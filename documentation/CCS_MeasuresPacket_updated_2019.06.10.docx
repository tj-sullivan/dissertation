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35F9E" w14:textId="77777777" w:rsidR="008820E7" w:rsidRPr="009734E6" w:rsidRDefault="00451D6B" w:rsidP="009734E6">
      <w:pPr>
        <w:jc w:val="center"/>
        <w:rPr>
          <w:b/>
        </w:rPr>
      </w:pPr>
      <w:r w:rsidRPr="00451D6B">
        <w:rPr>
          <w:b/>
        </w:rPr>
        <w:t xml:space="preserve">MEASURES PACKET: </w:t>
      </w:r>
      <w:r>
        <w:t>Stress and Support Among Sexual Minority Couples</w:t>
      </w:r>
    </w:p>
    <w:p w14:paraId="79481327" w14:textId="77777777" w:rsidR="00451D6B" w:rsidRPr="008820E7" w:rsidRDefault="00451D6B" w:rsidP="008820E7">
      <w:pPr>
        <w:jc w:val="center"/>
      </w:pPr>
    </w:p>
    <w:bookmarkStart w:id="0" w:name="OLE_LINK1" w:displacedByCustomXml="next"/>
    <w:sdt>
      <w:sdtPr>
        <w:rPr>
          <w:b w:val="0"/>
          <w:bCs w:val="0"/>
          <w:szCs w:val="24"/>
        </w:rPr>
        <w:id w:val="1645540820"/>
        <w:docPartObj>
          <w:docPartGallery w:val="Table of Contents"/>
          <w:docPartUnique/>
        </w:docPartObj>
      </w:sdtPr>
      <w:sdtEndPr>
        <w:rPr>
          <w:noProof/>
        </w:rPr>
      </w:sdtEndPr>
      <w:sdtContent>
        <w:p w14:paraId="5D13A871" w14:textId="77777777" w:rsidR="006023D5" w:rsidRPr="008820E7" w:rsidRDefault="006023D5" w:rsidP="008820E7">
          <w:pPr>
            <w:pStyle w:val="TOC2"/>
            <w:ind w:left="0"/>
            <w:jc w:val="center"/>
          </w:pPr>
          <w:r w:rsidRPr="008820E7">
            <w:t>Table of Contents</w:t>
          </w:r>
        </w:p>
        <w:p w14:paraId="5631D8D5" w14:textId="77777777" w:rsidR="008D7798" w:rsidRDefault="006023D5">
          <w:pPr>
            <w:pStyle w:val="TOC1"/>
            <w:tabs>
              <w:tab w:val="right" w:leader="dot" w:pos="9350"/>
            </w:tabs>
            <w:rPr>
              <w:ins w:id="1" w:author="T.J. Sullivan" w:date="2019-06-10T10:38:00Z"/>
              <w:rFonts w:asciiTheme="minorHAnsi" w:eastAsiaTheme="minorEastAsia" w:hAnsiTheme="minorHAnsi" w:cstheme="minorBidi"/>
              <w:b w:val="0"/>
              <w:bCs w:val="0"/>
              <w:i w:val="0"/>
              <w:iCs w:val="0"/>
              <w:noProof/>
              <w:sz w:val="22"/>
              <w:szCs w:val="22"/>
            </w:rPr>
          </w:pPr>
          <w:r w:rsidRPr="008820E7">
            <w:rPr>
              <w:b w:val="0"/>
              <w:bCs w:val="0"/>
            </w:rPr>
            <w:fldChar w:fldCharType="begin"/>
          </w:r>
          <w:r w:rsidRPr="008820E7">
            <w:instrText xml:space="preserve"> TOC \o "1-3" \h \z \u </w:instrText>
          </w:r>
          <w:r w:rsidRPr="008820E7">
            <w:rPr>
              <w:b w:val="0"/>
              <w:bCs w:val="0"/>
            </w:rPr>
            <w:fldChar w:fldCharType="separate"/>
          </w:r>
          <w:ins w:id="2" w:author="T.J. Sullivan" w:date="2019-06-10T10:38:00Z">
            <w:r w:rsidR="008D7798" w:rsidRPr="00972722">
              <w:rPr>
                <w:rStyle w:val="Hyperlink"/>
                <w:noProof/>
              </w:rPr>
              <w:fldChar w:fldCharType="begin"/>
            </w:r>
            <w:r w:rsidR="008D7798" w:rsidRPr="00972722">
              <w:rPr>
                <w:rStyle w:val="Hyperlink"/>
                <w:noProof/>
              </w:rPr>
              <w:instrText xml:space="preserve"> </w:instrText>
            </w:r>
            <w:r w:rsidR="008D7798">
              <w:rPr>
                <w:noProof/>
              </w:rPr>
              <w:instrText>HYPERLINK \l "_Toc11055515"</w:instrText>
            </w:r>
            <w:r w:rsidR="008D7798" w:rsidRPr="00972722">
              <w:rPr>
                <w:rStyle w:val="Hyperlink"/>
                <w:noProof/>
              </w:rPr>
              <w:instrText xml:space="preserve"> </w:instrText>
            </w:r>
            <w:r w:rsidR="008D7798" w:rsidRPr="00972722">
              <w:rPr>
                <w:rStyle w:val="Hyperlink"/>
                <w:noProof/>
              </w:rPr>
              <w:fldChar w:fldCharType="separate"/>
            </w:r>
            <w:r w:rsidR="008D7798" w:rsidRPr="00972722">
              <w:rPr>
                <w:rStyle w:val="Hyperlink"/>
                <w:noProof/>
              </w:rPr>
              <w:t>SCREENING</w:t>
            </w:r>
            <w:r w:rsidR="008D7798">
              <w:rPr>
                <w:noProof/>
                <w:webHidden/>
              </w:rPr>
              <w:tab/>
            </w:r>
            <w:r w:rsidR="008D7798">
              <w:rPr>
                <w:noProof/>
                <w:webHidden/>
              </w:rPr>
              <w:fldChar w:fldCharType="begin"/>
            </w:r>
            <w:r w:rsidR="008D7798">
              <w:rPr>
                <w:noProof/>
                <w:webHidden/>
              </w:rPr>
              <w:instrText xml:space="preserve"> PAGEREF _Toc11055515 \h </w:instrText>
            </w:r>
          </w:ins>
          <w:r w:rsidR="008D7798">
            <w:rPr>
              <w:noProof/>
              <w:webHidden/>
            </w:rPr>
          </w:r>
          <w:r w:rsidR="008D7798">
            <w:rPr>
              <w:noProof/>
              <w:webHidden/>
            </w:rPr>
            <w:fldChar w:fldCharType="separate"/>
          </w:r>
          <w:ins w:id="3" w:author="T.J. Sullivan" w:date="2019-06-10T10:38:00Z">
            <w:r w:rsidR="008D7798">
              <w:rPr>
                <w:noProof/>
                <w:webHidden/>
              </w:rPr>
              <w:t>3</w:t>
            </w:r>
            <w:r w:rsidR="008D7798">
              <w:rPr>
                <w:noProof/>
                <w:webHidden/>
              </w:rPr>
              <w:fldChar w:fldCharType="end"/>
            </w:r>
            <w:r w:rsidR="008D7798" w:rsidRPr="00972722">
              <w:rPr>
                <w:rStyle w:val="Hyperlink"/>
                <w:noProof/>
              </w:rPr>
              <w:fldChar w:fldCharType="end"/>
            </w:r>
          </w:ins>
        </w:p>
        <w:p w14:paraId="51583ECA" w14:textId="77777777" w:rsidR="008D7798" w:rsidRDefault="008D7798">
          <w:pPr>
            <w:pStyle w:val="TOC2"/>
            <w:tabs>
              <w:tab w:val="right" w:leader="dot" w:pos="9350"/>
            </w:tabs>
            <w:rPr>
              <w:ins w:id="4" w:author="T.J. Sullivan" w:date="2019-06-10T10:38:00Z"/>
              <w:rFonts w:asciiTheme="minorHAnsi" w:eastAsiaTheme="minorEastAsia" w:hAnsiTheme="minorHAnsi" w:cstheme="minorBidi"/>
              <w:b w:val="0"/>
              <w:bCs w:val="0"/>
              <w:noProof/>
              <w:sz w:val="22"/>
            </w:rPr>
          </w:pPr>
          <w:ins w:id="5"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"_Toc11055516"</w:instrText>
            </w:r>
            <w:r w:rsidRPr="00972722">
              <w:rPr>
                <w:rStyle w:val="Hyperlink"/>
                <w:noProof/>
              </w:rPr>
              <w:instrText xml:space="preserve"> </w:instrText>
            </w:r>
            <w:r w:rsidRPr="00972722">
              <w:rPr>
                <w:rStyle w:val="Hyperlink"/>
                <w:noProof/>
              </w:rPr>
              <w:fldChar w:fldCharType="separate"/>
            </w:r>
            <w:r w:rsidRPr="00972722">
              <w:rPr>
                <w:rStyle w:val="Hyperlink"/>
                <w:noProof/>
              </w:rPr>
              <w:t>Online Screener</w:t>
            </w:r>
            <w:r>
              <w:rPr>
                <w:noProof/>
                <w:webHidden/>
              </w:rPr>
              <w:tab/>
            </w:r>
            <w:r>
              <w:rPr>
                <w:noProof/>
                <w:webHidden/>
              </w:rPr>
              <w:fldChar w:fldCharType="begin"/>
            </w:r>
            <w:r>
              <w:rPr>
                <w:noProof/>
                <w:webHidden/>
              </w:rPr>
              <w:instrText xml:space="preserve"> PAGEREF _Toc11055516 \h </w:instrText>
            </w:r>
          </w:ins>
          <w:r>
            <w:rPr>
              <w:noProof/>
              <w:webHidden/>
            </w:rPr>
          </w:r>
          <w:r>
            <w:rPr>
              <w:noProof/>
              <w:webHidden/>
            </w:rPr>
            <w:fldChar w:fldCharType="separate"/>
          </w:r>
          <w:ins w:id="6" w:author="T.J. Sullivan" w:date="2019-06-10T10:38:00Z">
            <w:r>
              <w:rPr>
                <w:noProof/>
                <w:webHidden/>
              </w:rPr>
              <w:t>4</w:t>
            </w:r>
            <w:r>
              <w:rPr>
                <w:noProof/>
                <w:webHidden/>
              </w:rPr>
              <w:fldChar w:fldCharType="end"/>
            </w:r>
            <w:r w:rsidRPr="00972722">
              <w:rPr>
                <w:rStyle w:val="Hyperlink"/>
                <w:noProof/>
              </w:rPr>
              <w:fldChar w:fldCharType="end"/>
            </w:r>
          </w:ins>
        </w:p>
        <w:p w14:paraId="416DBC4D" w14:textId="77777777" w:rsidR="008D7798" w:rsidRDefault="008D7798">
          <w:pPr>
            <w:pStyle w:val="TOC1"/>
            <w:tabs>
              <w:tab w:val="right" w:leader="dot" w:pos="9350"/>
            </w:tabs>
            <w:rPr>
              <w:ins w:id="7" w:author="T.J. Sullivan" w:date="2019-06-10T10:38:00Z"/>
              <w:rFonts w:asciiTheme="minorHAnsi" w:eastAsiaTheme="minorEastAsia" w:hAnsiTheme="minorHAnsi" w:cstheme="minorBidi"/>
              <w:b w:val="0"/>
              <w:bCs w:val="0"/>
              <w:i w:val="0"/>
              <w:iCs w:val="0"/>
              <w:noProof/>
              <w:sz w:val="22"/>
              <w:szCs w:val="22"/>
            </w:rPr>
          </w:pPr>
          <w:ins w:id="8"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"_Toc11055517"</w:instrText>
            </w:r>
            <w:r w:rsidRPr="00972722">
              <w:rPr>
                <w:rStyle w:val="Hyperlink"/>
                <w:noProof/>
              </w:rPr>
              <w:instrText xml:space="preserve"> </w:instrText>
            </w:r>
            <w:r w:rsidRPr="00972722">
              <w:rPr>
                <w:rStyle w:val="Hyperlink"/>
                <w:noProof/>
              </w:rPr>
              <w:fldChar w:fldCharType="separate"/>
            </w:r>
            <w:r w:rsidRPr="00972722">
              <w:rPr>
                <w:rStyle w:val="Hyperlink"/>
                <w:noProof/>
              </w:rPr>
              <w:t>DEMOGRAPHICS AND COVARIATES</w:t>
            </w:r>
            <w:r>
              <w:rPr>
                <w:noProof/>
                <w:webHidden/>
              </w:rPr>
              <w:tab/>
            </w:r>
            <w:r>
              <w:rPr>
                <w:noProof/>
                <w:webHidden/>
              </w:rPr>
              <w:fldChar w:fldCharType="begin"/>
            </w:r>
            <w:r>
              <w:rPr>
                <w:noProof/>
                <w:webHidden/>
              </w:rPr>
              <w:instrText xml:space="preserve"> PAGEREF _Toc11055517 \h </w:instrText>
            </w:r>
          </w:ins>
          <w:r>
            <w:rPr>
              <w:noProof/>
              <w:webHidden/>
            </w:rPr>
          </w:r>
          <w:r>
            <w:rPr>
              <w:noProof/>
              <w:webHidden/>
            </w:rPr>
            <w:fldChar w:fldCharType="separate"/>
          </w:r>
          <w:ins w:id="9" w:author="T.J. Sullivan" w:date="2019-06-10T10:38:00Z">
            <w:r>
              <w:rPr>
                <w:noProof/>
                <w:webHidden/>
              </w:rPr>
              <w:t>7</w:t>
            </w:r>
            <w:r>
              <w:rPr>
                <w:noProof/>
                <w:webHidden/>
              </w:rPr>
              <w:fldChar w:fldCharType="end"/>
            </w:r>
            <w:r w:rsidRPr="00972722">
              <w:rPr>
                <w:rStyle w:val="Hyperlink"/>
                <w:noProof/>
              </w:rPr>
              <w:fldChar w:fldCharType="end"/>
            </w:r>
          </w:ins>
        </w:p>
        <w:p w14:paraId="29DDA58C" w14:textId="77777777" w:rsidR="008D7798" w:rsidRDefault="008D7798">
          <w:pPr>
            <w:pStyle w:val="TOC2"/>
            <w:tabs>
              <w:tab w:val="right" w:leader="dot" w:pos="9350"/>
            </w:tabs>
            <w:rPr>
              <w:ins w:id="10" w:author="T.J. Sullivan" w:date="2019-06-10T10:38:00Z"/>
              <w:rFonts w:asciiTheme="minorHAnsi" w:eastAsiaTheme="minorEastAsia" w:hAnsiTheme="minorHAnsi" w:cstheme="minorBidi"/>
              <w:b w:val="0"/>
              <w:bCs w:val="0"/>
              <w:noProof/>
              <w:sz w:val="22"/>
            </w:rPr>
          </w:pPr>
          <w:ins w:id="11"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"_Toc11055518"</w:instrText>
            </w:r>
            <w:r w:rsidRPr="00972722">
              <w:rPr>
                <w:rStyle w:val="Hyperlink"/>
                <w:noProof/>
              </w:rPr>
              <w:instrText xml:space="preserve"> </w:instrText>
            </w:r>
            <w:r w:rsidRPr="00972722">
              <w:rPr>
                <w:rStyle w:val="Hyperlink"/>
                <w:noProof/>
              </w:rPr>
              <w:fldChar w:fldCharType="separate"/>
            </w:r>
            <w:r w:rsidRPr="00972722">
              <w:rPr>
                <w:rStyle w:val="Hyperlink"/>
                <w:noProof/>
              </w:rPr>
              <w:t>Demographics</w:t>
            </w:r>
            <w:r>
              <w:rPr>
                <w:noProof/>
                <w:webHidden/>
              </w:rPr>
              <w:tab/>
            </w:r>
            <w:r>
              <w:rPr>
                <w:noProof/>
                <w:webHidden/>
              </w:rPr>
              <w:fldChar w:fldCharType="begin"/>
            </w:r>
            <w:r>
              <w:rPr>
                <w:noProof/>
                <w:webHidden/>
              </w:rPr>
              <w:instrText xml:space="preserve"> PAGEREF _Toc11055518 \h </w:instrText>
            </w:r>
          </w:ins>
          <w:r>
            <w:rPr>
              <w:noProof/>
              <w:webHidden/>
            </w:rPr>
          </w:r>
          <w:r>
            <w:rPr>
              <w:noProof/>
              <w:webHidden/>
            </w:rPr>
            <w:fldChar w:fldCharType="separate"/>
          </w:r>
          <w:ins w:id="12" w:author="T.J. Sullivan" w:date="2019-06-10T10:38:00Z">
            <w:r>
              <w:rPr>
                <w:noProof/>
                <w:webHidden/>
              </w:rPr>
              <w:t>8</w:t>
            </w:r>
            <w:r>
              <w:rPr>
                <w:noProof/>
                <w:webHidden/>
              </w:rPr>
              <w:fldChar w:fldCharType="end"/>
            </w:r>
            <w:r w:rsidRPr="00972722">
              <w:rPr>
                <w:rStyle w:val="Hyperlink"/>
                <w:noProof/>
              </w:rPr>
              <w:fldChar w:fldCharType="end"/>
            </w:r>
          </w:ins>
        </w:p>
        <w:p w14:paraId="3724C1F4" w14:textId="77777777" w:rsidR="008D7798" w:rsidRDefault="008D7798">
          <w:pPr>
            <w:pStyle w:val="TOC2"/>
            <w:tabs>
              <w:tab w:val="right" w:leader="dot" w:pos="9350"/>
            </w:tabs>
            <w:rPr>
              <w:ins w:id="13" w:author="T.J. Sullivan" w:date="2019-06-10T10:38:00Z"/>
              <w:rFonts w:asciiTheme="minorHAnsi" w:eastAsiaTheme="minorEastAsia" w:hAnsiTheme="minorHAnsi" w:cstheme="minorBidi"/>
              <w:b w:val="0"/>
              <w:bCs w:val="0"/>
              <w:noProof/>
              <w:sz w:val="22"/>
            </w:rPr>
          </w:pPr>
          <w:ins w:id="14"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"_Toc11055519"</w:instrText>
            </w:r>
            <w:r w:rsidRPr="00972722">
              <w:rPr>
                <w:rStyle w:val="Hyperlink"/>
                <w:noProof/>
              </w:rPr>
              <w:instrText xml:space="preserve"> </w:instrText>
            </w:r>
            <w:r w:rsidRPr="00972722">
              <w:rPr>
                <w:rStyle w:val="Hyperlink"/>
                <w:noProof/>
              </w:rPr>
              <w:fldChar w:fldCharType="separate"/>
            </w:r>
            <w:r w:rsidRPr="00972722">
              <w:rPr>
                <w:rStyle w:val="Hyperlink"/>
                <w:noProof/>
              </w:rPr>
              <w:t>Directed Questions Scale – 7 items</w:t>
            </w:r>
            <w:r>
              <w:rPr>
                <w:noProof/>
                <w:webHidden/>
              </w:rPr>
              <w:tab/>
            </w:r>
            <w:r>
              <w:rPr>
                <w:noProof/>
                <w:webHidden/>
              </w:rPr>
              <w:fldChar w:fldCharType="begin"/>
            </w:r>
            <w:r>
              <w:rPr>
                <w:noProof/>
                <w:webHidden/>
              </w:rPr>
              <w:instrText xml:space="preserve"> PAGEREF _Toc11055519 \h </w:instrText>
            </w:r>
          </w:ins>
          <w:r>
            <w:rPr>
              <w:noProof/>
              <w:webHidden/>
            </w:rPr>
          </w:r>
          <w:r>
            <w:rPr>
              <w:noProof/>
              <w:webHidden/>
            </w:rPr>
            <w:fldChar w:fldCharType="separate"/>
          </w:r>
          <w:ins w:id="15" w:author="T.J. Sullivan" w:date="2019-06-10T10:38:00Z">
            <w:r>
              <w:rPr>
                <w:noProof/>
                <w:webHidden/>
              </w:rPr>
              <w:t>14</w:t>
            </w:r>
            <w:r>
              <w:rPr>
                <w:noProof/>
                <w:webHidden/>
              </w:rPr>
              <w:fldChar w:fldCharType="end"/>
            </w:r>
            <w:r w:rsidRPr="00972722">
              <w:rPr>
                <w:rStyle w:val="Hyperlink"/>
                <w:noProof/>
              </w:rPr>
              <w:fldChar w:fldCharType="end"/>
            </w:r>
          </w:ins>
        </w:p>
        <w:p w14:paraId="18317C2B" w14:textId="77777777" w:rsidR="008D7798" w:rsidRDefault="008D7798">
          <w:pPr>
            <w:pStyle w:val="TOC2"/>
            <w:tabs>
              <w:tab w:val="right" w:leader="dot" w:pos="9350"/>
            </w:tabs>
            <w:rPr>
              <w:ins w:id="16" w:author="T.J. Sullivan" w:date="2019-06-10T10:38:00Z"/>
              <w:rFonts w:asciiTheme="minorHAnsi" w:eastAsiaTheme="minorEastAsia" w:hAnsiTheme="minorHAnsi" w:cstheme="minorBidi"/>
              <w:b w:val="0"/>
              <w:bCs w:val="0"/>
              <w:noProof/>
              <w:sz w:val="22"/>
            </w:rPr>
          </w:pPr>
          <w:ins w:id="17"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"_Toc11055520"</w:instrText>
            </w:r>
            <w:r w:rsidRPr="00972722">
              <w:rPr>
                <w:rStyle w:val="Hyperlink"/>
                <w:noProof/>
              </w:rPr>
              <w:instrText xml:space="preserve"> </w:instrText>
            </w:r>
            <w:r w:rsidRPr="00972722">
              <w:rPr>
                <w:rStyle w:val="Hyperlink"/>
                <w:noProof/>
              </w:rPr>
              <w:fldChar w:fldCharType="separate"/>
            </w:r>
            <w:r w:rsidRPr="00972722">
              <w:rPr>
                <w:rStyle w:val="Hyperlink"/>
                <w:noProof/>
              </w:rPr>
              <w:t>Negative Emotionality Scale – 30 items</w:t>
            </w:r>
            <w:r>
              <w:rPr>
                <w:noProof/>
                <w:webHidden/>
              </w:rPr>
              <w:tab/>
            </w:r>
            <w:r>
              <w:rPr>
                <w:noProof/>
                <w:webHidden/>
              </w:rPr>
              <w:fldChar w:fldCharType="begin"/>
            </w:r>
            <w:r>
              <w:rPr>
                <w:noProof/>
                <w:webHidden/>
              </w:rPr>
              <w:instrText xml:space="preserve"> PAGEREF _Toc11055520 \h </w:instrText>
            </w:r>
          </w:ins>
          <w:r>
            <w:rPr>
              <w:noProof/>
              <w:webHidden/>
            </w:rPr>
          </w:r>
          <w:r>
            <w:rPr>
              <w:noProof/>
              <w:webHidden/>
            </w:rPr>
            <w:fldChar w:fldCharType="separate"/>
          </w:r>
          <w:ins w:id="18" w:author="T.J. Sullivan" w:date="2019-06-10T10:38:00Z">
            <w:r>
              <w:rPr>
                <w:noProof/>
                <w:webHidden/>
              </w:rPr>
              <w:t>15</w:t>
            </w:r>
            <w:r>
              <w:rPr>
                <w:noProof/>
                <w:webHidden/>
              </w:rPr>
              <w:fldChar w:fldCharType="end"/>
            </w:r>
            <w:r w:rsidRPr="00972722">
              <w:rPr>
                <w:rStyle w:val="Hyperlink"/>
                <w:noProof/>
              </w:rPr>
              <w:fldChar w:fldCharType="end"/>
            </w:r>
          </w:ins>
        </w:p>
        <w:p w14:paraId="3D753EE2" w14:textId="77777777" w:rsidR="008D7798" w:rsidRDefault="008D7798">
          <w:pPr>
            <w:pStyle w:val="TOC1"/>
            <w:tabs>
              <w:tab w:val="right" w:leader="dot" w:pos="9350"/>
            </w:tabs>
            <w:rPr>
              <w:ins w:id="19" w:author="T.J. Sullivan" w:date="2019-06-10T10:38:00Z"/>
              <w:rFonts w:asciiTheme="minorHAnsi" w:eastAsiaTheme="minorEastAsia" w:hAnsiTheme="minorHAnsi" w:cstheme="minorBidi"/>
              <w:b w:val="0"/>
              <w:bCs w:val="0"/>
              <w:i w:val="0"/>
              <w:iCs w:val="0"/>
              <w:noProof/>
              <w:sz w:val="22"/>
              <w:szCs w:val="22"/>
            </w:rPr>
          </w:pPr>
          <w:ins w:id="20"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"_Toc11055521"</w:instrText>
            </w:r>
            <w:r w:rsidRPr="00972722">
              <w:rPr>
                <w:rStyle w:val="Hyperlink"/>
                <w:noProof/>
              </w:rPr>
              <w:instrText xml:space="preserve"> </w:instrText>
            </w:r>
            <w:r w:rsidRPr="00972722">
              <w:rPr>
                <w:rStyle w:val="Hyperlink"/>
                <w:noProof/>
              </w:rPr>
              <w:fldChar w:fldCharType="separate"/>
            </w:r>
            <w:r w:rsidRPr="00972722">
              <w:rPr>
                <w:rStyle w:val="Hyperlink"/>
                <w:noProof/>
              </w:rPr>
              <w:t>RELATIONSHIP FUNCTIONING</w:t>
            </w:r>
            <w:r>
              <w:rPr>
                <w:noProof/>
                <w:webHidden/>
              </w:rPr>
              <w:tab/>
            </w:r>
            <w:r>
              <w:rPr>
                <w:noProof/>
                <w:webHidden/>
              </w:rPr>
              <w:fldChar w:fldCharType="begin"/>
            </w:r>
            <w:r>
              <w:rPr>
                <w:noProof/>
                <w:webHidden/>
              </w:rPr>
              <w:instrText xml:space="preserve"> PAGEREF _Toc11055521 \h </w:instrText>
            </w:r>
          </w:ins>
          <w:r>
            <w:rPr>
              <w:noProof/>
              <w:webHidden/>
            </w:rPr>
          </w:r>
          <w:r>
            <w:rPr>
              <w:noProof/>
              <w:webHidden/>
            </w:rPr>
            <w:fldChar w:fldCharType="separate"/>
          </w:r>
          <w:ins w:id="21" w:author="T.J. Sullivan" w:date="2019-06-10T10:38:00Z">
            <w:r>
              <w:rPr>
                <w:noProof/>
                <w:webHidden/>
              </w:rPr>
              <w:t>17</w:t>
            </w:r>
            <w:r>
              <w:rPr>
                <w:noProof/>
                <w:webHidden/>
              </w:rPr>
              <w:fldChar w:fldCharType="end"/>
            </w:r>
            <w:r w:rsidRPr="00972722">
              <w:rPr>
                <w:rStyle w:val="Hyperlink"/>
                <w:noProof/>
              </w:rPr>
              <w:fldChar w:fldCharType="end"/>
            </w:r>
          </w:ins>
        </w:p>
        <w:p w14:paraId="55FA45F5" w14:textId="77777777" w:rsidR="008D7798" w:rsidRDefault="008D7798">
          <w:pPr>
            <w:pStyle w:val="TOC2"/>
            <w:tabs>
              <w:tab w:val="right" w:leader="dot" w:pos="9350"/>
            </w:tabs>
            <w:rPr>
              <w:ins w:id="22" w:author="T.J. Sullivan" w:date="2019-06-10T10:38:00Z"/>
              <w:rFonts w:asciiTheme="minorHAnsi" w:eastAsiaTheme="minorEastAsia" w:hAnsiTheme="minorHAnsi" w:cstheme="minorBidi"/>
              <w:b w:val="0"/>
              <w:bCs w:val="0"/>
              <w:noProof/>
              <w:sz w:val="22"/>
            </w:rPr>
          </w:pPr>
          <w:ins w:id="23"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"_Toc11055522"</w:instrText>
            </w:r>
            <w:r w:rsidRPr="00972722">
              <w:rPr>
                <w:rStyle w:val="Hyperlink"/>
                <w:noProof/>
              </w:rPr>
              <w:instrText xml:space="preserve"> </w:instrText>
            </w:r>
            <w:r w:rsidRPr="00972722">
              <w:rPr>
                <w:rStyle w:val="Hyperlink"/>
                <w:noProof/>
              </w:rPr>
              <w:fldChar w:fldCharType="separate"/>
            </w:r>
            <w:r w:rsidRPr="00972722">
              <w:rPr>
                <w:rStyle w:val="Hyperlink"/>
                <w:noProof/>
              </w:rPr>
              <w:t>Couples Satisfaction Index- 16 items</w:t>
            </w:r>
            <w:r>
              <w:rPr>
                <w:noProof/>
                <w:webHidden/>
              </w:rPr>
              <w:tab/>
            </w:r>
            <w:r>
              <w:rPr>
                <w:noProof/>
                <w:webHidden/>
              </w:rPr>
              <w:fldChar w:fldCharType="begin"/>
            </w:r>
            <w:r>
              <w:rPr>
                <w:noProof/>
                <w:webHidden/>
              </w:rPr>
              <w:instrText xml:space="preserve"> PAGEREF _Toc11055522 \h </w:instrText>
            </w:r>
          </w:ins>
          <w:r>
            <w:rPr>
              <w:noProof/>
              <w:webHidden/>
            </w:rPr>
          </w:r>
          <w:r>
            <w:rPr>
              <w:noProof/>
              <w:webHidden/>
            </w:rPr>
            <w:fldChar w:fldCharType="separate"/>
          </w:r>
          <w:ins w:id="24" w:author="T.J. Sullivan" w:date="2019-06-10T10:38:00Z">
            <w:r>
              <w:rPr>
                <w:noProof/>
                <w:webHidden/>
              </w:rPr>
              <w:t>18</w:t>
            </w:r>
            <w:r>
              <w:rPr>
                <w:noProof/>
                <w:webHidden/>
              </w:rPr>
              <w:fldChar w:fldCharType="end"/>
            </w:r>
            <w:r w:rsidRPr="00972722">
              <w:rPr>
                <w:rStyle w:val="Hyperlink"/>
                <w:noProof/>
              </w:rPr>
              <w:fldChar w:fldCharType="end"/>
            </w:r>
          </w:ins>
        </w:p>
        <w:p w14:paraId="7D5AAA62" w14:textId="77777777" w:rsidR="008D7798" w:rsidRDefault="008D7798">
          <w:pPr>
            <w:pStyle w:val="TOC2"/>
            <w:tabs>
              <w:tab w:val="right" w:leader="dot" w:pos="9350"/>
            </w:tabs>
            <w:rPr>
              <w:ins w:id="25" w:author="T.J. Sullivan" w:date="2019-06-10T10:38:00Z"/>
              <w:rFonts w:asciiTheme="minorHAnsi" w:eastAsiaTheme="minorEastAsia" w:hAnsiTheme="minorHAnsi" w:cstheme="minorBidi"/>
              <w:b w:val="0"/>
              <w:bCs w:val="0"/>
              <w:noProof/>
              <w:sz w:val="22"/>
            </w:rPr>
          </w:pPr>
          <w:ins w:id="26"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"_Toc11055523"</w:instrText>
            </w:r>
            <w:r w:rsidRPr="00972722">
              <w:rPr>
                <w:rStyle w:val="Hyperlink"/>
                <w:noProof/>
              </w:rPr>
              <w:instrText xml:space="preserve"> </w:instrText>
            </w:r>
            <w:r w:rsidRPr="00972722">
              <w:rPr>
                <w:rStyle w:val="Hyperlink"/>
                <w:noProof/>
              </w:rPr>
              <w:fldChar w:fldCharType="separate"/>
            </w:r>
            <w:r w:rsidRPr="00972722">
              <w:rPr>
                <w:rStyle w:val="Hyperlink"/>
                <w:noProof/>
              </w:rPr>
              <w:t>Positive-Negative Relationship Quality Scale- 8-items</w:t>
            </w:r>
            <w:r>
              <w:rPr>
                <w:noProof/>
                <w:webHidden/>
              </w:rPr>
              <w:tab/>
            </w:r>
            <w:r>
              <w:rPr>
                <w:noProof/>
                <w:webHidden/>
              </w:rPr>
              <w:fldChar w:fldCharType="begin"/>
            </w:r>
            <w:r>
              <w:rPr>
                <w:noProof/>
                <w:webHidden/>
              </w:rPr>
              <w:instrText xml:space="preserve"> PAGEREF _Toc11055523 \h </w:instrText>
            </w:r>
          </w:ins>
          <w:r>
            <w:rPr>
              <w:noProof/>
              <w:webHidden/>
            </w:rPr>
          </w:r>
          <w:r>
            <w:rPr>
              <w:noProof/>
              <w:webHidden/>
            </w:rPr>
            <w:fldChar w:fldCharType="separate"/>
          </w:r>
          <w:ins w:id="27" w:author="T.J. Sullivan" w:date="2019-06-10T10:38:00Z">
            <w:r>
              <w:rPr>
                <w:noProof/>
                <w:webHidden/>
              </w:rPr>
              <w:t>20</w:t>
            </w:r>
            <w:r>
              <w:rPr>
                <w:noProof/>
                <w:webHidden/>
              </w:rPr>
              <w:fldChar w:fldCharType="end"/>
            </w:r>
            <w:r w:rsidRPr="00972722">
              <w:rPr>
                <w:rStyle w:val="Hyperlink"/>
                <w:noProof/>
              </w:rPr>
              <w:fldChar w:fldCharType="end"/>
            </w:r>
          </w:ins>
        </w:p>
        <w:p w14:paraId="1A475E66" w14:textId="77777777" w:rsidR="008D7798" w:rsidRDefault="008D7798">
          <w:pPr>
            <w:pStyle w:val="TOC2"/>
            <w:tabs>
              <w:tab w:val="right" w:leader="dot" w:pos="9350"/>
            </w:tabs>
            <w:rPr>
              <w:ins w:id="28" w:author="T.J. Sullivan" w:date="2019-06-10T10:38:00Z"/>
              <w:rFonts w:asciiTheme="minorHAnsi" w:eastAsiaTheme="minorEastAsia" w:hAnsiTheme="minorHAnsi" w:cstheme="minorBidi"/>
              <w:b w:val="0"/>
              <w:bCs w:val="0"/>
              <w:noProof/>
              <w:sz w:val="22"/>
            </w:rPr>
          </w:pPr>
          <w:ins w:id="29"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"_Toc11055524"</w:instrText>
            </w:r>
            <w:r w:rsidRPr="00972722">
              <w:rPr>
                <w:rStyle w:val="Hyperlink"/>
                <w:noProof/>
              </w:rPr>
              <w:instrText xml:space="preserve"> </w:instrText>
            </w:r>
            <w:r w:rsidRPr="00972722">
              <w:rPr>
                <w:rStyle w:val="Hyperlink"/>
                <w:noProof/>
              </w:rPr>
              <w:fldChar w:fldCharType="separate"/>
            </w:r>
            <w:r w:rsidRPr="00972722">
              <w:rPr>
                <w:rStyle w:val="Hyperlink"/>
                <w:noProof/>
              </w:rPr>
              <w:t>Quality of Sex Inventory- 12-item version</w:t>
            </w:r>
            <w:r>
              <w:rPr>
                <w:noProof/>
                <w:webHidden/>
              </w:rPr>
              <w:tab/>
            </w:r>
            <w:r>
              <w:rPr>
                <w:noProof/>
                <w:webHidden/>
              </w:rPr>
              <w:fldChar w:fldCharType="begin"/>
            </w:r>
            <w:r>
              <w:rPr>
                <w:noProof/>
                <w:webHidden/>
              </w:rPr>
              <w:instrText xml:space="preserve"> PAGEREF _Toc11055524 \h </w:instrText>
            </w:r>
          </w:ins>
          <w:r>
            <w:rPr>
              <w:noProof/>
              <w:webHidden/>
            </w:rPr>
          </w:r>
          <w:r>
            <w:rPr>
              <w:noProof/>
              <w:webHidden/>
            </w:rPr>
            <w:fldChar w:fldCharType="separate"/>
          </w:r>
          <w:ins w:id="30" w:author="T.J. Sullivan" w:date="2019-06-10T10:38:00Z">
            <w:r>
              <w:rPr>
                <w:noProof/>
                <w:webHidden/>
              </w:rPr>
              <w:t>21</w:t>
            </w:r>
            <w:r>
              <w:rPr>
                <w:noProof/>
                <w:webHidden/>
              </w:rPr>
              <w:fldChar w:fldCharType="end"/>
            </w:r>
            <w:r w:rsidRPr="00972722">
              <w:rPr>
                <w:rStyle w:val="Hyperlink"/>
                <w:noProof/>
              </w:rPr>
              <w:fldChar w:fldCharType="end"/>
            </w:r>
          </w:ins>
        </w:p>
        <w:p w14:paraId="3EFD3F01" w14:textId="77777777" w:rsidR="008D7798" w:rsidRDefault="008D7798">
          <w:pPr>
            <w:pStyle w:val="TOC2"/>
            <w:tabs>
              <w:tab w:val="right" w:leader="dot" w:pos="9350"/>
            </w:tabs>
            <w:rPr>
              <w:ins w:id="31" w:author="T.J. Sullivan" w:date="2019-06-10T10:38:00Z"/>
              <w:rFonts w:asciiTheme="minorHAnsi" w:eastAsiaTheme="minorEastAsia" w:hAnsiTheme="minorHAnsi" w:cstheme="minorBidi"/>
              <w:b w:val="0"/>
              <w:bCs w:val="0"/>
              <w:noProof/>
              <w:sz w:val="22"/>
            </w:rPr>
          </w:pPr>
          <w:ins w:id="32"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"_Toc11055525"</w:instrText>
            </w:r>
            <w:r w:rsidRPr="00972722">
              <w:rPr>
                <w:rStyle w:val="Hyperlink"/>
                <w:noProof/>
              </w:rPr>
              <w:instrText xml:space="preserve"> </w:instrText>
            </w:r>
            <w:r w:rsidRPr="00972722">
              <w:rPr>
                <w:rStyle w:val="Hyperlink"/>
                <w:noProof/>
              </w:rPr>
              <w:fldChar w:fldCharType="separate"/>
            </w:r>
            <w:r w:rsidRPr="00972722">
              <w:rPr>
                <w:rStyle w:val="Hyperlink"/>
                <w:noProof/>
              </w:rPr>
              <w:t>Dyadic Trust Scale – 8 items</w:t>
            </w:r>
            <w:r>
              <w:rPr>
                <w:noProof/>
                <w:webHidden/>
              </w:rPr>
              <w:tab/>
            </w:r>
            <w:r>
              <w:rPr>
                <w:noProof/>
                <w:webHidden/>
              </w:rPr>
              <w:fldChar w:fldCharType="begin"/>
            </w:r>
            <w:r>
              <w:rPr>
                <w:noProof/>
                <w:webHidden/>
              </w:rPr>
              <w:instrText xml:space="preserve"> PAGEREF _Toc11055525 \h </w:instrText>
            </w:r>
          </w:ins>
          <w:r>
            <w:rPr>
              <w:noProof/>
              <w:webHidden/>
            </w:rPr>
          </w:r>
          <w:r>
            <w:rPr>
              <w:noProof/>
              <w:webHidden/>
            </w:rPr>
            <w:fldChar w:fldCharType="separate"/>
          </w:r>
          <w:ins w:id="33" w:author="T.J. Sullivan" w:date="2019-06-10T10:38:00Z">
            <w:r>
              <w:rPr>
                <w:noProof/>
                <w:webHidden/>
              </w:rPr>
              <w:t>22</w:t>
            </w:r>
            <w:r>
              <w:rPr>
                <w:noProof/>
                <w:webHidden/>
              </w:rPr>
              <w:fldChar w:fldCharType="end"/>
            </w:r>
            <w:r w:rsidRPr="00972722">
              <w:rPr>
                <w:rStyle w:val="Hyperlink"/>
                <w:noProof/>
              </w:rPr>
              <w:fldChar w:fldCharType="end"/>
            </w:r>
          </w:ins>
        </w:p>
        <w:p w14:paraId="1466DBF0" w14:textId="77777777" w:rsidR="008D7798" w:rsidRDefault="008D7798">
          <w:pPr>
            <w:pStyle w:val="TOC2"/>
            <w:tabs>
              <w:tab w:val="right" w:leader="dot" w:pos="9350"/>
            </w:tabs>
            <w:rPr>
              <w:ins w:id="34" w:author="T.J. Sullivan" w:date="2019-06-10T10:38:00Z"/>
              <w:rFonts w:asciiTheme="minorHAnsi" w:eastAsiaTheme="minorEastAsia" w:hAnsiTheme="minorHAnsi" w:cstheme="minorBidi"/>
              <w:b w:val="0"/>
              <w:bCs w:val="0"/>
              <w:noProof/>
              <w:sz w:val="22"/>
            </w:rPr>
          </w:pPr>
          <w:ins w:id="35"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"_Toc11055526"</w:instrText>
            </w:r>
            <w:r w:rsidRPr="00972722">
              <w:rPr>
                <w:rStyle w:val="Hyperlink"/>
                <w:noProof/>
              </w:rPr>
              <w:instrText xml:space="preserve"> </w:instrText>
            </w:r>
            <w:r w:rsidRPr="00972722">
              <w:rPr>
                <w:rStyle w:val="Hyperlink"/>
                <w:noProof/>
              </w:rPr>
              <w:fldChar w:fldCharType="separate"/>
            </w:r>
            <w:r w:rsidRPr="00972722">
              <w:rPr>
                <w:rStyle w:val="Hyperlink"/>
                <w:noProof/>
              </w:rPr>
              <w:t>Revised Commitment Inventory- 25-items</w:t>
            </w:r>
            <w:r>
              <w:rPr>
                <w:noProof/>
                <w:webHidden/>
              </w:rPr>
              <w:tab/>
            </w:r>
            <w:r>
              <w:rPr>
                <w:noProof/>
                <w:webHidden/>
              </w:rPr>
              <w:fldChar w:fldCharType="begin"/>
            </w:r>
            <w:r>
              <w:rPr>
                <w:noProof/>
                <w:webHidden/>
              </w:rPr>
              <w:instrText xml:space="preserve"> PAGEREF _Toc11055526 \h </w:instrText>
            </w:r>
          </w:ins>
          <w:r>
            <w:rPr>
              <w:noProof/>
              <w:webHidden/>
            </w:rPr>
          </w:r>
          <w:r>
            <w:rPr>
              <w:noProof/>
              <w:webHidden/>
            </w:rPr>
            <w:fldChar w:fldCharType="separate"/>
          </w:r>
          <w:ins w:id="36" w:author="T.J. Sullivan" w:date="2019-06-10T10:38:00Z">
            <w:r>
              <w:rPr>
                <w:noProof/>
                <w:webHidden/>
              </w:rPr>
              <w:t>23</w:t>
            </w:r>
            <w:r>
              <w:rPr>
                <w:noProof/>
                <w:webHidden/>
              </w:rPr>
              <w:fldChar w:fldCharType="end"/>
            </w:r>
            <w:r w:rsidRPr="00972722">
              <w:rPr>
                <w:rStyle w:val="Hyperlink"/>
                <w:noProof/>
              </w:rPr>
              <w:fldChar w:fldCharType="end"/>
            </w:r>
          </w:ins>
        </w:p>
        <w:p w14:paraId="4910401B" w14:textId="77777777" w:rsidR="008D7798" w:rsidRDefault="008D7798">
          <w:pPr>
            <w:pStyle w:val="TOC2"/>
            <w:tabs>
              <w:tab w:val="right" w:leader="dot" w:pos="9350"/>
            </w:tabs>
            <w:rPr>
              <w:ins w:id="37" w:author="T.J. Sullivan" w:date="2019-06-10T10:38:00Z"/>
              <w:rFonts w:asciiTheme="minorHAnsi" w:eastAsiaTheme="minorEastAsia" w:hAnsiTheme="minorHAnsi" w:cstheme="minorBidi"/>
              <w:b w:val="0"/>
              <w:bCs w:val="0"/>
              <w:noProof/>
              <w:sz w:val="22"/>
            </w:rPr>
          </w:pPr>
          <w:ins w:id="38"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"_Toc11055527"</w:instrText>
            </w:r>
            <w:r w:rsidRPr="00972722">
              <w:rPr>
                <w:rStyle w:val="Hyperlink"/>
                <w:noProof/>
              </w:rPr>
              <w:instrText xml:space="preserve"> </w:instrText>
            </w:r>
            <w:r w:rsidRPr="00972722">
              <w:rPr>
                <w:rStyle w:val="Hyperlink"/>
                <w:noProof/>
              </w:rPr>
              <w:fldChar w:fldCharType="separate"/>
            </w:r>
            <w:r w:rsidRPr="00972722">
              <w:rPr>
                <w:rStyle w:val="Hyperlink"/>
                <w:noProof/>
                <w:shd w:val="clear" w:color="auto" w:fill="FFFFFF"/>
              </w:rPr>
              <w:t>Conflict Tactics Scale Revised – 50 items</w:t>
            </w:r>
            <w:r>
              <w:rPr>
                <w:noProof/>
                <w:webHidden/>
              </w:rPr>
              <w:tab/>
            </w:r>
            <w:r>
              <w:rPr>
                <w:noProof/>
                <w:webHidden/>
              </w:rPr>
              <w:fldChar w:fldCharType="begin"/>
            </w:r>
            <w:r>
              <w:rPr>
                <w:noProof/>
                <w:webHidden/>
              </w:rPr>
              <w:instrText xml:space="preserve"> PAGEREF _Toc11055527 \h </w:instrText>
            </w:r>
          </w:ins>
          <w:r>
            <w:rPr>
              <w:noProof/>
              <w:webHidden/>
            </w:rPr>
          </w:r>
          <w:r>
            <w:rPr>
              <w:noProof/>
              <w:webHidden/>
            </w:rPr>
            <w:fldChar w:fldCharType="separate"/>
          </w:r>
          <w:ins w:id="39" w:author="T.J. Sullivan" w:date="2019-06-10T10:38:00Z">
            <w:r>
              <w:rPr>
                <w:noProof/>
                <w:webHidden/>
              </w:rPr>
              <w:t>25</w:t>
            </w:r>
            <w:r>
              <w:rPr>
                <w:noProof/>
                <w:webHidden/>
              </w:rPr>
              <w:fldChar w:fldCharType="end"/>
            </w:r>
            <w:r w:rsidRPr="00972722">
              <w:rPr>
                <w:rStyle w:val="Hyperlink"/>
                <w:noProof/>
              </w:rPr>
              <w:fldChar w:fldCharType="end"/>
            </w:r>
          </w:ins>
        </w:p>
        <w:p w14:paraId="0F783550" w14:textId="77777777" w:rsidR="008D7798" w:rsidRDefault="008D7798">
          <w:pPr>
            <w:pStyle w:val="TOC1"/>
            <w:tabs>
              <w:tab w:val="right" w:leader="dot" w:pos="9350"/>
            </w:tabs>
            <w:rPr>
              <w:ins w:id="40" w:author="T.J. Sullivan" w:date="2019-06-10T10:38:00Z"/>
              <w:rFonts w:asciiTheme="minorHAnsi" w:eastAsiaTheme="minorEastAsia" w:hAnsiTheme="minorHAnsi" w:cstheme="minorBidi"/>
              <w:b w:val="0"/>
              <w:bCs w:val="0"/>
              <w:i w:val="0"/>
              <w:iCs w:val="0"/>
              <w:noProof/>
              <w:sz w:val="22"/>
              <w:szCs w:val="22"/>
            </w:rPr>
          </w:pPr>
          <w:ins w:id="41"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"_Toc11055528"</w:instrText>
            </w:r>
            <w:r w:rsidRPr="00972722">
              <w:rPr>
                <w:rStyle w:val="Hyperlink"/>
                <w:noProof/>
              </w:rPr>
              <w:instrText xml:space="preserve"> </w:instrText>
            </w:r>
            <w:r w:rsidRPr="00972722">
              <w:rPr>
                <w:rStyle w:val="Hyperlink"/>
                <w:noProof/>
              </w:rPr>
              <w:fldChar w:fldCharType="separate"/>
            </w:r>
            <w:r w:rsidRPr="00972722">
              <w:rPr>
                <w:rStyle w:val="Hyperlink"/>
                <w:noProof/>
              </w:rPr>
              <w:t>BEHAVIORAL MEDIATORS</w:t>
            </w:r>
            <w:r>
              <w:rPr>
                <w:noProof/>
                <w:webHidden/>
              </w:rPr>
              <w:tab/>
            </w:r>
            <w:r>
              <w:rPr>
                <w:noProof/>
                <w:webHidden/>
              </w:rPr>
              <w:fldChar w:fldCharType="begin"/>
            </w:r>
            <w:r>
              <w:rPr>
                <w:noProof/>
                <w:webHidden/>
              </w:rPr>
              <w:instrText xml:space="preserve"> PAGEREF _Toc11055528 \h </w:instrText>
            </w:r>
          </w:ins>
          <w:r>
            <w:rPr>
              <w:noProof/>
              <w:webHidden/>
            </w:rPr>
          </w:r>
          <w:r>
            <w:rPr>
              <w:noProof/>
              <w:webHidden/>
            </w:rPr>
            <w:fldChar w:fldCharType="separate"/>
          </w:r>
          <w:ins w:id="42" w:author="T.J. Sullivan" w:date="2019-06-10T10:38:00Z">
            <w:r>
              <w:rPr>
                <w:noProof/>
                <w:webHidden/>
              </w:rPr>
              <w:t>27</w:t>
            </w:r>
            <w:r>
              <w:rPr>
                <w:noProof/>
                <w:webHidden/>
              </w:rPr>
              <w:fldChar w:fldCharType="end"/>
            </w:r>
            <w:r w:rsidRPr="00972722">
              <w:rPr>
                <w:rStyle w:val="Hyperlink"/>
                <w:noProof/>
              </w:rPr>
              <w:fldChar w:fldCharType="end"/>
            </w:r>
          </w:ins>
        </w:p>
        <w:p w14:paraId="11A1E7F3" w14:textId="77777777" w:rsidR="008D7798" w:rsidRDefault="008D7798">
          <w:pPr>
            <w:pStyle w:val="TOC2"/>
            <w:tabs>
              <w:tab w:val="right" w:leader="dot" w:pos="9350"/>
            </w:tabs>
            <w:rPr>
              <w:ins w:id="43" w:author="T.J. Sullivan" w:date="2019-06-10T10:38:00Z"/>
              <w:rFonts w:asciiTheme="minorHAnsi" w:eastAsiaTheme="minorEastAsia" w:hAnsiTheme="minorHAnsi" w:cstheme="minorBidi"/>
              <w:b w:val="0"/>
              <w:bCs w:val="0"/>
              <w:noProof/>
              <w:sz w:val="22"/>
            </w:rPr>
          </w:pPr>
          <w:ins w:id="44"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"_Toc11055529"</w:instrText>
            </w:r>
            <w:r w:rsidRPr="00972722">
              <w:rPr>
                <w:rStyle w:val="Hyperlink"/>
                <w:noProof/>
              </w:rPr>
              <w:instrText xml:space="preserve"> </w:instrText>
            </w:r>
            <w:r w:rsidRPr="00972722">
              <w:rPr>
                <w:rStyle w:val="Hyperlink"/>
                <w:noProof/>
              </w:rPr>
              <w:fldChar w:fldCharType="separate"/>
            </w:r>
            <w:r w:rsidRPr="00972722">
              <w:rPr>
                <w:rStyle w:val="Hyperlink"/>
                <w:noProof/>
              </w:rPr>
              <w:t>Communication Patterns Questionnaire- 35 items</w:t>
            </w:r>
            <w:r>
              <w:rPr>
                <w:noProof/>
                <w:webHidden/>
              </w:rPr>
              <w:tab/>
            </w:r>
            <w:r>
              <w:rPr>
                <w:noProof/>
                <w:webHidden/>
              </w:rPr>
              <w:fldChar w:fldCharType="begin"/>
            </w:r>
            <w:r>
              <w:rPr>
                <w:noProof/>
                <w:webHidden/>
              </w:rPr>
              <w:instrText xml:space="preserve"> PAGEREF _Toc11055529 \h </w:instrText>
            </w:r>
          </w:ins>
          <w:r>
            <w:rPr>
              <w:noProof/>
              <w:webHidden/>
            </w:rPr>
          </w:r>
          <w:r>
            <w:rPr>
              <w:noProof/>
              <w:webHidden/>
            </w:rPr>
            <w:fldChar w:fldCharType="separate"/>
          </w:r>
          <w:ins w:id="45" w:author="T.J. Sullivan" w:date="2019-06-10T10:38:00Z">
            <w:r>
              <w:rPr>
                <w:noProof/>
                <w:webHidden/>
              </w:rPr>
              <w:t>28</w:t>
            </w:r>
            <w:r>
              <w:rPr>
                <w:noProof/>
                <w:webHidden/>
              </w:rPr>
              <w:fldChar w:fldCharType="end"/>
            </w:r>
            <w:r w:rsidRPr="00972722">
              <w:rPr>
                <w:rStyle w:val="Hyperlink"/>
                <w:noProof/>
              </w:rPr>
              <w:fldChar w:fldCharType="end"/>
            </w:r>
          </w:ins>
        </w:p>
        <w:p w14:paraId="0B4C1D5D" w14:textId="77777777" w:rsidR="008D7798" w:rsidRDefault="008D7798">
          <w:pPr>
            <w:pStyle w:val="TOC2"/>
            <w:tabs>
              <w:tab w:val="right" w:leader="dot" w:pos="9350"/>
            </w:tabs>
            <w:rPr>
              <w:ins w:id="46" w:author="T.J. Sullivan" w:date="2019-06-10T10:38:00Z"/>
              <w:rFonts w:asciiTheme="minorHAnsi" w:eastAsiaTheme="minorEastAsia" w:hAnsiTheme="minorHAnsi" w:cstheme="minorBidi"/>
              <w:b w:val="0"/>
              <w:bCs w:val="0"/>
              <w:noProof/>
              <w:sz w:val="22"/>
            </w:rPr>
          </w:pPr>
          <w:ins w:id="47"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"_Toc11055530"</w:instrText>
            </w:r>
            <w:r w:rsidRPr="00972722">
              <w:rPr>
                <w:rStyle w:val="Hyperlink"/>
                <w:noProof/>
              </w:rPr>
              <w:instrText xml:space="preserve"> </w:instrText>
            </w:r>
            <w:r w:rsidRPr="00972722">
              <w:rPr>
                <w:rStyle w:val="Hyperlink"/>
                <w:noProof/>
              </w:rPr>
              <w:fldChar w:fldCharType="separate"/>
            </w:r>
            <w:r w:rsidRPr="00972722">
              <w:rPr>
                <w:rStyle w:val="Hyperlink"/>
                <w:noProof/>
              </w:rPr>
              <w:t>Dyadic Coping Inventory – 37 items</w:t>
            </w:r>
            <w:r>
              <w:rPr>
                <w:noProof/>
                <w:webHidden/>
              </w:rPr>
              <w:tab/>
            </w:r>
            <w:r>
              <w:rPr>
                <w:noProof/>
                <w:webHidden/>
              </w:rPr>
              <w:fldChar w:fldCharType="begin"/>
            </w:r>
            <w:r>
              <w:rPr>
                <w:noProof/>
                <w:webHidden/>
              </w:rPr>
              <w:instrText xml:space="preserve"> PAGEREF _Toc11055530 \h </w:instrText>
            </w:r>
          </w:ins>
          <w:r>
            <w:rPr>
              <w:noProof/>
              <w:webHidden/>
            </w:rPr>
          </w:r>
          <w:r>
            <w:rPr>
              <w:noProof/>
              <w:webHidden/>
            </w:rPr>
            <w:fldChar w:fldCharType="separate"/>
          </w:r>
          <w:ins w:id="48" w:author="T.J. Sullivan" w:date="2019-06-10T10:38:00Z">
            <w:r>
              <w:rPr>
                <w:noProof/>
                <w:webHidden/>
              </w:rPr>
              <w:t>33</w:t>
            </w:r>
            <w:r>
              <w:rPr>
                <w:noProof/>
                <w:webHidden/>
              </w:rPr>
              <w:fldChar w:fldCharType="end"/>
            </w:r>
            <w:r w:rsidRPr="00972722">
              <w:rPr>
                <w:rStyle w:val="Hyperlink"/>
                <w:noProof/>
              </w:rPr>
              <w:fldChar w:fldCharType="end"/>
            </w:r>
          </w:ins>
        </w:p>
        <w:p w14:paraId="020F223A" w14:textId="77777777" w:rsidR="008D7798" w:rsidRDefault="008D7798">
          <w:pPr>
            <w:pStyle w:val="TOC2"/>
            <w:tabs>
              <w:tab w:val="right" w:leader="dot" w:pos="9350"/>
            </w:tabs>
            <w:rPr>
              <w:ins w:id="49" w:author="T.J. Sullivan" w:date="2019-06-10T10:38:00Z"/>
              <w:rFonts w:asciiTheme="minorHAnsi" w:eastAsiaTheme="minorEastAsia" w:hAnsiTheme="minorHAnsi" w:cstheme="minorBidi"/>
              <w:b w:val="0"/>
              <w:bCs w:val="0"/>
              <w:noProof/>
              <w:sz w:val="22"/>
            </w:rPr>
          </w:pPr>
          <w:ins w:id="50"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"_Toc11055531"</w:instrText>
            </w:r>
            <w:r w:rsidRPr="00972722">
              <w:rPr>
                <w:rStyle w:val="Hyperlink"/>
                <w:noProof/>
              </w:rPr>
              <w:instrText xml:space="preserve"> </w:instrText>
            </w:r>
            <w:r w:rsidRPr="00972722">
              <w:rPr>
                <w:rStyle w:val="Hyperlink"/>
                <w:noProof/>
              </w:rPr>
              <w:fldChar w:fldCharType="separate"/>
            </w:r>
            <w:r w:rsidRPr="00972722">
              <w:rPr>
                <w:rStyle w:val="Hyperlink"/>
                <w:noProof/>
              </w:rPr>
              <w:t>Support in Intimate Relationships Rating Scale- 25-items</w:t>
            </w:r>
            <w:r>
              <w:rPr>
                <w:noProof/>
                <w:webHidden/>
              </w:rPr>
              <w:tab/>
            </w:r>
            <w:r>
              <w:rPr>
                <w:noProof/>
                <w:webHidden/>
              </w:rPr>
              <w:fldChar w:fldCharType="begin"/>
            </w:r>
            <w:r>
              <w:rPr>
                <w:noProof/>
                <w:webHidden/>
              </w:rPr>
              <w:instrText xml:space="preserve"> PAGEREF _Toc11055531 \h </w:instrText>
            </w:r>
          </w:ins>
          <w:r>
            <w:rPr>
              <w:noProof/>
              <w:webHidden/>
            </w:rPr>
          </w:r>
          <w:r>
            <w:rPr>
              <w:noProof/>
              <w:webHidden/>
            </w:rPr>
            <w:fldChar w:fldCharType="separate"/>
          </w:r>
          <w:ins w:id="51" w:author="T.J. Sullivan" w:date="2019-06-10T10:38:00Z">
            <w:r>
              <w:rPr>
                <w:noProof/>
                <w:webHidden/>
              </w:rPr>
              <w:t>37</w:t>
            </w:r>
            <w:r>
              <w:rPr>
                <w:noProof/>
                <w:webHidden/>
              </w:rPr>
              <w:fldChar w:fldCharType="end"/>
            </w:r>
            <w:r w:rsidRPr="00972722">
              <w:rPr>
                <w:rStyle w:val="Hyperlink"/>
                <w:noProof/>
              </w:rPr>
              <w:fldChar w:fldCharType="end"/>
            </w:r>
          </w:ins>
        </w:p>
        <w:p w14:paraId="19A0A958" w14:textId="77777777" w:rsidR="008D7798" w:rsidRDefault="008D7798">
          <w:pPr>
            <w:pStyle w:val="TOC2"/>
            <w:tabs>
              <w:tab w:val="right" w:leader="dot" w:pos="9350"/>
            </w:tabs>
            <w:rPr>
              <w:ins w:id="52" w:author="T.J. Sullivan" w:date="2019-06-10T10:38:00Z"/>
              <w:rFonts w:asciiTheme="minorHAnsi" w:eastAsiaTheme="minorEastAsia" w:hAnsiTheme="minorHAnsi" w:cstheme="minorBidi"/>
              <w:b w:val="0"/>
              <w:bCs w:val="0"/>
              <w:noProof/>
              <w:sz w:val="22"/>
            </w:rPr>
          </w:pPr>
          <w:ins w:id="53"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"_Toc11055532"</w:instrText>
            </w:r>
            <w:r w:rsidRPr="00972722">
              <w:rPr>
                <w:rStyle w:val="Hyperlink"/>
                <w:noProof/>
              </w:rPr>
              <w:instrText xml:space="preserve"> </w:instrText>
            </w:r>
            <w:r w:rsidRPr="00972722">
              <w:rPr>
                <w:rStyle w:val="Hyperlink"/>
                <w:noProof/>
              </w:rPr>
              <w:fldChar w:fldCharType="separate"/>
            </w:r>
            <w:r w:rsidRPr="00972722">
              <w:rPr>
                <w:rStyle w:val="Hyperlink"/>
                <w:noProof/>
              </w:rPr>
              <w:t>Behavioral Inhibition/Activation Scale- 20 items</w:t>
            </w:r>
            <w:r>
              <w:rPr>
                <w:noProof/>
                <w:webHidden/>
              </w:rPr>
              <w:tab/>
            </w:r>
            <w:r>
              <w:rPr>
                <w:noProof/>
                <w:webHidden/>
              </w:rPr>
              <w:fldChar w:fldCharType="begin"/>
            </w:r>
            <w:r>
              <w:rPr>
                <w:noProof/>
                <w:webHidden/>
              </w:rPr>
              <w:instrText xml:space="preserve"> PAGEREF _Toc11055532 \h </w:instrText>
            </w:r>
          </w:ins>
          <w:r>
            <w:rPr>
              <w:noProof/>
              <w:webHidden/>
            </w:rPr>
          </w:r>
          <w:r>
            <w:rPr>
              <w:noProof/>
              <w:webHidden/>
            </w:rPr>
            <w:fldChar w:fldCharType="separate"/>
          </w:r>
          <w:ins w:id="54" w:author="T.J. Sullivan" w:date="2019-06-10T10:38:00Z">
            <w:r>
              <w:rPr>
                <w:noProof/>
                <w:webHidden/>
              </w:rPr>
              <w:t>38</w:t>
            </w:r>
            <w:r>
              <w:rPr>
                <w:noProof/>
                <w:webHidden/>
              </w:rPr>
              <w:fldChar w:fldCharType="end"/>
            </w:r>
            <w:r w:rsidRPr="00972722">
              <w:rPr>
                <w:rStyle w:val="Hyperlink"/>
                <w:noProof/>
              </w:rPr>
              <w:fldChar w:fldCharType="end"/>
            </w:r>
          </w:ins>
        </w:p>
        <w:p w14:paraId="438D5722" w14:textId="77777777" w:rsidR="008D7798" w:rsidRDefault="008D7798">
          <w:pPr>
            <w:pStyle w:val="TOC1"/>
            <w:tabs>
              <w:tab w:val="right" w:leader="dot" w:pos="9350"/>
            </w:tabs>
            <w:rPr>
              <w:ins w:id="55" w:author="T.J. Sullivan" w:date="2019-06-10T10:38:00Z"/>
              <w:rFonts w:asciiTheme="minorHAnsi" w:eastAsiaTheme="minorEastAsia" w:hAnsiTheme="minorHAnsi" w:cstheme="minorBidi"/>
              <w:b w:val="0"/>
              <w:bCs w:val="0"/>
              <w:i w:val="0"/>
              <w:iCs w:val="0"/>
              <w:noProof/>
              <w:sz w:val="22"/>
              <w:szCs w:val="22"/>
            </w:rPr>
          </w:pPr>
          <w:ins w:id="56"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"_Toc11055533"</w:instrText>
            </w:r>
            <w:r w:rsidRPr="00972722">
              <w:rPr>
                <w:rStyle w:val="Hyperlink"/>
                <w:noProof/>
              </w:rPr>
              <w:instrText xml:space="preserve"> </w:instrText>
            </w:r>
            <w:r w:rsidRPr="00972722">
              <w:rPr>
                <w:rStyle w:val="Hyperlink"/>
                <w:noProof/>
              </w:rPr>
              <w:fldChar w:fldCharType="separate"/>
            </w:r>
            <w:r w:rsidRPr="00972722">
              <w:rPr>
                <w:rStyle w:val="Hyperlink"/>
                <w:noProof/>
              </w:rPr>
              <w:t>COGNITIVE MEDIATORS</w:t>
            </w:r>
            <w:r>
              <w:rPr>
                <w:noProof/>
                <w:webHidden/>
              </w:rPr>
              <w:tab/>
            </w:r>
            <w:r>
              <w:rPr>
                <w:noProof/>
                <w:webHidden/>
              </w:rPr>
              <w:fldChar w:fldCharType="begin"/>
            </w:r>
            <w:r>
              <w:rPr>
                <w:noProof/>
                <w:webHidden/>
              </w:rPr>
              <w:instrText xml:space="preserve"> PAGEREF _Toc11055533 \h </w:instrText>
            </w:r>
          </w:ins>
          <w:r>
            <w:rPr>
              <w:noProof/>
              <w:webHidden/>
            </w:rPr>
          </w:r>
          <w:r>
            <w:rPr>
              <w:noProof/>
              <w:webHidden/>
            </w:rPr>
            <w:fldChar w:fldCharType="separate"/>
          </w:r>
          <w:ins w:id="57" w:author="T.J. Sullivan" w:date="2019-06-10T10:38:00Z">
            <w:r>
              <w:rPr>
                <w:noProof/>
                <w:webHidden/>
              </w:rPr>
              <w:t>40</w:t>
            </w:r>
            <w:r>
              <w:rPr>
                <w:noProof/>
                <w:webHidden/>
              </w:rPr>
              <w:fldChar w:fldCharType="end"/>
            </w:r>
            <w:r w:rsidRPr="00972722">
              <w:rPr>
                <w:rStyle w:val="Hyperlink"/>
                <w:noProof/>
              </w:rPr>
              <w:fldChar w:fldCharType="end"/>
            </w:r>
          </w:ins>
        </w:p>
        <w:p w14:paraId="20548CBE" w14:textId="77777777" w:rsidR="008D7798" w:rsidRDefault="008D7798">
          <w:pPr>
            <w:pStyle w:val="TOC2"/>
            <w:tabs>
              <w:tab w:val="right" w:leader="dot" w:pos="9350"/>
            </w:tabs>
            <w:rPr>
              <w:ins w:id="58" w:author="T.J. Sullivan" w:date="2019-06-10T10:38:00Z"/>
              <w:rFonts w:asciiTheme="minorHAnsi" w:eastAsiaTheme="minorEastAsia" w:hAnsiTheme="minorHAnsi" w:cstheme="minorBidi"/>
              <w:b w:val="0"/>
              <w:bCs w:val="0"/>
              <w:noProof/>
              <w:sz w:val="22"/>
            </w:rPr>
          </w:pPr>
          <w:ins w:id="59"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"_Toc11055534"</w:instrText>
            </w:r>
            <w:r w:rsidRPr="00972722">
              <w:rPr>
                <w:rStyle w:val="Hyperlink"/>
                <w:noProof/>
              </w:rPr>
              <w:instrText xml:space="preserve"> </w:instrText>
            </w:r>
            <w:r w:rsidRPr="00972722">
              <w:rPr>
                <w:rStyle w:val="Hyperlink"/>
                <w:noProof/>
              </w:rPr>
              <w:fldChar w:fldCharType="separate"/>
            </w:r>
            <w:r w:rsidRPr="00972722">
              <w:rPr>
                <w:rStyle w:val="Hyperlink"/>
                <w:noProof/>
              </w:rPr>
              <w:t>Relationship Attribution Measure- 4 items</w:t>
            </w:r>
            <w:r>
              <w:rPr>
                <w:noProof/>
                <w:webHidden/>
              </w:rPr>
              <w:tab/>
            </w:r>
            <w:r>
              <w:rPr>
                <w:noProof/>
                <w:webHidden/>
              </w:rPr>
              <w:fldChar w:fldCharType="begin"/>
            </w:r>
            <w:r>
              <w:rPr>
                <w:noProof/>
                <w:webHidden/>
              </w:rPr>
              <w:instrText xml:space="preserve"> PAGEREF _Toc11055534 \h </w:instrText>
            </w:r>
          </w:ins>
          <w:r>
            <w:rPr>
              <w:noProof/>
              <w:webHidden/>
            </w:rPr>
          </w:r>
          <w:r>
            <w:rPr>
              <w:noProof/>
              <w:webHidden/>
            </w:rPr>
            <w:fldChar w:fldCharType="separate"/>
          </w:r>
          <w:ins w:id="60" w:author="T.J. Sullivan" w:date="2019-06-10T10:38:00Z">
            <w:r>
              <w:rPr>
                <w:noProof/>
                <w:webHidden/>
              </w:rPr>
              <w:t>41</w:t>
            </w:r>
            <w:r>
              <w:rPr>
                <w:noProof/>
                <w:webHidden/>
              </w:rPr>
              <w:fldChar w:fldCharType="end"/>
            </w:r>
            <w:r w:rsidRPr="00972722">
              <w:rPr>
                <w:rStyle w:val="Hyperlink"/>
                <w:noProof/>
              </w:rPr>
              <w:fldChar w:fldCharType="end"/>
            </w:r>
          </w:ins>
        </w:p>
        <w:p w14:paraId="66A8233F" w14:textId="77777777" w:rsidR="008D7798" w:rsidRDefault="008D7798">
          <w:pPr>
            <w:pStyle w:val="TOC2"/>
            <w:tabs>
              <w:tab w:val="right" w:leader="dot" w:pos="9350"/>
            </w:tabs>
            <w:rPr>
              <w:ins w:id="61" w:author="T.J. Sullivan" w:date="2019-06-10T10:38:00Z"/>
              <w:rFonts w:asciiTheme="minorHAnsi" w:eastAsiaTheme="minorEastAsia" w:hAnsiTheme="minorHAnsi" w:cstheme="minorBidi"/>
              <w:b w:val="0"/>
              <w:bCs w:val="0"/>
              <w:noProof/>
              <w:sz w:val="22"/>
            </w:rPr>
          </w:pPr>
          <w:ins w:id="62"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"_Toc11055535"</w:instrText>
            </w:r>
            <w:r w:rsidRPr="00972722">
              <w:rPr>
                <w:rStyle w:val="Hyperlink"/>
                <w:noProof/>
              </w:rPr>
              <w:instrText xml:space="preserve"> </w:instrText>
            </w:r>
            <w:r w:rsidRPr="00972722">
              <w:rPr>
                <w:rStyle w:val="Hyperlink"/>
                <w:noProof/>
              </w:rPr>
              <w:fldChar w:fldCharType="separate"/>
            </w:r>
            <w:r w:rsidRPr="00972722">
              <w:rPr>
                <w:rStyle w:val="Hyperlink"/>
                <w:noProof/>
              </w:rPr>
              <w:t>Interpersonal Reactivity Index for Couples – 13 items</w:t>
            </w:r>
            <w:r>
              <w:rPr>
                <w:noProof/>
                <w:webHidden/>
              </w:rPr>
              <w:tab/>
            </w:r>
            <w:r>
              <w:rPr>
                <w:noProof/>
                <w:webHidden/>
              </w:rPr>
              <w:fldChar w:fldCharType="begin"/>
            </w:r>
            <w:r>
              <w:rPr>
                <w:noProof/>
                <w:webHidden/>
              </w:rPr>
              <w:instrText xml:space="preserve"> PAGEREF _Toc11055535 \h </w:instrText>
            </w:r>
          </w:ins>
          <w:r>
            <w:rPr>
              <w:noProof/>
              <w:webHidden/>
            </w:rPr>
          </w:r>
          <w:r>
            <w:rPr>
              <w:noProof/>
              <w:webHidden/>
            </w:rPr>
            <w:fldChar w:fldCharType="separate"/>
          </w:r>
          <w:ins w:id="63" w:author="T.J. Sullivan" w:date="2019-06-10T10:38:00Z">
            <w:r>
              <w:rPr>
                <w:noProof/>
                <w:webHidden/>
              </w:rPr>
              <w:t>43</w:t>
            </w:r>
            <w:r>
              <w:rPr>
                <w:noProof/>
                <w:webHidden/>
              </w:rPr>
              <w:fldChar w:fldCharType="end"/>
            </w:r>
            <w:r w:rsidRPr="00972722">
              <w:rPr>
                <w:rStyle w:val="Hyperlink"/>
                <w:noProof/>
              </w:rPr>
              <w:fldChar w:fldCharType="end"/>
            </w:r>
          </w:ins>
        </w:p>
        <w:p w14:paraId="5B5D1A00" w14:textId="77777777" w:rsidR="008D7798" w:rsidRDefault="008D7798">
          <w:pPr>
            <w:pStyle w:val="TOC2"/>
            <w:tabs>
              <w:tab w:val="right" w:leader="dot" w:pos="9350"/>
            </w:tabs>
            <w:rPr>
              <w:ins w:id="64" w:author="T.J. Sullivan" w:date="2019-06-10T10:38:00Z"/>
              <w:rFonts w:asciiTheme="minorHAnsi" w:eastAsiaTheme="minorEastAsia" w:hAnsiTheme="minorHAnsi" w:cstheme="minorBidi"/>
              <w:b w:val="0"/>
              <w:bCs w:val="0"/>
              <w:noProof/>
              <w:sz w:val="22"/>
            </w:rPr>
          </w:pPr>
          <w:ins w:id="65"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"_Toc11055536"</w:instrText>
            </w:r>
            <w:r w:rsidRPr="00972722">
              <w:rPr>
                <w:rStyle w:val="Hyperlink"/>
                <w:noProof/>
              </w:rPr>
              <w:instrText xml:space="preserve"> </w:instrText>
            </w:r>
            <w:r w:rsidRPr="00972722">
              <w:rPr>
                <w:rStyle w:val="Hyperlink"/>
                <w:noProof/>
              </w:rPr>
              <w:fldChar w:fldCharType="separate"/>
            </w:r>
            <w:r w:rsidRPr="00972722">
              <w:rPr>
                <w:rStyle w:val="Hyperlink"/>
                <w:noProof/>
              </w:rPr>
              <w:t>Ruminative Responses Scale – Brooding Subscale – 5 items</w:t>
            </w:r>
            <w:r>
              <w:rPr>
                <w:noProof/>
                <w:webHidden/>
              </w:rPr>
              <w:tab/>
            </w:r>
            <w:r>
              <w:rPr>
                <w:noProof/>
                <w:webHidden/>
              </w:rPr>
              <w:fldChar w:fldCharType="begin"/>
            </w:r>
            <w:r>
              <w:rPr>
                <w:noProof/>
                <w:webHidden/>
              </w:rPr>
              <w:instrText xml:space="preserve"> PAGEREF _Toc11055536 \h </w:instrText>
            </w:r>
          </w:ins>
          <w:r>
            <w:rPr>
              <w:noProof/>
              <w:webHidden/>
            </w:rPr>
          </w:r>
          <w:r>
            <w:rPr>
              <w:noProof/>
              <w:webHidden/>
            </w:rPr>
            <w:fldChar w:fldCharType="separate"/>
          </w:r>
          <w:ins w:id="66" w:author="T.J. Sullivan" w:date="2019-06-10T10:38:00Z">
            <w:r>
              <w:rPr>
                <w:noProof/>
                <w:webHidden/>
              </w:rPr>
              <w:t>44</w:t>
            </w:r>
            <w:r>
              <w:rPr>
                <w:noProof/>
                <w:webHidden/>
              </w:rPr>
              <w:fldChar w:fldCharType="end"/>
            </w:r>
            <w:r w:rsidRPr="00972722">
              <w:rPr>
                <w:rStyle w:val="Hyperlink"/>
                <w:noProof/>
              </w:rPr>
              <w:fldChar w:fldCharType="end"/>
            </w:r>
          </w:ins>
        </w:p>
        <w:p w14:paraId="1DBB6458" w14:textId="77777777" w:rsidR="008D7798" w:rsidRDefault="008D7798">
          <w:pPr>
            <w:pStyle w:val="TOC1"/>
            <w:tabs>
              <w:tab w:val="right" w:leader="dot" w:pos="9350"/>
            </w:tabs>
            <w:rPr>
              <w:ins w:id="67" w:author="T.J. Sullivan" w:date="2019-06-10T10:38:00Z"/>
              <w:rFonts w:asciiTheme="minorHAnsi" w:eastAsiaTheme="minorEastAsia" w:hAnsiTheme="minorHAnsi" w:cstheme="minorBidi"/>
              <w:b w:val="0"/>
              <w:bCs w:val="0"/>
              <w:i w:val="0"/>
              <w:iCs w:val="0"/>
              <w:noProof/>
              <w:sz w:val="22"/>
              <w:szCs w:val="22"/>
            </w:rPr>
          </w:pPr>
          <w:ins w:id="68"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"_Toc11055537"</w:instrText>
            </w:r>
            <w:r w:rsidRPr="00972722">
              <w:rPr>
                <w:rStyle w:val="Hyperlink"/>
                <w:noProof/>
              </w:rPr>
              <w:instrText xml:space="preserve"> </w:instrText>
            </w:r>
            <w:r w:rsidRPr="00972722">
              <w:rPr>
                <w:rStyle w:val="Hyperlink"/>
                <w:noProof/>
              </w:rPr>
              <w:fldChar w:fldCharType="separate"/>
            </w:r>
            <w:r w:rsidRPr="00972722">
              <w:rPr>
                <w:rStyle w:val="Hyperlink"/>
                <w:noProof/>
              </w:rPr>
              <w:t>AFFECTIVE MEDIATORS</w:t>
            </w:r>
            <w:r>
              <w:rPr>
                <w:noProof/>
                <w:webHidden/>
              </w:rPr>
              <w:tab/>
            </w:r>
            <w:r>
              <w:rPr>
                <w:noProof/>
                <w:webHidden/>
              </w:rPr>
              <w:fldChar w:fldCharType="begin"/>
            </w:r>
            <w:r>
              <w:rPr>
                <w:noProof/>
                <w:webHidden/>
              </w:rPr>
              <w:instrText xml:space="preserve"> PAGEREF _Toc11055537 \h </w:instrText>
            </w:r>
          </w:ins>
          <w:r>
            <w:rPr>
              <w:noProof/>
              <w:webHidden/>
            </w:rPr>
          </w:r>
          <w:r>
            <w:rPr>
              <w:noProof/>
              <w:webHidden/>
            </w:rPr>
            <w:fldChar w:fldCharType="separate"/>
          </w:r>
          <w:ins w:id="69" w:author="T.J. Sullivan" w:date="2019-06-10T10:38:00Z">
            <w:r>
              <w:rPr>
                <w:noProof/>
                <w:webHidden/>
              </w:rPr>
              <w:t>45</w:t>
            </w:r>
            <w:r>
              <w:rPr>
                <w:noProof/>
                <w:webHidden/>
              </w:rPr>
              <w:fldChar w:fldCharType="end"/>
            </w:r>
            <w:r w:rsidRPr="00972722">
              <w:rPr>
                <w:rStyle w:val="Hyperlink"/>
                <w:noProof/>
              </w:rPr>
              <w:fldChar w:fldCharType="end"/>
            </w:r>
          </w:ins>
        </w:p>
        <w:p w14:paraId="39053E7D" w14:textId="77777777" w:rsidR="008D7798" w:rsidRDefault="008D7798">
          <w:pPr>
            <w:pStyle w:val="TOC2"/>
            <w:tabs>
              <w:tab w:val="right" w:leader="dot" w:pos="9350"/>
            </w:tabs>
            <w:rPr>
              <w:ins w:id="70" w:author="T.J. Sullivan" w:date="2019-06-10T10:38:00Z"/>
              <w:rFonts w:asciiTheme="minorHAnsi" w:eastAsiaTheme="minorEastAsia" w:hAnsiTheme="minorHAnsi" w:cstheme="minorBidi"/>
              <w:b w:val="0"/>
              <w:bCs w:val="0"/>
              <w:noProof/>
              <w:sz w:val="22"/>
            </w:rPr>
          </w:pPr>
          <w:ins w:id="71"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"_Toc11055538"</w:instrText>
            </w:r>
            <w:r w:rsidRPr="00972722">
              <w:rPr>
                <w:rStyle w:val="Hyperlink"/>
                <w:noProof/>
              </w:rPr>
              <w:instrText xml:space="preserve"> </w:instrText>
            </w:r>
            <w:r w:rsidRPr="00972722">
              <w:rPr>
                <w:rStyle w:val="Hyperlink"/>
                <w:noProof/>
              </w:rPr>
              <w:fldChar w:fldCharType="separate"/>
            </w:r>
            <w:r w:rsidRPr="00972722">
              <w:rPr>
                <w:rStyle w:val="Hyperlink"/>
                <w:noProof/>
              </w:rPr>
              <w:t>Difficulties in Emotion Regulation Scale- Short Form- 18 items</w:t>
            </w:r>
            <w:r>
              <w:rPr>
                <w:noProof/>
                <w:webHidden/>
              </w:rPr>
              <w:tab/>
            </w:r>
            <w:r>
              <w:rPr>
                <w:noProof/>
                <w:webHidden/>
              </w:rPr>
              <w:fldChar w:fldCharType="begin"/>
            </w:r>
            <w:r>
              <w:rPr>
                <w:noProof/>
                <w:webHidden/>
              </w:rPr>
              <w:instrText xml:space="preserve"> PAGEREF _Toc11055538 \h </w:instrText>
            </w:r>
          </w:ins>
          <w:r>
            <w:rPr>
              <w:noProof/>
              <w:webHidden/>
            </w:rPr>
          </w:r>
          <w:r>
            <w:rPr>
              <w:noProof/>
              <w:webHidden/>
            </w:rPr>
            <w:fldChar w:fldCharType="separate"/>
          </w:r>
          <w:ins w:id="72" w:author="T.J. Sullivan" w:date="2019-06-10T10:38:00Z">
            <w:r>
              <w:rPr>
                <w:noProof/>
                <w:webHidden/>
              </w:rPr>
              <w:t>46</w:t>
            </w:r>
            <w:r>
              <w:rPr>
                <w:noProof/>
                <w:webHidden/>
              </w:rPr>
              <w:fldChar w:fldCharType="end"/>
            </w:r>
            <w:r w:rsidRPr="00972722">
              <w:rPr>
                <w:rStyle w:val="Hyperlink"/>
                <w:noProof/>
              </w:rPr>
              <w:fldChar w:fldCharType="end"/>
            </w:r>
          </w:ins>
        </w:p>
        <w:p w14:paraId="193B15EF" w14:textId="77777777" w:rsidR="008D7798" w:rsidRDefault="008D7798">
          <w:pPr>
            <w:pStyle w:val="TOC2"/>
            <w:tabs>
              <w:tab w:val="right" w:leader="dot" w:pos="9350"/>
            </w:tabs>
            <w:rPr>
              <w:ins w:id="73" w:author="T.J. Sullivan" w:date="2019-06-10T10:38:00Z"/>
              <w:rFonts w:asciiTheme="minorHAnsi" w:eastAsiaTheme="minorEastAsia" w:hAnsiTheme="minorHAnsi" w:cstheme="minorBidi"/>
              <w:b w:val="0"/>
              <w:bCs w:val="0"/>
              <w:noProof/>
              <w:sz w:val="22"/>
            </w:rPr>
          </w:pPr>
          <w:ins w:id="74"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"_Toc11055539"</w:instrText>
            </w:r>
            <w:r w:rsidRPr="00972722">
              <w:rPr>
                <w:rStyle w:val="Hyperlink"/>
                <w:noProof/>
              </w:rPr>
              <w:instrText xml:space="preserve"> </w:instrText>
            </w:r>
            <w:r w:rsidRPr="00972722">
              <w:rPr>
                <w:rStyle w:val="Hyperlink"/>
                <w:noProof/>
              </w:rPr>
              <w:fldChar w:fldCharType="separate"/>
            </w:r>
            <w:r w:rsidRPr="00972722">
              <w:rPr>
                <w:rStyle w:val="Hyperlink"/>
                <w:noProof/>
              </w:rPr>
              <w:t>Fear of Intimacy Scale- 30 items</w:t>
            </w:r>
            <w:r>
              <w:rPr>
                <w:noProof/>
                <w:webHidden/>
              </w:rPr>
              <w:tab/>
            </w:r>
            <w:r>
              <w:rPr>
                <w:noProof/>
                <w:webHidden/>
              </w:rPr>
              <w:fldChar w:fldCharType="begin"/>
            </w:r>
            <w:r>
              <w:rPr>
                <w:noProof/>
                <w:webHidden/>
              </w:rPr>
              <w:instrText xml:space="preserve"> PAGEREF _Toc11055539 \h </w:instrText>
            </w:r>
          </w:ins>
          <w:r>
            <w:rPr>
              <w:noProof/>
              <w:webHidden/>
            </w:rPr>
          </w:r>
          <w:r>
            <w:rPr>
              <w:noProof/>
              <w:webHidden/>
            </w:rPr>
            <w:fldChar w:fldCharType="separate"/>
          </w:r>
          <w:ins w:id="75" w:author="T.J. Sullivan" w:date="2019-06-10T10:38:00Z">
            <w:r>
              <w:rPr>
                <w:noProof/>
                <w:webHidden/>
              </w:rPr>
              <w:t>47</w:t>
            </w:r>
            <w:r>
              <w:rPr>
                <w:noProof/>
                <w:webHidden/>
              </w:rPr>
              <w:fldChar w:fldCharType="end"/>
            </w:r>
            <w:r w:rsidRPr="00972722">
              <w:rPr>
                <w:rStyle w:val="Hyperlink"/>
                <w:noProof/>
              </w:rPr>
              <w:fldChar w:fldCharType="end"/>
            </w:r>
          </w:ins>
        </w:p>
        <w:p w14:paraId="0AC5211C" w14:textId="77777777" w:rsidR="008D7798" w:rsidRDefault="008D7798">
          <w:pPr>
            <w:pStyle w:val="TOC2"/>
            <w:tabs>
              <w:tab w:val="right" w:leader="dot" w:pos="9350"/>
            </w:tabs>
            <w:rPr>
              <w:ins w:id="76" w:author="T.J. Sullivan" w:date="2019-06-10T10:38:00Z"/>
              <w:rFonts w:asciiTheme="minorHAnsi" w:eastAsiaTheme="minorEastAsia" w:hAnsiTheme="minorHAnsi" w:cstheme="minorBidi"/>
              <w:b w:val="0"/>
              <w:bCs w:val="0"/>
              <w:noProof/>
              <w:sz w:val="22"/>
            </w:rPr>
          </w:pPr>
          <w:ins w:id="77"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"_Toc11055540"</w:instrText>
            </w:r>
            <w:r w:rsidRPr="00972722">
              <w:rPr>
                <w:rStyle w:val="Hyperlink"/>
                <w:noProof/>
              </w:rPr>
              <w:instrText xml:space="preserve"> </w:instrText>
            </w:r>
            <w:r w:rsidRPr="00972722">
              <w:rPr>
                <w:rStyle w:val="Hyperlink"/>
                <w:noProof/>
              </w:rPr>
              <w:fldChar w:fldCharType="separate"/>
            </w:r>
            <w:r w:rsidRPr="00972722">
              <w:rPr>
                <w:rStyle w:val="Hyperlink"/>
                <w:noProof/>
              </w:rPr>
              <w:t>Affective Control Scale – 40 items</w:t>
            </w:r>
            <w:r>
              <w:rPr>
                <w:noProof/>
                <w:webHidden/>
              </w:rPr>
              <w:tab/>
            </w:r>
            <w:r>
              <w:rPr>
                <w:noProof/>
                <w:webHidden/>
              </w:rPr>
              <w:fldChar w:fldCharType="begin"/>
            </w:r>
            <w:r>
              <w:rPr>
                <w:noProof/>
                <w:webHidden/>
              </w:rPr>
              <w:instrText xml:space="preserve"> PAGEREF _Toc11055540 \h </w:instrText>
            </w:r>
          </w:ins>
          <w:r>
            <w:rPr>
              <w:noProof/>
              <w:webHidden/>
            </w:rPr>
          </w:r>
          <w:r>
            <w:rPr>
              <w:noProof/>
              <w:webHidden/>
            </w:rPr>
            <w:fldChar w:fldCharType="separate"/>
          </w:r>
          <w:ins w:id="78" w:author="T.J. Sullivan" w:date="2019-06-10T10:38:00Z">
            <w:r>
              <w:rPr>
                <w:noProof/>
                <w:webHidden/>
              </w:rPr>
              <w:t>49</w:t>
            </w:r>
            <w:r>
              <w:rPr>
                <w:noProof/>
                <w:webHidden/>
              </w:rPr>
              <w:fldChar w:fldCharType="end"/>
            </w:r>
            <w:r w:rsidRPr="00972722">
              <w:rPr>
                <w:rStyle w:val="Hyperlink"/>
                <w:noProof/>
              </w:rPr>
              <w:fldChar w:fldCharType="end"/>
            </w:r>
          </w:ins>
        </w:p>
        <w:p w14:paraId="4793D3E3" w14:textId="77777777" w:rsidR="008D7798" w:rsidRDefault="008D7798">
          <w:pPr>
            <w:pStyle w:val="TOC1"/>
            <w:tabs>
              <w:tab w:val="right" w:leader="dot" w:pos="9350"/>
            </w:tabs>
            <w:rPr>
              <w:ins w:id="79" w:author="T.J. Sullivan" w:date="2019-06-10T10:38:00Z"/>
              <w:rFonts w:asciiTheme="minorHAnsi" w:eastAsiaTheme="minorEastAsia" w:hAnsiTheme="minorHAnsi" w:cstheme="minorBidi"/>
              <w:b w:val="0"/>
              <w:bCs w:val="0"/>
              <w:i w:val="0"/>
              <w:iCs w:val="0"/>
              <w:noProof/>
              <w:sz w:val="22"/>
              <w:szCs w:val="22"/>
            </w:rPr>
          </w:pPr>
          <w:ins w:id="80"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"_Toc11055541"</w:instrText>
            </w:r>
            <w:r w:rsidRPr="00972722">
              <w:rPr>
                <w:rStyle w:val="Hyperlink"/>
                <w:noProof/>
              </w:rPr>
              <w:instrText xml:space="preserve"> </w:instrText>
            </w:r>
            <w:r w:rsidRPr="00972722">
              <w:rPr>
                <w:rStyle w:val="Hyperlink"/>
                <w:noProof/>
              </w:rPr>
              <w:fldChar w:fldCharType="separate"/>
            </w:r>
            <w:r w:rsidRPr="00972722">
              <w:rPr>
                <w:rStyle w:val="Hyperlink"/>
                <w:noProof/>
              </w:rPr>
              <w:t>MENTAL HEALTH</w:t>
            </w:r>
            <w:r>
              <w:rPr>
                <w:noProof/>
                <w:webHidden/>
              </w:rPr>
              <w:tab/>
            </w:r>
            <w:r>
              <w:rPr>
                <w:noProof/>
                <w:webHidden/>
              </w:rPr>
              <w:fldChar w:fldCharType="begin"/>
            </w:r>
            <w:r>
              <w:rPr>
                <w:noProof/>
                <w:webHidden/>
              </w:rPr>
              <w:instrText xml:space="preserve"> PAGEREF _Toc11055541 \h </w:instrText>
            </w:r>
          </w:ins>
          <w:r>
            <w:rPr>
              <w:noProof/>
              <w:webHidden/>
            </w:rPr>
          </w:r>
          <w:r>
            <w:rPr>
              <w:noProof/>
              <w:webHidden/>
            </w:rPr>
            <w:fldChar w:fldCharType="separate"/>
          </w:r>
          <w:ins w:id="81" w:author="T.J. Sullivan" w:date="2019-06-10T10:38:00Z">
            <w:r>
              <w:rPr>
                <w:noProof/>
                <w:webHidden/>
              </w:rPr>
              <w:t>52</w:t>
            </w:r>
            <w:r>
              <w:rPr>
                <w:noProof/>
                <w:webHidden/>
              </w:rPr>
              <w:fldChar w:fldCharType="end"/>
            </w:r>
            <w:r w:rsidRPr="00972722">
              <w:rPr>
                <w:rStyle w:val="Hyperlink"/>
                <w:noProof/>
              </w:rPr>
              <w:fldChar w:fldCharType="end"/>
            </w:r>
          </w:ins>
        </w:p>
        <w:p w14:paraId="0D348575" w14:textId="77777777" w:rsidR="008D7798" w:rsidRDefault="008D7798">
          <w:pPr>
            <w:pStyle w:val="TOC2"/>
            <w:tabs>
              <w:tab w:val="right" w:leader="dot" w:pos="9350"/>
            </w:tabs>
            <w:rPr>
              <w:ins w:id="82" w:author="T.J. Sullivan" w:date="2019-06-10T10:38:00Z"/>
              <w:rFonts w:asciiTheme="minorHAnsi" w:eastAsiaTheme="minorEastAsia" w:hAnsiTheme="minorHAnsi" w:cstheme="minorBidi"/>
              <w:b w:val="0"/>
              <w:bCs w:val="0"/>
              <w:noProof/>
              <w:sz w:val="22"/>
            </w:rPr>
          </w:pPr>
          <w:ins w:id="83"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"_Toc11055542"</w:instrText>
            </w:r>
            <w:r w:rsidRPr="00972722">
              <w:rPr>
                <w:rStyle w:val="Hyperlink"/>
                <w:noProof/>
              </w:rPr>
              <w:instrText xml:space="preserve"> </w:instrText>
            </w:r>
            <w:r w:rsidRPr="00972722">
              <w:rPr>
                <w:rStyle w:val="Hyperlink"/>
                <w:noProof/>
              </w:rPr>
              <w:fldChar w:fldCharType="separate"/>
            </w:r>
            <w:r w:rsidRPr="00972722">
              <w:rPr>
                <w:rStyle w:val="Hyperlink"/>
                <w:noProof/>
              </w:rPr>
              <w:t>Generalized Anxiety Disorder – 7 items</w:t>
            </w:r>
            <w:r>
              <w:rPr>
                <w:noProof/>
                <w:webHidden/>
              </w:rPr>
              <w:tab/>
            </w:r>
            <w:r>
              <w:rPr>
                <w:noProof/>
                <w:webHidden/>
              </w:rPr>
              <w:fldChar w:fldCharType="begin"/>
            </w:r>
            <w:r>
              <w:rPr>
                <w:noProof/>
                <w:webHidden/>
              </w:rPr>
              <w:instrText xml:space="preserve"> PAGEREF _Toc11055542 \h </w:instrText>
            </w:r>
          </w:ins>
          <w:r>
            <w:rPr>
              <w:noProof/>
              <w:webHidden/>
            </w:rPr>
          </w:r>
          <w:r>
            <w:rPr>
              <w:noProof/>
              <w:webHidden/>
            </w:rPr>
            <w:fldChar w:fldCharType="separate"/>
          </w:r>
          <w:ins w:id="84" w:author="T.J. Sullivan" w:date="2019-06-10T10:38:00Z">
            <w:r>
              <w:rPr>
                <w:noProof/>
                <w:webHidden/>
              </w:rPr>
              <w:t>53</w:t>
            </w:r>
            <w:r>
              <w:rPr>
                <w:noProof/>
                <w:webHidden/>
              </w:rPr>
              <w:fldChar w:fldCharType="end"/>
            </w:r>
            <w:r w:rsidRPr="00972722">
              <w:rPr>
                <w:rStyle w:val="Hyperlink"/>
                <w:noProof/>
              </w:rPr>
              <w:fldChar w:fldCharType="end"/>
            </w:r>
          </w:ins>
        </w:p>
        <w:p w14:paraId="32F092C0" w14:textId="77777777" w:rsidR="008D7798" w:rsidRDefault="008D7798">
          <w:pPr>
            <w:pStyle w:val="TOC2"/>
            <w:tabs>
              <w:tab w:val="right" w:leader="dot" w:pos="9350"/>
            </w:tabs>
            <w:rPr>
              <w:ins w:id="85" w:author="T.J. Sullivan" w:date="2019-06-10T10:38:00Z"/>
              <w:rFonts w:asciiTheme="minorHAnsi" w:eastAsiaTheme="minorEastAsia" w:hAnsiTheme="minorHAnsi" w:cstheme="minorBidi"/>
              <w:b w:val="0"/>
              <w:bCs w:val="0"/>
              <w:noProof/>
              <w:sz w:val="22"/>
            </w:rPr>
          </w:pPr>
          <w:ins w:id="86"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"_Toc11055543"</w:instrText>
            </w:r>
            <w:r w:rsidRPr="00972722">
              <w:rPr>
                <w:rStyle w:val="Hyperlink"/>
                <w:noProof/>
              </w:rPr>
              <w:instrText xml:space="preserve"> </w:instrText>
            </w:r>
            <w:r w:rsidRPr="00972722">
              <w:rPr>
                <w:rStyle w:val="Hyperlink"/>
                <w:noProof/>
              </w:rPr>
              <w:fldChar w:fldCharType="separate"/>
            </w:r>
            <w:r w:rsidRPr="00972722">
              <w:rPr>
                <w:rStyle w:val="Hyperlink"/>
                <w:noProof/>
              </w:rPr>
              <w:t>Patient Health Questionnaire – 9 items</w:t>
            </w:r>
            <w:r>
              <w:rPr>
                <w:noProof/>
                <w:webHidden/>
              </w:rPr>
              <w:tab/>
            </w:r>
            <w:r>
              <w:rPr>
                <w:noProof/>
                <w:webHidden/>
              </w:rPr>
              <w:fldChar w:fldCharType="begin"/>
            </w:r>
            <w:r>
              <w:rPr>
                <w:noProof/>
                <w:webHidden/>
              </w:rPr>
              <w:instrText xml:space="preserve"> PAGEREF _Toc11055543 \h </w:instrText>
            </w:r>
          </w:ins>
          <w:r>
            <w:rPr>
              <w:noProof/>
              <w:webHidden/>
            </w:rPr>
          </w:r>
          <w:r>
            <w:rPr>
              <w:noProof/>
              <w:webHidden/>
            </w:rPr>
            <w:fldChar w:fldCharType="separate"/>
          </w:r>
          <w:ins w:id="87" w:author="T.J. Sullivan" w:date="2019-06-10T10:38:00Z">
            <w:r>
              <w:rPr>
                <w:noProof/>
                <w:webHidden/>
              </w:rPr>
              <w:t>55</w:t>
            </w:r>
            <w:r>
              <w:rPr>
                <w:noProof/>
                <w:webHidden/>
              </w:rPr>
              <w:fldChar w:fldCharType="end"/>
            </w:r>
            <w:r w:rsidRPr="00972722">
              <w:rPr>
                <w:rStyle w:val="Hyperlink"/>
                <w:noProof/>
              </w:rPr>
              <w:fldChar w:fldCharType="end"/>
            </w:r>
          </w:ins>
        </w:p>
        <w:p w14:paraId="523AA0E6" w14:textId="77777777" w:rsidR="008D7798" w:rsidRDefault="008D7798">
          <w:pPr>
            <w:pStyle w:val="TOC2"/>
            <w:tabs>
              <w:tab w:val="right" w:leader="dot" w:pos="9350"/>
            </w:tabs>
            <w:rPr>
              <w:ins w:id="88" w:author="T.J. Sullivan" w:date="2019-06-10T10:38:00Z"/>
              <w:rFonts w:asciiTheme="minorHAnsi" w:eastAsiaTheme="minorEastAsia" w:hAnsiTheme="minorHAnsi" w:cstheme="minorBidi"/>
              <w:b w:val="0"/>
              <w:bCs w:val="0"/>
              <w:noProof/>
              <w:sz w:val="22"/>
            </w:rPr>
          </w:pPr>
          <w:ins w:id="89"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"_Toc11055544"</w:instrText>
            </w:r>
            <w:r w:rsidRPr="00972722">
              <w:rPr>
                <w:rStyle w:val="Hyperlink"/>
                <w:noProof/>
              </w:rPr>
              <w:instrText xml:space="preserve"> </w:instrText>
            </w:r>
            <w:r w:rsidRPr="00972722">
              <w:rPr>
                <w:rStyle w:val="Hyperlink"/>
                <w:noProof/>
              </w:rPr>
              <w:fldChar w:fldCharType="separate"/>
            </w:r>
            <w:r w:rsidRPr="00972722">
              <w:rPr>
                <w:rStyle w:val="Hyperlink"/>
                <w:noProof/>
              </w:rPr>
              <w:t>Alcohol, Smoking and Substance Involvement Screening Test – 8 items</w:t>
            </w:r>
            <w:r>
              <w:rPr>
                <w:noProof/>
                <w:webHidden/>
              </w:rPr>
              <w:tab/>
            </w:r>
            <w:r>
              <w:rPr>
                <w:noProof/>
                <w:webHidden/>
              </w:rPr>
              <w:fldChar w:fldCharType="begin"/>
            </w:r>
            <w:r>
              <w:rPr>
                <w:noProof/>
                <w:webHidden/>
              </w:rPr>
              <w:instrText xml:space="preserve"> PAGEREF _Toc11055544 \h </w:instrText>
            </w:r>
          </w:ins>
          <w:r>
            <w:rPr>
              <w:noProof/>
              <w:webHidden/>
            </w:rPr>
          </w:r>
          <w:r>
            <w:rPr>
              <w:noProof/>
              <w:webHidden/>
            </w:rPr>
            <w:fldChar w:fldCharType="separate"/>
          </w:r>
          <w:ins w:id="90" w:author="T.J. Sullivan" w:date="2019-06-10T10:38:00Z">
            <w:r>
              <w:rPr>
                <w:noProof/>
                <w:webHidden/>
              </w:rPr>
              <w:t>57</w:t>
            </w:r>
            <w:r>
              <w:rPr>
                <w:noProof/>
                <w:webHidden/>
              </w:rPr>
              <w:fldChar w:fldCharType="end"/>
            </w:r>
            <w:r w:rsidRPr="00972722">
              <w:rPr>
                <w:rStyle w:val="Hyperlink"/>
                <w:noProof/>
              </w:rPr>
              <w:fldChar w:fldCharType="end"/>
            </w:r>
          </w:ins>
        </w:p>
        <w:p w14:paraId="2E3B6688" w14:textId="77777777" w:rsidR="008D7798" w:rsidRDefault="008D7798">
          <w:pPr>
            <w:pStyle w:val="TOC1"/>
            <w:tabs>
              <w:tab w:val="right" w:leader="dot" w:pos="9350"/>
            </w:tabs>
            <w:rPr>
              <w:ins w:id="91" w:author="T.J. Sullivan" w:date="2019-06-10T10:38:00Z"/>
              <w:rFonts w:asciiTheme="minorHAnsi" w:eastAsiaTheme="minorEastAsia" w:hAnsiTheme="minorHAnsi" w:cstheme="minorBidi"/>
              <w:b w:val="0"/>
              <w:bCs w:val="0"/>
              <w:i w:val="0"/>
              <w:iCs w:val="0"/>
              <w:noProof/>
              <w:sz w:val="22"/>
              <w:szCs w:val="22"/>
            </w:rPr>
          </w:pPr>
          <w:ins w:id="92" w:author="T.J. Sullivan" w:date="2019-06-10T10:38:00Z">
            <w:r w:rsidRPr="00972722">
              <w:rPr>
                <w:rStyle w:val="Hyperlink"/>
                <w:noProof/>
              </w:rPr>
              <w:lastRenderedPageBreak/>
              <w:fldChar w:fldCharType="begin"/>
            </w:r>
            <w:r w:rsidRPr="00972722">
              <w:rPr>
                <w:rStyle w:val="Hyperlink"/>
                <w:noProof/>
              </w:rPr>
              <w:instrText xml:space="preserve"> </w:instrText>
            </w:r>
            <w:r>
              <w:rPr>
                <w:noProof/>
              </w:rPr>
              <w:instrText>HYPERLINK \l "_Toc11055545"</w:instrText>
            </w:r>
            <w:r w:rsidRPr="00972722">
              <w:rPr>
                <w:rStyle w:val="Hyperlink"/>
                <w:noProof/>
              </w:rPr>
              <w:instrText xml:space="preserve"> </w:instrText>
            </w:r>
            <w:r w:rsidRPr="00972722">
              <w:rPr>
                <w:rStyle w:val="Hyperlink"/>
                <w:noProof/>
              </w:rPr>
              <w:fldChar w:fldCharType="separate"/>
            </w:r>
            <w:r w:rsidRPr="00972722">
              <w:rPr>
                <w:rStyle w:val="Hyperlink"/>
                <w:noProof/>
              </w:rPr>
              <w:t>COPING STRATEGIES</w:t>
            </w:r>
            <w:r>
              <w:rPr>
                <w:noProof/>
                <w:webHidden/>
              </w:rPr>
              <w:tab/>
            </w:r>
            <w:r>
              <w:rPr>
                <w:noProof/>
                <w:webHidden/>
              </w:rPr>
              <w:fldChar w:fldCharType="begin"/>
            </w:r>
            <w:r>
              <w:rPr>
                <w:noProof/>
                <w:webHidden/>
              </w:rPr>
              <w:instrText xml:space="preserve"> PAGEREF _Toc11055545 \h </w:instrText>
            </w:r>
          </w:ins>
          <w:r>
            <w:rPr>
              <w:noProof/>
              <w:webHidden/>
            </w:rPr>
          </w:r>
          <w:r>
            <w:rPr>
              <w:noProof/>
              <w:webHidden/>
            </w:rPr>
            <w:fldChar w:fldCharType="separate"/>
          </w:r>
          <w:ins w:id="93" w:author="T.J. Sullivan" w:date="2019-06-10T10:38:00Z">
            <w:r>
              <w:rPr>
                <w:noProof/>
                <w:webHidden/>
              </w:rPr>
              <w:t>60</w:t>
            </w:r>
            <w:r>
              <w:rPr>
                <w:noProof/>
                <w:webHidden/>
              </w:rPr>
              <w:fldChar w:fldCharType="end"/>
            </w:r>
            <w:r w:rsidRPr="00972722">
              <w:rPr>
                <w:rStyle w:val="Hyperlink"/>
                <w:noProof/>
              </w:rPr>
              <w:fldChar w:fldCharType="end"/>
            </w:r>
          </w:ins>
        </w:p>
        <w:p w14:paraId="37D9341E" w14:textId="77777777" w:rsidR="008D7798" w:rsidRDefault="008D7798">
          <w:pPr>
            <w:pStyle w:val="TOC2"/>
            <w:tabs>
              <w:tab w:val="right" w:leader="dot" w:pos="9350"/>
            </w:tabs>
            <w:rPr>
              <w:ins w:id="94" w:author="T.J. Sullivan" w:date="2019-06-10T10:38:00Z"/>
              <w:rFonts w:asciiTheme="minorHAnsi" w:eastAsiaTheme="minorEastAsia" w:hAnsiTheme="minorHAnsi" w:cstheme="minorBidi"/>
              <w:b w:val="0"/>
              <w:bCs w:val="0"/>
              <w:noProof/>
              <w:sz w:val="22"/>
            </w:rPr>
          </w:pPr>
          <w:ins w:id="95"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"_Toc11055546"</w:instrText>
            </w:r>
            <w:r w:rsidRPr="00972722">
              <w:rPr>
                <w:rStyle w:val="Hyperlink"/>
                <w:noProof/>
              </w:rPr>
              <w:instrText xml:space="preserve"> </w:instrText>
            </w:r>
            <w:r w:rsidRPr="00972722">
              <w:rPr>
                <w:rStyle w:val="Hyperlink"/>
                <w:noProof/>
              </w:rPr>
              <w:fldChar w:fldCharType="separate"/>
            </w:r>
            <w:r w:rsidRPr="00972722">
              <w:rPr>
                <w:rStyle w:val="Hyperlink"/>
                <w:noProof/>
              </w:rPr>
              <w:t>Coping with Discrimination Scale – 25 items</w:t>
            </w:r>
            <w:r>
              <w:rPr>
                <w:noProof/>
                <w:webHidden/>
              </w:rPr>
              <w:tab/>
            </w:r>
            <w:r>
              <w:rPr>
                <w:noProof/>
                <w:webHidden/>
              </w:rPr>
              <w:fldChar w:fldCharType="begin"/>
            </w:r>
            <w:r>
              <w:rPr>
                <w:noProof/>
                <w:webHidden/>
              </w:rPr>
              <w:instrText xml:space="preserve"> PAGEREF _Toc11055546 \h </w:instrText>
            </w:r>
          </w:ins>
          <w:r>
            <w:rPr>
              <w:noProof/>
              <w:webHidden/>
            </w:rPr>
          </w:r>
          <w:r>
            <w:rPr>
              <w:noProof/>
              <w:webHidden/>
            </w:rPr>
            <w:fldChar w:fldCharType="separate"/>
          </w:r>
          <w:ins w:id="96" w:author="T.J. Sullivan" w:date="2019-06-10T10:38:00Z">
            <w:r>
              <w:rPr>
                <w:noProof/>
                <w:webHidden/>
              </w:rPr>
              <w:t>61</w:t>
            </w:r>
            <w:r>
              <w:rPr>
                <w:noProof/>
                <w:webHidden/>
              </w:rPr>
              <w:fldChar w:fldCharType="end"/>
            </w:r>
            <w:r w:rsidRPr="00972722">
              <w:rPr>
                <w:rStyle w:val="Hyperlink"/>
                <w:noProof/>
              </w:rPr>
              <w:fldChar w:fldCharType="end"/>
            </w:r>
          </w:ins>
        </w:p>
        <w:p w14:paraId="22B12C08" w14:textId="77777777" w:rsidR="008D7798" w:rsidRDefault="008D7798">
          <w:pPr>
            <w:pStyle w:val="TOC2"/>
            <w:tabs>
              <w:tab w:val="right" w:leader="dot" w:pos="9350"/>
            </w:tabs>
            <w:rPr>
              <w:ins w:id="97" w:author="T.J. Sullivan" w:date="2019-06-10T10:38:00Z"/>
              <w:rFonts w:asciiTheme="minorHAnsi" w:eastAsiaTheme="minorEastAsia" w:hAnsiTheme="minorHAnsi" w:cstheme="minorBidi"/>
              <w:b w:val="0"/>
              <w:bCs w:val="0"/>
              <w:noProof/>
              <w:sz w:val="22"/>
            </w:rPr>
          </w:pPr>
          <w:ins w:id="98"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"_Toc11055547"</w:instrText>
            </w:r>
            <w:r w:rsidRPr="00972722">
              <w:rPr>
                <w:rStyle w:val="Hyperlink"/>
                <w:noProof/>
              </w:rPr>
              <w:instrText xml:space="preserve"> </w:instrText>
            </w:r>
            <w:r w:rsidRPr="00972722">
              <w:rPr>
                <w:rStyle w:val="Hyperlink"/>
                <w:noProof/>
              </w:rPr>
              <w:fldChar w:fldCharType="separate"/>
            </w:r>
            <w:r w:rsidRPr="00972722">
              <w:rPr>
                <w:rStyle w:val="Hyperlink"/>
                <w:noProof/>
              </w:rPr>
              <w:t>Coping Flexibility Scale – 10 items</w:t>
            </w:r>
            <w:r>
              <w:rPr>
                <w:noProof/>
                <w:webHidden/>
              </w:rPr>
              <w:tab/>
            </w:r>
            <w:r>
              <w:rPr>
                <w:noProof/>
                <w:webHidden/>
              </w:rPr>
              <w:fldChar w:fldCharType="begin"/>
            </w:r>
            <w:r>
              <w:rPr>
                <w:noProof/>
                <w:webHidden/>
              </w:rPr>
              <w:instrText xml:space="preserve"> PAGEREF _Toc11055547 \h </w:instrText>
            </w:r>
          </w:ins>
          <w:r>
            <w:rPr>
              <w:noProof/>
              <w:webHidden/>
            </w:rPr>
          </w:r>
          <w:r>
            <w:rPr>
              <w:noProof/>
              <w:webHidden/>
            </w:rPr>
            <w:fldChar w:fldCharType="separate"/>
          </w:r>
          <w:ins w:id="99" w:author="T.J. Sullivan" w:date="2019-06-10T10:38:00Z">
            <w:r>
              <w:rPr>
                <w:noProof/>
                <w:webHidden/>
              </w:rPr>
              <w:t>63</w:t>
            </w:r>
            <w:r>
              <w:rPr>
                <w:noProof/>
                <w:webHidden/>
              </w:rPr>
              <w:fldChar w:fldCharType="end"/>
            </w:r>
            <w:r w:rsidRPr="00972722">
              <w:rPr>
                <w:rStyle w:val="Hyperlink"/>
                <w:noProof/>
              </w:rPr>
              <w:fldChar w:fldCharType="end"/>
            </w:r>
          </w:ins>
        </w:p>
        <w:p w14:paraId="01F2ED2D" w14:textId="77777777" w:rsidR="008D7798" w:rsidRDefault="008D7798">
          <w:pPr>
            <w:pStyle w:val="TOC1"/>
            <w:tabs>
              <w:tab w:val="right" w:leader="dot" w:pos="9350"/>
            </w:tabs>
            <w:rPr>
              <w:ins w:id="100" w:author="T.J. Sullivan" w:date="2019-06-10T10:38:00Z"/>
              <w:rFonts w:asciiTheme="minorHAnsi" w:eastAsiaTheme="minorEastAsia" w:hAnsiTheme="minorHAnsi" w:cstheme="minorBidi"/>
              <w:b w:val="0"/>
              <w:bCs w:val="0"/>
              <w:i w:val="0"/>
              <w:iCs w:val="0"/>
              <w:noProof/>
              <w:sz w:val="22"/>
              <w:szCs w:val="22"/>
            </w:rPr>
          </w:pPr>
          <w:ins w:id="101"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"_Toc11055548"</w:instrText>
            </w:r>
            <w:r w:rsidRPr="00972722">
              <w:rPr>
                <w:rStyle w:val="Hyperlink"/>
                <w:noProof/>
              </w:rPr>
              <w:instrText xml:space="preserve"> </w:instrText>
            </w:r>
            <w:r w:rsidRPr="00972722">
              <w:rPr>
                <w:rStyle w:val="Hyperlink"/>
                <w:noProof/>
              </w:rPr>
              <w:fldChar w:fldCharType="separate"/>
            </w:r>
            <w:r w:rsidRPr="00972722">
              <w:rPr>
                <w:rStyle w:val="Hyperlink"/>
                <w:noProof/>
              </w:rPr>
              <w:t>SEXUAL MINORITY STRESS</w:t>
            </w:r>
            <w:r>
              <w:rPr>
                <w:noProof/>
                <w:webHidden/>
              </w:rPr>
              <w:tab/>
            </w:r>
            <w:r>
              <w:rPr>
                <w:noProof/>
                <w:webHidden/>
              </w:rPr>
              <w:fldChar w:fldCharType="begin"/>
            </w:r>
            <w:r>
              <w:rPr>
                <w:noProof/>
                <w:webHidden/>
              </w:rPr>
              <w:instrText xml:space="preserve"> PAGEREF _Toc11055548 \h </w:instrText>
            </w:r>
          </w:ins>
          <w:r>
            <w:rPr>
              <w:noProof/>
              <w:webHidden/>
            </w:rPr>
          </w:r>
          <w:r>
            <w:rPr>
              <w:noProof/>
              <w:webHidden/>
            </w:rPr>
            <w:fldChar w:fldCharType="separate"/>
          </w:r>
          <w:ins w:id="102" w:author="T.J. Sullivan" w:date="2019-06-10T10:38:00Z">
            <w:r>
              <w:rPr>
                <w:noProof/>
                <w:webHidden/>
              </w:rPr>
              <w:t>64</w:t>
            </w:r>
            <w:r>
              <w:rPr>
                <w:noProof/>
                <w:webHidden/>
              </w:rPr>
              <w:fldChar w:fldCharType="end"/>
            </w:r>
            <w:r w:rsidRPr="00972722">
              <w:rPr>
                <w:rStyle w:val="Hyperlink"/>
                <w:noProof/>
              </w:rPr>
              <w:fldChar w:fldCharType="end"/>
            </w:r>
          </w:ins>
        </w:p>
        <w:p w14:paraId="5F8188A6" w14:textId="77777777" w:rsidR="008D7798" w:rsidRDefault="008D7798">
          <w:pPr>
            <w:pStyle w:val="TOC2"/>
            <w:tabs>
              <w:tab w:val="right" w:leader="dot" w:pos="9350"/>
            </w:tabs>
            <w:rPr>
              <w:ins w:id="103" w:author="T.J. Sullivan" w:date="2019-06-10T10:38:00Z"/>
              <w:rFonts w:asciiTheme="minorHAnsi" w:eastAsiaTheme="minorEastAsia" w:hAnsiTheme="minorHAnsi" w:cstheme="minorBidi"/>
              <w:b w:val="0"/>
              <w:bCs w:val="0"/>
              <w:noProof/>
              <w:sz w:val="22"/>
            </w:rPr>
          </w:pPr>
          <w:ins w:id="104"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"_Toc11055549"</w:instrText>
            </w:r>
            <w:r w:rsidRPr="00972722">
              <w:rPr>
                <w:rStyle w:val="Hyperlink"/>
                <w:noProof/>
              </w:rPr>
              <w:instrText xml:space="preserve"> </w:instrText>
            </w:r>
            <w:r w:rsidRPr="00972722">
              <w:rPr>
                <w:rStyle w:val="Hyperlink"/>
                <w:noProof/>
              </w:rPr>
              <w:fldChar w:fldCharType="separate"/>
            </w:r>
            <w:r w:rsidRPr="00972722">
              <w:rPr>
                <w:rStyle w:val="Hyperlink"/>
                <w:noProof/>
              </w:rPr>
              <w:t>Nebraska Outness Scale – 10 items</w:t>
            </w:r>
            <w:r>
              <w:rPr>
                <w:noProof/>
                <w:webHidden/>
              </w:rPr>
              <w:tab/>
            </w:r>
            <w:r>
              <w:rPr>
                <w:noProof/>
                <w:webHidden/>
              </w:rPr>
              <w:fldChar w:fldCharType="begin"/>
            </w:r>
            <w:r>
              <w:rPr>
                <w:noProof/>
                <w:webHidden/>
              </w:rPr>
              <w:instrText xml:space="preserve"> PAGEREF _Toc11055549 \h </w:instrText>
            </w:r>
          </w:ins>
          <w:r>
            <w:rPr>
              <w:noProof/>
              <w:webHidden/>
            </w:rPr>
          </w:r>
          <w:r>
            <w:rPr>
              <w:noProof/>
              <w:webHidden/>
            </w:rPr>
            <w:fldChar w:fldCharType="separate"/>
          </w:r>
          <w:ins w:id="105" w:author="T.J. Sullivan" w:date="2019-06-10T10:38:00Z">
            <w:r>
              <w:rPr>
                <w:noProof/>
                <w:webHidden/>
              </w:rPr>
              <w:t>65</w:t>
            </w:r>
            <w:r>
              <w:rPr>
                <w:noProof/>
                <w:webHidden/>
              </w:rPr>
              <w:fldChar w:fldCharType="end"/>
            </w:r>
            <w:r w:rsidRPr="00972722">
              <w:rPr>
                <w:rStyle w:val="Hyperlink"/>
                <w:noProof/>
              </w:rPr>
              <w:fldChar w:fldCharType="end"/>
            </w:r>
          </w:ins>
        </w:p>
        <w:p w14:paraId="07643615" w14:textId="77777777" w:rsidR="008D7798" w:rsidRDefault="008D7798">
          <w:pPr>
            <w:pStyle w:val="TOC2"/>
            <w:tabs>
              <w:tab w:val="right" w:leader="dot" w:pos="9350"/>
            </w:tabs>
            <w:rPr>
              <w:ins w:id="106" w:author="T.J. Sullivan" w:date="2019-06-10T10:38:00Z"/>
              <w:rFonts w:asciiTheme="minorHAnsi" w:eastAsiaTheme="minorEastAsia" w:hAnsiTheme="minorHAnsi" w:cstheme="minorBidi"/>
              <w:b w:val="0"/>
              <w:bCs w:val="0"/>
              <w:noProof/>
              <w:sz w:val="22"/>
            </w:rPr>
          </w:pPr>
          <w:ins w:id="107"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"_Toc11055550"</w:instrText>
            </w:r>
            <w:r w:rsidRPr="00972722">
              <w:rPr>
                <w:rStyle w:val="Hyperlink"/>
                <w:noProof/>
              </w:rPr>
              <w:instrText xml:space="preserve"> </w:instrText>
            </w:r>
            <w:r w:rsidRPr="00972722">
              <w:rPr>
                <w:rStyle w:val="Hyperlink"/>
                <w:noProof/>
              </w:rPr>
              <w:fldChar w:fldCharType="separate"/>
            </w:r>
            <w:r w:rsidRPr="00972722">
              <w:rPr>
                <w:rStyle w:val="Hyperlink"/>
                <w:noProof/>
              </w:rPr>
              <w:t>Gay-Related Rejection Sensitivity – 12 items</w:t>
            </w:r>
            <w:r>
              <w:rPr>
                <w:noProof/>
                <w:webHidden/>
              </w:rPr>
              <w:tab/>
            </w:r>
            <w:r>
              <w:rPr>
                <w:noProof/>
                <w:webHidden/>
              </w:rPr>
              <w:fldChar w:fldCharType="begin"/>
            </w:r>
            <w:r>
              <w:rPr>
                <w:noProof/>
                <w:webHidden/>
              </w:rPr>
              <w:instrText xml:space="preserve"> PAGEREF _Toc11055550 \h </w:instrText>
            </w:r>
          </w:ins>
          <w:r>
            <w:rPr>
              <w:noProof/>
              <w:webHidden/>
            </w:rPr>
          </w:r>
          <w:r>
            <w:rPr>
              <w:noProof/>
              <w:webHidden/>
            </w:rPr>
            <w:fldChar w:fldCharType="separate"/>
          </w:r>
          <w:ins w:id="108" w:author="T.J. Sullivan" w:date="2019-06-10T10:38:00Z">
            <w:r>
              <w:rPr>
                <w:noProof/>
                <w:webHidden/>
              </w:rPr>
              <w:t>66</w:t>
            </w:r>
            <w:r>
              <w:rPr>
                <w:noProof/>
                <w:webHidden/>
              </w:rPr>
              <w:fldChar w:fldCharType="end"/>
            </w:r>
            <w:r w:rsidRPr="00972722">
              <w:rPr>
                <w:rStyle w:val="Hyperlink"/>
                <w:noProof/>
              </w:rPr>
              <w:fldChar w:fldCharType="end"/>
            </w:r>
          </w:ins>
        </w:p>
        <w:p w14:paraId="2A7B6BB8" w14:textId="77777777" w:rsidR="008D7798" w:rsidRDefault="008D7798">
          <w:pPr>
            <w:pStyle w:val="TOC2"/>
            <w:tabs>
              <w:tab w:val="right" w:leader="dot" w:pos="9350"/>
            </w:tabs>
            <w:rPr>
              <w:ins w:id="109" w:author="T.J. Sullivan" w:date="2019-06-10T10:38:00Z"/>
              <w:rFonts w:asciiTheme="minorHAnsi" w:eastAsiaTheme="minorEastAsia" w:hAnsiTheme="minorHAnsi" w:cstheme="minorBidi"/>
              <w:b w:val="0"/>
              <w:bCs w:val="0"/>
              <w:noProof/>
              <w:sz w:val="22"/>
            </w:rPr>
          </w:pPr>
          <w:ins w:id="110"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"_Toc11055551"</w:instrText>
            </w:r>
            <w:r w:rsidRPr="00972722">
              <w:rPr>
                <w:rStyle w:val="Hyperlink"/>
                <w:noProof/>
              </w:rPr>
              <w:instrText xml:space="preserve"> </w:instrText>
            </w:r>
            <w:r w:rsidRPr="00972722">
              <w:rPr>
                <w:rStyle w:val="Hyperlink"/>
                <w:noProof/>
              </w:rPr>
              <w:fldChar w:fldCharType="separate"/>
            </w:r>
            <w:r w:rsidRPr="00972722">
              <w:rPr>
                <w:rStyle w:val="Hyperlink"/>
                <w:noProof/>
              </w:rPr>
              <w:t>Internalized Homophobia Scale – 9 items</w:t>
            </w:r>
            <w:r>
              <w:rPr>
                <w:noProof/>
                <w:webHidden/>
              </w:rPr>
              <w:tab/>
            </w:r>
            <w:r>
              <w:rPr>
                <w:noProof/>
                <w:webHidden/>
              </w:rPr>
              <w:fldChar w:fldCharType="begin"/>
            </w:r>
            <w:r>
              <w:rPr>
                <w:noProof/>
                <w:webHidden/>
              </w:rPr>
              <w:instrText xml:space="preserve"> PAGEREF _Toc11055551 \h </w:instrText>
            </w:r>
          </w:ins>
          <w:r>
            <w:rPr>
              <w:noProof/>
              <w:webHidden/>
            </w:rPr>
          </w:r>
          <w:r>
            <w:rPr>
              <w:noProof/>
              <w:webHidden/>
            </w:rPr>
            <w:fldChar w:fldCharType="separate"/>
          </w:r>
          <w:ins w:id="111" w:author="T.J. Sullivan" w:date="2019-06-10T10:38:00Z">
            <w:r>
              <w:rPr>
                <w:noProof/>
                <w:webHidden/>
              </w:rPr>
              <w:t>70</w:t>
            </w:r>
            <w:r>
              <w:rPr>
                <w:noProof/>
                <w:webHidden/>
              </w:rPr>
              <w:fldChar w:fldCharType="end"/>
            </w:r>
            <w:r w:rsidRPr="00972722">
              <w:rPr>
                <w:rStyle w:val="Hyperlink"/>
                <w:noProof/>
              </w:rPr>
              <w:fldChar w:fldCharType="end"/>
            </w:r>
          </w:ins>
        </w:p>
        <w:p w14:paraId="5BE02C23" w14:textId="77777777" w:rsidR="008D7798" w:rsidRDefault="008D7798">
          <w:pPr>
            <w:pStyle w:val="TOC2"/>
            <w:tabs>
              <w:tab w:val="right" w:leader="dot" w:pos="9350"/>
            </w:tabs>
            <w:rPr>
              <w:ins w:id="112" w:author="T.J. Sullivan" w:date="2019-06-10T10:38:00Z"/>
              <w:rFonts w:asciiTheme="minorHAnsi" w:eastAsiaTheme="minorEastAsia" w:hAnsiTheme="minorHAnsi" w:cstheme="minorBidi"/>
              <w:b w:val="0"/>
              <w:bCs w:val="0"/>
              <w:noProof/>
              <w:sz w:val="22"/>
            </w:rPr>
          </w:pPr>
          <w:ins w:id="113"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"_Toc11055552"</w:instrText>
            </w:r>
            <w:r w:rsidRPr="00972722">
              <w:rPr>
                <w:rStyle w:val="Hyperlink"/>
                <w:noProof/>
              </w:rPr>
              <w:instrText xml:space="preserve"> </w:instrText>
            </w:r>
            <w:r w:rsidRPr="00972722">
              <w:rPr>
                <w:rStyle w:val="Hyperlink"/>
                <w:noProof/>
              </w:rPr>
              <w:fldChar w:fldCharType="separate"/>
            </w:r>
            <w:r w:rsidRPr="00972722">
              <w:rPr>
                <w:rStyle w:val="Hyperlink"/>
                <w:noProof/>
              </w:rPr>
              <w:t>Sexual Orientation-Related Discrimination Inventory - 35 items</w:t>
            </w:r>
            <w:r>
              <w:rPr>
                <w:noProof/>
                <w:webHidden/>
              </w:rPr>
              <w:tab/>
            </w:r>
            <w:r>
              <w:rPr>
                <w:noProof/>
                <w:webHidden/>
              </w:rPr>
              <w:fldChar w:fldCharType="begin"/>
            </w:r>
            <w:r>
              <w:rPr>
                <w:noProof/>
                <w:webHidden/>
              </w:rPr>
              <w:instrText xml:space="preserve"> PAGEREF _Toc11055552 \h </w:instrText>
            </w:r>
          </w:ins>
          <w:r>
            <w:rPr>
              <w:noProof/>
              <w:webHidden/>
            </w:rPr>
          </w:r>
          <w:r>
            <w:rPr>
              <w:noProof/>
              <w:webHidden/>
            </w:rPr>
            <w:fldChar w:fldCharType="separate"/>
          </w:r>
          <w:ins w:id="114" w:author="T.J. Sullivan" w:date="2019-06-10T10:38:00Z">
            <w:r>
              <w:rPr>
                <w:noProof/>
                <w:webHidden/>
              </w:rPr>
              <w:t>71</w:t>
            </w:r>
            <w:r>
              <w:rPr>
                <w:noProof/>
                <w:webHidden/>
              </w:rPr>
              <w:fldChar w:fldCharType="end"/>
            </w:r>
            <w:r w:rsidRPr="00972722">
              <w:rPr>
                <w:rStyle w:val="Hyperlink"/>
                <w:noProof/>
              </w:rPr>
              <w:fldChar w:fldCharType="end"/>
            </w:r>
          </w:ins>
        </w:p>
        <w:p w14:paraId="420A20B1" w14:textId="77777777" w:rsidR="008D7798" w:rsidRDefault="008D7798">
          <w:pPr>
            <w:pStyle w:val="TOC2"/>
            <w:tabs>
              <w:tab w:val="right" w:leader="dot" w:pos="9350"/>
            </w:tabs>
            <w:rPr>
              <w:ins w:id="115" w:author="T.J. Sullivan" w:date="2019-06-10T10:38:00Z"/>
              <w:rFonts w:asciiTheme="minorHAnsi" w:eastAsiaTheme="minorEastAsia" w:hAnsiTheme="minorHAnsi" w:cstheme="minorBidi"/>
              <w:b w:val="0"/>
              <w:bCs w:val="0"/>
              <w:noProof/>
              <w:sz w:val="22"/>
            </w:rPr>
          </w:pPr>
          <w:ins w:id="116"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"_Toc11055553"</w:instrText>
            </w:r>
            <w:r w:rsidRPr="00972722">
              <w:rPr>
                <w:rStyle w:val="Hyperlink"/>
                <w:noProof/>
              </w:rPr>
              <w:instrText xml:space="preserve"> </w:instrText>
            </w:r>
            <w:r w:rsidRPr="00972722">
              <w:rPr>
                <w:rStyle w:val="Hyperlink"/>
                <w:noProof/>
              </w:rPr>
              <w:fldChar w:fldCharType="separate"/>
            </w:r>
            <w:r w:rsidRPr="00972722">
              <w:rPr>
                <w:rStyle w:val="Hyperlink"/>
                <w:noProof/>
              </w:rPr>
              <w:t>Everyday Discrimination Scale – 11 items</w:t>
            </w:r>
            <w:r>
              <w:rPr>
                <w:noProof/>
                <w:webHidden/>
              </w:rPr>
              <w:tab/>
            </w:r>
            <w:r>
              <w:rPr>
                <w:noProof/>
                <w:webHidden/>
              </w:rPr>
              <w:fldChar w:fldCharType="begin"/>
            </w:r>
            <w:r>
              <w:rPr>
                <w:noProof/>
                <w:webHidden/>
              </w:rPr>
              <w:instrText xml:space="preserve"> PAGEREF _Toc11055553 \h </w:instrText>
            </w:r>
          </w:ins>
          <w:r>
            <w:rPr>
              <w:noProof/>
              <w:webHidden/>
            </w:rPr>
          </w:r>
          <w:r>
            <w:rPr>
              <w:noProof/>
              <w:webHidden/>
            </w:rPr>
            <w:fldChar w:fldCharType="separate"/>
          </w:r>
          <w:ins w:id="117" w:author="T.J. Sullivan" w:date="2019-06-10T10:38:00Z">
            <w:r>
              <w:rPr>
                <w:noProof/>
                <w:webHidden/>
              </w:rPr>
              <w:t>78</w:t>
            </w:r>
            <w:r>
              <w:rPr>
                <w:noProof/>
                <w:webHidden/>
              </w:rPr>
              <w:fldChar w:fldCharType="end"/>
            </w:r>
            <w:r w:rsidRPr="00972722">
              <w:rPr>
                <w:rStyle w:val="Hyperlink"/>
                <w:noProof/>
              </w:rPr>
              <w:fldChar w:fldCharType="end"/>
            </w:r>
          </w:ins>
        </w:p>
        <w:p w14:paraId="1995084F" w14:textId="77777777" w:rsidR="008D7798" w:rsidRDefault="008D7798">
          <w:pPr>
            <w:pStyle w:val="TOC2"/>
            <w:tabs>
              <w:tab w:val="right" w:leader="dot" w:pos="9350"/>
            </w:tabs>
            <w:rPr>
              <w:ins w:id="118" w:author="T.J. Sullivan" w:date="2019-06-10T10:38:00Z"/>
              <w:rFonts w:asciiTheme="minorHAnsi" w:eastAsiaTheme="minorEastAsia" w:hAnsiTheme="minorHAnsi" w:cstheme="minorBidi"/>
              <w:b w:val="0"/>
              <w:bCs w:val="0"/>
              <w:noProof/>
              <w:sz w:val="22"/>
            </w:rPr>
          </w:pPr>
          <w:ins w:id="119"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"_Toc11055554"</w:instrText>
            </w:r>
            <w:r w:rsidRPr="00972722">
              <w:rPr>
                <w:rStyle w:val="Hyperlink"/>
                <w:noProof/>
              </w:rPr>
              <w:instrText xml:space="preserve"> </w:instrText>
            </w:r>
            <w:r w:rsidRPr="00972722">
              <w:rPr>
                <w:rStyle w:val="Hyperlink"/>
                <w:noProof/>
              </w:rPr>
              <w:fldChar w:fldCharType="separate"/>
            </w:r>
            <w:r w:rsidRPr="00972722">
              <w:rPr>
                <w:rStyle w:val="Hyperlink"/>
                <w:noProof/>
              </w:rPr>
              <w:t>Heterosexist Harassment, Rejection, and Discrimination Scale – 14 items</w:t>
            </w:r>
            <w:r>
              <w:rPr>
                <w:noProof/>
                <w:webHidden/>
              </w:rPr>
              <w:tab/>
            </w:r>
            <w:r>
              <w:rPr>
                <w:noProof/>
                <w:webHidden/>
              </w:rPr>
              <w:fldChar w:fldCharType="begin"/>
            </w:r>
            <w:r>
              <w:rPr>
                <w:noProof/>
                <w:webHidden/>
              </w:rPr>
              <w:instrText xml:space="preserve"> PAGEREF _Toc11055554 \h </w:instrText>
            </w:r>
          </w:ins>
          <w:r>
            <w:rPr>
              <w:noProof/>
              <w:webHidden/>
            </w:rPr>
          </w:r>
          <w:r>
            <w:rPr>
              <w:noProof/>
              <w:webHidden/>
            </w:rPr>
            <w:fldChar w:fldCharType="separate"/>
          </w:r>
          <w:ins w:id="120" w:author="T.J. Sullivan" w:date="2019-06-10T10:38:00Z">
            <w:r>
              <w:rPr>
                <w:noProof/>
                <w:webHidden/>
              </w:rPr>
              <w:t>79</w:t>
            </w:r>
            <w:r>
              <w:rPr>
                <w:noProof/>
                <w:webHidden/>
              </w:rPr>
              <w:fldChar w:fldCharType="end"/>
            </w:r>
            <w:r w:rsidRPr="00972722">
              <w:rPr>
                <w:rStyle w:val="Hyperlink"/>
                <w:noProof/>
              </w:rPr>
              <w:fldChar w:fldCharType="end"/>
            </w:r>
          </w:ins>
        </w:p>
        <w:p w14:paraId="056C88A8" w14:textId="77777777" w:rsidR="008D7798" w:rsidRDefault="008D7798">
          <w:pPr>
            <w:pStyle w:val="TOC2"/>
            <w:tabs>
              <w:tab w:val="right" w:leader="dot" w:pos="9350"/>
            </w:tabs>
            <w:rPr>
              <w:ins w:id="121" w:author="T.J. Sullivan" w:date="2019-06-10T10:38:00Z"/>
              <w:rFonts w:asciiTheme="minorHAnsi" w:eastAsiaTheme="minorEastAsia" w:hAnsiTheme="minorHAnsi" w:cstheme="minorBidi"/>
              <w:b w:val="0"/>
              <w:bCs w:val="0"/>
              <w:noProof/>
              <w:sz w:val="22"/>
            </w:rPr>
          </w:pPr>
          <w:ins w:id="122"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"_Toc11055555"</w:instrText>
            </w:r>
            <w:r w:rsidRPr="00972722">
              <w:rPr>
                <w:rStyle w:val="Hyperlink"/>
                <w:noProof/>
              </w:rPr>
              <w:instrText xml:space="preserve"> </w:instrText>
            </w:r>
            <w:r w:rsidRPr="00972722">
              <w:rPr>
                <w:rStyle w:val="Hyperlink"/>
                <w:noProof/>
              </w:rPr>
              <w:fldChar w:fldCharType="separate"/>
            </w:r>
            <w:r w:rsidRPr="00972722">
              <w:rPr>
                <w:rStyle w:val="Hyperlink"/>
                <w:noProof/>
              </w:rPr>
              <w:t>Daily Heterosexist Experiences Questionnaire – 11 items</w:t>
            </w:r>
            <w:r>
              <w:rPr>
                <w:noProof/>
                <w:webHidden/>
              </w:rPr>
              <w:tab/>
            </w:r>
            <w:r>
              <w:rPr>
                <w:noProof/>
                <w:webHidden/>
              </w:rPr>
              <w:fldChar w:fldCharType="begin"/>
            </w:r>
            <w:r>
              <w:rPr>
                <w:noProof/>
                <w:webHidden/>
              </w:rPr>
              <w:instrText xml:space="preserve"> PAGEREF _Toc11055555 \h </w:instrText>
            </w:r>
          </w:ins>
          <w:r>
            <w:rPr>
              <w:noProof/>
              <w:webHidden/>
            </w:rPr>
          </w:r>
          <w:r>
            <w:rPr>
              <w:noProof/>
              <w:webHidden/>
            </w:rPr>
            <w:fldChar w:fldCharType="separate"/>
          </w:r>
          <w:ins w:id="123" w:author="T.J. Sullivan" w:date="2019-06-10T10:38:00Z">
            <w:r>
              <w:rPr>
                <w:noProof/>
                <w:webHidden/>
              </w:rPr>
              <w:t>81</w:t>
            </w:r>
            <w:r>
              <w:rPr>
                <w:noProof/>
                <w:webHidden/>
              </w:rPr>
              <w:fldChar w:fldCharType="end"/>
            </w:r>
            <w:r w:rsidRPr="00972722">
              <w:rPr>
                <w:rStyle w:val="Hyperlink"/>
                <w:noProof/>
              </w:rPr>
              <w:fldChar w:fldCharType="end"/>
            </w:r>
          </w:ins>
        </w:p>
        <w:p w14:paraId="2FC35339" w14:textId="77777777" w:rsidR="008D7798" w:rsidRDefault="008D7798">
          <w:pPr>
            <w:pStyle w:val="TOC1"/>
            <w:tabs>
              <w:tab w:val="right" w:leader="dot" w:pos="9350"/>
            </w:tabs>
            <w:rPr>
              <w:ins w:id="124" w:author="T.J. Sullivan" w:date="2019-06-10T10:38:00Z"/>
              <w:rFonts w:asciiTheme="minorHAnsi" w:eastAsiaTheme="minorEastAsia" w:hAnsiTheme="minorHAnsi" w:cstheme="minorBidi"/>
              <w:b w:val="0"/>
              <w:bCs w:val="0"/>
              <w:i w:val="0"/>
              <w:iCs w:val="0"/>
              <w:noProof/>
              <w:sz w:val="22"/>
              <w:szCs w:val="22"/>
            </w:rPr>
          </w:pPr>
          <w:ins w:id="125"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"_Toc11055556"</w:instrText>
            </w:r>
            <w:r w:rsidRPr="00972722">
              <w:rPr>
                <w:rStyle w:val="Hyperlink"/>
                <w:noProof/>
              </w:rPr>
              <w:instrText xml:space="preserve"> </w:instrText>
            </w:r>
            <w:r w:rsidRPr="00972722">
              <w:rPr>
                <w:rStyle w:val="Hyperlink"/>
                <w:noProof/>
              </w:rPr>
              <w:fldChar w:fldCharType="separate"/>
            </w:r>
            <w:r w:rsidRPr="00972722">
              <w:rPr>
                <w:rStyle w:val="Hyperlink"/>
                <w:noProof/>
              </w:rPr>
              <w:t>GENERAL LIFE STRESS</w:t>
            </w:r>
            <w:r>
              <w:rPr>
                <w:noProof/>
                <w:webHidden/>
              </w:rPr>
              <w:tab/>
            </w:r>
            <w:r>
              <w:rPr>
                <w:noProof/>
                <w:webHidden/>
              </w:rPr>
              <w:fldChar w:fldCharType="begin"/>
            </w:r>
            <w:r>
              <w:rPr>
                <w:noProof/>
                <w:webHidden/>
              </w:rPr>
              <w:instrText xml:space="preserve"> PAGEREF _Toc11055556 \h </w:instrText>
            </w:r>
          </w:ins>
          <w:r>
            <w:rPr>
              <w:noProof/>
              <w:webHidden/>
            </w:rPr>
          </w:r>
          <w:r>
            <w:rPr>
              <w:noProof/>
              <w:webHidden/>
            </w:rPr>
            <w:fldChar w:fldCharType="separate"/>
          </w:r>
          <w:ins w:id="126" w:author="T.J. Sullivan" w:date="2019-06-10T10:38:00Z">
            <w:r>
              <w:rPr>
                <w:noProof/>
                <w:webHidden/>
              </w:rPr>
              <w:t>82</w:t>
            </w:r>
            <w:r>
              <w:rPr>
                <w:noProof/>
                <w:webHidden/>
              </w:rPr>
              <w:fldChar w:fldCharType="end"/>
            </w:r>
            <w:r w:rsidRPr="00972722">
              <w:rPr>
                <w:rStyle w:val="Hyperlink"/>
                <w:noProof/>
              </w:rPr>
              <w:fldChar w:fldCharType="end"/>
            </w:r>
          </w:ins>
        </w:p>
        <w:p w14:paraId="735C8267" w14:textId="77777777" w:rsidR="008D7798" w:rsidRDefault="008D7798">
          <w:pPr>
            <w:pStyle w:val="TOC2"/>
            <w:tabs>
              <w:tab w:val="right" w:leader="dot" w:pos="9350"/>
            </w:tabs>
            <w:rPr>
              <w:ins w:id="127" w:author="T.J. Sullivan" w:date="2019-06-10T10:38:00Z"/>
              <w:rFonts w:asciiTheme="minorHAnsi" w:eastAsiaTheme="minorEastAsia" w:hAnsiTheme="minorHAnsi" w:cstheme="minorBidi"/>
              <w:b w:val="0"/>
              <w:bCs w:val="0"/>
              <w:noProof/>
              <w:sz w:val="22"/>
            </w:rPr>
          </w:pPr>
          <w:ins w:id="128"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"_Toc11055557"</w:instrText>
            </w:r>
            <w:r w:rsidRPr="00972722">
              <w:rPr>
                <w:rStyle w:val="Hyperlink"/>
                <w:noProof/>
              </w:rPr>
              <w:instrText xml:space="preserve"> </w:instrText>
            </w:r>
            <w:r w:rsidRPr="00972722">
              <w:rPr>
                <w:rStyle w:val="Hyperlink"/>
                <w:noProof/>
              </w:rPr>
              <w:fldChar w:fldCharType="separate"/>
            </w:r>
            <w:r w:rsidRPr="00972722">
              <w:rPr>
                <w:rStyle w:val="Hyperlink"/>
                <w:noProof/>
              </w:rPr>
              <w:t>Life Events List – 20 items</w:t>
            </w:r>
            <w:r>
              <w:rPr>
                <w:noProof/>
                <w:webHidden/>
              </w:rPr>
              <w:tab/>
            </w:r>
            <w:r>
              <w:rPr>
                <w:noProof/>
                <w:webHidden/>
              </w:rPr>
              <w:fldChar w:fldCharType="begin"/>
            </w:r>
            <w:r>
              <w:rPr>
                <w:noProof/>
                <w:webHidden/>
              </w:rPr>
              <w:instrText xml:space="preserve"> PAGEREF _Toc11055557 \h </w:instrText>
            </w:r>
          </w:ins>
          <w:r>
            <w:rPr>
              <w:noProof/>
              <w:webHidden/>
            </w:rPr>
          </w:r>
          <w:r>
            <w:rPr>
              <w:noProof/>
              <w:webHidden/>
            </w:rPr>
            <w:fldChar w:fldCharType="separate"/>
          </w:r>
          <w:ins w:id="129" w:author="T.J. Sullivan" w:date="2019-06-10T10:38:00Z">
            <w:r>
              <w:rPr>
                <w:noProof/>
                <w:webHidden/>
              </w:rPr>
              <w:t>83</w:t>
            </w:r>
            <w:r>
              <w:rPr>
                <w:noProof/>
                <w:webHidden/>
              </w:rPr>
              <w:fldChar w:fldCharType="end"/>
            </w:r>
            <w:r w:rsidRPr="00972722">
              <w:rPr>
                <w:rStyle w:val="Hyperlink"/>
                <w:noProof/>
              </w:rPr>
              <w:fldChar w:fldCharType="end"/>
            </w:r>
          </w:ins>
        </w:p>
        <w:p w14:paraId="3F039B4F" w14:textId="77777777" w:rsidR="008D7798" w:rsidRDefault="008D7798">
          <w:pPr>
            <w:pStyle w:val="TOC1"/>
            <w:tabs>
              <w:tab w:val="right" w:leader="dot" w:pos="9350"/>
            </w:tabs>
            <w:rPr>
              <w:ins w:id="130" w:author="T.J. Sullivan" w:date="2019-06-10T10:38:00Z"/>
              <w:rFonts w:asciiTheme="minorHAnsi" w:eastAsiaTheme="minorEastAsia" w:hAnsiTheme="minorHAnsi" w:cstheme="minorBidi"/>
              <w:b w:val="0"/>
              <w:bCs w:val="0"/>
              <w:i w:val="0"/>
              <w:iCs w:val="0"/>
              <w:noProof/>
              <w:sz w:val="22"/>
              <w:szCs w:val="22"/>
            </w:rPr>
          </w:pPr>
          <w:ins w:id="131"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"_Toc11055558"</w:instrText>
            </w:r>
            <w:r w:rsidRPr="00972722">
              <w:rPr>
                <w:rStyle w:val="Hyperlink"/>
                <w:noProof/>
              </w:rPr>
              <w:instrText xml:space="preserve"> </w:instrText>
            </w:r>
            <w:r w:rsidRPr="00972722">
              <w:rPr>
                <w:rStyle w:val="Hyperlink"/>
                <w:noProof/>
              </w:rPr>
              <w:fldChar w:fldCharType="separate"/>
            </w:r>
            <w:r w:rsidRPr="00972722">
              <w:rPr>
                <w:rStyle w:val="Hyperlink"/>
                <w:noProof/>
              </w:rPr>
              <w:t>TRAUMA EXPOSURE</w:t>
            </w:r>
            <w:r>
              <w:rPr>
                <w:noProof/>
                <w:webHidden/>
              </w:rPr>
              <w:tab/>
            </w:r>
            <w:r>
              <w:rPr>
                <w:noProof/>
                <w:webHidden/>
              </w:rPr>
              <w:fldChar w:fldCharType="begin"/>
            </w:r>
            <w:r>
              <w:rPr>
                <w:noProof/>
                <w:webHidden/>
              </w:rPr>
              <w:instrText xml:space="preserve"> PAGEREF _Toc11055558 \h </w:instrText>
            </w:r>
          </w:ins>
          <w:r>
            <w:rPr>
              <w:noProof/>
              <w:webHidden/>
            </w:rPr>
          </w:r>
          <w:r>
            <w:rPr>
              <w:noProof/>
              <w:webHidden/>
            </w:rPr>
            <w:fldChar w:fldCharType="separate"/>
          </w:r>
          <w:ins w:id="132" w:author="T.J. Sullivan" w:date="2019-06-10T10:38:00Z">
            <w:r>
              <w:rPr>
                <w:noProof/>
                <w:webHidden/>
              </w:rPr>
              <w:t>97</w:t>
            </w:r>
            <w:r>
              <w:rPr>
                <w:noProof/>
                <w:webHidden/>
              </w:rPr>
              <w:fldChar w:fldCharType="end"/>
            </w:r>
            <w:r w:rsidRPr="00972722">
              <w:rPr>
                <w:rStyle w:val="Hyperlink"/>
                <w:noProof/>
              </w:rPr>
              <w:fldChar w:fldCharType="end"/>
            </w:r>
          </w:ins>
        </w:p>
        <w:p w14:paraId="086A0323" w14:textId="77777777" w:rsidR="008D7798" w:rsidRDefault="008D7798">
          <w:pPr>
            <w:pStyle w:val="TOC2"/>
            <w:tabs>
              <w:tab w:val="right" w:leader="dot" w:pos="9350"/>
            </w:tabs>
            <w:rPr>
              <w:ins w:id="133" w:author="T.J. Sullivan" w:date="2019-06-10T10:38:00Z"/>
              <w:rFonts w:asciiTheme="minorHAnsi" w:eastAsiaTheme="minorEastAsia" w:hAnsiTheme="minorHAnsi" w:cstheme="minorBidi"/>
              <w:b w:val="0"/>
              <w:bCs w:val="0"/>
              <w:noProof/>
              <w:sz w:val="22"/>
            </w:rPr>
          </w:pPr>
          <w:ins w:id="134"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"_Toc11055559"</w:instrText>
            </w:r>
            <w:r w:rsidRPr="00972722">
              <w:rPr>
                <w:rStyle w:val="Hyperlink"/>
                <w:noProof/>
              </w:rPr>
              <w:instrText xml:space="preserve"> </w:instrText>
            </w:r>
            <w:r w:rsidRPr="00972722">
              <w:rPr>
                <w:rStyle w:val="Hyperlink"/>
                <w:noProof/>
              </w:rPr>
              <w:fldChar w:fldCharType="separate"/>
            </w:r>
            <w:r w:rsidRPr="00972722">
              <w:rPr>
                <w:rStyle w:val="Hyperlink"/>
                <w:noProof/>
              </w:rPr>
              <w:t>Traumatic Life Events Questionnaire – 24 items</w:t>
            </w:r>
            <w:r>
              <w:rPr>
                <w:noProof/>
                <w:webHidden/>
              </w:rPr>
              <w:tab/>
            </w:r>
            <w:r>
              <w:rPr>
                <w:noProof/>
                <w:webHidden/>
              </w:rPr>
              <w:fldChar w:fldCharType="begin"/>
            </w:r>
            <w:r>
              <w:rPr>
                <w:noProof/>
                <w:webHidden/>
              </w:rPr>
              <w:instrText xml:space="preserve"> PAGEREF _Toc11055559 \h </w:instrText>
            </w:r>
          </w:ins>
          <w:r>
            <w:rPr>
              <w:noProof/>
              <w:webHidden/>
            </w:rPr>
          </w:r>
          <w:r>
            <w:rPr>
              <w:noProof/>
              <w:webHidden/>
            </w:rPr>
            <w:fldChar w:fldCharType="separate"/>
          </w:r>
          <w:ins w:id="135" w:author="T.J. Sullivan" w:date="2019-06-10T10:38:00Z">
            <w:r>
              <w:rPr>
                <w:noProof/>
                <w:webHidden/>
              </w:rPr>
              <w:t>98</w:t>
            </w:r>
            <w:r>
              <w:rPr>
                <w:noProof/>
                <w:webHidden/>
              </w:rPr>
              <w:fldChar w:fldCharType="end"/>
            </w:r>
            <w:r w:rsidRPr="00972722">
              <w:rPr>
                <w:rStyle w:val="Hyperlink"/>
                <w:noProof/>
              </w:rPr>
              <w:fldChar w:fldCharType="end"/>
            </w:r>
          </w:ins>
        </w:p>
        <w:p w14:paraId="66071C98" w14:textId="77777777" w:rsidR="008D7798" w:rsidRDefault="008D7798">
          <w:pPr>
            <w:pStyle w:val="TOC1"/>
            <w:tabs>
              <w:tab w:val="right" w:leader="dot" w:pos="9350"/>
            </w:tabs>
            <w:rPr>
              <w:ins w:id="136" w:author="T.J. Sullivan" w:date="2019-06-10T10:38:00Z"/>
              <w:rFonts w:asciiTheme="minorHAnsi" w:eastAsiaTheme="minorEastAsia" w:hAnsiTheme="minorHAnsi" w:cstheme="minorBidi"/>
              <w:b w:val="0"/>
              <w:bCs w:val="0"/>
              <w:i w:val="0"/>
              <w:iCs w:val="0"/>
              <w:noProof/>
              <w:sz w:val="22"/>
              <w:szCs w:val="22"/>
            </w:rPr>
          </w:pPr>
          <w:ins w:id="137"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"_Toc11055560"</w:instrText>
            </w:r>
            <w:r w:rsidRPr="00972722">
              <w:rPr>
                <w:rStyle w:val="Hyperlink"/>
                <w:noProof/>
              </w:rPr>
              <w:instrText xml:space="preserve"> </w:instrText>
            </w:r>
            <w:r w:rsidRPr="00972722">
              <w:rPr>
                <w:rStyle w:val="Hyperlink"/>
                <w:noProof/>
              </w:rPr>
              <w:fldChar w:fldCharType="separate"/>
            </w:r>
            <w:r w:rsidRPr="00972722">
              <w:rPr>
                <w:rStyle w:val="Hyperlink"/>
                <w:noProof/>
              </w:rPr>
              <w:t>BEHAVIORAL INTERACTION TASKS</w:t>
            </w:r>
            <w:r>
              <w:rPr>
                <w:noProof/>
                <w:webHidden/>
              </w:rPr>
              <w:tab/>
            </w:r>
            <w:r>
              <w:rPr>
                <w:noProof/>
                <w:webHidden/>
              </w:rPr>
              <w:fldChar w:fldCharType="begin"/>
            </w:r>
            <w:r>
              <w:rPr>
                <w:noProof/>
                <w:webHidden/>
              </w:rPr>
              <w:instrText xml:space="preserve"> PAGEREF _Toc11055560 \h </w:instrText>
            </w:r>
          </w:ins>
          <w:r>
            <w:rPr>
              <w:noProof/>
              <w:webHidden/>
            </w:rPr>
          </w:r>
          <w:r>
            <w:rPr>
              <w:noProof/>
              <w:webHidden/>
            </w:rPr>
            <w:fldChar w:fldCharType="separate"/>
          </w:r>
          <w:ins w:id="138" w:author="T.J. Sullivan" w:date="2019-06-10T10:38:00Z">
            <w:r>
              <w:rPr>
                <w:noProof/>
                <w:webHidden/>
              </w:rPr>
              <w:t>103</w:t>
            </w:r>
            <w:r>
              <w:rPr>
                <w:noProof/>
                <w:webHidden/>
              </w:rPr>
              <w:fldChar w:fldCharType="end"/>
            </w:r>
            <w:r w:rsidRPr="00972722">
              <w:rPr>
                <w:rStyle w:val="Hyperlink"/>
                <w:noProof/>
              </w:rPr>
              <w:fldChar w:fldCharType="end"/>
            </w:r>
          </w:ins>
        </w:p>
        <w:p w14:paraId="39E0ECFA" w14:textId="77777777" w:rsidR="008D7798" w:rsidRDefault="008D7798">
          <w:pPr>
            <w:pStyle w:val="TOC2"/>
            <w:tabs>
              <w:tab w:val="right" w:leader="dot" w:pos="9350"/>
            </w:tabs>
            <w:rPr>
              <w:ins w:id="139" w:author="T.J. Sullivan" w:date="2019-06-10T10:38:00Z"/>
              <w:rFonts w:asciiTheme="minorHAnsi" w:eastAsiaTheme="minorEastAsia" w:hAnsiTheme="minorHAnsi" w:cstheme="minorBidi"/>
              <w:b w:val="0"/>
              <w:bCs w:val="0"/>
              <w:noProof/>
              <w:sz w:val="22"/>
            </w:rPr>
          </w:pPr>
          <w:ins w:id="140"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"_Toc11055561"</w:instrText>
            </w:r>
            <w:r w:rsidRPr="00972722">
              <w:rPr>
                <w:rStyle w:val="Hyperlink"/>
                <w:noProof/>
              </w:rPr>
              <w:instrText xml:space="preserve"> </w:instrText>
            </w:r>
            <w:r w:rsidRPr="00972722">
              <w:rPr>
                <w:rStyle w:val="Hyperlink"/>
                <w:noProof/>
              </w:rPr>
              <w:fldChar w:fldCharType="separate"/>
            </w:r>
            <w:r w:rsidRPr="00972722">
              <w:rPr>
                <w:rStyle w:val="Hyperlink"/>
                <w:noProof/>
              </w:rPr>
              <w:t>Discrimination Stressor Discussion Topic Selection</w:t>
            </w:r>
            <w:r>
              <w:rPr>
                <w:noProof/>
                <w:webHidden/>
              </w:rPr>
              <w:tab/>
            </w:r>
            <w:r>
              <w:rPr>
                <w:noProof/>
                <w:webHidden/>
              </w:rPr>
              <w:fldChar w:fldCharType="begin"/>
            </w:r>
            <w:r>
              <w:rPr>
                <w:noProof/>
                <w:webHidden/>
              </w:rPr>
              <w:instrText xml:space="preserve"> PAGEREF _Toc11055561 \h </w:instrText>
            </w:r>
          </w:ins>
          <w:r>
            <w:rPr>
              <w:noProof/>
              <w:webHidden/>
            </w:rPr>
          </w:r>
          <w:r>
            <w:rPr>
              <w:noProof/>
              <w:webHidden/>
            </w:rPr>
            <w:fldChar w:fldCharType="separate"/>
          </w:r>
          <w:ins w:id="141" w:author="T.J. Sullivan" w:date="2019-06-10T10:38:00Z">
            <w:r>
              <w:rPr>
                <w:noProof/>
                <w:webHidden/>
              </w:rPr>
              <w:t>104</w:t>
            </w:r>
            <w:r>
              <w:rPr>
                <w:noProof/>
                <w:webHidden/>
              </w:rPr>
              <w:fldChar w:fldCharType="end"/>
            </w:r>
            <w:r w:rsidRPr="00972722">
              <w:rPr>
                <w:rStyle w:val="Hyperlink"/>
                <w:noProof/>
              </w:rPr>
              <w:fldChar w:fldCharType="end"/>
            </w:r>
          </w:ins>
        </w:p>
        <w:p w14:paraId="04F01308" w14:textId="77777777" w:rsidR="008D7798" w:rsidRDefault="008D7798">
          <w:pPr>
            <w:pStyle w:val="TOC2"/>
            <w:tabs>
              <w:tab w:val="right" w:leader="dot" w:pos="9350"/>
            </w:tabs>
            <w:rPr>
              <w:ins w:id="142" w:author="T.J. Sullivan" w:date="2019-06-10T10:38:00Z"/>
              <w:rFonts w:asciiTheme="minorHAnsi" w:eastAsiaTheme="minorEastAsia" w:hAnsiTheme="minorHAnsi" w:cstheme="minorBidi"/>
              <w:b w:val="0"/>
              <w:bCs w:val="0"/>
              <w:noProof/>
              <w:sz w:val="22"/>
            </w:rPr>
          </w:pPr>
          <w:ins w:id="143"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"_Toc11055562"</w:instrText>
            </w:r>
            <w:r w:rsidRPr="00972722">
              <w:rPr>
                <w:rStyle w:val="Hyperlink"/>
                <w:noProof/>
              </w:rPr>
              <w:instrText xml:space="preserve"> </w:instrText>
            </w:r>
            <w:r w:rsidRPr="00972722">
              <w:rPr>
                <w:rStyle w:val="Hyperlink"/>
                <w:noProof/>
              </w:rPr>
              <w:fldChar w:fldCharType="separate"/>
            </w:r>
            <w:r w:rsidRPr="00972722">
              <w:rPr>
                <w:rStyle w:val="Hyperlink"/>
                <w:noProof/>
              </w:rPr>
              <w:t>General Life Stressor Discussion Topic Selection</w:t>
            </w:r>
            <w:r>
              <w:rPr>
                <w:noProof/>
                <w:webHidden/>
              </w:rPr>
              <w:tab/>
            </w:r>
            <w:r>
              <w:rPr>
                <w:noProof/>
                <w:webHidden/>
              </w:rPr>
              <w:fldChar w:fldCharType="begin"/>
            </w:r>
            <w:r>
              <w:rPr>
                <w:noProof/>
                <w:webHidden/>
              </w:rPr>
              <w:instrText xml:space="preserve"> PAGEREF _Toc11055562 \h </w:instrText>
            </w:r>
          </w:ins>
          <w:r>
            <w:rPr>
              <w:noProof/>
              <w:webHidden/>
            </w:rPr>
          </w:r>
          <w:r>
            <w:rPr>
              <w:noProof/>
              <w:webHidden/>
            </w:rPr>
            <w:fldChar w:fldCharType="separate"/>
          </w:r>
          <w:ins w:id="144" w:author="T.J. Sullivan" w:date="2019-06-10T10:38:00Z">
            <w:r>
              <w:rPr>
                <w:noProof/>
                <w:webHidden/>
              </w:rPr>
              <w:t>106</w:t>
            </w:r>
            <w:r>
              <w:rPr>
                <w:noProof/>
                <w:webHidden/>
              </w:rPr>
              <w:fldChar w:fldCharType="end"/>
            </w:r>
            <w:r w:rsidRPr="00972722">
              <w:rPr>
                <w:rStyle w:val="Hyperlink"/>
                <w:noProof/>
              </w:rPr>
              <w:fldChar w:fldCharType="end"/>
            </w:r>
          </w:ins>
        </w:p>
        <w:p w14:paraId="0916D614" w14:textId="77777777" w:rsidR="008D7798" w:rsidRDefault="008D7798">
          <w:pPr>
            <w:pStyle w:val="TOC2"/>
            <w:tabs>
              <w:tab w:val="right" w:leader="dot" w:pos="9350"/>
            </w:tabs>
            <w:rPr>
              <w:ins w:id="145" w:author="T.J. Sullivan" w:date="2019-06-10T10:38:00Z"/>
              <w:rFonts w:asciiTheme="minorHAnsi" w:eastAsiaTheme="minorEastAsia" w:hAnsiTheme="minorHAnsi" w:cstheme="minorBidi"/>
              <w:b w:val="0"/>
              <w:bCs w:val="0"/>
              <w:noProof/>
              <w:sz w:val="22"/>
            </w:rPr>
          </w:pPr>
          <w:ins w:id="146"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"_Toc11055563"</w:instrText>
            </w:r>
            <w:r w:rsidRPr="00972722">
              <w:rPr>
                <w:rStyle w:val="Hyperlink"/>
                <w:noProof/>
              </w:rPr>
              <w:instrText xml:space="preserve"> </w:instrText>
            </w:r>
            <w:r w:rsidRPr="00972722">
              <w:rPr>
                <w:rStyle w:val="Hyperlink"/>
                <w:noProof/>
              </w:rPr>
              <w:fldChar w:fldCharType="separate"/>
            </w:r>
            <w:r w:rsidRPr="00972722">
              <w:rPr>
                <w:rStyle w:val="Hyperlink"/>
                <w:noProof/>
              </w:rPr>
              <w:t>Positive Discussion Topic Selection</w:t>
            </w:r>
            <w:r>
              <w:rPr>
                <w:noProof/>
                <w:webHidden/>
              </w:rPr>
              <w:tab/>
            </w:r>
            <w:r>
              <w:rPr>
                <w:noProof/>
                <w:webHidden/>
              </w:rPr>
              <w:fldChar w:fldCharType="begin"/>
            </w:r>
            <w:r>
              <w:rPr>
                <w:noProof/>
                <w:webHidden/>
              </w:rPr>
              <w:instrText xml:space="preserve"> PAGEREF _Toc11055563 \h </w:instrText>
            </w:r>
          </w:ins>
          <w:r>
            <w:rPr>
              <w:noProof/>
              <w:webHidden/>
            </w:rPr>
          </w:r>
          <w:r>
            <w:rPr>
              <w:noProof/>
              <w:webHidden/>
            </w:rPr>
            <w:fldChar w:fldCharType="separate"/>
          </w:r>
          <w:ins w:id="147" w:author="T.J. Sullivan" w:date="2019-06-10T10:38:00Z">
            <w:r>
              <w:rPr>
                <w:noProof/>
                <w:webHidden/>
              </w:rPr>
              <w:t>108</w:t>
            </w:r>
            <w:r>
              <w:rPr>
                <w:noProof/>
                <w:webHidden/>
              </w:rPr>
              <w:fldChar w:fldCharType="end"/>
            </w:r>
            <w:r w:rsidRPr="00972722">
              <w:rPr>
                <w:rStyle w:val="Hyperlink"/>
                <w:noProof/>
              </w:rPr>
              <w:fldChar w:fldCharType="end"/>
            </w:r>
          </w:ins>
        </w:p>
        <w:p w14:paraId="4C1F6B45" w14:textId="77777777" w:rsidR="008D7798" w:rsidRDefault="008D7798">
          <w:pPr>
            <w:pStyle w:val="TOC2"/>
            <w:tabs>
              <w:tab w:val="right" w:leader="dot" w:pos="9350"/>
            </w:tabs>
            <w:rPr>
              <w:ins w:id="148" w:author="T.J. Sullivan" w:date="2019-06-10T10:38:00Z"/>
              <w:rFonts w:asciiTheme="minorHAnsi" w:eastAsiaTheme="minorEastAsia" w:hAnsiTheme="minorHAnsi" w:cstheme="minorBidi"/>
              <w:b w:val="0"/>
              <w:bCs w:val="0"/>
              <w:noProof/>
              <w:sz w:val="22"/>
            </w:rPr>
          </w:pPr>
          <w:ins w:id="149"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"_Toc11055564"</w:instrText>
            </w:r>
            <w:r w:rsidRPr="00972722">
              <w:rPr>
                <w:rStyle w:val="Hyperlink"/>
                <w:noProof/>
              </w:rPr>
              <w:instrText xml:space="preserve"> </w:instrText>
            </w:r>
            <w:r w:rsidRPr="00972722">
              <w:rPr>
                <w:rStyle w:val="Hyperlink"/>
                <w:noProof/>
              </w:rPr>
              <w:fldChar w:fldCharType="separate"/>
            </w:r>
            <w:r w:rsidRPr="00972722">
              <w:rPr>
                <w:rStyle w:val="Hyperlink"/>
                <w:noProof/>
              </w:rPr>
              <w:t>Post-Discussion Questionnaires – 3 items</w:t>
            </w:r>
            <w:r>
              <w:rPr>
                <w:noProof/>
                <w:webHidden/>
              </w:rPr>
              <w:tab/>
            </w:r>
            <w:r>
              <w:rPr>
                <w:noProof/>
                <w:webHidden/>
              </w:rPr>
              <w:fldChar w:fldCharType="begin"/>
            </w:r>
            <w:r>
              <w:rPr>
                <w:noProof/>
                <w:webHidden/>
              </w:rPr>
              <w:instrText xml:space="preserve"> PAGEREF _Toc11055564 \h </w:instrText>
            </w:r>
          </w:ins>
          <w:r>
            <w:rPr>
              <w:noProof/>
              <w:webHidden/>
            </w:rPr>
          </w:r>
          <w:r>
            <w:rPr>
              <w:noProof/>
              <w:webHidden/>
            </w:rPr>
            <w:fldChar w:fldCharType="separate"/>
          </w:r>
          <w:ins w:id="150" w:author="T.J. Sullivan" w:date="2019-06-10T10:38:00Z">
            <w:r>
              <w:rPr>
                <w:noProof/>
                <w:webHidden/>
              </w:rPr>
              <w:t>109</w:t>
            </w:r>
            <w:r>
              <w:rPr>
                <w:noProof/>
                <w:webHidden/>
              </w:rPr>
              <w:fldChar w:fldCharType="end"/>
            </w:r>
            <w:r w:rsidRPr="00972722">
              <w:rPr>
                <w:rStyle w:val="Hyperlink"/>
                <w:noProof/>
              </w:rPr>
              <w:fldChar w:fldCharType="end"/>
            </w:r>
          </w:ins>
        </w:p>
        <w:p w14:paraId="6C632422" w14:textId="77777777" w:rsidR="008D7798" w:rsidRDefault="008D7798">
          <w:pPr>
            <w:pStyle w:val="TOC2"/>
            <w:tabs>
              <w:tab w:val="right" w:leader="dot" w:pos="9350"/>
            </w:tabs>
            <w:rPr>
              <w:ins w:id="151" w:author="T.J. Sullivan" w:date="2019-06-10T10:38:00Z"/>
              <w:rFonts w:asciiTheme="minorHAnsi" w:eastAsiaTheme="minorEastAsia" w:hAnsiTheme="minorHAnsi" w:cstheme="minorBidi"/>
              <w:b w:val="0"/>
              <w:bCs w:val="0"/>
              <w:noProof/>
              <w:sz w:val="22"/>
            </w:rPr>
          </w:pPr>
          <w:ins w:id="152" w:author="T.J. Sullivan" w:date="2019-06-10T10:38:00Z">
            <w:r w:rsidRPr="00972722">
              <w:rPr>
                <w:rStyle w:val="Hyperlink"/>
                <w:noProof/>
              </w:rPr>
              <w:fldChar w:fldCharType="begin"/>
            </w:r>
            <w:r w:rsidRPr="00972722">
              <w:rPr>
                <w:rStyle w:val="Hyperlink"/>
                <w:noProof/>
              </w:rPr>
              <w:instrText xml:space="preserve"> </w:instrText>
            </w:r>
            <w:r>
              <w:rPr>
                <w:noProof/>
              </w:rPr>
              <w:instrText>HYPERLINK \l "_Toc11055565"</w:instrText>
            </w:r>
            <w:r w:rsidRPr="00972722">
              <w:rPr>
                <w:rStyle w:val="Hyperlink"/>
                <w:noProof/>
              </w:rPr>
              <w:instrText xml:space="preserve"> </w:instrText>
            </w:r>
            <w:r w:rsidRPr="00972722">
              <w:rPr>
                <w:rStyle w:val="Hyperlink"/>
                <w:noProof/>
              </w:rPr>
              <w:fldChar w:fldCharType="separate"/>
            </w:r>
            <w:r w:rsidRPr="00972722">
              <w:rPr>
                <w:rStyle w:val="Hyperlink"/>
                <w:noProof/>
              </w:rPr>
              <w:t>Positive and Negative Affect Schedule – 20 items</w:t>
            </w:r>
            <w:r>
              <w:rPr>
                <w:noProof/>
                <w:webHidden/>
              </w:rPr>
              <w:tab/>
            </w:r>
            <w:r>
              <w:rPr>
                <w:noProof/>
                <w:webHidden/>
              </w:rPr>
              <w:fldChar w:fldCharType="begin"/>
            </w:r>
            <w:r>
              <w:rPr>
                <w:noProof/>
                <w:webHidden/>
              </w:rPr>
              <w:instrText xml:space="preserve"> PAGEREF _Toc11055565 \h </w:instrText>
            </w:r>
          </w:ins>
          <w:r>
            <w:rPr>
              <w:noProof/>
              <w:webHidden/>
            </w:rPr>
          </w:r>
          <w:r>
            <w:rPr>
              <w:noProof/>
              <w:webHidden/>
            </w:rPr>
            <w:fldChar w:fldCharType="separate"/>
          </w:r>
          <w:ins w:id="153" w:author="T.J. Sullivan" w:date="2019-06-10T10:38:00Z">
            <w:r>
              <w:rPr>
                <w:noProof/>
                <w:webHidden/>
              </w:rPr>
              <w:t>110</w:t>
            </w:r>
            <w:r>
              <w:rPr>
                <w:noProof/>
                <w:webHidden/>
              </w:rPr>
              <w:fldChar w:fldCharType="end"/>
            </w:r>
            <w:r w:rsidRPr="00972722">
              <w:rPr>
                <w:rStyle w:val="Hyperlink"/>
                <w:noProof/>
              </w:rPr>
              <w:fldChar w:fldCharType="end"/>
            </w:r>
          </w:ins>
        </w:p>
        <w:p w14:paraId="326E2609" w14:textId="77777777" w:rsidR="005F0F65" w:rsidDel="0018391E" w:rsidRDefault="005F0F65">
          <w:pPr>
            <w:pStyle w:val="TOC1"/>
            <w:tabs>
              <w:tab w:val="right" w:leader="dot" w:pos="9350"/>
            </w:tabs>
            <w:rPr>
              <w:del w:id="154" w:author="T.J. Sullivan" w:date="2019-06-10T08:10:00Z"/>
              <w:rFonts w:asciiTheme="minorHAnsi" w:eastAsiaTheme="minorEastAsia" w:hAnsiTheme="minorHAnsi" w:cstheme="minorBidi"/>
              <w:b w:val="0"/>
              <w:bCs w:val="0"/>
              <w:i w:val="0"/>
              <w:iCs w:val="0"/>
              <w:noProof/>
              <w:sz w:val="22"/>
              <w:szCs w:val="22"/>
            </w:rPr>
          </w:pPr>
          <w:del w:id="155" w:author="T.J. Sullivan" w:date="2019-06-10T08:10:00Z">
            <w:r w:rsidRPr="0018391E" w:rsidDel="0018391E">
              <w:rPr>
                <w:rPrChange w:id="156" w:author="T.J. Sullivan" w:date="2019-06-10T08:10:00Z">
                  <w:rPr>
                    <w:rStyle w:val="Hyperlink"/>
                    <w:noProof/>
                  </w:rPr>
                </w:rPrChange>
              </w:rPr>
              <w:delText>SCREENING</w:delText>
            </w:r>
            <w:r w:rsidDel="0018391E">
              <w:rPr>
                <w:noProof/>
                <w:webHidden/>
              </w:rPr>
              <w:tab/>
              <w:delText>3</w:delText>
            </w:r>
          </w:del>
        </w:p>
        <w:p w14:paraId="46B60082" w14:textId="77777777" w:rsidR="005F0F65" w:rsidDel="0018391E" w:rsidRDefault="005F0F65">
          <w:pPr>
            <w:pStyle w:val="TOC2"/>
            <w:tabs>
              <w:tab w:val="right" w:leader="dot" w:pos="9350"/>
            </w:tabs>
            <w:rPr>
              <w:del w:id="157" w:author="T.J. Sullivan" w:date="2019-06-10T08:10:00Z"/>
              <w:rFonts w:asciiTheme="minorHAnsi" w:eastAsiaTheme="minorEastAsia" w:hAnsiTheme="minorHAnsi" w:cstheme="minorBidi"/>
              <w:b w:val="0"/>
              <w:bCs w:val="0"/>
              <w:noProof/>
              <w:sz w:val="22"/>
            </w:rPr>
          </w:pPr>
          <w:del w:id="158" w:author="T.J. Sullivan" w:date="2019-06-10T08:10:00Z">
            <w:r w:rsidRPr="0018391E" w:rsidDel="0018391E">
              <w:rPr>
                <w:rPrChange w:id="159" w:author="T.J. Sullivan" w:date="2019-06-10T08:10:00Z">
                  <w:rPr>
                    <w:rStyle w:val="Hyperlink"/>
                    <w:noProof/>
                  </w:rPr>
                </w:rPrChange>
              </w:rPr>
              <w:delText>Online Screener</w:delText>
            </w:r>
            <w:r w:rsidDel="0018391E">
              <w:rPr>
                <w:noProof/>
                <w:webHidden/>
              </w:rPr>
              <w:tab/>
              <w:delText>4</w:delText>
            </w:r>
          </w:del>
        </w:p>
        <w:p w14:paraId="4F3E61E1" w14:textId="77777777" w:rsidR="005F0F65" w:rsidDel="0018391E" w:rsidRDefault="005F0F65">
          <w:pPr>
            <w:pStyle w:val="TOC1"/>
            <w:tabs>
              <w:tab w:val="right" w:leader="dot" w:pos="9350"/>
            </w:tabs>
            <w:rPr>
              <w:del w:id="160" w:author="T.J. Sullivan" w:date="2019-06-10T08:10:00Z"/>
              <w:rFonts w:asciiTheme="minorHAnsi" w:eastAsiaTheme="minorEastAsia" w:hAnsiTheme="minorHAnsi" w:cstheme="minorBidi"/>
              <w:b w:val="0"/>
              <w:bCs w:val="0"/>
              <w:i w:val="0"/>
              <w:iCs w:val="0"/>
              <w:noProof/>
              <w:sz w:val="22"/>
              <w:szCs w:val="22"/>
            </w:rPr>
          </w:pPr>
          <w:del w:id="161" w:author="T.J. Sullivan" w:date="2019-06-10T08:10:00Z">
            <w:r w:rsidRPr="0018391E" w:rsidDel="0018391E">
              <w:rPr>
                <w:rPrChange w:id="162" w:author="T.J. Sullivan" w:date="2019-06-10T08:10:00Z">
                  <w:rPr>
                    <w:rStyle w:val="Hyperlink"/>
                    <w:noProof/>
                  </w:rPr>
                </w:rPrChange>
              </w:rPr>
              <w:delText>DEMOGRAPHICS AND COVARIATES</w:delText>
            </w:r>
            <w:r w:rsidDel="0018391E">
              <w:rPr>
                <w:noProof/>
                <w:webHidden/>
              </w:rPr>
              <w:tab/>
              <w:delText>7</w:delText>
            </w:r>
          </w:del>
        </w:p>
        <w:p w14:paraId="273DC8BC" w14:textId="77777777" w:rsidR="005F0F65" w:rsidDel="0018391E" w:rsidRDefault="005F0F65">
          <w:pPr>
            <w:pStyle w:val="TOC2"/>
            <w:tabs>
              <w:tab w:val="right" w:leader="dot" w:pos="9350"/>
            </w:tabs>
            <w:rPr>
              <w:del w:id="163" w:author="T.J. Sullivan" w:date="2019-06-10T08:10:00Z"/>
              <w:rFonts w:asciiTheme="minorHAnsi" w:eastAsiaTheme="minorEastAsia" w:hAnsiTheme="minorHAnsi" w:cstheme="minorBidi"/>
              <w:b w:val="0"/>
              <w:bCs w:val="0"/>
              <w:noProof/>
              <w:sz w:val="22"/>
            </w:rPr>
          </w:pPr>
          <w:del w:id="164" w:author="T.J. Sullivan" w:date="2019-06-10T08:10:00Z">
            <w:r w:rsidRPr="0018391E" w:rsidDel="0018391E">
              <w:rPr>
                <w:rPrChange w:id="165" w:author="T.J. Sullivan" w:date="2019-06-10T08:10:00Z">
                  <w:rPr>
                    <w:rStyle w:val="Hyperlink"/>
                    <w:noProof/>
                  </w:rPr>
                </w:rPrChange>
              </w:rPr>
              <w:delText>Demographics</w:delText>
            </w:r>
            <w:r w:rsidDel="0018391E">
              <w:rPr>
                <w:noProof/>
                <w:webHidden/>
              </w:rPr>
              <w:tab/>
              <w:delText>8</w:delText>
            </w:r>
          </w:del>
        </w:p>
        <w:p w14:paraId="084A9F87" w14:textId="77777777" w:rsidR="005F0F65" w:rsidDel="0018391E" w:rsidRDefault="005F0F65">
          <w:pPr>
            <w:pStyle w:val="TOC2"/>
            <w:tabs>
              <w:tab w:val="right" w:leader="dot" w:pos="9350"/>
            </w:tabs>
            <w:rPr>
              <w:del w:id="166" w:author="T.J. Sullivan" w:date="2019-06-10T08:10:00Z"/>
              <w:rFonts w:asciiTheme="minorHAnsi" w:eastAsiaTheme="minorEastAsia" w:hAnsiTheme="minorHAnsi" w:cstheme="minorBidi"/>
              <w:b w:val="0"/>
              <w:bCs w:val="0"/>
              <w:noProof/>
              <w:sz w:val="22"/>
            </w:rPr>
          </w:pPr>
          <w:del w:id="167" w:author="T.J. Sullivan" w:date="2019-06-10T08:10:00Z">
            <w:r w:rsidRPr="0018391E" w:rsidDel="0018391E">
              <w:rPr>
                <w:rPrChange w:id="168" w:author="T.J. Sullivan" w:date="2019-06-10T08:10:00Z">
                  <w:rPr>
                    <w:rStyle w:val="Hyperlink"/>
                    <w:noProof/>
                  </w:rPr>
                </w:rPrChange>
              </w:rPr>
              <w:delText>Directed Questions Scale – 7 items</w:delText>
            </w:r>
            <w:r w:rsidDel="0018391E">
              <w:rPr>
                <w:noProof/>
                <w:webHidden/>
              </w:rPr>
              <w:tab/>
              <w:delText>14</w:delText>
            </w:r>
          </w:del>
        </w:p>
        <w:p w14:paraId="31D6BF9B" w14:textId="77777777" w:rsidR="005F0F65" w:rsidDel="0018391E" w:rsidRDefault="005F0F65">
          <w:pPr>
            <w:pStyle w:val="TOC2"/>
            <w:tabs>
              <w:tab w:val="right" w:leader="dot" w:pos="9350"/>
            </w:tabs>
            <w:rPr>
              <w:del w:id="169" w:author="T.J. Sullivan" w:date="2019-06-10T08:10:00Z"/>
              <w:rFonts w:asciiTheme="minorHAnsi" w:eastAsiaTheme="minorEastAsia" w:hAnsiTheme="minorHAnsi" w:cstheme="minorBidi"/>
              <w:b w:val="0"/>
              <w:bCs w:val="0"/>
              <w:noProof/>
              <w:sz w:val="22"/>
            </w:rPr>
          </w:pPr>
          <w:del w:id="170" w:author="T.J. Sullivan" w:date="2019-06-10T08:10:00Z">
            <w:r w:rsidRPr="0018391E" w:rsidDel="0018391E">
              <w:rPr>
                <w:rPrChange w:id="171" w:author="T.J. Sullivan" w:date="2019-06-10T08:10:00Z">
                  <w:rPr>
                    <w:rStyle w:val="Hyperlink"/>
                    <w:noProof/>
                  </w:rPr>
                </w:rPrChange>
              </w:rPr>
              <w:delText>Negative Emotionality Scale – 30 items</w:delText>
            </w:r>
            <w:r w:rsidDel="0018391E">
              <w:rPr>
                <w:noProof/>
                <w:webHidden/>
              </w:rPr>
              <w:tab/>
              <w:delText>15</w:delText>
            </w:r>
          </w:del>
        </w:p>
        <w:p w14:paraId="168174AE" w14:textId="77777777" w:rsidR="005F0F65" w:rsidDel="0018391E" w:rsidRDefault="005F0F65">
          <w:pPr>
            <w:pStyle w:val="TOC2"/>
            <w:tabs>
              <w:tab w:val="right" w:leader="dot" w:pos="9350"/>
            </w:tabs>
            <w:rPr>
              <w:del w:id="172" w:author="T.J. Sullivan" w:date="2019-06-10T08:10:00Z"/>
              <w:rFonts w:asciiTheme="minorHAnsi" w:eastAsiaTheme="minorEastAsia" w:hAnsiTheme="minorHAnsi" w:cstheme="minorBidi"/>
              <w:b w:val="0"/>
              <w:bCs w:val="0"/>
              <w:noProof/>
              <w:sz w:val="22"/>
            </w:rPr>
          </w:pPr>
          <w:del w:id="173" w:author="T.J. Sullivan" w:date="2019-06-10T08:10:00Z">
            <w:r w:rsidRPr="0018391E" w:rsidDel="0018391E">
              <w:rPr>
                <w:rPrChange w:id="174" w:author="T.J. Sullivan" w:date="2019-06-10T08:10:00Z">
                  <w:rPr>
                    <w:rStyle w:val="Hyperlink"/>
                    <w:noProof/>
                  </w:rPr>
                </w:rPrChange>
              </w:rPr>
              <w:delText>Experiences in Close Relationships Revised – 36 items</w:delText>
            </w:r>
            <w:r w:rsidDel="0018391E">
              <w:rPr>
                <w:noProof/>
                <w:webHidden/>
              </w:rPr>
              <w:tab/>
              <w:delText>16</w:delText>
            </w:r>
          </w:del>
        </w:p>
        <w:p w14:paraId="7F65E2BE" w14:textId="77777777" w:rsidR="005F0F65" w:rsidDel="0018391E" w:rsidRDefault="005F0F65">
          <w:pPr>
            <w:pStyle w:val="TOC1"/>
            <w:tabs>
              <w:tab w:val="right" w:leader="dot" w:pos="9350"/>
            </w:tabs>
            <w:rPr>
              <w:del w:id="175" w:author="T.J. Sullivan" w:date="2019-06-10T08:10:00Z"/>
              <w:rFonts w:asciiTheme="minorHAnsi" w:eastAsiaTheme="minorEastAsia" w:hAnsiTheme="minorHAnsi" w:cstheme="minorBidi"/>
              <w:b w:val="0"/>
              <w:bCs w:val="0"/>
              <w:i w:val="0"/>
              <w:iCs w:val="0"/>
              <w:noProof/>
              <w:sz w:val="22"/>
              <w:szCs w:val="22"/>
            </w:rPr>
          </w:pPr>
          <w:del w:id="176" w:author="T.J. Sullivan" w:date="2019-06-10T08:10:00Z">
            <w:r w:rsidRPr="0018391E" w:rsidDel="0018391E">
              <w:rPr>
                <w:rPrChange w:id="177" w:author="T.J. Sullivan" w:date="2019-06-10T08:10:00Z">
                  <w:rPr>
                    <w:rStyle w:val="Hyperlink"/>
                    <w:noProof/>
                  </w:rPr>
                </w:rPrChange>
              </w:rPr>
              <w:delText>RELATIONSHIP FUNCTIONING</w:delText>
            </w:r>
            <w:r w:rsidDel="0018391E">
              <w:rPr>
                <w:noProof/>
                <w:webHidden/>
              </w:rPr>
              <w:tab/>
              <w:delText>18</w:delText>
            </w:r>
          </w:del>
        </w:p>
        <w:p w14:paraId="02B88152" w14:textId="77777777" w:rsidR="005F0F65" w:rsidDel="0018391E" w:rsidRDefault="005F0F65">
          <w:pPr>
            <w:pStyle w:val="TOC2"/>
            <w:tabs>
              <w:tab w:val="right" w:leader="dot" w:pos="9350"/>
            </w:tabs>
            <w:rPr>
              <w:del w:id="178" w:author="T.J. Sullivan" w:date="2019-06-10T08:10:00Z"/>
              <w:rFonts w:asciiTheme="minorHAnsi" w:eastAsiaTheme="minorEastAsia" w:hAnsiTheme="minorHAnsi" w:cstheme="minorBidi"/>
              <w:b w:val="0"/>
              <w:bCs w:val="0"/>
              <w:noProof/>
              <w:sz w:val="22"/>
            </w:rPr>
          </w:pPr>
          <w:del w:id="179" w:author="T.J. Sullivan" w:date="2019-06-10T08:10:00Z">
            <w:r w:rsidRPr="0018391E" w:rsidDel="0018391E">
              <w:rPr>
                <w:rPrChange w:id="180" w:author="T.J. Sullivan" w:date="2019-06-10T08:10:00Z">
                  <w:rPr>
                    <w:rStyle w:val="Hyperlink"/>
                    <w:noProof/>
                  </w:rPr>
                </w:rPrChange>
              </w:rPr>
              <w:delText>Couples Satisfaction Index- 16 items</w:delText>
            </w:r>
            <w:r w:rsidDel="0018391E">
              <w:rPr>
                <w:noProof/>
                <w:webHidden/>
              </w:rPr>
              <w:tab/>
              <w:delText>19</w:delText>
            </w:r>
          </w:del>
        </w:p>
        <w:p w14:paraId="7B45E8A6" w14:textId="77777777" w:rsidR="005F0F65" w:rsidDel="0018391E" w:rsidRDefault="005F0F65">
          <w:pPr>
            <w:pStyle w:val="TOC2"/>
            <w:tabs>
              <w:tab w:val="right" w:leader="dot" w:pos="9350"/>
            </w:tabs>
            <w:rPr>
              <w:del w:id="181" w:author="T.J. Sullivan" w:date="2019-06-10T08:10:00Z"/>
              <w:rFonts w:asciiTheme="minorHAnsi" w:eastAsiaTheme="minorEastAsia" w:hAnsiTheme="minorHAnsi" w:cstheme="minorBidi"/>
              <w:b w:val="0"/>
              <w:bCs w:val="0"/>
              <w:noProof/>
              <w:sz w:val="22"/>
            </w:rPr>
          </w:pPr>
          <w:del w:id="182" w:author="T.J. Sullivan" w:date="2019-06-10T08:10:00Z">
            <w:r w:rsidRPr="0018391E" w:rsidDel="0018391E">
              <w:rPr>
                <w:rPrChange w:id="183" w:author="T.J. Sullivan" w:date="2019-06-10T08:10:00Z">
                  <w:rPr>
                    <w:rStyle w:val="Hyperlink"/>
                    <w:noProof/>
                  </w:rPr>
                </w:rPrChange>
              </w:rPr>
              <w:delText>Positive-Negative Relationship Quality Scale- 8-items</w:delText>
            </w:r>
            <w:r w:rsidDel="0018391E">
              <w:rPr>
                <w:noProof/>
                <w:webHidden/>
              </w:rPr>
              <w:tab/>
              <w:delText>21</w:delText>
            </w:r>
          </w:del>
        </w:p>
        <w:p w14:paraId="43FB1B8C" w14:textId="77777777" w:rsidR="005F0F65" w:rsidDel="0018391E" w:rsidRDefault="005F0F65">
          <w:pPr>
            <w:pStyle w:val="TOC2"/>
            <w:tabs>
              <w:tab w:val="right" w:leader="dot" w:pos="9350"/>
            </w:tabs>
            <w:rPr>
              <w:del w:id="184" w:author="T.J. Sullivan" w:date="2019-06-10T08:10:00Z"/>
              <w:rFonts w:asciiTheme="minorHAnsi" w:eastAsiaTheme="minorEastAsia" w:hAnsiTheme="minorHAnsi" w:cstheme="minorBidi"/>
              <w:b w:val="0"/>
              <w:bCs w:val="0"/>
              <w:noProof/>
              <w:sz w:val="22"/>
            </w:rPr>
          </w:pPr>
          <w:del w:id="185" w:author="T.J. Sullivan" w:date="2019-06-10T08:10:00Z">
            <w:r w:rsidRPr="0018391E" w:rsidDel="0018391E">
              <w:rPr>
                <w:rPrChange w:id="186" w:author="T.J. Sullivan" w:date="2019-06-10T08:10:00Z">
                  <w:rPr>
                    <w:rStyle w:val="Hyperlink"/>
                    <w:noProof/>
                  </w:rPr>
                </w:rPrChange>
              </w:rPr>
              <w:delText>Quality of Sex Inventory- 12-item version</w:delText>
            </w:r>
            <w:r w:rsidDel="0018391E">
              <w:rPr>
                <w:noProof/>
                <w:webHidden/>
              </w:rPr>
              <w:tab/>
              <w:delText>22</w:delText>
            </w:r>
          </w:del>
        </w:p>
        <w:p w14:paraId="135CA25A" w14:textId="77777777" w:rsidR="005F0F65" w:rsidDel="0018391E" w:rsidRDefault="005F0F65">
          <w:pPr>
            <w:pStyle w:val="TOC2"/>
            <w:tabs>
              <w:tab w:val="right" w:leader="dot" w:pos="9350"/>
            </w:tabs>
            <w:rPr>
              <w:del w:id="187" w:author="T.J. Sullivan" w:date="2019-06-10T08:10:00Z"/>
              <w:rFonts w:asciiTheme="minorHAnsi" w:eastAsiaTheme="minorEastAsia" w:hAnsiTheme="minorHAnsi" w:cstheme="minorBidi"/>
              <w:b w:val="0"/>
              <w:bCs w:val="0"/>
              <w:noProof/>
              <w:sz w:val="22"/>
            </w:rPr>
          </w:pPr>
          <w:del w:id="188" w:author="T.J. Sullivan" w:date="2019-06-10T08:10:00Z">
            <w:r w:rsidRPr="0018391E" w:rsidDel="0018391E">
              <w:rPr>
                <w:rPrChange w:id="189" w:author="T.J. Sullivan" w:date="2019-06-10T08:10:00Z">
                  <w:rPr>
                    <w:rStyle w:val="Hyperlink"/>
                    <w:noProof/>
                  </w:rPr>
                </w:rPrChange>
              </w:rPr>
              <w:delText>Dyadic Trust Inventory – 8 items</w:delText>
            </w:r>
            <w:r w:rsidDel="0018391E">
              <w:rPr>
                <w:noProof/>
                <w:webHidden/>
              </w:rPr>
              <w:tab/>
              <w:delText>23</w:delText>
            </w:r>
          </w:del>
        </w:p>
        <w:p w14:paraId="63CD1E06" w14:textId="77777777" w:rsidR="005F0F65" w:rsidDel="0018391E" w:rsidRDefault="005F0F65">
          <w:pPr>
            <w:pStyle w:val="TOC2"/>
            <w:tabs>
              <w:tab w:val="right" w:leader="dot" w:pos="9350"/>
            </w:tabs>
            <w:rPr>
              <w:del w:id="190" w:author="T.J. Sullivan" w:date="2019-06-10T08:10:00Z"/>
              <w:rFonts w:asciiTheme="minorHAnsi" w:eastAsiaTheme="minorEastAsia" w:hAnsiTheme="minorHAnsi" w:cstheme="minorBidi"/>
              <w:b w:val="0"/>
              <w:bCs w:val="0"/>
              <w:noProof/>
              <w:sz w:val="22"/>
            </w:rPr>
          </w:pPr>
          <w:del w:id="191" w:author="T.J. Sullivan" w:date="2019-06-10T08:10:00Z">
            <w:r w:rsidRPr="0018391E" w:rsidDel="0018391E">
              <w:rPr>
                <w:rPrChange w:id="192" w:author="T.J. Sullivan" w:date="2019-06-10T08:10:00Z">
                  <w:rPr>
                    <w:rStyle w:val="Hyperlink"/>
                    <w:noProof/>
                  </w:rPr>
                </w:rPrChange>
              </w:rPr>
              <w:delText>Revised Commitment Inventory- 25-items</w:delText>
            </w:r>
            <w:r w:rsidDel="0018391E">
              <w:rPr>
                <w:noProof/>
                <w:webHidden/>
              </w:rPr>
              <w:tab/>
              <w:delText>24</w:delText>
            </w:r>
          </w:del>
        </w:p>
        <w:p w14:paraId="4F05C962" w14:textId="77777777" w:rsidR="005F0F65" w:rsidDel="0018391E" w:rsidRDefault="005F0F65">
          <w:pPr>
            <w:pStyle w:val="TOC2"/>
            <w:tabs>
              <w:tab w:val="right" w:leader="dot" w:pos="9350"/>
            </w:tabs>
            <w:rPr>
              <w:del w:id="193" w:author="T.J. Sullivan" w:date="2019-06-10T08:10:00Z"/>
              <w:rFonts w:asciiTheme="minorHAnsi" w:eastAsiaTheme="minorEastAsia" w:hAnsiTheme="minorHAnsi" w:cstheme="minorBidi"/>
              <w:b w:val="0"/>
              <w:bCs w:val="0"/>
              <w:noProof/>
              <w:sz w:val="22"/>
            </w:rPr>
          </w:pPr>
          <w:del w:id="194" w:author="T.J. Sullivan" w:date="2019-06-10T08:10:00Z">
            <w:r w:rsidRPr="0018391E" w:rsidDel="0018391E">
              <w:rPr>
                <w:rPrChange w:id="195" w:author="T.J. Sullivan" w:date="2019-06-10T08:10:00Z">
                  <w:rPr>
                    <w:rStyle w:val="Hyperlink"/>
                    <w:noProof/>
                    <w:shd w:val="clear" w:color="auto" w:fill="FFFFFF"/>
                  </w:rPr>
                </w:rPrChange>
              </w:rPr>
              <w:delText>Conflict Tactics Scale Revised – 40 items</w:delText>
            </w:r>
            <w:r w:rsidDel="0018391E">
              <w:rPr>
                <w:noProof/>
                <w:webHidden/>
              </w:rPr>
              <w:tab/>
              <w:delText>25</w:delText>
            </w:r>
          </w:del>
        </w:p>
        <w:p w14:paraId="2C0BA273" w14:textId="77777777" w:rsidR="005F0F65" w:rsidDel="0018391E" w:rsidRDefault="005F0F65">
          <w:pPr>
            <w:pStyle w:val="TOC1"/>
            <w:tabs>
              <w:tab w:val="right" w:leader="dot" w:pos="9350"/>
            </w:tabs>
            <w:rPr>
              <w:del w:id="196" w:author="T.J. Sullivan" w:date="2019-06-10T08:10:00Z"/>
              <w:rFonts w:asciiTheme="minorHAnsi" w:eastAsiaTheme="minorEastAsia" w:hAnsiTheme="minorHAnsi" w:cstheme="minorBidi"/>
              <w:b w:val="0"/>
              <w:bCs w:val="0"/>
              <w:i w:val="0"/>
              <w:iCs w:val="0"/>
              <w:noProof/>
              <w:sz w:val="22"/>
              <w:szCs w:val="22"/>
            </w:rPr>
          </w:pPr>
          <w:del w:id="197" w:author="T.J. Sullivan" w:date="2019-06-10T08:10:00Z">
            <w:r w:rsidRPr="0018391E" w:rsidDel="0018391E">
              <w:rPr>
                <w:rPrChange w:id="198" w:author="T.J. Sullivan" w:date="2019-06-10T08:10:00Z">
                  <w:rPr>
                    <w:rStyle w:val="Hyperlink"/>
                    <w:noProof/>
                  </w:rPr>
                </w:rPrChange>
              </w:rPr>
              <w:delText>BEHAVIORAL MEDIATORS</w:delText>
            </w:r>
            <w:r w:rsidDel="0018391E">
              <w:rPr>
                <w:noProof/>
                <w:webHidden/>
              </w:rPr>
              <w:tab/>
              <w:delText>27</w:delText>
            </w:r>
          </w:del>
        </w:p>
        <w:p w14:paraId="5563D431" w14:textId="77777777" w:rsidR="005F0F65" w:rsidDel="0018391E" w:rsidRDefault="005F0F65">
          <w:pPr>
            <w:pStyle w:val="TOC2"/>
            <w:tabs>
              <w:tab w:val="right" w:leader="dot" w:pos="9350"/>
            </w:tabs>
            <w:rPr>
              <w:del w:id="199" w:author="T.J. Sullivan" w:date="2019-06-10T08:10:00Z"/>
              <w:rFonts w:asciiTheme="minorHAnsi" w:eastAsiaTheme="minorEastAsia" w:hAnsiTheme="minorHAnsi" w:cstheme="minorBidi"/>
              <w:b w:val="0"/>
              <w:bCs w:val="0"/>
              <w:noProof/>
              <w:sz w:val="22"/>
            </w:rPr>
          </w:pPr>
          <w:del w:id="200" w:author="T.J. Sullivan" w:date="2019-06-10T08:10:00Z">
            <w:r w:rsidRPr="0018391E" w:rsidDel="0018391E">
              <w:rPr>
                <w:rPrChange w:id="201" w:author="T.J. Sullivan" w:date="2019-06-10T08:10:00Z">
                  <w:rPr>
                    <w:rStyle w:val="Hyperlink"/>
                    <w:noProof/>
                  </w:rPr>
                </w:rPrChange>
              </w:rPr>
              <w:delText>Communication Patterns Questionnaire- 35 items</w:delText>
            </w:r>
            <w:r w:rsidDel="0018391E">
              <w:rPr>
                <w:noProof/>
                <w:webHidden/>
              </w:rPr>
              <w:tab/>
              <w:delText>28</w:delText>
            </w:r>
          </w:del>
        </w:p>
        <w:p w14:paraId="71D04167" w14:textId="77777777" w:rsidR="005F0F65" w:rsidDel="0018391E" w:rsidRDefault="005F0F65">
          <w:pPr>
            <w:pStyle w:val="TOC2"/>
            <w:tabs>
              <w:tab w:val="right" w:leader="dot" w:pos="9350"/>
            </w:tabs>
            <w:rPr>
              <w:del w:id="202" w:author="T.J. Sullivan" w:date="2019-06-10T08:10:00Z"/>
              <w:rFonts w:asciiTheme="minorHAnsi" w:eastAsiaTheme="minorEastAsia" w:hAnsiTheme="minorHAnsi" w:cstheme="minorBidi"/>
              <w:b w:val="0"/>
              <w:bCs w:val="0"/>
              <w:noProof/>
              <w:sz w:val="22"/>
            </w:rPr>
          </w:pPr>
          <w:del w:id="203" w:author="T.J. Sullivan" w:date="2019-06-10T08:10:00Z">
            <w:r w:rsidRPr="0018391E" w:rsidDel="0018391E">
              <w:rPr>
                <w:rPrChange w:id="204" w:author="T.J. Sullivan" w:date="2019-06-10T08:10:00Z">
                  <w:rPr>
                    <w:rStyle w:val="Hyperlink"/>
                    <w:noProof/>
                  </w:rPr>
                </w:rPrChange>
              </w:rPr>
              <w:delText>Dyadic Coping Inventory – 37 items</w:delText>
            </w:r>
            <w:r w:rsidDel="0018391E">
              <w:rPr>
                <w:noProof/>
                <w:webHidden/>
              </w:rPr>
              <w:tab/>
              <w:delText>33</w:delText>
            </w:r>
          </w:del>
        </w:p>
        <w:p w14:paraId="5D69F1F2" w14:textId="77777777" w:rsidR="005F0F65" w:rsidDel="0018391E" w:rsidRDefault="005F0F65">
          <w:pPr>
            <w:pStyle w:val="TOC2"/>
            <w:tabs>
              <w:tab w:val="right" w:leader="dot" w:pos="9350"/>
            </w:tabs>
            <w:rPr>
              <w:del w:id="205" w:author="T.J. Sullivan" w:date="2019-06-10T08:10:00Z"/>
              <w:rFonts w:asciiTheme="minorHAnsi" w:eastAsiaTheme="minorEastAsia" w:hAnsiTheme="minorHAnsi" w:cstheme="minorBidi"/>
              <w:b w:val="0"/>
              <w:bCs w:val="0"/>
              <w:noProof/>
              <w:sz w:val="22"/>
            </w:rPr>
          </w:pPr>
          <w:del w:id="206" w:author="T.J. Sullivan" w:date="2019-06-10T08:10:00Z">
            <w:r w:rsidRPr="0018391E" w:rsidDel="0018391E">
              <w:rPr>
                <w:rPrChange w:id="207" w:author="T.J. Sullivan" w:date="2019-06-10T08:10:00Z">
                  <w:rPr>
                    <w:rStyle w:val="Hyperlink"/>
                    <w:noProof/>
                  </w:rPr>
                </w:rPrChange>
              </w:rPr>
              <w:delText>Support in Intimate Relationships Rating Scale- 25-items</w:delText>
            </w:r>
            <w:r w:rsidDel="0018391E">
              <w:rPr>
                <w:noProof/>
                <w:webHidden/>
              </w:rPr>
              <w:tab/>
              <w:delText>37</w:delText>
            </w:r>
          </w:del>
        </w:p>
        <w:p w14:paraId="4473AF8C" w14:textId="77777777" w:rsidR="005F0F65" w:rsidDel="0018391E" w:rsidRDefault="005F0F65">
          <w:pPr>
            <w:pStyle w:val="TOC2"/>
            <w:tabs>
              <w:tab w:val="right" w:leader="dot" w:pos="9350"/>
            </w:tabs>
            <w:rPr>
              <w:del w:id="208" w:author="T.J. Sullivan" w:date="2019-06-10T08:10:00Z"/>
              <w:rFonts w:asciiTheme="minorHAnsi" w:eastAsiaTheme="minorEastAsia" w:hAnsiTheme="minorHAnsi" w:cstheme="minorBidi"/>
              <w:b w:val="0"/>
              <w:bCs w:val="0"/>
              <w:noProof/>
              <w:sz w:val="22"/>
            </w:rPr>
          </w:pPr>
          <w:del w:id="209" w:author="T.J. Sullivan" w:date="2019-06-10T08:10:00Z">
            <w:r w:rsidRPr="0018391E" w:rsidDel="0018391E">
              <w:rPr>
                <w:rPrChange w:id="210" w:author="T.J. Sullivan" w:date="2019-06-10T08:10:00Z">
                  <w:rPr>
                    <w:rStyle w:val="Hyperlink"/>
                    <w:noProof/>
                  </w:rPr>
                </w:rPrChange>
              </w:rPr>
              <w:delText>Behavioral Inhibition/Activation Scale- 20 items</w:delText>
            </w:r>
            <w:r w:rsidDel="0018391E">
              <w:rPr>
                <w:noProof/>
                <w:webHidden/>
              </w:rPr>
              <w:tab/>
              <w:delText>38</w:delText>
            </w:r>
          </w:del>
        </w:p>
        <w:p w14:paraId="25227783" w14:textId="77777777" w:rsidR="005F0F65" w:rsidDel="0018391E" w:rsidRDefault="005F0F65">
          <w:pPr>
            <w:pStyle w:val="TOC1"/>
            <w:tabs>
              <w:tab w:val="right" w:leader="dot" w:pos="9350"/>
            </w:tabs>
            <w:rPr>
              <w:del w:id="211" w:author="T.J. Sullivan" w:date="2019-06-10T08:10:00Z"/>
              <w:rFonts w:asciiTheme="minorHAnsi" w:eastAsiaTheme="minorEastAsia" w:hAnsiTheme="minorHAnsi" w:cstheme="minorBidi"/>
              <w:b w:val="0"/>
              <w:bCs w:val="0"/>
              <w:i w:val="0"/>
              <w:iCs w:val="0"/>
              <w:noProof/>
              <w:sz w:val="22"/>
              <w:szCs w:val="22"/>
            </w:rPr>
          </w:pPr>
          <w:del w:id="212" w:author="T.J. Sullivan" w:date="2019-06-10T08:10:00Z">
            <w:r w:rsidRPr="0018391E" w:rsidDel="0018391E">
              <w:rPr>
                <w:rPrChange w:id="213" w:author="T.J. Sullivan" w:date="2019-06-10T08:10:00Z">
                  <w:rPr>
                    <w:rStyle w:val="Hyperlink"/>
                    <w:noProof/>
                  </w:rPr>
                </w:rPrChange>
              </w:rPr>
              <w:delText>COGNITIVE MEDIATORS</w:delText>
            </w:r>
            <w:r w:rsidDel="0018391E">
              <w:rPr>
                <w:noProof/>
                <w:webHidden/>
              </w:rPr>
              <w:tab/>
              <w:delText>40</w:delText>
            </w:r>
          </w:del>
        </w:p>
        <w:p w14:paraId="364F946A" w14:textId="77777777" w:rsidR="005F0F65" w:rsidDel="0018391E" w:rsidRDefault="005F0F65">
          <w:pPr>
            <w:pStyle w:val="TOC2"/>
            <w:tabs>
              <w:tab w:val="right" w:leader="dot" w:pos="9350"/>
            </w:tabs>
            <w:rPr>
              <w:del w:id="214" w:author="T.J. Sullivan" w:date="2019-06-10T08:10:00Z"/>
              <w:rFonts w:asciiTheme="minorHAnsi" w:eastAsiaTheme="minorEastAsia" w:hAnsiTheme="minorHAnsi" w:cstheme="minorBidi"/>
              <w:b w:val="0"/>
              <w:bCs w:val="0"/>
              <w:noProof/>
              <w:sz w:val="22"/>
            </w:rPr>
          </w:pPr>
          <w:del w:id="215" w:author="T.J. Sullivan" w:date="2019-06-10T08:10:00Z">
            <w:r w:rsidRPr="0018391E" w:rsidDel="0018391E">
              <w:rPr>
                <w:rPrChange w:id="216" w:author="T.J. Sullivan" w:date="2019-06-10T08:10:00Z">
                  <w:rPr>
                    <w:rStyle w:val="Hyperlink"/>
                    <w:noProof/>
                  </w:rPr>
                </w:rPrChange>
              </w:rPr>
              <w:delText>Relationship Attribution Measure- 4 items</w:delText>
            </w:r>
            <w:r w:rsidDel="0018391E">
              <w:rPr>
                <w:noProof/>
                <w:webHidden/>
              </w:rPr>
              <w:tab/>
              <w:delText>41</w:delText>
            </w:r>
          </w:del>
        </w:p>
        <w:p w14:paraId="25FD6659" w14:textId="77777777" w:rsidR="005F0F65" w:rsidDel="0018391E" w:rsidRDefault="005F0F65">
          <w:pPr>
            <w:pStyle w:val="TOC2"/>
            <w:tabs>
              <w:tab w:val="right" w:leader="dot" w:pos="9350"/>
            </w:tabs>
            <w:rPr>
              <w:del w:id="217" w:author="T.J. Sullivan" w:date="2019-06-10T08:10:00Z"/>
              <w:rFonts w:asciiTheme="minorHAnsi" w:eastAsiaTheme="minorEastAsia" w:hAnsiTheme="minorHAnsi" w:cstheme="minorBidi"/>
              <w:b w:val="0"/>
              <w:bCs w:val="0"/>
              <w:noProof/>
              <w:sz w:val="22"/>
            </w:rPr>
          </w:pPr>
          <w:del w:id="218" w:author="T.J. Sullivan" w:date="2019-06-10T08:10:00Z">
            <w:r w:rsidRPr="0018391E" w:rsidDel="0018391E">
              <w:rPr>
                <w:rPrChange w:id="219" w:author="T.J. Sullivan" w:date="2019-06-10T08:10:00Z">
                  <w:rPr>
                    <w:rStyle w:val="Hyperlink"/>
                    <w:noProof/>
                  </w:rPr>
                </w:rPrChange>
              </w:rPr>
              <w:delText>Interpersonal Reactivity Index for Couples – 13 items</w:delText>
            </w:r>
            <w:r w:rsidDel="0018391E">
              <w:rPr>
                <w:noProof/>
                <w:webHidden/>
              </w:rPr>
              <w:tab/>
              <w:delText>43</w:delText>
            </w:r>
          </w:del>
        </w:p>
        <w:p w14:paraId="054C34E2" w14:textId="77777777" w:rsidR="005F0F65" w:rsidDel="0018391E" w:rsidRDefault="005F0F65">
          <w:pPr>
            <w:pStyle w:val="TOC2"/>
            <w:tabs>
              <w:tab w:val="right" w:leader="dot" w:pos="9350"/>
            </w:tabs>
            <w:rPr>
              <w:del w:id="220" w:author="T.J. Sullivan" w:date="2019-06-10T08:10:00Z"/>
              <w:rFonts w:asciiTheme="minorHAnsi" w:eastAsiaTheme="minorEastAsia" w:hAnsiTheme="minorHAnsi" w:cstheme="minorBidi"/>
              <w:b w:val="0"/>
              <w:bCs w:val="0"/>
              <w:noProof/>
              <w:sz w:val="22"/>
            </w:rPr>
          </w:pPr>
          <w:del w:id="221" w:author="T.J. Sullivan" w:date="2019-06-10T08:10:00Z">
            <w:r w:rsidRPr="0018391E" w:rsidDel="0018391E">
              <w:rPr>
                <w:rPrChange w:id="222" w:author="T.J. Sullivan" w:date="2019-06-10T08:10:00Z">
                  <w:rPr>
                    <w:rStyle w:val="Hyperlink"/>
                    <w:noProof/>
                  </w:rPr>
                </w:rPrChange>
              </w:rPr>
              <w:delText>Ruminative Responses Scale – Brooding Subscale – 5 items</w:delText>
            </w:r>
            <w:r w:rsidDel="0018391E">
              <w:rPr>
                <w:noProof/>
                <w:webHidden/>
              </w:rPr>
              <w:tab/>
              <w:delText>44</w:delText>
            </w:r>
          </w:del>
        </w:p>
        <w:p w14:paraId="57957FB1" w14:textId="77777777" w:rsidR="005F0F65" w:rsidDel="0018391E" w:rsidRDefault="005F0F65">
          <w:pPr>
            <w:pStyle w:val="TOC1"/>
            <w:tabs>
              <w:tab w:val="right" w:leader="dot" w:pos="9350"/>
            </w:tabs>
            <w:rPr>
              <w:del w:id="223" w:author="T.J. Sullivan" w:date="2019-06-10T08:10:00Z"/>
              <w:rFonts w:asciiTheme="minorHAnsi" w:eastAsiaTheme="minorEastAsia" w:hAnsiTheme="minorHAnsi" w:cstheme="minorBidi"/>
              <w:b w:val="0"/>
              <w:bCs w:val="0"/>
              <w:i w:val="0"/>
              <w:iCs w:val="0"/>
              <w:noProof/>
              <w:sz w:val="22"/>
              <w:szCs w:val="22"/>
            </w:rPr>
          </w:pPr>
          <w:del w:id="224" w:author="T.J. Sullivan" w:date="2019-06-10T08:10:00Z">
            <w:r w:rsidRPr="0018391E" w:rsidDel="0018391E">
              <w:rPr>
                <w:rPrChange w:id="225" w:author="T.J. Sullivan" w:date="2019-06-10T08:10:00Z">
                  <w:rPr>
                    <w:rStyle w:val="Hyperlink"/>
                    <w:noProof/>
                  </w:rPr>
                </w:rPrChange>
              </w:rPr>
              <w:delText>AFFECTIVE MEDIATORS</w:delText>
            </w:r>
            <w:r w:rsidDel="0018391E">
              <w:rPr>
                <w:noProof/>
                <w:webHidden/>
              </w:rPr>
              <w:tab/>
              <w:delText>45</w:delText>
            </w:r>
          </w:del>
        </w:p>
        <w:p w14:paraId="1D508EFB" w14:textId="77777777" w:rsidR="005F0F65" w:rsidDel="0018391E" w:rsidRDefault="005F0F65">
          <w:pPr>
            <w:pStyle w:val="TOC2"/>
            <w:tabs>
              <w:tab w:val="right" w:leader="dot" w:pos="9350"/>
            </w:tabs>
            <w:rPr>
              <w:del w:id="226" w:author="T.J. Sullivan" w:date="2019-06-10T08:10:00Z"/>
              <w:rFonts w:asciiTheme="minorHAnsi" w:eastAsiaTheme="minorEastAsia" w:hAnsiTheme="minorHAnsi" w:cstheme="minorBidi"/>
              <w:b w:val="0"/>
              <w:bCs w:val="0"/>
              <w:noProof/>
              <w:sz w:val="22"/>
            </w:rPr>
          </w:pPr>
          <w:del w:id="227" w:author="T.J. Sullivan" w:date="2019-06-10T08:10:00Z">
            <w:r w:rsidRPr="0018391E" w:rsidDel="0018391E">
              <w:rPr>
                <w:rPrChange w:id="228" w:author="T.J. Sullivan" w:date="2019-06-10T08:10:00Z">
                  <w:rPr>
                    <w:rStyle w:val="Hyperlink"/>
                    <w:noProof/>
                  </w:rPr>
                </w:rPrChange>
              </w:rPr>
              <w:delText>Difficulties in Emotion Regulation Scale- Short Form- 18 items</w:delText>
            </w:r>
            <w:r w:rsidDel="0018391E">
              <w:rPr>
                <w:noProof/>
                <w:webHidden/>
              </w:rPr>
              <w:tab/>
              <w:delText>46</w:delText>
            </w:r>
          </w:del>
        </w:p>
        <w:p w14:paraId="3689F951" w14:textId="77777777" w:rsidR="005F0F65" w:rsidDel="0018391E" w:rsidRDefault="005F0F65">
          <w:pPr>
            <w:pStyle w:val="TOC2"/>
            <w:tabs>
              <w:tab w:val="right" w:leader="dot" w:pos="9350"/>
            </w:tabs>
            <w:rPr>
              <w:del w:id="229" w:author="T.J. Sullivan" w:date="2019-06-10T08:10:00Z"/>
              <w:rFonts w:asciiTheme="minorHAnsi" w:eastAsiaTheme="minorEastAsia" w:hAnsiTheme="minorHAnsi" w:cstheme="minorBidi"/>
              <w:b w:val="0"/>
              <w:bCs w:val="0"/>
              <w:noProof/>
              <w:sz w:val="22"/>
            </w:rPr>
          </w:pPr>
          <w:del w:id="230" w:author="T.J. Sullivan" w:date="2019-06-10T08:10:00Z">
            <w:r w:rsidRPr="0018391E" w:rsidDel="0018391E">
              <w:rPr>
                <w:rPrChange w:id="231" w:author="T.J. Sullivan" w:date="2019-06-10T08:10:00Z">
                  <w:rPr>
                    <w:rStyle w:val="Hyperlink"/>
                    <w:noProof/>
                  </w:rPr>
                </w:rPrChange>
              </w:rPr>
              <w:delText>Fear of Intimacy Scale- 30 items</w:delText>
            </w:r>
            <w:r w:rsidDel="0018391E">
              <w:rPr>
                <w:noProof/>
                <w:webHidden/>
              </w:rPr>
              <w:tab/>
              <w:delText>47</w:delText>
            </w:r>
          </w:del>
        </w:p>
        <w:p w14:paraId="662E72DD" w14:textId="77777777" w:rsidR="005F0F65" w:rsidDel="0018391E" w:rsidRDefault="005F0F65">
          <w:pPr>
            <w:pStyle w:val="TOC2"/>
            <w:tabs>
              <w:tab w:val="right" w:leader="dot" w:pos="9350"/>
            </w:tabs>
            <w:rPr>
              <w:del w:id="232" w:author="T.J. Sullivan" w:date="2019-06-10T08:10:00Z"/>
              <w:rFonts w:asciiTheme="minorHAnsi" w:eastAsiaTheme="minorEastAsia" w:hAnsiTheme="minorHAnsi" w:cstheme="minorBidi"/>
              <w:b w:val="0"/>
              <w:bCs w:val="0"/>
              <w:noProof/>
              <w:sz w:val="22"/>
            </w:rPr>
          </w:pPr>
          <w:del w:id="233" w:author="T.J. Sullivan" w:date="2019-06-10T08:10:00Z">
            <w:r w:rsidRPr="0018391E" w:rsidDel="0018391E">
              <w:rPr>
                <w:rPrChange w:id="234" w:author="T.J. Sullivan" w:date="2019-06-10T08:10:00Z">
                  <w:rPr>
                    <w:rStyle w:val="Hyperlink"/>
                    <w:noProof/>
                  </w:rPr>
                </w:rPrChange>
              </w:rPr>
              <w:delText>Affective Control Scale – 40 items</w:delText>
            </w:r>
            <w:r w:rsidDel="0018391E">
              <w:rPr>
                <w:noProof/>
                <w:webHidden/>
              </w:rPr>
              <w:tab/>
              <w:delText>49</w:delText>
            </w:r>
          </w:del>
        </w:p>
        <w:p w14:paraId="1EF96B58" w14:textId="77777777" w:rsidR="005F0F65" w:rsidDel="0018391E" w:rsidRDefault="005F0F65">
          <w:pPr>
            <w:pStyle w:val="TOC2"/>
            <w:tabs>
              <w:tab w:val="right" w:leader="dot" w:pos="9350"/>
            </w:tabs>
            <w:rPr>
              <w:del w:id="235" w:author="T.J. Sullivan" w:date="2019-06-10T08:10:00Z"/>
              <w:rFonts w:asciiTheme="minorHAnsi" w:eastAsiaTheme="minorEastAsia" w:hAnsiTheme="minorHAnsi" w:cstheme="minorBidi"/>
              <w:b w:val="0"/>
              <w:bCs w:val="0"/>
              <w:noProof/>
              <w:sz w:val="22"/>
            </w:rPr>
          </w:pPr>
          <w:del w:id="236" w:author="T.J. Sullivan" w:date="2019-06-10T08:10:00Z">
            <w:r w:rsidRPr="0018391E" w:rsidDel="0018391E">
              <w:rPr>
                <w:rPrChange w:id="237" w:author="T.J. Sullivan" w:date="2019-06-10T08:10:00Z">
                  <w:rPr>
                    <w:rStyle w:val="Hyperlink"/>
                    <w:noProof/>
                  </w:rPr>
                </w:rPrChange>
              </w:rPr>
              <w:delText>Positive Feelings Questionnaire – 17 items</w:delText>
            </w:r>
            <w:r w:rsidDel="0018391E">
              <w:rPr>
                <w:noProof/>
                <w:webHidden/>
              </w:rPr>
              <w:tab/>
              <w:delText>51</w:delText>
            </w:r>
          </w:del>
        </w:p>
        <w:p w14:paraId="6197C763" w14:textId="77777777" w:rsidR="005F0F65" w:rsidDel="0018391E" w:rsidRDefault="005F0F65">
          <w:pPr>
            <w:pStyle w:val="TOC1"/>
            <w:tabs>
              <w:tab w:val="right" w:leader="dot" w:pos="9350"/>
            </w:tabs>
            <w:rPr>
              <w:del w:id="238" w:author="T.J. Sullivan" w:date="2019-06-10T08:10:00Z"/>
              <w:rFonts w:asciiTheme="minorHAnsi" w:eastAsiaTheme="minorEastAsia" w:hAnsiTheme="minorHAnsi" w:cstheme="minorBidi"/>
              <w:b w:val="0"/>
              <w:bCs w:val="0"/>
              <w:i w:val="0"/>
              <w:iCs w:val="0"/>
              <w:noProof/>
              <w:sz w:val="22"/>
              <w:szCs w:val="22"/>
            </w:rPr>
          </w:pPr>
          <w:del w:id="239" w:author="T.J. Sullivan" w:date="2019-06-10T08:10:00Z">
            <w:r w:rsidRPr="0018391E" w:rsidDel="0018391E">
              <w:rPr>
                <w:rPrChange w:id="240" w:author="T.J. Sullivan" w:date="2019-06-10T08:10:00Z">
                  <w:rPr>
                    <w:rStyle w:val="Hyperlink"/>
                    <w:noProof/>
                  </w:rPr>
                </w:rPrChange>
              </w:rPr>
              <w:delText>MENTAL HEALTH</w:delText>
            </w:r>
            <w:r w:rsidDel="0018391E">
              <w:rPr>
                <w:noProof/>
                <w:webHidden/>
              </w:rPr>
              <w:tab/>
              <w:delText>53</w:delText>
            </w:r>
          </w:del>
        </w:p>
        <w:p w14:paraId="16C9188E" w14:textId="77777777" w:rsidR="005F0F65" w:rsidDel="0018391E" w:rsidRDefault="005F0F65">
          <w:pPr>
            <w:pStyle w:val="TOC2"/>
            <w:tabs>
              <w:tab w:val="right" w:leader="dot" w:pos="9350"/>
            </w:tabs>
            <w:rPr>
              <w:del w:id="241" w:author="T.J. Sullivan" w:date="2019-06-10T08:10:00Z"/>
              <w:rFonts w:asciiTheme="minorHAnsi" w:eastAsiaTheme="minorEastAsia" w:hAnsiTheme="minorHAnsi" w:cstheme="minorBidi"/>
              <w:b w:val="0"/>
              <w:bCs w:val="0"/>
              <w:noProof/>
              <w:sz w:val="22"/>
            </w:rPr>
          </w:pPr>
          <w:del w:id="242" w:author="T.J. Sullivan" w:date="2019-06-10T08:10:00Z">
            <w:r w:rsidRPr="0018391E" w:rsidDel="0018391E">
              <w:rPr>
                <w:rPrChange w:id="243" w:author="T.J. Sullivan" w:date="2019-06-10T08:10:00Z">
                  <w:rPr>
                    <w:rStyle w:val="Hyperlink"/>
                    <w:noProof/>
                  </w:rPr>
                </w:rPrChange>
              </w:rPr>
              <w:delText>Generalized Anxiety Disorder – 7 items</w:delText>
            </w:r>
            <w:r w:rsidDel="0018391E">
              <w:rPr>
                <w:noProof/>
                <w:webHidden/>
              </w:rPr>
              <w:tab/>
              <w:delText>54</w:delText>
            </w:r>
          </w:del>
        </w:p>
        <w:p w14:paraId="3BBFAF2A" w14:textId="77777777" w:rsidR="005F0F65" w:rsidDel="0018391E" w:rsidRDefault="005F0F65">
          <w:pPr>
            <w:pStyle w:val="TOC2"/>
            <w:tabs>
              <w:tab w:val="right" w:leader="dot" w:pos="9350"/>
            </w:tabs>
            <w:rPr>
              <w:del w:id="244" w:author="T.J. Sullivan" w:date="2019-06-10T08:10:00Z"/>
              <w:rFonts w:asciiTheme="minorHAnsi" w:eastAsiaTheme="minorEastAsia" w:hAnsiTheme="minorHAnsi" w:cstheme="minorBidi"/>
              <w:b w:val="0"/>
              <w:bCs w:val="0"/>
              <w:noProof/>
              <w:sz w:val="22"/>
            </w:rPr>
          </w:pPr>
          <w:del w:id="245" w:author="T.J. Sullivan" w:date="2019-06-10T08:10:00Z">
            <w:r w:rsidRPr="0018391E" w:rsidDel="0018391E">
              <w:rPr>
                <w:rPrChange w:id="246" w:author="T.J. Sullivan" w:date="2019-06-10T08:10:00Z">
                  <w:rPr>
                    <w:rStyle w:val="Hyperlink"/>
                    <w:noProof/>
                  </w:rPr>
                </w:rPrChange>
              </w:rPr>
              <w:delText>Patient Health Questionnaire – 9 items</w:delText>
            </w:r>
            <w:r w:rsidDel="0018391E">
              <w:rPr>
                <w:noProof/>
                <w:webHidden/>
              </w:rPr>
              <w:tab/>
              <w:delText>56</w:delText>
            </w:r>
          </w:del>
        </w:p>
        <w:p w14:paraId="43AFC536" w14:textId="77777777" w:rsidR="005F0F65" w:rsidDel="0018391E" w:rsidRDefault="005F0F65">
          <w:pPr>
            <w:pStyle w:val="TOC2"/>
            <w:tabs>
              <w:tab w:val="right" w:leader="dot" w:pos="9350"/>
            </w:tabs>
            <w:rPr>
              <w:del w:id="247" w:author="T.J. Sullivan" w:date="2019-06-10T08:10:00Z"/>
              <w:rFonts w:asciiTheme="minorHAnsi" w:eastAsiaTheme="minorEastAsia" w:hAnsiTheme="minorHAnsi" w:cstheme="minorBidi"/>
              <w:b w:val="0"/>
              <w:bCs w:val="0"/>
              <w:noProof/>
              <w:sz w:val="22"/>
            </w:rPr>
          </w:pPr>
          <w:del w:id="248" w:author="T.J. Sullivan" w:date="2019-06-10T08:10:00Z">
            <w:r w:rsidRPr="0018391E" w:rsidDel="0018391E">
              <w:rPr>
                <w:rPrChange w:id="249" w:author="T.J. Sullivan" w:date="2019-06-10T08:10:00Z">
                  <w:rPr>
                    <w:rStyle w:val="Hyperlink"/>
                    <w:noProof/>
                  </w:rPr>
                </w:rPrChange>
              </w:rPr>
              <w:delText>Alcohol, Smoking and Substance Involvement Screening Test – 8 items</w:delText>
            </w:r>
            <w:r w:rsidDel="0018391E">
              <w:rPr>
                <w:noProof/>
                <w:webHidden/>
              </w:rPr>
              <w:tab/>
              <w:delText>58</w:delText>
            </w:r>
          </w:del>
        </w:p>
        <w:p w14:paraId="492D721F" w14:textId="77777777" w:rsidR="005F0F65" w:rsidDel="0018391E" w:rsidRDefault="005F0F65">
          <w:pPr>
            <w:pStyle w:val="TOC1"/>
            <w:tabs>
              <w:tab w:val="right" w:leader="dot" w:pos="9350"/>
            </w:tabs>
            <w:rPr>
              <w:del w:id="250" w:author="T.J. Sullivan" w:date="2019-06-10T08:10:00Z"/>
              <w:rFonts w:asciiTheme="minorHAnsi" w:eastAsiaTheme="minorEastAsia" w:hAnsiTheme="minorHAnsi" w:cstheme="minorBidi"/>
              <w:b w:val="0"/>
              <w:bCs w:val="0"/>
              <w:i w:val="0"/>
              <w:iCs w:val="0"/>
              <w:noProof/>
              <w:sz w:val="22"/>
              <w:szCs w:val="22"/>
            </w:rPr>
          </w:pPr>
          <w:del w:id="251" w:author="T.J. Sullivan" w:date="2019-06-10T08:10:00Z">
            <w:r w:rsidRPr="0018391E" w:rsidDel="0018391E">
              <w:rPr>
                <w:rPrChange w:id="252" w:author="T.J. Sullivan" w:date="2019-06-10T08:10:00Z">
                  <w:rPr>
                    <w:rStyle w:val="Hyperlink"/>
                    <w:noProof/>
                  </w:rPr>
                </w:rPrChange>
              </w:rPr>
              <w:delText>COPING STRATEGIES</w:delText>
            </w:r>
            <w:r w:rsidDel="0018391E">
              <w:rPr>
                <w:noProof/>
                <w:webHidden/>
              </w:rPr>
              <w:tab/>
              <w:delText>61</w:delText>
            </w:r>
          </w:del>
        </w:p>
        <w:p w14:paraId="6F7FF05E" w14:textId="77777777" w:rsidR="005F0F65" w:rsidDel="0018391E" w:rsidRDefault="005F0F65">
          <w:pPr>
            <w:pStyle w:val="TOC2"/>
            <w:tabs>
              <w:tab w:val="right" w:leader="dot" w:pos="9350"/>
            </w:tabs>
            <w:rPr>
              <w:del w:id="253" w:author="T.J. Sullivan" w:date="2019-06-10T08:10:00Z"/>
              <w:rFonts w:asciiTheme="minorHAnsi" w:eastAsiaTheme="minorEastAsia" w:hAnsiTheme="minorHAnsi" w:cstheme="minorBidi"/>
              <w:b w:val="0"/>
              <w:bCs w:val="0"/>
              <w:noProof/>
              <w:sz w:val="22"/>
            </w:rPr>
          </w:pPr>
          <w:del w:id="254" w:author="T.J. Sullivan" w:date="2019-06-10T08:10:00Z">
            <w:r w:rsidRPr="0018391E" w:rsidDel="0018391E">
              <w:rPr>
                <w:rPrChange w:id="255" w:author="T.J. Sullivan" w:date="2019-06-10T08:10:00Z">
                  <w:rPr>
                    <w:rStyle w:val="Hyperlink"/>
                    <w:noProof/>
                  </w:rPr>
                </w:rPrChange>
              </w:rPr>
              <w:delText>Coping with Discrimination Scale – 25 items</w:delText>
            </w:r>
            <w:r w:rsidDel="0018391E">
              <w:rPr>
                <w:noProof/>
                <w:webHidden/>
              </w:rPr>
              <w:tab/>
              <w:delText>62</w:delText>
            </w:r>
          </w:del>
        </w:p>
        <w:p w14:paraId="1A352F93" w14:textId="77777777" w:rsidR="005F0F65" w:rsidDel="0018391E" w:rsidRDefault="005F0F65">
          <w:pPr>
            <w:pStyle w:val="TOC2"/>
            <w:tabs>
              <w:tab w:val="right" w:leader="dot" w:pos="9350"/>
            </w:tabs>
            <w:rPr>
              <w:del w:id="256" w:author="T.J. Sullivan" w:date="2019-06-10T08:10:00Z"/>
              <w:rFonts w:asciiTheme="minorHAnsi" w:eastAsiaTheme="minorEastAsia" w:hAnsiTheme="minorHAnsi" w:cstheme="minorBidi"/>
              <w:b w:val="0"/>
              <w:bCs w:val="0"/>
              <w:noProof/>
              <w:sz w:val="22"/>
            </w:rPr>
          </w:pPr>
          <w:del w:id="257" w:author="T.J. Sullivan" w:date="2019-06-10T08:10:00Z">
            <w:r w:rsidRPr="0018391E" w:rsidDel="0018391E">
              <w:rPr>
                <w:rPrChange w:id="258" w:author="T.J. Sullivan" w:date="2019-06-10T08:10:00Z">
                  <w:rPr>
                    <w:rStyle w:val="Hyperlink"/>
                    <w:noProof/>
                  </w:rPr>
                </w:rPrChange>
              </w:rPr>
              <w:delText>Coping Flexibility Scale – 10 items</w:delText>
            </w:r>
            <w:r w:rsidDel="0018391E">
              <w:rPr>
                <w:noProof/>
                <w:webHidden/>
              </w:rPr>
              <w:tab/>
              <w:delText>64</w:delText>
            </w:r>
          </w:del>
        </w:p>
        <w:p w14:paraId="056EE3C3" w14:textId="77777777" w:rsidR="005F0F65" w:rsidDel="0018391E" w:rsidRDefault="005F0F65">
          <w:pPr>
            <w:pStyle w:val="TOC1"/>
            <w:tabs>
              <w:tab w:val="right" w:leader="dot" w:pos="9350"/>
            </w:tabs>
            <w:rPr>
              <w:del w:id="259" w:author="T.J. Sullivan" w:date="2019-06-10T08:10:00Z"/>
              <w:rFonts w:asciiTheme="minorHAnsi" w:eastAsiaTheme="minorEastAsia" w:hAnsiTheme="minorHAnsi" w:cstheme="minorBidi"/>
              <w:b w:val="0"/>
              <w:bCs w:val="0"/>
              <w:i w:val="0"/>
              <w:iCs w:val="0"/>
              <w:noProof/>
              <w:sz w:val="22"/>
              <w:szCs w:val="22"/>
            </w:rPr>
          </w:pPr>
          <w:del w:id="260" w:author="T.J. Sullivan" w:date="2019-06-10T08:10:00Z">
            <w:r w:rsidRPr="0018391E" w:rsidDel="0018391E">
              <w:rPr>
                <w:rPrChange w:id="261" w:author="T.J. Sullivan" w:date="2019-06-10T08:10:00Z">
                  <w:rPr>
                    <w:rStyle w:val="Hyperlink"/>
                    <w:noProof/>
                  </w:rPr>
                </w:rPrChange>
              </w:rPr>
              <w:delText>SEXUAL MINORITY STRESS</w:delText>
            </w:r>
            <w:r w:rsidDel="0018391E">
              <w:rPr>
                <w:noProof/>
                <w:webHidden/>
              </w:rPr>
              <w:tab/>
              <w:delText>65</w:delText>
            </w:r>
          </w:del>
        </w:p>
        <w:p w14:paraId="0A245CA7" w14:textId="77777777" w:rsidR="005F0F65" w:rsidDel="0018391E" w:rsidRDefault="005F0F65">
          <w:pPr>
            <w:pStyle w:val="TOC2"/>
            <w:tabs>
              <w:tab w:val="right" w:leader="dot" w:pos="9350"/>
            </w:tabs>
            <w:rPr>
              <w:del w:id="262" w:author="T.J. Sullivan" w:date="2019-06-10T08:10:00Z"/>
              <w:rFonts w:asciiTheme="minorHAnsi" w:eastAsiaTheme="minorEastAsia" w:hAnsiTheme="minorHAnsi" w:cstheme="minorBidi"/>
              <w:b w:val="0"/>
              <w:bCs w:val="0"/>
              <w:noProof/>
              <w:sz w:val="22"/>
            </w:rPr>
          </w:pPr>
          <w:del w:id="263" w:author="T.J. Sullivan" w:date="2019-06-10T08:10:00Z">
            <w:r w:rsidRPr="0018391E" w:rsidDel="0018391E">
              <w:rPr>
                <w:rPrChange w:id="264" w:author="T.J. Sullivan" w:date="2019-06-10T08:10:00Z">
                  <w:rPr>
                    <w:rStyle w:val="Hyperlink"/>
                    <w:noProof/>
                  </w:rPr>
                </w:rPrChange>
              </w:rPr>
              <w:delText>Nebraska Outness Scale – 10 items</w:delText>
            </w:r>
            <w:r w:rsidDel="0018391E">
              <w:rPr>
                <w:noProof/>
                <w:webHidden/>
              </w:rPr>
              <w:tab/>
              <w:delText>66</w:delText>
            </w:r>
          </w:del>
        </w:p>
        <w:p w14:paraId="3003179C" w14:textId="77777777" w:rsidR="005F0F65" w:rsidDel="0018391E" w:rsidRDefault="005F0F65">
          <w:pPr>
            <w:pStyle w:val="TOC2"/>
            <w:tabs>
              <w:tab w:val="right" w:leader="dot" w:pos="9350"/>
            </w:tabs>
            <w:rPr>
              <w:del w:id="265" w:author="T.J. Sullivan" w:date="2019-06-10T08:10:00Z"/>
              <w:rFonts w:asciiTheme="minorHAnsi" w:eastAsiaTheme="minorEastAsia" w:hAnsiTheme="minorHAnsi" w:cstheme="minorBidi"/>
              <w:b w:val="0"/>
              <w:bCs w:val="0"/>
              <w:noProof/>
              <w:sz w:val="22"/>
            </w:rPr>
          </w:pPr>
          <w:del w:id="266" w:author="T.J. Sullivan" w:date="2019-06-10T08:10:00Z">
            <w:r w:rsidRPr="0018391E" w:rsidDel="0018391E">
              <w:rPr>
                <w:rPrChange w:id="267" w:author="T.J. Sullivan" w:date="2019-06-10T08:10:00Z">
                  <w:rPr>
                    <w:rStyle w:val="Hyperlink"/>
                    <w:noProof/>
                  </w:rPr>
                </w:rPrChange>
              </w:rPr>
              <w:delText>Gay-Related Rejection Sensitivity – 12 items</w:delText>
            </w:r>
            <w:r w:rsidDel="0018391E">
              <w:rPr>
                <w:noProof/>
                <w:webHidden/>
              </w:rPr>
              <w:tab/>
              <w:delText>67</w:delText>
            </w:r>
          </w:del>
        </w:p>
        <w:p w14:paraId="01AD8435" w14:textId="77777777" w:rsidR="005F0F65" w:rsidDel="0018391E" w:rsidRDefault="005F0F65">
          <w:pPr>
            <w:pStyle w:val="TOC2"/>
            <w:tabs>
              <w:tab w:val="right" w:leader="dot" w:pos="9350"/>
            </w:tabs>
            <w:rPr>
              <w:del w:id="268" w:author="T.J. Sullivan" w:date="2019-06-10T08:10:00Z"/>
              <w:rFonts w:asciiTheme="minorHAnsi" w:eastAsiaTheme="minorEastAsia" w:hAnsiTheme="minorHAnsi" w:cstheme="minorBidi"/>
              <w:b w:val="0"/>
              <w:bCs w:val="0"/>
              <w:noProof/>
              <w:sz w:val="22"/>
            </w:rPr>
          </w:pPr>
          <w:del w:id="269" w:author="T.J. Sullivan" w:date="2019-06-10T08:10:00Z">
            <w:r w:rsidRPr="0018391E" w:rsidDel="0018391E">
              <w:rPr>
                <w:rPrChange w:id="270" w:author="T.J. Sullivan" w:date="2019-06-10T08:10:00Z">
                  <w:rPr>
                    <w:rStyle w:val="Hyperlink"/>
                    <w:noProof/>
                  </w:rPr>
                </w:rPrChange>
              </w:rPr>
              <w:delText>Internalized Homophobia Scale – 9 items</w:delText>
            </w:r>
            <w:r w:rsidDel="0018391E">
              <w:rPr>
                <w:noProof/>
                <w:webHidden/>
              </w:rPr>
              <w:tab/>
              <w:delText>71</w:delText>
            </w:r>
          </w:del>
        </w:p>
        <w:p w14:paraId="78B59222" w14:textId="77777777" w:rsidR="005F0F65" w:rsidDel="0018391E" w:rsidRDefault="005F0F65">
          <w:pPr>
            <w:pStyle w:val="TOC2"/>
            <w:tabs>
              <w:tab w:val="right" w:leader="dot" w:pos="9350"/>
            </w:tabs>
            <w:rPr>
              <w:del w:id="271" w:author="T.J. Sullivan" w:date="2019-06-10T08:10:00Z"/>
              <w:rFonts w:asciiTheme="minorHAnsi" w:eastAsiaTheme="minorEastAsia" w:hAnsiTheme="minorHAnsi" w:cstheme="minorBidi"/>
              <w:b w:val="0"/>
              <w:bCs w:val="0"/>
              <w:noProof/>
              <w:sz w:val="22"/>
            </w:rPr>
          </w:pPr>
          <w:del w:id="272" w:author="T.J. Sullivan" w:date="2019-06-10T08:10:00Z">
            <w:r w:rsidRPr="0018391E" w:rsidDel="0018391E">
              <w:rPr>
                <w:rPrChange w:id="273" w:author="T.J. Sullivan" w:date="2019-06-10T08:10:00Z">
                  <w:rPr>
                    <w:rStyle w:val="Hyperlink"/>
                    <w:noProof/>
                  </w:rPr>
                </w:rPrChange>
              </w:rPr>
              <w:delText>Sexual Orientation-Related Discrimination Inventory - 35 items</w:delText>
            </w:r>
            <w:r w:rsidDel="0018391E">
              <w:rPr>
                <w:noProof/>
                <w:webHidden/>
              </w:rPr>
              <w:tab/>
              <w:delText>72</w:delText>
            </w:r>
          </w:del>
        </w:p>
        <w:p w14:paraId="68B41AFC" w14:textId="77777777" w:rsidR="005F0F65" w:rsidDel="0018391E" w:rsidRDefault="005F0F65">
          <w:pPr>
            <w:pStyle w:val="TOC2"/>
            <w:tabs>
              <w:tab w:val="right" w:leader="dot" w:pos="9350"/>
            </w:tabs>
            <w:rPr>
              <w:del w:id="274" w:author="T.J. Sullivan" w:date="2019-06-10T08:10:00Z"/>
              <w:rFonts w:asciiTheme="minorHAnsi" w:eastAsiaTheme="minorEastAsia" w:hAnsiTheme="minorHAnsi" w:cstheme="minorBidi"/>
              <w:b w:val="0"/>
              <w:bCs w:val="0"/>
              <w:noProof/>
              <w:sz w:val="22"/>
            </w:rPr>
          </w:pPr>
          <w:del w:id="275" w:author="T.J. Sullivan" w:date="2019-06-10T08:10:00Z">
            <w:r w:rsidRPr="0018391E" w:rsidDel="0018391E">
              <w:rPr>
                <w:rPrChange w:id="276" w:author="T.J. Sullivan" w:date="2019-06-10T08:10:00Z">
                  <w:rPr>
                    <w:rStyle w:val="Hyperlink"/>
                    <w:noProof/>
                  </w:rPr>
                </w:rPrChange>
              </w:rPr>
              <w:delText>Everyday Discrimination Scale – 11 items</w:delText>
            </w:r>
            <w:r w:rsidDel="0018391E">
              <w:rPr>
                <w:noProof/>
                <w:webHidden/>
              </w:rPr>
              <w:tab/>
              <w:delText>79</w:delText>
            </w:r>
          </w:del>
        </w:p>
        <w:p w14:paraId="607C3765" w14:textId="77777777" w:rsidR="005F0F65" w:rsidDel="0018391E" w:rsidRDefault="005F0F65">
          <w:pPr>
            <w:pStyle w:val="TOC2"/>
            <w:tabs>
              <w:tab w:val="right" w:leader="dot" w:pos="9350"/>
            </w:tabs>
            <w:rPr>
              <w:del w:id="277" w:author="T.J. Sullivan" w:date="2019-06-10T08:10:00Z"/>
              <w:rFonts w:asciiTheme="minorHAnsi" w:eastAsiaTheme="minorEastAsia" w:hAnsiTheme="minorHAnsi" w:cstheme="minorBidi"/>
              <w:b w:val="0"/>
              <w:bCs w:val="0"/>
              <w:noProof/>
              <w:sz w:val="22"/>
            </w:rPr>
          </w:pPr>
          <w:del w:id="278" w:author="T.J. Sullivan" w:date="2019-06-10T08:10:00Z">
            <w:r w:rsidRPr="0018391E" w:rsidDel="0018391E">
              <w:rPr>
                <w:rPrChange w:id="279" w:author="T.J. Sullivan" w:date="2019-06-10T08:10:00Z">
                  <w:rPr>
                    <w:rStyle w:val="Hyperlink"/>
                    <w:noProof/>
                  </w:rPr>
                </w:rPrChange>
              </w:rPr>
              <w:delText>Heterosexist Harassment, Rejection, and Discrimination Scale – 14 items</w:delText>
            </w:r>
            <w:r w:rsidDel="0018391E">
              <w:rPr>
                <w:noProof/>
                <w:webHidden/>
              </w:rPr>
              <w:tab/>
              <w:delText>80</w:delText>
            </w:r>
          </w:del>
        </w:p>
        <w:p w14:paraId="18661594" w14:textId="77777777" w:rsidR="005F0F65" w:rsidDel="0018391E" w:rsidRDefault="005F0F65">
          <w:pPr>
            <w:pStyle w:val="TOC2"/>
            <w:tabs>
              <w:tab w:val="right" w:leader="dot" w:pos="9350"/>
            </w:tabs>
            <w:rPr>
              <w:del w:id="280" w:author="T.J. Sullivan" w:date="2019-06-10T08:10:00Z"/>
              <w:rFonts w:asciiTheme="minorHAnsi" w:eastAsiaTheme="minorEastAsia" w:hAnsiTheme="minorHAnsi" w:cstheme="minorBidi"/>
              <w:b w:val="0"/>
              <w:bCs w:val="0"/>
              <w:noProof/>
              <w:sz w:val="22"/>
            </w:rPr>
          </w:pPr>
          <w:del w:id="281" w:author="T.J. Sullivan" w:date="2019-06-10T08:10:00Z">
            <w:r w:rsidRPr="0018391E" w:rsidDel="0018391E">
              <w:rPr>
                <w:rPrChange w:id="282" w:author="T.J. Sullivan" w:date="2019-06-10T08:10:00Z">
                  <w:rPr>
                    <w:rStyle w:val="Hyperlink"/>
                    <w:noProof/>
                  </w:rPr>
                </w:rPrChange>
              </w:rPr>
              <w:delText>Daily Heterosexist Experiences Questionnaire – 11 items</w:delText>
            </w:r>
            <w:r w:rsidDel="0018391E">
              <w:rPr>
                <w:noProof/>
                <w:webHidden/>
              </w:rPr>
              <w:tab/>
              <w:delText>82</w:delText>
            </w:r>
          </w:del>
        </w:p>
        <w:p w14:paraId="1F569A39" w14:textId="77777777" w:rsidR="005F0F65" w:rsidDel="0018391E" w:rsidRDefault="005F0F65">
          <w:pPr>
            <w:pStyle w:val="TOC1"/>
            <w:tabs>
              <w:tab w:val="right" w:leader="dot" w:pos="9350"/>
            </w:tabs>
            <w:rPr>
              <w:del w:id="283" w:author="T.J. Sullivan" w:date="2019-06-10T08:10:00Z"/>
              <w:rFonts w:asciiTheme="minorHAnsi" w:eastAsiaTheme="minorEastAsia" w:hAnsiTheme="minorHAnsi" w:cstheme="minorBidi"/>
              <w:b w:val="0"/>
              <w:bCs w:val="0"/>
              <w:i w:val="0"/>
              <w:iCs w:val="0"/>
              <w:noProof/>
              <w:sz w:val="22"/>
              <w:szCs w:val="22"/>
            </w:rPr>
          </w:pPr>
          <w:del w:id="284" w:author="T.J. Sullivan" w:date="2019-06-10T08:10:00Z">
            <w:r w:rsidRPr="0018391E" w:rsidDel="0018391E">
              <w:rPr>
                <w:rPrChange w:id="285" w:author="T.J. Sullivan" w:date="2019-06-10T08:10:00Z">
                  <w:rPr>
                    <w:rStyle w:val="Hyperlink"/>
                    <w:noProof/>
                  </w:rPr>
                </w:rPrChange>
              </w:rPr>
              <w:delText>GENERAL LIFE STRESS</w:delText>
            </w:r>
            <w:r w:rsidDel="0018391E">
              <w:rPr>
                <w:noProof/>
                <w:webHidden/>
              </w:rPr>
              <w:tab/>
              <w:delText>83</w:delText>
            </w:r>
          </w:del>
        </w:p>
        <w:p w14:paraId="58672CCF" w14:textId="77777777" w:rsidR="005F0F65" w:rsidDel="0018391E" w:rsidRDefault="005F0F65">
          <w:pPr>
            <w:pStyle w:val="TOC2"/>
            <w:tabs>
              <w:tab w:val="right" w:leader="dot" w:pos="9350"/>
            </w:tabs>
            <w:rPr>
              <w:del w:id="286" w:author="T.J. Sullivan" w:date="2019-06-10T08:10:00Z"/>
              <w:rFonts w:asciiTheme="minorHAnsi" w:eastAsiaTheme="minorEastAsia" w:hAnsiTheme="minorHAnsi" w:cstheme="minorBidi"/>
              <w:b w:val="0"/>
              <w:bCs w:val="0"/>
              <w:noProof/>
              <w:sz w:val="22"/>
            </w:rPr>
          </w:pPr>
          <w:del w:id="287" w:author="T.J. Sullivan" w:date="2019-06-10T08:10:00Z">
            <w:r w:rsidRPr="0018391E" w:rsidDel="0018391E">
              <w:rPr>
                <w:rPrChange w:id="288" w:author="T.J. Sullivan" w:date="2019-06-10T08:10:00Z">
                  <w:rPr>
                    <w:rStyle w:val="Hyperlink"/>
                    <w:noProof/>
                  </w:rPr>
                </w:rPrChange>
              </w:rPr>
              <w:delText>Life Events List – 20 items</w:delText>
            </w:r>
            <w:r w:rsidDel="0018391E">
              <w:rPr>
                <w:noProof/>
                <w:webHidden/>
              </w:rPr>
              <w:tab/>
              <w:delText>84</w:delText>
            </w:r>
          </w:del>
        </w:p>
        <w:p w14:paraId="092EF292" w14:textId="77777777" w:rsidR="005F0F65" w:rsidDel="0018391E" w:rsidRDefault="005F0F65">
          <w:pPr>
            <w:pStyle w:val="TOC1"/>
            <w:tabs>
              <w:tab w:val="right" w:leader="dot" w:pos="9350"/>
            </w:tabs>
            <w:rPr>
              <w:del w:id="289" w:author="T.J. Sullivan" w:date="2019-06-10T08:10:00Z"/>
              <w:rFonts w:asciiTheme="minorHAnsi" w:eastAsiaTheme="minorEastAsia" w:hAnsiTheme="minorHAnsi" w:cstheme="minorBidi"/>
              <w:b w:val="0"/>
              <w:bCs w:val="0"/>
              <w:i w:val="0"/>
              <w:iCs w:val="0"/>
              <w:noProof/>
              <w:sz w:val="22"/>
              <w:szCs w:val="22"/>
            </w:rPr>
          </w:pPr>
          <w:del w:id="290" w:author="T.J. Sullivan" w:date="2019-06-10T08:10:00Z">
            <w:r w:rsidRPr="0018391E" w:rsidDel="0018391E">
              <w:rPr>
                <w:rPrChange w:id="291" w:author="T.J. Sullivan" w:date="2019-06-10T08:10:00Z">
                  <w:rPr>
                    <w:rStyle w:val="Hyperlink"/>
                    <w:noProof/>
                  </w:rPr>
                </w:rPrChange>
              </w:rPr>
              <w:delText>TRAUMA EXPOSURE</w:delText>
            </w:r>
            <w:r w:rsidDel="0018391E">
              <w:rPr>
                <w:noProof/>
                <w:webHidden/>
              </w:rPr>
              <w:tab/>
              <w:delText>98</w:delText>
            </w:r>
          </w:del>
        </w:p>
        <w:p w14:paraId="691C77B2" w14:textId="77777777" w:rsidR="005F0F65" w:rsidDel="0018391E" w:rsidRDefault="005F0F65">
          <w:pPr>
            <w:pStyle w:val="TOC2"/>
            <w:tabs>
              <w:tab w:val="right" w:leader="dot" w:pos="9350"/>
            </w:tabs>
            <w:rPr>
              <w:del w:id="292" w:author="T.J. Sullivan" w:date="2019-06-10T08:10:00Z"/>
              <w:rFonts w:asciiTheme="minorHAnsi" w:eastAsiaTheme="minorEastAsia" w:hAnsiTheme="minorHAnsi" w:cstheme="minorBidi"/>
              <w:b w:val="0"/>
              <w:bCs w:val="0"/>
              <w:noProof/>
              <w:sz w:val="22"/>
            </w:rPr>
          </w:pPr>
          <w:del w:id="293" w:author="T.J. Sullivan" w:date="2019-06-10T08:10:00Z">
            <w:r w:rsidRPr="0018391E" w:rsidDel="0018391E">
              <w:rPr>
                <w:rPrChange w:id="294" w:author="T.J. Sullivan" w:date="2019-06-10T08:10:00Z">
                  <w:rPr>
                    <w:rStyle w:val="Hyperlink"/>
                    <w:noProof/>
                  </w:rPr>
                </w:rPrChange>
              </w:rPr>
              <w:delText>Traumatic Life Events Questionnaire – 24 items</w:delText>
            </w:r>
            <w:r w:rsidDel="0018391E">
              <w:rPr>
                <w:noProof/>
                <w:webHidden/>
              </w:rPr>
              <w:tab/>
              <w:delText>99</w:delText>
            </w:r>
          </w:del>
        </w:p>
        <w:p w14:paraId="0428CB66" w14:textId="77777777" w:rsidR="005F0F65" w:rsidDel="0018391E" w:rsidRDefault="005F0F65">
          <w:pPr>
            <w:pStyle w:val="TOC1"/>
            <w:tabs>
              <w:tab w:val="right" w:leader="dot" w:pos="9350"/>
            </w:tabs>
            <w:rPr>
              <w:del w:id="295" w:author="T.J. Sullivan" w:date="2019-06-10T08:10:00Z"/>
              <w:rFonts w:asciiTheme="minorHAnsi" w:eastAsiaTheme="minorEastAsia" w:hAnsiTheme="minorHAnsi" w:cstheme="minorBidi"/>
              <w:b w:val="0"/>
              <w:bCs w:val="0"/>
              <w:i w:val="0"/>
              <w:iCs w:val="0"/>
              <w:noProof/>
              <w:sz w:val="22"/>
              <w:szCs w:val="22"/>
            </w:rPr>
          </w:pPr>
          <w:del w:id="296" w:author="T.J. Sullivan" w:date="2019-06-10T08:10:00Z">
            <w:r w:rsidRPr="0018391E" w:rsidDel="0018391E">
              <w:rPr>
                <w:rPrChange w:id="297" w:author="T.J. Sullivan" w:date="2019-06-10T08:10:00Z">
                  <w:rPr>
                    <w:rStyle w:val="Hyperlink"/>
                    <w:noProof/>
                  </w:rPr>
                </w:rPrChange>
              </w:rPr>
              <w:delText>BEHAVIORAL INTERACTION TASKS</w:delText>
            </w:r>
            <w:r w:rsidDel="0018391E">
              <w:rPr>
                <w:noProof/>
                <w:webHidden/>
              </w:rPr>
              <w:tab/>
              <w:delText>104</w:delText>
            </w:r>
          </w:del>
        </w:p>
        <w:p w14:paraId="2C0FB277" w14:textId="77777777" w:rsidR="005F0F65" w:rsidDel="0018391E" w:rsidRDefault="005F0F65">
          <w:pPr>
            <w:pStyle w:val="TOC2"/>
            <w:tabs>
              <w:tab w:val="right" w:leader="dot" w:pos="9350"/>
            </w:tabs>
            <w:rPr>
              <w:del w:id="298" w:author="T.J. Sullivan" w:date="2019-06-10T08:10:00Z"/>
              <w:rFonts w:asciiTheme="minorHAnsi" w:eastAsiaTheme="minorEastAsia" w:hAnsiTheme="minorHAnsi" w:cstheme="minorBidi"/>
              <w:b w:val="0"/>
              <w:bCs w:val="0"/>
              <w:noProof/>
              <w:sz w:val="22"/>
            </w:rPr>
          </w:pPr>
          <w:del w:id="299" w:author="T.J. Sullivan" w:date="2019-06-10T08:10:00Z">
            <w:r w:rsidRPr="0018391E" w:rsidDel="0018391E">
              <w:rPr>
                <w:rPrChange w:id="300" w:author="T.J. Sullivan" w:date="2019-06-10T08:10:00Z">
                  <w:rPr>
                    <w:rStyle w:val="Hyperlink"/>
                    <w:noProof/>
                  </w:rPr>
                </w:rPrChange>
              </w:rPr>
              <w:delText>Discrimination Stressor Discussion Topic Selection</w:delText>
            </w:r>
            <w:r w:rsidDel="0018391E">
              <w:rPr>
                <w:noProof/>
                <w:webHidden/>
              </w:rPr>
              <w:tab/>
              <w:delText>105</w:delText>
            </w:r>
          </w:del>
        </w:p>
        <w:p w14:paraId="713E51B9" w14:textId="77777777" w:rsidR="005F0F65" w:rsidDel="0018391E" w:rsidRDefault="005F0F65">
          <w:pPr>
            <w:pStyle w:val="TOC2"/>
            <w:tabs>
              <w:tab w:val="right" w:leader="dot" w:pos="9350"/>
            </w:tabs>
            <w:rPr>
              <w:del w:id="301" w:author="T.J. Sullivan" w:date="2019-06-10T08:10:00Z"/>
              <w:rFonts w:asciiTheme="minorHAnsi" w:eastAsiaTheme="minorEastAsia" w:hAnsiTheme="minorHAnsi" w:cstheme="minorBidi"/>
              <w:b w:val="0"/>
              <w:bCs w:val="0"/>
              <w:noProof/>
              <w:sz w:val="22"/>
            </w:rPr>
          </w:pPr>
          <w:del w:id="302" w:author="T.J. Sullivan" w:date="2019-06-10T08:10:00Z">
            <w:r w:rsidRPr="0018391E" w:rsidDel="0018391E">
              <w:rPr>
                <w:rPrChange w:id="303" w:author="T.J. Sullivan" w:date="2019-06-10T08:10:00Z">
                  <w:rPr>
                    <w:rStyle w:val="Hyperlink"/>
                    <w:noProof/>
                  </w:rPr>
                </w:rPrChange>
              </w:rPr>
              <w:delText>General Life Stressor Discussion Topic Selection</w:delText>
            </w:r>
            <w:r w:rsidDel="0018391E">
              <w:rPr>
                <w:noProof/>
                <w:webHidden/>
              </w:rPr>
              <w:tab/>
              <w:delText>106</w:delText>
            </w:r>
          </w:del>
        </w:p>
        <w:p w14:paraId="7ED225E2" w14:textId="77777777" w:rsidR="005F0F65" w:rsidDel="0018391E" w:rsidRDefault="005F0F65">
          <w:pPr>
            <w:pStyle w:val="TOC2"/>
            <w:tabs>
              <w:tab w:val="right" w:leader="dot" w:pos="9350"/>
            </w:tabs>
            <w:rPr>
              <w:del w:id="304" w:author="T.J. Sullivan" w:date="2019-06-10T08:10:00Z"/>
              <w:rFonts w:asciiTheme="minorHAnsi" w:eastAsiaTheme="minorEastAsia" w:hAnsiTheme="minorHAnsi" w:cstheme="minorBidi"/>
              <w:b w:val="0"/>
              <w:bCs w:val="0"/>
              <w:noProof/>
              <w:sz w:val="22"/>
            </w:rPr>
          </w:pPr>
          <w:del w:id="305" w:author="T.J. Sullivan" w:date="2019-06-10T08:10:00Z">
            <w:r w:rsidRPr="0018391E" w:rsidDel="0018391E">
              <w:rPr>
                <w:rPrChange w:id="306" w:author="T.J. Sullivan" w:date="2019-06-10T08:10:00Z">
                  <w:rPr>
                    <w:rStyle w:val="Hyperlink"/>
                    <w:noProof/>
                  </w:rPr>
                </w:rPrChange>
              </w:rPr>
              <w:delText>Positive Discussion Topic Selection</w:delText>
            </w:r>
            <w:r w:rsidDel="0018391E">
              <w:rPr>
                <w:noProof/>
                <w:webHidden/>
              </w:rPr>
              <w:tab/>
              <w:delText>107</w:delText>
            </w:r>
          </w:del>
        </w:p>
        <w:p w14:paraId="5F043CB8" w14:textId="77777777" w:rsidR="005F0F65" w:rsidDel="0018391E" w:rsidRDefault="005F0F65">
          <w:pPr>
            <w:pStyle w:val="TOC2"/>
            <w:tabs>
              <w:tab w:val="right" w:leader="dot" w:pos="9350"/>
            </w:tabs>
            <w:rPr>
              <w:del w:id="307" w:author="T.J. Sullivan" w:date="2019-06-10T08:10:00Z"/>
              <w:rFonts w:asciiTheme="minorHAnsi" w:eastAsiaTheme="minorEastAsia" w:hAnsiTheme="minorHAnsi" w:cstheme="minorBidi"/>
              <w:b w:val="0"/>
              <w:bCs w:val="0"/>
              <w:noProof/>
              <w:sz w:val="22"/>
            </w:rPr>
          </w:pPr>
          <w:del w:id="308" w:author="T.J. Sullivan" w:date="2019-06-10T08:10:00Z">
            <w:r w:rsidRPr="0018391E" w:rsidDel="0018391E">
              <w:rPr>
                <w:rPrChange w:id="309" w:author="T.J. Sullivan" w:date="2019-06-10T08:10:00Z">
                  <w:rPr>
                    <w:rStyle w:val="Hyperlink"/>
                    <w:noProof/>
                  </w:rPr>
                </w:rPrChange>
              </w:rPr>
              <w:delText>Post-Discussion Questionnaires – 3 items</w:delText>
            </w:r>
            <w:r w:rsidDel="0018391E">
              <w:rPr>
                <w:noProof/>
                <w:webHidden/>
              </w:rPr>
              <w:tab/>
              <w:delText>108</w:delText>
            </w:r>
          </w:del>
        </w:p>
        <w:p w14:paraId="409A5528" w14:textId="77777777" w:rsidR="005F0F65" w:rsidDel="0018391E" w:rsidRDefault="005F0F65">
          <w:pPr>
            <w:pStyle w:val="TOC2"/>
            <w:tabs>
              <w:tab w:val="right" w:leader="dot" w:pos="9350"/>
            </w:tabs>
            <w:rPr>
              <w:del w:id="310" w:author="T.J. Sullivan" w:date="2019-06-10T08:10:00Z"/>
              <w:rFonts w:asciiTheme="minorHAnsi" w:eastAsiaTheme="minorEastAsia" w:hAnsiTheme="minorHAnsi" w:cstheme="minorBidi"/>
              <w:b w:val="0"/>
              <w:bCs w:val="0"/>
              <w:noProof/>
              <w:sz w:val="22"/>
            </w:rPr>
          </w:pPr>
          <w:del w:id="311" w:author="T.J. Sullivan" w:date="2019-06-10T08:10:00Z">
            <w:r w:rsidRPr="0018391E" w:rsidDel="0018391E">
              <w:rPr>
                <w:rPrChange w:id="312" w:author="T.J. Sullivan" w:date="2019-06-10T08:10:00Z">
                  <w:rPr>
                    <w:rStyle w:val="Hyperlink"/>
                    <w:noProof/>
                  </w:rPr>
                </w:rPrChange>
              </w:rPr>
              <w:delText>Positive and Negative Affect Schedule – 20 items</w:delText>
            </w:r>
            <w:r w:rsidDel="0018391E">
              <w:rPr>
                <w:noProof/>
                <w:webHidden/>
              </w:rPr>
              <w:tab/>
              <w:delText>109</w:delText>
            </w:r>
          </w:del>
        </w:p>
        <w:p w14:paraId="7BC1B219" w14:textId="77777777" w:rsidR="006023D5" w:rsidRPr="008820E7" w:rsidRDefault="006023D5" w:rsidP="008820E7">
          <w:r w:rsidRPr="008820E7">
            <w:rPr>
              <w:b/>
              <w:bCs/>
              <w:noProof/>
            </w:rPr>
            <w:fldChar w:fldCharType="end"/>
          </w:r>
        </w:p>
      </w:sdtContent>
    </w:sdt>
    <w:bookmarkEnd w:id="0" w:displacedByCustomXml="prev"/>
    <w:p w14:paraId="50DA6FBA" w14:textId="77777777" w:rsidR="00D05A0D" w:rsidRPr="008820E7" w:rsidRDefault="00D05A0D" w:rsidP="008820E7"/>
    <w:p w14:paraId="66FD1C24" w14:textId="77777777" w:rsidR="00D05A0D" w:rsidRPr="008820E7" w:rsidRDefault="00D05A0D" w:rsidP="008820E7"/>
    <w:p w14:paraId="172D8EA9" w14:textId="77777777" w:rsidR="00D05A0D" w:rsidRPr="008820E7" w:rsidRDefault="00D05A0D" w:rsidP="008820E7"/>
    <w:p w14:paraId="49C6AD5B" w14:textId="77777777" w:rsidR="00D05A0D" w:rsidRPr="008820E7" w:rsidRDefault="00D05A0D" w:rsidP="008820E7"/>
    <w:p w14:paraId="65F54C3B" w14:textId="77777777" w:rsidR="00D05A0D" w:rsidRPr="008820E7" w:rsidRDefault="00D05A0D" w:rsidP="008820E7"/>
    <w:p w14:paraId="0E7A5AEA" w14:textId="77777777" w:rsidR="00D05A0D" w:rsidRPr="008820E7" w:rsidRDefault="00D05A0D" w:rsidP="008820E7"/>
    <w:p w14:paraId="06FE7091" w14:textId="77777777" w:rsidR="00D05A0D" w:rsidRPr="008820E7" w:rsidRDefault="00D05A0D" w:rsidP="008820E7"/>
    <w:p w14:paraId="6A312EEF" w14:textId="77777777" w:rsidR="00D05A0D" w:rsidRPr="008820E7" w:rsidRDefault="00D05A0D" w:rsidP="008820E7"/>
    <w:p w14:paraId="7BE272DE" w14:textId="77777777" w:rsidR="00D05A0D" w:rsidRPr="008820E7" w:rsidRDefault="00D05A0D" w:rsidP="008820E7"/>
    <w:p w14:paraId="395DAC01" w14:textId="77777777" w:rsidR="00D05A0D" w:rsidRPr="008820E7" w:rsidRDefault="00D05A0D" w:rsidP="008820E7"/>
    <w:p w14:paraId="599C77DB" w14:textId="77777777" w:rsidR="00D05A0D" w:rsidRPr="008820E7" w:rsidRDefault="00D05A0D" w:rsidP="008820E7"/>
    <w:p w14:paraId="62AEF010" w14:textId="77777777" w:rsidR="00D05A0D" w:rsidRPr="008820E7" w:rsidRDefault="00D05A0D" w:rsidP="008820E7"/>
    <w:p w14:paraId="6C3C780B" w14:textId="77777777" w:rsidR="00D05A0D" w:rsidRPr="008820E7" w:rsidRDefault="00D05A0D" w:rsidP="008820E7"/>
    <w:p w14:paraId="66D61CDA" w14:textId="77777777" w:rsidR="00D05A0D" w:rsidRPr="008820E7" w:rsidRDefault="00D05A0D" w:rsidP="008820E7"/>
    <w:p w14:paraId="3F1DD5E6" w14:textId="77777777" w:rsidR="00D05A0D" w:rsidRPr="008820E7" w:rsidRDefault="00D05A0D" w:rsidP="008820E7"/>
    <w:p w14:paraId="76A3B84F" w14:textId="77777777" w:rsidR="00D05A0D" w:rsidRPr="008820E7" w:rsidRDefault="00D05A0D" w:rsidP="008820E7"/>
    <w:p w14:paraId="01E2B427" w14:textId="77777777" w:rsidR="00D05A0D" w:rsidRPr="008820E7" w:rsidRDefault="00D05A0D" w:rsidP="008820E7"/>
    <w:p w14:paraId="7125DC9C" w14:textId="77777777" w:rsidR="00D05A0D" w:rsidRPr="008820E7" w:rsidRDefault="00D05A0D" w:rsidP="008820E7"/>
    <w:p w14:paraId="548D3F77" w14:textId="77777777" w:rsidR="00D05A0D" w:rsidRPr="008820E7" w:rsidRDefault="00D05A0D" w:rsidP="008820E7"/>
    <w:p w14:paraId="49C88D46" w14:textId="77777777" w:rsidR="00D05A0D" w:rsidRPr="008820E7" w:rsidRDefault="00D05A0D" w:rsidP="008820E7"/>
    <w:p w14:paraId="2DE0967D" w14:textId="77777777" w:rsidR="00D05A0D" w:rsidRPr="008820E7" w:rsidRDefault="00D05A0D" w:rsidP="008820E7"/>
    <w:p w14:paraId="1BFA0E02" w14:textId="77777777" w:rsidR="00D05A0D" w:rsidRPr="008820E7" w:rsidRDefault="00D05A0D" w:rsidP="008820E7"/>
    <w:p w14:paraId="62F818F9" w14:textId="77777777" w:rsidR="00D05A0D" w:rsidRPr="008820E7" w:rsidRDefault="00D05A0D" w:rsidP="008820E7"/>
    <w:p w14:paraId="62E2F5C7" w14:textId="77777777" w:rsidR="00D05A0D" w:rsidRPr="008820E7" w:rsidRDefault="00D05A0D" w:rsidP="008820E7"/>
    <w:p w14:paraId="37FBADA8" w14:textId="77777777" w:rsidR="007162D2" w:rsidRPr="008820E7" w:rsidRDefault="007162D2" w:rsidP="008820E7">
      <w:pPr>
        <w:pStyle w:val="Heading1"/>
        <w:jc w:val="center"/>
        <w:rPr>
          <w:rFonts w:cs="Times New Roman"/>
        </w:rPr>
      </w:pPr>
    </w:p>
    <w:p w14:paraId="4D41E21E" w14:textId="77777777" w:rsidR="007162D2" w:rsidRPr="008820E7" w:rsidRDefault="007162D2" w:rsidP="008820E7">
      <w:pPr>
        <w:pStyle w:val="Heading1"/>
        <w:jc w:val="center"/>
        <w:rPr>
          <w:rFonts w:cs="Times New Roman"/>
        </w:rPr>
      </w:pPr>
    </w:p>
    <w:p w14:paraId="738C7BCD" w14:textId="77777777" w:rsidR="007162D2" w:rsidRPr="008820E7" w:rsidRDefault="007162D2" w:rsidP="008820E7">
      <w:pPr>
        <w:pStyle w:val="Heading1"/>
        <w:jc w:val="center"/>
        <w:rPr>
          <w:rFonts w:cs="Times New Roman"/>
        </w:rPr>
      </w:pPr>
    </w:p>
    <w:p w14:paraId="6F765EAE" w14:textId="77777777" w:rsidR="007162D2" w:rsidRPr="008820E7" w:rsidRDefault="007162D2" w:rsidP="008820E7">
      <w:pPr>
        <w:pStyle w:val="Heading1"/>
        <w:jc w:val="center"/>
        <w:rPr>
          <w:rFonts w:cs="Times New Roman"/>
        </w:rPr>
      </w:pPr>
    </w:p>
    <w:p w14:paraId="2B1B391D" w14:textId="77777777" w:rsidR="008820E7" w:rsidRDefault="008820E7" w:rsidP="008820E7">
      <w:pPr>
        <w:pStyle w:val="Heading1"/>
        <w:jc w:val="center"/>
        <w:rPr>
          <w:rFonts w:cs="Times New Roman"/>
        </w:rPr>
      </w:pPr>
    </w:p>
    <w:p w14:paraId="4E6AE9C5" w14:textId="77777777" w:rsidR="007162D2" w:rsidRPr="008820E7" w:rsidRDefault="003A5B03" w:rsidP="008820E7">
      <w:pPr>
        <w:pStyle w:val="Heading1"/>
        <w:jc w:val="center"/>
        <w:rPr>
          <w:rFonts w:cs="Times New Roman"/>
        </w:rPr>
      </w:pPr>
      <w:bookmarkStart w:id="313" w:name="_Toc11055515"/>
      <w:r w:rsidRPr="008820E7">
        <w:rPr>
          <w:rFonts w:cs="Times New Roman"/>
        </w:rPr>
        <w:t>SCREENING</w:t>
      </w:r>
      <w:bookmarkEnd w:id="313"/>
    </w:p>
    <w:p w14:paraId="76971B68" w14:textId="77777777" w:rsidR="00DE32CB" w:rsidRPr="008820E7" w:rsidRDefault="00DE32CB" w:rsidP="008820E7">
      <w:r w:rsidRPr="008820E7">
        <w:br w:type="page"/>
      </w:r>
    </w:p>
    <w:p w14:paraId="1E0353C1" w14:textId="77777777" w:rsidR="00DE32CB" w:rsidRPr="008820E7" w:rsidRDefault="00DE32CB" w:rsidP="008820E7">
      <w:pPr>
        <w:pStyle w:val="Heading2"/>
        <w:spacing w:after="0"/>
        <w:jc w:val="center"/>
        <w:rPr>
          <w:rFonts w:cs="Times New Roman"/>
        </w:rPr>
      </w:pPr>
      <w:bookmarkStart w:id="314" w:name="_Toc11055516"/>
      <w:r w:rsidRPr="008820E7">
        <w:rPr>
          <w:rFonts w:cs="Times New Roman"/>
        </w:rPr>
        <w:lastRenderedPageBreak/>
        <w:t>Online Screener</w:t>
      </w:r>
      <w:bookmarkEnd w:id="314"/>
    </w:p>
    <w:p w14:paraId="00B0C70B" w14:textId="77777777" w:rsidR="00DE32CB" w:rsidRPr="008820E7" w:rsidRDefault="00DE32CB" w:rsidP="008820E7"/>
    <w:p w14:paraId="18D09FC1" w14:textId="77777777" w:rsidR="00DE32CB" w:rsidRPr="008820E7" w:rsidRDefault="00DE32CB" w:rsidP="008820E7">
      <w:r w:rsidRPr="008820E7">
        <w:t xml:space="preserve">Created by the investigators. </w:t>
      </w:r>
    </w:p>
    <w:p w14:paraId="168D6FC8" w14:textId="77777777" w:rsidR="00DE32CB" w:rsidRPr="008820E7" w:rsidRDefault="00DE32CB" w:rsidP="008820E7"/>
    <w:p w14:paraId="4B060144" w14:textId="77777777" w:rsidR="00DE32CB" w:rsidRPr="008820E7" w:rsidRDefault="00DE32CB" w:rsidP="009F33FE">
      <w:pPr>
        <w:pStyle w:val="ListParagraph"/>
        <w:numPr>
          <w:ilvl w:val="0"/>
          <w:numId w:val="43"/>
        </w:numPr>
      </w:pPr>
      <w:r w:rsidRPr="008820E7">
        <w:t xml:space="preserve">How old are you? [dropdown menu] </w:t>
      </w:r>
    </w:p>
    <w:p w14:paraId="406B7957" w14:textId="77777777" w:rsidR="00705ACA" w:rsidRPr="008820E7" w:rsidRDefault="00DE32CB" w:rsidP="009F33FE">
      <w:pPr>
        <w:pStyle w:val="ListParagraph"/>
        <w:numPr>
          <w:ilvl w:val="0"/>
          <w:numId w:val="43"/>
        </w:numPr>
      </w:pPr>
      <w:r w:rsidRPr="008820E7">
        <w:t>Which best describes your sexual orientation?</w:t>
      </w:r>
    </w:p>
    <w:p w14:paraId="761AC27D" w14:textId="77777777" w:rsidR="00705ACA" w:rsidRPr="008820E7" w:rsidRDefault="00705ACA" w:rsidP="009F33FE">
      <w:pPr>
        <w:pStyle w:val="ListParagraph"/>
        <w:numPr>
          <w:ilvl w:val="1"/>
          <w:numId w:val="43"/>
        </w:numPr>
      </w:pPr>
      <w:r w:rsidRPr="008820E7">
        <w:t>Asexual</w:t>
      </w:r>
    </w:p>
    <w:p w14:paraId="7BA424FA" w14:textId="77777777" w:rsidR="00705ACA" w:rsidRPr="008820E7" w:rsidRDefault="00705ACA" w:rsidP="009F33FE">
      <w:pPr>
        <w:pStyle w:val="ListParagraph"/>
        <w:numPr>
          <w:ilvl w:val="1"/>
          <w:numId w:val="43"/>
        </w:numPr>
      </w:pPr>
      <w:r w:rsidRPr="008820E7">
        <w:t>Bisexual</w:t>
      </w:r>
    </w:p>
    <w:p w14:paraId="632B767E" w14:textId="77777777" w:rsidR="00705ACA" w:rsidRPr="008820E7" w:rsidRDefault="00705ACA" w:rsidP="009F33FE">
      <w:pPr>
        <w:pStyle w:val="ListParagraph"/>
        <w:numPr>
          <w:ilvl w:val="1"/>
          <w:numId w:val="43"/>
        </w:numPr>
      </w:pPr>
      <w:r w:rsidRPr="008820E7">
        <w:t>Heterosexual/straight</w:t>
      </w:r>
    </w:p>
    <w:p w14:paraId="156D9A5D" w14:textId="77777777" w:rsidR="00705ACA" w:rsidRPr="008820E7" w:rsidRDefault="00705ACA" w:rsidP="009F33FE">
      <w:pPr>
        <w:pStyle w:val="ListParagraph"/>
        <w:numPr>
          <w:ilvl w:val="1"/>
          <w:numId w:val="43"/>
        </w:numPr>
      </w:pPr>
      <w:r w:rsidRPr="008820E7">
        <w:t>Gay</w:t>
      </w:r>
    </w:p>
    <w:p w14:paraId="28C7AC6A" w14:textId="77777777" w:rsidR="00705ACA" w:rsidRPr="008820E7" w:rsidRDefault="00705ACA" w:rsidP="009F33FE">
      <w:pPr>
        <w:pStyle w:val="ListParagraph"/>
        <w:numPr>
          <w:ilvl w:val="1"/>
          <w:numId w:val="43"/>
        </w:numPr>
      </w:pPr>
      <w:r w:rsidRPr="008820E7">
        <w:t>Lesbian</w:t>
      </w:r>
    </w:p>
    <w:p w14:paraId="0F2E350E" w14:textId="77777777" w:rsidR="00705ACA" w:rsidRPr="008820E7" w:rsidRDefault="00705ACA" w:rsidP="009F33FE">
      <w:pPr>
        <w:pStyle w:val="ListParagraph"/>
        <w:numPr>
          <w:ilvl w:val="1"/>
          <w:numId w:val="43"/>
        </w:numPr>
      </w:pPr>
      <w:r w:rsidRPr="008820E7">
        <w:t>Pansexual</w:t>
      </w:r>
    </w:p>
    <w:p w14:paraId="7AB605B1" w14:textId="77777777" w:rsidR="00705ACA" w:rsidRPr="008820E7" w:rsidRDefault="00705ACA" w:rsidP="009F33FE">
      <w:pPr>
        <w:pStyle w:val="ListParagraph"/>
        <w:numPr>
          <w:ilvl w:val="1"/>
          <w:numId w:val="43"/>
        </w:numPr>
      </w:pPr>
      <w:r w:rsidRPr="008820E7">
        <w:t>Questioning</w:t>
      </w:r>
    </w:p>
    <w:p w14:paraId="34054C91" w14:textId="77777777" w:rsidR="00DE32CB" w:rsidRPr="008820E7" w:rsidRDefault="00705ACA" w:rsidP="009F33FE">
      <w:pPr>
        <w:pStyle w:val="ListParagraph"/>
        <w:numPr>
          <w:ilvl w:val="1"/>
          <w:numId w:val="43"/>
        </w:numPr>
      </w:pPr>
      <w:r w:rsidRPr="008820E7">
        <w:t>Other (please indicate)</w:t>
      </w:r>
    </w:p>
    <w:p w14:paraId="4A57147E" w14:textId="77777777" w:rsidR="00DE32CB" w:rsidRPr="008820E7" w:rsidRDefault="00DE32CB" w:rsidP="009F33FE">
      <w:pPr>
        <w:pStyle w:val="ListParagraph"/>
        <w:numPr>
          <w:ilvl w:val="0"/>
          <w:numId w:val="43"/>
        </w:numPr>
        <w:rPr>
          <w:bCs/>
        </w:rPr>
      </w:pPr>
      <w:r w:rsidRPr="008820E7">
        <w:rPr>
          <w:bCs/>
        </w:rPr>
        <w:t>Which best describes your gender identity?</w:t>
      </w:r>
    </w:p>
    <w:p w14:paraId="09B9F9FF" w14:textId="77777777" w:rsidR="00DE32CB" w:rsidRPr="008820E7" w:rsidRDefault="00DE32CB" w:rsidP="009F33FE">
      <w:pPr>
        <w:pStyle w:val="ListParagraph"/>
        <w:numPr>
          <w:ilvl w:val="1"/>
          <w:numId w:val="43"/>
        </w:numPr>
        <w:rPr>
          <w:bCs/>
        </w:rPr>
      </w:pPr>
      <w:r w:rsidRPr="008820E7">
        <w:rPr>
          <w:bCs/>
        </w:rPr>
        <w:t>Woman</w:t>
      </w:r>
    </w:p>
    <w:p w14:paraId="3EB86568" w14:textId="77777777" w:rsidR="00DE32CB" w:rsidRPr="008820E7" w:rsidRDefault="00DE32CB" w:rsidP="009F33FE">
      <w:pPr>
        <w:pStyle w:val="ListParagraph"/>
        <w:numPr>
          <w:ilvl w:val="1"/>
          <w:numId w:val="43"/>
        </w:numPr>
        <w:rPr>
          <w:bCs/>
        </w:rPr>
      </w:pPr>
      <w:r w:rsidRPr="008820E7">
        <w:rPr>
          <w:bCs/>
        </w:rPr>
        <w:t>Gender queer/Gender neutral/Two-spirit</w:t>
      </w:r>
    </w:p>
    <w:p w14:paraId="43172258" w14:textId="77777777" w:rsidR="00DE32CB" w:rsidRPr="008820E7" w:rsidRDefault="00DE32CB" w:rsidP="009F33FE">
      <w:pPr>
        <w:pStyle w:val="ListParagraph"/>
        <w:numPr>
          <w:ilvl w:val="1"/>
          <w:numId w:val="43"/>
        </w:numPr>
        <w:rPr>
          <w:bCs/>
        </w:rPr>
      </w:pPr>
      <w:r w:rsidRPr="008820E7">
        <w:rPr>
          <w:bCs/>
        </w:rPr>
        <w:t>Man</w:t>
      </w:r>
    </w:p>
    <w:p w14:paraId="698D6275" w14:textId="77777777" w:rsidR="00DE32CB" w:rsidRPr="008820E7" w:rsidRDefault="00DE32CB" w:rsidP="009F33FE">
      <w:pPr>
        <w:pStyle w:val="ListParagraph"/>
        <w:numPr>
          <w:ilvl w:val="1"/>
          <w:numId w:val="43"/>
        </w:numPr>
        <w:rPr>
          <w:bCs/>
        </w:rPr>
      </w:pPr>
      <w:r w:rsidRPr="008820E7">
        <w:rPr>
          <w:bCs/>
        </w:rPr>
        <w:t>Transgender Man (Female to Male)</w:t>
      </w:r>
    </w:p>
    <w:p w14:paraId="70071032" w14:textId="77777777" w:rsidR="00DE32CB" w:rsidRDefault="00DE32CB" w:rsidP="009F33FE">
      <w:pPr>
        <w:pStyle w:val="ListParagraph"/>
        <w:numPr>
          <w:ilvl w:val="1"/>
          <w:numId w:val="43"/>
        </w:numPr>
        <w:rPr>
          <w:bCs/>
        </w:rPr>
      </w:pPr>
      <w:r w:rsidRPr="008820E7">
        <w:rPr>
          <w:bCs/>
        </w:rPr>
        <w:t>Transgender Woman (Male to Female)</w:t>
      </w:r>
    </w:p>
    <w:p w14:paraId="5A054B5E" w14:textId="77777777" w:rsidR="005501E2" w:rsidRPr="008820E7" w:rsidRDefault="005501E2" w:rsidP="009F33FE">
      <w:pPr>
        <w:pStyle w:val="ListParagraph"/>
        <w:numPr>
          <w:ilvl w:val="1"/>
          <w:numId w:val="43"/>
        </w:numPr>
        <w:rPr>
          <w:bCs/>
        </w:rPr>
      </w:pPr>
      <w:r>
        <w:rPr>
          <w:bCs/>
        </w:rPr>
        <w:t xml:space="preserve">Nonbinary/gender nonconforming </w:t>
      </w:r>
    </w:p>
    <w:p w14:paraId="18294312" w14:textId="77777777" w:rsidR="00DE32CB" w:rsidRPr="008820E7" w:rsidRDefault="00DE32CB" w:rsidP="009F33FE">
      <w:pPr>
        <w:pStyle w:val="ListParagraph"/>
        <w:numPr>
          <w:ilvl w:val="1"/>
          <w:numId w:val="43"/>
        </w:numPr>
        <w:rPr>
          <w:bCs/>
        </w:rPr>
      </w:pPr>
      <w:r w:rsidRPr="008820E7">
        <w:rPr>
          <w:bCs/>
        </w:rPr>
        <w:t>Other (Please indicate)</w:t>
      </w:r>
    </w:p>
    <w:p w14:paraId="01FECEED" w14:textId="77777777" w:rsidR="00DE32CB" w:rsidRPr="008820E7" w:rsidRDefault="00323699" w:rsidP="009F33FE">
      <w:pPr>
        <w:pStyle w:val="ListParagraph"/>
        <w:numPr>
          <w:ilvl w:val="0"/>
          <w:numId w:val="43"/>
        </w:numPr>
      </w:pPr>
      <w:r>
        <w:t xml:space="preserve">Are you currently involved in a committed romantic relationship lasting over 3 months in length? </w:t>
      </w:r>
    </w:p>
    <w:p w14:paraId="27551538" w14:textId="77777777" w:rsidR="003F255A" w:rsidRPr="008820E7" w:rsidRDefault="003F255A" w:rsidP="009F33FE">
      <w:pPr>
        <w:pStyle w:val="ListParagraph"/>
        <w:numPr>
          <w:ilvl w:val="1"/>
          <w:numId w:val="43"/>
        </w:numPr>
      </w:pPr>
      <w:r w:rsidRPr="008820E7">
        <w:t>Yes</w:t>
      </w:r>
    </w:p>
    <w:p w14:paraId="061BC4E4" w14:textId="77777777" w:rsidR="003F255A" w:rsidRPr="008820E7" w:rsidRDefault="003F255A" w:rsidP="009F33FE">
      <w:pPr>
        <w:pStyle w:val="ListParagraph"/>
        <w:numPr>
          <w:ilvl w:val="1"/>
          <w:numId w:val="43"/>
        </w:numPr>
      </w:pPr>
      <w:r w:rsidRPr="008820E7">
        <w:t>No</w:t>
      </w:r>
    </w:p>
    <w:p w14:paraId="725D0424" w14:textId="77777777" w:rsidR="003F255A" w:rsidRPr="008820E7" w:rsidRDefault="003F255A" w:rsidP="009F33FE">
      <w:pPr>
        <w:pStyle w:val="ListParagraph"/>
        <w:numPr>
          <w:ilvl w:val="0"/>
          <w:numId w:val="43"/>
        </w:numPr>
      </w:pPr>
      <w:r w:rsidRPr="008820E7">
        <w:t>Are you capable and comfortable of writing, speaking, and understanding English enough to be considered “fluent”?</w:t>
      </w:r>
    </w:p>
    <w:p w14:paraId="7574C473" w14:textId="77777777" w:rsidR="003F255A" w:rsidRPr="008820E7" w:rsidRDefault="003F255A" w:rsidP="009F33FE">
      <w:pPr>
        <w:pStyle w:val="ListParagraph"/>
        <w:numPr>
          <w:ilvl w:val="1"/>
          <w:numId w:val="43"/>
        </w:numPr>
      </w:pPr>
      <w:r w:rsidRPr="008820E7">
        <w:t>Yes</w:t>
      </w:r>
    </w:p>
    <w:p w14:paraId="1BA154DC" w14:textId="77777777" w:rsidR="003F255A" w:rsidRPr="008820E7" w:rsidRDefault="003F255A" w:rsidP="009F33FE">
      <w:pPr>
        <w:pStyle w:val="ListParagraph"/>
        <w:numPr>
          <w:ilvl w:val="1"/>
          <w:numId w:val="43"/>
        </w:numPr>
      </w:pPr>
      <w:r w:rsidRPr="008820E7">
        <w:t>No</w:t>
      </w:r>
    </w:p>
    <w:p w14:paraId="174130C0" w14:textId="77777777" w:rsidR="003F255A" w:rsidRPr="008820E7" w:rsidRDefault="003F255A" w:rsidP="009F33FE">
      <w:pPr>
        <w:pStyle w:val="ListParagraph"/>
        <w:numPr>
          <w:ilvl w:val="0"/>
          <w:numId w:val="43"/>
        </w:numPr>
      </w:pPr>
      <w:r w:rsidRPr="008820E7">
        <w:t xml:space="preserve">What time zone do you currently live in? </w:t>
      </w:r>
    </w:p>
    <w:p w14:paraId="3AF7EB66" w14:textId="77777777" w:rsidR="003F255A" w:rsidRPr="008820E7" w:rsidRDefault="003F255A" w:rsidP="009F33FE">
      <w:pPr>
        <w:pStyle w:val="ListParagraph"/>
        <w:numPr>
          <w:ilvl w:val="1"/>
          <w:numId w:val="43"/>
        </w:numPr>
      </w:pPr>
      <w:r w:rsidRPr="008820E7">
        <w:t xml:space="preserve">Eastern Standard Time </w:t>
      </w:r>
    </w:p>
    <w:p w14:paraId="540E83FE" w14:textId="77777777" w:rsidR="003F255A" w:rsidRPr="008820E7" w:rsidRDefault="003F255A" w:rsidP="009F33FE">
      <w:pPr>
        <w:pStyle w:val="ListParagraph"/>
        <w:numPr>
          <w:ilvl w:val="1"/>
          <w:numId w:val="43"/>
        </w:numPr>
      </w:pPr>
      <w:r w:rsidRPr="008820E7">
        <w:t>Central Standard Time</w:t>
      </w:r>
    </w:p>
    <w:p w14:paraId="4BEA7C3E" w14:textId="77777777" w:rsidR="003F255A" w:rsidRPr="008820E7" w:rsidRDefault="003F255A" w:rsidP="009F33FE">
      <w:pPr>
        <w:pStyle w:val="ListParagraph"/>
        <w:numPr>
          <w:ilvl w:val="1"/>
          <w:numId w:val="43"/>
        </w:numPr>
      </w:pPr>
      <w:r w:rsidRPr="008820E7">
        <w:t>Mountain Standard Time</w:t>
      </w:r>
    </w:p>
    <w:p w14:paraId="7DAD2F9C" w14:textId="77777777" w:rsidR="003F255A" w:rsidRPr="008820E7" w:rsidRDefault="003F255A" w:rsidP="009F33FE">
      <w:pPr>
        <w:pStyle w:val="ListParagraph"/>
        <w:numPr>
          <w:ilvl w:val="1"/>
          <w:numId w:val="43"/>
        </w:numPr>
      </w:pPr>
      <w:r w:rsidRPr="008820E7">
        <w:t>Pacific Standard Time</w:t>
      </w:r>
    </w:p>
    <w:p w14:paraId="780872BF" w14:textId="77777777" w:rsidR="00705ACA" w:rsidRPr="008820E7" w:rsidRDefault="00705ACA" w:rsidP="009F33FE">
      <w:pPr>
        <w:pStyle w:val="ListParagraph"/>
        <w:numPr>
          <w:ilvl w:val="0"/>
          <w:numId w:val="43"/>
        </w:numPr>
      </w:pPr>
      <w:r w:rsidRPr="008820E7">
        <w:t xml:space="preserve">Do you have daily personal Internet access? </w:t>
      </w:r>
    </w:p>
    <w:p w14:paraId="77270BFC" w14:textId="77777777" w:rsidR="00705ACA" w:rsidRPr="008820E7" w:rsidRDefault="00705ACA" w:rsidP="009F33FE">
      <w:pPr>
        <w:pStyle w:val="ListParagraph"/>
        <w:numPr>
          <w:ilvl w:val="1"/>
          <w:numId w:val="43"/>
        </w:numPr>
      </w:pPr>
      <w:r w:rsidRPr="008820E7">
        <w:t>Yes</w:t>
      </w:r>
    </w:p>
    <w:p w14:paraId="3003B377" w14:textId="77777777" w:rsidR="00705ACA" w:rsidRPr="008820E7" w:rsidRDefault="00705ACA" w:rsidP="009F33FE">
      <w:pPr>
        <w:pStyle w:val="ListParagraph"/>
        <w:numPr>
          <w:ilvl w:val="1"/>
          <w:numId w:val="43"/>
        </w:numPr>
      </w:pPr>
      <w:r w:rsidRPr="008820E7">
        <w:t>No</w:t>
      </w:r>
    </w:p>
    <w:p w14:paraId="1908ABE2" w14:textId="77777777" w:rsidR="00705ACA" w:rsidRPr="008820E7" w:rsidRDefault="00705ACA" w:rsidP="009F33FE">
      <w:pPr>
        <w:pStyle w:val="ListParagraph"/>
        <w:numPr>
          <w:ilvl w:val="0"/>
          <w:numId w:val="43"/>
        </w:numPr>
      </w:pPr>
      <w:r w:rsidRPr="008820E7">
        <w:t>Do you have a webcam and a microphone?</w:t>
      </w:r>
    </w:p>
    <w:p w14:paraId="7CB6B3CC" w14:textId="77777777" w:rsidR="00705ACA" w:rsidRPr="008820E7" w:rsidRDefault="00705ACA" w:rsidP="009F33FE">
      <w:pPr>
        <w:pStyle w:val="ListParagraph"/>
        <w:numPr>
          <w:ilvl w:val="1"/>
          <w:numId w:val="43"/>
        </w:numPr>
      </w:pPr>
      <w:r w:rsidRPr="008820E7">
        <w:t>Yes</w:t>
      </w:r>
    </w:p>
    <w:p w14:paraId="081C89E1" w14:textId="77777777" w:rsidR="00323699" w:rsidRPr="008820E7" w:rsidRDefault="00705ACA" w:rsidP="009F33FE">
      <w:pPr>
        <w:pStyle w:val="ListParagraph"/>
        <w:numPr>
          <w:ilvl w:val="1"/>
          <w:numId w:val="43"/>
        </w:numPr>
      </w:pPr>
      <w:r w:rsidRPr="008820E7">
        <w:t xml:space="preserve">No </w:t>
      </w:r>
    </w:p>
    <w:p w14:paraId="49E23E73" w14:textId="77777777" w:rsidR="005501E2" w:rsidRPr="008820E7" w:rsidRDefault="005501E2" w:rsidP="009F33FE">
      <w:pPr>
        <w:pStyle w:val="ListParagraph"/>
        <w:numPr>
          <w:ilvl w:val="0"/>
          <w:numId w:val="43"/>
        </w:numPr>
      </w:pPr>
      <w:r w:rsidRPr="008820E7">
        <w:t xml:space="preserve">Please indicate the degree of happiness, all things considered, of your relationship. </w:t>
      </w:r>
    </w:p>
    <w:p w14:paraId="0782A716" w14:textId="77777777" w:rsidR="005501E2" w:rsidRPr="008820E7" w:rsidRDefault="005501E2" w:rsidP="009F33FE">
      <w:pPr>
        <w:pStyle w:val="ListParagraph"/>
        <w:numPr>
          <w:ilvl w:val="1"/>
          <w:numId w:val="43"/>
        </w:numPr>
      </w:pPr>
      <w:r w:rsidRPr="008820E7">
        <w:t>Extremely unhappy (0)</w:t>
      </w:r>
    </w:p>
    <w:p w14:paraId="3A509A49" w14:textId="77777777" w:rsidR="005501E2" w:rsidRPr="008820E7" w:rsidRDefault="005501E2" w:rsidP="009F33FE">
      <w:pPr>
        <w:pStyle w:val="ListParagraph"/>
        <w:numPr>
          <w:ilvl w:val="1"/>
          <w:numId w:val="43"/>
        </w:numPr>
      </w:pPr>
      <w:r w:rsidRPr="008820E7">
        <w:t>Fairly unhappy (1)</w:t>
      </w:r>
    </w:p>
    <w:p w14:paraId="413BAB33" w14:textId="77777777" w:rsidR="005501E2" w:rsidRPr="008820E7" w:rsidRDefault="005501E2" w:rsidP="009F33FE">
      <w:pPr>
        <w:pStyle w:val="ListParagraph"/>
        <w:numPr>
          <w:ilvl w:val="1"/>
          <w:numId w:val="43"/>
        </w:numPr>
      </w:pPr>
      <w:r w:rsidRPr="008820E7">
        <w:t>A little unhappy (2)</w:t>
      </w:r>
    </w:p>
    <w:p w14:paraId="2923A4B6" w14:textId="77777777" w:rsidR="005501E2" w:rsidRPr="008820E7" w:rsidRDefault="005501E2" w:rsidP="009F33FE">
      <w:pPr>
        <w:pStyle w:val="ListParagraph"/>
        <w:numPr>
          <w:ilvl w:val="1"/>
          <w:numId w:val="43"/>
        </w:numPr>
      </w:pPr>
      <w:r w:rsidRPr="008820E7">
        <w:t>Happy (3)</w:t>
      </w:r>
    </w:p>
    <w:p w14:paraId="5772A425" w14:textId="77777777" w:rsidR="005501E2" w:rsidRPr="008820E7" w:rsidRDefault="005501E2" w:rsidP="009F33FE">
      <w:pPr>
        <w:pStyle w:val="ListParagraph"/>
        <w:numPr>
          <w:ilvl w:val="1"/>
          <w:numId w:val="43"/>
        </w:numPr>
      </w:pPr>
      <w:r w:rsidRPr="008820E7">
        <w:lastRenderedPageBreak/>
        <w:t xml:space="preserve">Very happy (4) </w:t>
      </w:r>
    </w:p>
    <w:p w14:paraId="64100AF6" w14:textId="77777777" w:rsidR="005501E2" w:rsidRPr="008820E7" w:rsidRDefault="005501E2" w:rsidP="009F33FE">
      <w:pPr>
        <w:pStyle w:val="ListParagraph"/>
        <w:numPr>
          <w:ilvl w:val="1"/>
          <w:numId w:val="43"/>
        </w:numPr>
      </w:pPr>
      <w:r w:rsidRPr="008820E7">
        <w:t>Extremely happy (5)</w:t>
      </w:r>
    </w:p>
    <w:p w14:paraId="5681724E" w14:textId="77777777" w:rsidR="005501E2" w:rsidRPr="008820E7" w:rsidRDefault="005501E2" w:rsidP="009F33FE">
      <w:pPr>
        <w:pStyle w:val="ListParagraph"/>
        <w:numPr>
          <w:ilvl w:val="1"/>
          <w:numId w:val="43"/>
        </w:numPr>
      </w:pPr>
      <w:r w:rsidRPr="008820E7">
        <w:t xml:space="preserve">Perfect (6) </w:t>
      </w:r>
    </w:p>
    <w:p w14:paraId="3F0B0C9A" w14:textId="77777777" w:rsidR="00705ACA" w:rsidRPr="008820E7" w:rsidRDefault="00705ACA" w:rsidP="009F33FE">
      <w:pPr>
        <w:pStyle w:val="ListParagraph"/>
        <w:numPr>
          <w:ilvl w:val="0"/>
          <w:numId w:val="43"/>
        </w:numPr>
      </w:pPr>
      <w:r w:rsidRPr="008820E7">
        <w:t xml:space="preserve">Have you experienced any significant injury (non-accidental) as a result of a conflict or fight with your partner in the last 6 months? </w:t>
      </w:r>
    </w:p>
    <w:p w14:paraId="25EF49DC" w14:textId="77777777" w:rsidR="00705ACA" w:rsidRPr="008820E7" w:rsidRDefault="00705ACA" w:rsidP="009F33FE">
      <w:pPr>
        <w:pStyle w:val="ListParagraph"/>
        <w:numPr>
          <w:ilvl w:val="1"/>
          <w:numId w:val="43"/>
        </w:numPr>
      </w:pPr>
      <w:r w:rsidRPr="008820E7">
        <w:t>Yes</w:t>
      </w:r>
    </w:p>
    <w:p w14:paraId="67F1558F" w14:textId="77777777" w:rsidR="00705ACA" w:rsidRPr="008820E7" w:rsidRDefault="00705ACA" w:rsidP="009F33FE">
      <w:pPr>
        <w:pStyle w:val="ListParagraph"/>
        <w:numPr>
          <w:ilvl w:val="1"/>
          <w:numId w:val="43"/>
        </w:numPr>
      </w:pPr>
      <w:r w:rsidRPr="008820E7">
        <w:t>No</w:t>
      </w:r>
    </w:p>
    <w:p w14:paraId="306C4A95" w14:textId="77777777" w:rsidR="00705ACA" w:rsidRPr="008820E7" w:rsidRDefault="00705ACA" w:rsidP="008820E7"/>
    <w:p w14:paraId="457604BB" w14:textId="77777777" w:rsidR="00705ACA" w:rsidRPr="008820E7" w:rsidRDefault="00705ACA" w:rsidP="008820E7">
      <w:pPr>
        <w:jc w:val="center"/>
      </w:pPr>
      <w:r w:rsidRPr="008820E7">
        <w:t>[Fear of Partner – Screen]</w:t>
      </w:r>
    </w:p>
    <w:p w14:paraId="5BA0422A" w14:textId="77777777" w:rsidR="003F255A" w:rsidRPr="008820E7" w:rsidRDefault="003F255A" w:rsidP="008820E7"/>
    <w:p w14:paraId="2E1722FF" w14:textId="77777777" w:rsidR="003F255A" w:rsidRPr="008820E7" w:rsidRDefault="003F255A" w:rsidP="008820E7">
      <w:r w:rsidRPr="008820E7">
        <w:t xml:space="preserve">Please circle the number that best describes how worried/afraid you are of your partner engaging in each of the following behaviors. </w:t>
      </w:r>
    </w:p>
    <w:p w14:paraId="48A64D07" w14:textId="77777777" w:rsidR="003F255A" w:rsidRPr="008820E7" w:rsidRDefault="003F255A" w:rsidP="008820E7"/>
    <w:p w14:paraId="2EE5EED2" w14:textId="77777777" w:rsidR="003F255A" w:rsidRPr="008820E7" w:rsidRDefault="003F255A" w:rsidP="008820E7">
      <w:pPr>
        <w:ind w:left="720"/>
      </w:pPr>
      <w:r w:rsidRPr="008820E7">
        <w:t xml:space="preserve">Response options: </w:t>
      </w:r>
    </w:p>
    <w:p w14:paraId="4607A9A2" w14:textId="77777777" w:rsidR="003F255A" w:rsidRPr="008820E7" w:rsidRDefault="00705ACA" w:rsidP="008820E7">
      <w:pPr>
        <w:ind w:left="1440"/>
      </w:pPr>
      <w:r w:rsidRPr="008820E7">
        <w:t>1 – not at all worried/afraid</w:t>
      </w:r>
    </w:p>
    <w:p w14:paraId="2F03804C" w14:textId="77777777" w:rsidR="00705ACA" w:rsidRPr="008820E7" w:rsidRDefault="00705ACA" w:rsidP="008820E7">
      <w:pPr>
        <w:ind w:left="1440"/>
      </w:pPr>
      <w:r w:rsidRPr="008820E7">
        <w:t>2</w:t>
      </w:r>
    </w:p>
    <w:p w14:paraId="345DB249" w14:textId="77777777" w:rsidR="00705ACA" w:rsidRPr="008820E7" w:rsidRDefault="00705ACA" w:rsidP="008820E7">
      <w:pPr>
        <w:ind w:left="1440"/>
      </w:pPr>
      <w:r w:rsidRPr="008820E7">
        <w:t>3</w:t>
      </w:r>
    </w:p>
    <w:p w14:paraId="098D69B9" w14:textId="77777777" w:rsidR="00705ACA" w:rsidRPr="008820E7" w:rsidRDefault="00705ACA" w:rsidP="008820E7">
      <w:pPr>
        <w:ind w:left="1440"/>
      </w:pPr>
      <w:r w:rsidRPr="008820E7">
        <w:t>4 – somewhat afraid/worried</w:t>
      </w:r>
    </w:p>
    <w:p w14:paraId="111D9176" w14:textId="77777777" w:rsidR="00705ACA" w:rsidRPr="008820E7" w:rsidRDefault="00705ACA" w:rsidP="008820E7">
      <w:pPr>
        <w:ind w:left="1440"/>
      </w:pPr>
      <w:r w:rsidRPr="008820E7">
        <w:t>5</w:t>
      </w:r>
    </w:p>
    <w:p w14:paraId="366218A3" w14:textId="77777777" w:rsidR="00705ACA" w:rsidRPr="008820E7" w:rsidRDefault="00705ACA" w:rsidP="008820E7">
      <w:pPr>
        <w:ind w:left="1440"/>
      </w:pPr>
      <w:r w:rsidRPr="008820E7">
        <w:t>6</w:t>
      </w:r>
    </w:p>
    <w:p w14:paraId="6C57E49A" w14:textId="77777777" w:rsidR="00705ACA" w:rsidRPr="008820E7" w:rsidRDefault="00705ACA" w:rsidP="008820E7">
      <w:pPr>
        <w:ind w:left="1440"/>
      </w:pPr>
      <w:r w:rsidRPr="008820E7">
        <w:t>7 – extremely worried/afraid</w:t>
      </w:r>
    </w:p>
    <w:p w14:paraId="02E9DB6A" w14:textId="77777777" w:rsidR="00705ACA" w:rsidRPr="008820E7" w:rsidRDefault="00705ACA" w:rsidP="008820E7"/>
    <w:p w14:paraId="60932189" w14:textId="77777777" w:rsidR="00705ACA" w:rsidRPr="008820E7" w:rsidRDefault="00705ACA" w:rsidP="009F33FE">
      <w:pPr>
        <w:pStyle w:val="ListParagraph"/>
        <w:numPr>
          <w:ilvl w:val="0"/>
          <w:numId w:val="44"/>
        </w:numPr>
      </w:pPr>
      <w:r w:rsidRPr="008820E7">
        <w:t>To speak freely in front of my partner</w:t>
      </w:r>
    </w:p>
    <w:p w14:paraId="077A6F2C" w14:textId="77777777" w:rsidR="00705ACA" w:rsidRPr="008820E7" w:rsidRDefault="00705ACA" w:rsidP="009F33FE">
      <w:pPr>
        <w:pStyle w:val="ListParagraph"/>
        <w:numPr>
          <w:ilvl w:val="0"/>
          <w:numId w:val="44"/>
        </w:numPr>
      </w:pPr>
      <w:r w:rsidRPr="008820E7">
        <w:t>To express my thoughts/feelings to my partner</w:t>
      </w:r>
    </w:p>
    <w:p w14:paraId="7F07B2C3" w14:textId="77777777" w:rsidR="00705ACA" w:rsidRPr="008820E7" w:rsidRDefault="00705ACA" w:rsidP="009F33FE">
      <w:pPr>
        <w:pStyle w:val="ListParagraph"/>
        <w:numPr>
          <w:ilvl w:val="0"/>
          <w:numId w:val="44"/>
        </w:numPr>
      </w:pPr>
      <w:r w:rsidRPr="008820E7">
        <w:t>To be honest with my partner</w:t>
      </w:r>
    </w:p>
    <w:p w14:paraId="6561E37D" w14:textId="77777777" w:rsidR="00705ACA" w:rsidRPr="008820E7" w:rsidRDefault="00705ACA" w:rsidP="009F33FE">
      <w:pPr>
        <w:pStyle w:val="ListParagraph"/>
        <w:numPr>
          <w:ilvl w:val="0"/>
          <w:numId w:val="44"/>
        </w:numPr>
      </w:pPr>
      <w:r w:rsidRPr="008820E7">
        <w:t>To disagree with my partner</w:t>
      </w:r>
    </w:p>
    <w:p w14:paraId="77612DF7" w14:textId="77777777" w:rsidR="00705ACA" w:rsidRPr="008820E7" w:rsidRDefault="00705ACA" w:rsidP="009F33FE">
      <w:pPr>
        <w:pStyle w:val="ListParagraph"/>
        <w:numPr>
          <w:ilvl w:val="0"/>
          <w:numId w:val="44"/>
        </w:numPr>
      </w:pPr>
      <w:r w:rsidRPr="008820E7">
        <w:t>To stand up for myself to my partner</w:t>
      </w:r>
    </w:p>
    <w:p w14:paraId="662D4AB9" w14:textId="77777777" w:rsidR="00705ACA" w:rsidRDefault="00705ACA" w:rsidP="00323699"/>
    <w:p w14:paraId="72988DEB" w14:textId="77777777" w:rsidR="00323699" w:rsidRPr="00323699" w:rsidRDefault="00323699" w:rsidP="00323699">
      <w:r>
        <w:t xml:space="preserve">Below are examples of discrimination experiences related to </w:t>
      </w:r>
      <w:r>
        <w:rPr>
          <w:b/>
          <w:i/>
          <w:u w:val="single"/>
        </w:rPr>
        <w:t>sexual orientation</w:t>
      </w:r>
      <w:r>
        <w:t xml:space="preserve">. </w:t>
      </w:r>
    </w:p>
    <w:p w14:paraId="61897418" w14:textId="77777777" w:rsidR="00323699" w:rsidRPr="00323699" w:rsidRDefault="00323699" w:rsidP="009F33FE">
      <w:pPr>
        <w:numPr>
          <w:ilvl w:val="0"/>
          <w:numId w:val="51"/>
        </w:numPr>
      </w:pPr>
      <w:r w:rsidRPr="008A49D4">
        <w:t xml:space="preserve">Laughed at/made fun of </w:t>
      </w:r>
    </w:p>
    <w:p w14:paraId="7137A325" w14:textId="77777777" w:rsidR="00323699" w:rsidRPr="008A49D4" w:rsidRDefault="00323699" w:rsidP="009F33FE">
      <w:pPr>
        <w:numPr>
          <w:ilvl w:val="0"/>
          <w:numId w:val="51"/>
        </w:numPr>
      </w:pPr>
      <w:r w:rsidRPr="008A49D4">
        <w:t>Called a derogatory name (faggot, queer, homo, sissy, dyke)</w:t>
      </w:r>
    </w:p>
    <w:p w14:paraId="7E7AA7E4" w14:textId="77777777" w:rsidR="00323699" w:rsidRPr="008A49D4" w:rsidRDefault="00323699" w:rsidP="009F33FE">
      <w:pPr>
        <w:numPr>
          <w:ilvl w:val="0"/>
          <w:numId w:val="51"/>
        </w:numPr>
      </w:pPr>
      <w:r w:rsidRPr="008A49D4">
        <w:t xml:space="preserve">Verbal harassment (sneered at, yelled at, jeered at, catcalled, called extra attention to) </w:t>
      </w:r>
    </w:p>
    <w:p w14:paraId="4287D3EF" w14:textId="77777777" w:rsidR="00323699" w:rsidRPr="008A49D4" w:rsidRDefault="00323699" w:rsidP="009F33FE">
      <w:pPr>
        <w:numPr>
          <w:ilvl w:val="0"/>
          <w:numId w:val="51"/>
        </w:numPr>
      </w:pPr>
      <w:r w:rsidRPr="008A49D4">
        <w:t xml:space="preserve">Not offered a promotion, raise, </w:t>
      </w:r>
      <w:r>
        <w:t xml:space="preserve">admission to an academic program, </w:t>
      </w:r>
      <w:r w:rsidRPr="008A49D4">
        <w:t>or other career advancement </w:t>
      </w:r>
    </w:p>
    <w:p w14:paraId="6FDA4646" w14:textId="77777777" w:rsidR="00323699" w:rsidRPr="008A49D4" w:rsidRDefault="00323699" w:rsidP="009F33FE">
      <w:pPr>
        <w:numPr>
          <w:ilvl w:val="0"/>
          <w:numId w:val="51"/>
        </w:numPr>
      </w:pPr>
      <w:r w:rsidRPr="008A49D4">
        <w:t>Evaluated unfairly by a superior (e.g., teacher, professor, boss, supervisor, etc.) </w:t>
      </w:r>
    </w:p>
    <w:p w14:paraId="23C6CC17" w14:textId="77777777" w:rsidR="00323699" w:rsidRPr="00323699" w:rsidRDefault="00323699" w:rsidP="009F33FE">
      <w:pPr>
        <w:numPr>
          <w:ilvl w:val="0"/>
          <w:numId w:val="51"/>
        </w:numPr>
      </w:pPr>
      <w:r w:rsidRPr="008A49D4">
        <w:t>Denied housing or evicted </w:t>
      </w:r>
    </w:p>
    <w:p w14:paraId="1C904E1F" w14:textId="77777777" w:rsidR="00323699" w:rsidRPr="008A49D4" w:rsidRDefault="00323699" w:rsidP="009F33FE">
      <w:pPr>
        <w:numPr>
          <w:ilvl w:val="0"/>
          <w:numId w:val="51"/>
        </w:numPr>
      </w:pPr>
      <w:r w:rsidRPr="008A49D4">
        <w:t>Denied medical or psychological services </w:t>
      </w:r>
    </w:p>
    <w:p w14:paraId="6711C4D7" w14:textId="77777777" w:rsidR="00323699" w:rsidRPr="00323699" w:rsidRDefault="00323699" w:rsidP="009F33FE">
      <w:pPr>
        <w:numPr>
          <w:ilvl w:val="0"/>
          <w:numId w:val="51"/>
        </w:numPr>
      </w:pPr>
      <w:r w:rsidRPr="008A49D4">
        <w:t>Property destroyed or vandalized </w:t>
      </w:r>
    </w:p>
    <w:p w14:paraId="2FB9542F" w14:textId="77777777" w:rsidR="00323699" w:rsidRPr="00323699" w:rsidRDefault="00323699" w:rsidP="009F33FE">
      <w:pPr>
        <w:numPr>
          <w:ilvl w:val="0"/>
          <w:numId w:val="51"/>
        </w:numPr>
      </w:pPr>
      <w:r w:rsidRPr="008A49D4">
        <w:t>Targeted by law enforcement </w:t>
      </w:r>
    </w:p>
    <w:p w14:paraId="73DF4E03" w14:textId="77777777" w:rsidR="00323699" w:rsidRPr="008A49D4" w:rsidRDefault="00323699" w:rsidP="009F33FE">
      <w:pPr>
        <w:numPr>
          <w:ilvl w:val="0"/>
          <w:numId w:val="51"/>
        </w:numPr>
      </w:pPr>
      <w:r w:rsidRPr="008A49D4">
        <w:t>Received poor service at stores or restaurants or denied service at stores or restaurants </w:t>
      </w:r>
    </w:p>
    <w:p w14:paraId="58C0B91B" w14:textId="77777777" w:rsidR="00323699" w:rsidRPr="008A49D4" w:rsidRDefault="00323699" w:rsidP="009F33FE">
      <w:pPr>
        <w:numPr>
          <w:ilvl w:val="0"/>
          <w:numId w:val="51"/>
        </w:numPr>
      </w:pPr>
      <w:r w:rsidRPr="008A49D4">
        <w:t>Objects thrown at you </w:t>
      </w:r>
    </w:p>
    <w:p w14:paraId="748A2FED" w14:textId="77777777" w:rsidR="00323699" w:rsidRPr="008A49D4" w:rsidRDefault="00323699" w:rsidP="009F33FE">
      <w:pPr>
        <w:numPr>
          <w:ilvl w:val="0"/>
          <w:numId w:val="51"/>
        </w:numPr>
      </w:pPr>
      <w:r w:rsidRPr="008A49D4">
        <w:t>Spat on/at </w:t>
      </w:r>
    </w:p>
    <w:p w14:paraId="745D7F3F" w14:textId="77777777" w:rsidR="00323699" w:rsidRDefault="00323699" w:rsidP="009F33FE">
      <w:pPr>
        <w:numPr>
          <w:ilvl w:val="0"/>
          <w:numId w:val="51"/>
        </w:numPr>
      </w:pPr>
      <w:r w:rsidRPr="008A49D4">
        <w:t>Followed by someone </w:t>
      </w:r>
    </w:p>
    <w:p w14:paraId="41E7804F" w14:textId="77777777" w:rsidR="00323699" w:rsidRPr="00323699" w:rsidRDefault="00323699" w:rsidP="00323699">
      <w:pPr>
        <w:ind w:left="720"/>
      </w:pPr>
    </w:p>
    <w:p w14:paraId="69322A3E" w14:textId="77777777" w:rsidR="00323699" w:rsidRDefault="00323699" w:rsidP="00323699">
      <w:pPr>
        <w:rPr>
          <w:iCs/>
        </w:rPr>
      </w:pPr>
      <w:r>
        <w:rPr>
          <w:iCs/>
        </w:rPr>
        <w:t xml:space="preserve">In the </w:t>
      </w:r>
      <w:r w:rsidRPr="00323699">
        <w:rPr>
          <w:iCs/>
          <w:u w:val="single"/>
        </w:rPr>
        <w:t>past 6 months</w:t>
      </w:r>
      <w:r>
        <w:rPr>
          <w:iCs/>
        </w:rPr>
        <w:t xml:space="preserve"> ([DATE]), have you experienced any of the events listed above </w:t>
      </w:r>
      <w:r>
        <w:rPr>
          <w:b/>
          <w:i/>
          <w:iCs/>
          <w:u w:val="single"/>
        </w:rPr>
        <w:t>because of your sexual orientation</w:t>
      </w:r>
      <w:r>
        <w:rPr>
          <w:iCs/>
        </w:rPr>
        <w:t>?</w:t>
      </w:r>
    </w:p>
    <w:p w14:paraId="448B7AAB" w14:textId="77777777" w:rsidR="00323699" w:rsidRDefault="00323699" w:rsidP="009F33FE">
      <w:pPr>
        <w:pStyle w:val="ListParagraph"/>
        <w:numPr>
          <w:ilvl w:val="0"/>
          <w:numId w:val="51"/>
        </w:numPr>
      </w:pPr>
      <w:r>
        <w:lastRenderedPageBreak/>
        <w:t>Yes</w:t>
      </w:r>
    </w:p>
    <w:p w14:paraId="35EDCC69" w14:textId="77777777" w:rsidR="00323699" w:rsidRDefault="00323699" w:rsidP="009F33FE">
      <w:pPr>
        <w:pStyle w:val="ListParagraph"/>
        <w:numPr>
          <w:ilvl w:val="0"/>
          <w:numId w:val="51"/>
        </w:numPr>
      </w:pPr>
      <w:r>
        <w:t>No</w:t>
      </w:r>
    </w:p>
    <w:p w14:paraId="7EC7AD42" w14:textId="77777777" w:rsidR="00323699" w:rsidRDefault="00323699" w:rsidP="00323699"/>
    <w:p w14:paraId="4D4ECA5E" w14:textId="77777777" w:rsidR="00323699" w:rsidRDefault="00323699"/>
    <w:p w14:paraId="62B648B2" w14:textId="77777777" w:rsidR="00323699" w:rsidRPr="008820E7" w:rsidRDefault="00323699" w:rsidP="00323699">
      <w:pPr>
        <w:pStyle w:val="ListParagraph"/>
      </w:pPr>
    </w:p>
    <w:p w14:paraId="060FB89F" w14:textId="77777777" w:rsidR="008820E7" w:rsidRDefault="008820E7" w:rsidP="008820E7">
      <w:pPr>
        <w:pStyle w:val="Heading1"/>
        <w:jc w:val="center"/>
        <w:rPr>
          <w:rFonts w:cs="Times New Roman"/>
        </w:rPr>
      </w:pPr>
    </w:p>
    <w:p w14:paraId="242A6B14" w14:textId="77777777" w:rsidR="008820E7" w:rsidRDefault="008820E7" w:rsidP="008820E7">
      <w:pPr>
        <w:pStyle w:val="Heading1"/>
        <w:jc w:val="center"/>
        <w:rPr>
          <w:rFonts w:cs="Times New Roman"/>
        </w:rPr>
      </w:pPr>
    </w:p>
    <w:p w14:paraId="0A5AA467" w14:textId="77777777" w:rsidR="008820E7" w:rsidRDefault="008820E7" w:rsidP="008820E7">
      <w:pPr>
        <w:pStyle w:val="Heading1"/>
        <w:jc w:val="center"/>
        <w:rPr>
          <w:rFonts w:cs="Times New Roman"/>
        </w:rPr>
      </w:pPr>
    </w:p>
    <w:p w14:paraId="5261B77E" w14:textId="77777777" w:rsidR="008820E7" w:rsidRDefault="008820E7" w:rsidP="008820E7">
      <w:pPr>
        <w:pStyle w:val="Heading1"/>
        <w:jc w:val="center"/>
        <w:rPr>
          <w:rFonts w:cs="Times New Roman"/>
        </w:rPr>
      </w:pPr>
    </w:p>
    <w:p w14:paraId="09C93FD5" w14:textId="77777777" w:rsidR="008820E7" w:rsidRDefault="008820E7" w:rsidP="008820E7">
      <w:pPr>
        <w:pStyle w:val="Heading1"/>
        <w:jc w:val="center"/>
        <w:rPr>
          <w:rFonts w:cs="Times New Roman"/>
        </w:rPr>
      </w:pPr>
    </w:p>
    <w:p w14:paraId="08A286CE" w14:textId="77777777" w:rsidR="008820E7" w:rsidRDefault="008820E7" w:rsidP="008820E7">
      <w:pPr>
        <w:pStyle w:val="Heading1"/>
        <w:jc w:val="center"/>
        <w:rPr>
          <w:rFonts w:cs="Times New Roman"/>
        </w:rPr>
      </w:pPr>
    </w:p>
    <w:p w14:paraId="5E1A37B2" w14:textId="77777777" w:rsidR="008F060C" w:rsidRDefault="008F060C">
      <w:pPr>
        <w:rPr>
          <w:rFonts w:eastAsiaTheme="majorEastAsia"/>
          <w:sz w:val="28"/>
          <w:szCs w:val="32"/>
        </w:rPr>
      </w:pPr>
      <w:r>
        <w:br w:type="page"/>
      </w:r>
    </w:p>
    <w:p w14:paraId="2ED77D9C" w14:textId="77777777" w:rsidR="008F060C" w:rsidRDefault="008F060C" w:rsidP="008820E7">
      <w:pPr>
        <w:pStyle w:val="Heading1"/>
        <w:jc w:val="center"/>
        <w:rPr>
          <w:rFonts w:cs="Times New Roman"/>
        </w:rPr>
      </w:pPr>
    </w:p>
    <w:p w14:paraId="1BFA8A43" w14:textId="77777777" w:rsidR="008F060C" w:rsidRDefault="008F060C" w:rsidP="008820E7">
      <w:pPr>
        <w:pStyle w:val="Heading1"/>
        <w:jc w:val="center"/>
        <w:rPr>
          <w:rFonts w:cs="Times New Roman"/>
        </w:rPr>
      </w:pPr>
    </w:p>
    <w:p w14:paraId="7596F5D7" w14:textId="77777777" w:rsidR="008F060C" w:rsidRDefault="008F060C" w:rsidP="008820E7">
      <w:pPr>
        <w:pStyle w:val="Heading1"/>
        <w:jc w:val="center"/>
        <w:rPr>
          <w:rFonts w:cs="Times New Roman"/>
        </w:rPr>
      </w:pPr>
    </w:p>
    <w:p w14:paraId="3B624094" w14:textId="77777777" w:rsidR="008F060C" w:rsidRDefault="008F060C" w:rsidP="008820E7">
      <w:pPr>
        <w:pStyle w:val="Heading1"/>
        <w:jc w:val="center"/>
        <w:rPr>
          <w:rFonts w:cs="Times New Roman"/>
        </w:rPr>
      </w:pPr>
    </w:p>
    <w:p w14:paraId="435430D4" w14:textId="77777777" w:rsidR="008F060C" w:rsidRDefault="008F060C" w:rsidP="008820E7">
      <w:pPr>
        <w:pStyle w:val="Heading1"/>
        <w:jc w:val="center"/>
        <w:rPr>
          <w:rFonts w:cs="Times New Roman"/>
        </w:rPr>
      </w:pPr>
    </w:p>
    <w:p w14:paraId="0FE1FE4C" w14:textId="77777777" w:rsidR="008F060C" w:rsidRDefault="008F060C" w:rsidP="008820E7">
      <w:pPr>
        <w:pStyle w:val="Heading1"/>
        <w:jc w:val="center"/>
        <w:rPr>
          <w:rFonts w:cs="Times New Roman"/>
        </w:rPr>
      </w:pPr>
    </w:p>
    <w:p w14:paraId="6BE575CF" w14:textId="77777777" w:rsidR="008F060C" w:rsidRDefault="008F060C" w:rsidP="008820E7">
      <w:pPr>
        <w:pStyle w:val="Heading1"/>
        <w:jc w:val="center"/>
        <w:rPr>
          <w:rFonts w:cs="Times New Roman"/>
        </w:rPr>
      </w:pPr>
    </w:p>
    <w:p w14:paraId="5CE57BFC" w14:textId="77777777" w:rsidR="008F060C" w:rsidRDefault="008F060C" w:rsidP="008820E7">
      <w:pPr>
        <w:pStyle w:val="Heading1"/>
        <w:jc w:val="center"/>
        <w:rPr>
          <w:rFonts w:cs="Times New Roman"/>
        </w:rPr>
      </w:pPr>
    </w:p>
    <w:p w14:paraId="6AD26110" w14:textId="77777777" w:rsidR="00D05A0D" w:rsidRPr="008820E7" w:rsidRDefault="00D60CAB" w:rsidP="008820E7">
      <w:pPr>
        <w:pStyle w:val="Heading1"/>
        <w:jc w:val="center"/>
        <w:rPr>
          <w:rFonts w:cs="Times New Roman"/>
        </w:rPr>
      </w:pPr>
      <w:bookmarkStart w:id="315" w:name="_Toc11055517"/>
      <w:r w:rsidRPr="008820E7">
        <w:rPr>
          <w:rFonts w:cs="Times New Roman"/>
        </w:rPr>
        <w:t>DEMOGRAPHICS AND COVARIATES</w:t>
      </w:r>
      <w:bookmarkEnd w:id="315"/>
    </w:p>
    <w:p w14:paraId="23E29FF2" w14:textId="77777777" w:rsidR="00D60CAB" w:rsidRPr="008820E7" w:rsidRDefault="00D60CAB" w:rsidP="008820E7">
      <w:pPr>
        <w:jc w:val="center"/>
      </w:pPr>
    </w:p>
    <w:p w14:paraId="481EC794" w14:textId="77777777" w:rsidR="00D60CAB" w:rsidRPr="008820E7" w:rsidRDefault="00D60CAB" w:rsidP="008820E7">
      <w:pPr>
        <w:jc w:val="center"/>
      </w:pPr>
    </w:p>
    <w:p w14:paraId="5FDB493D" w14:textId="77777777" w:rsidR="00D60CAB" w:rsidRPr="008820E7" w:rsidRDefault="00D60CAB" w:rsidP="008820E7">
      <w:pPr>
        <w:jc w:val="center"/>
      </w:pPr>
    </w:p>
    <w:p w14:paraId="7A958625" w14:textId="77777777" w:rsidR="00D60CAB" w:rsidRPr="008820E7" w:rsidRDefault="00D60CAB" w:rsidP="008820E7">
      <w:pPr>
        <w:jc w:val="center"/>
      </w:pPr>
    </w:p>
    <w:p w14:paraId="5548233D" w14:textId="77777777" w:rsidR="00D60CAB" w:rsidRPr="008820E7" w:rsidRDefault="00D60CAB" w:rsidP="008820E7">
      <w:pPr>
        <w:jc w:val="center"/>
      </w:pPr>
    </w:p>
    <w:p w14:paraId="4B7CC748" w14:textId="77777777" w:rsidR="00D60CAB" w:rsidRPr="008820E7" w:rsidRDefault="00D60CAB" w:rsidP="008820E7">
      <w:pPr>
        <w:jc w:val="center"/>
      </w:pPr>
    </w:p>
    <w:p w14:paraId="0CF5F31F" w14:textId="77777777" w:rsidR="00D60CAB" w:rsidRPr="008820E7" w:rsidRDefault="00D60CAB" w:rsidP="008820E7">
      <w:pPr>
        <w:jc w:val="center"/>
      </w:pPr>
    </w:p>
    <w:p w14:paraId="527C9732" w14:textId="77777777" w:rsidR="00D60CAB" w:rsidRPr="008820E7" w:rsidRDefault="00D60CAB" w:rsidP="008820E7">
      <w:pPr>
        <w:jc w:val="center"/>
      </w:pPr>
    </w:p>
    <w:p w14:paraId="10C13614" w14:textId="77777777" w:rsidR="00D60CAB" w:rsidRPr="008820E7" w:rsidRDefault="00D60CAB" w:rsidP="008820E7">
      <w:pPr>
        <w:jc w:val="center"/>
      </w:pPr>
    </w:p>
    <w:p w14:paraId="5F4459BB" w14:textId="77777777" w:rsidR="00D60CAB" w:rsidRPr="008820E7" w:rsidRDefault="00D60CAB" w:rsidP="008820E7">
      <w:pPr>
        <w:jc w:val="center"/>
      </w:pPr>
    </w:p>
    <w:p w14:paraId="5C334B2D" w14:textId="77777777" w:rsidR="00D60CAB" w:rsidRPr="008820E7" w:rsidRDefault="00D60CAB" w:rsidP="008820E7">
      <w:pPr>
        <w:jc w:val="center"/>
      </w:pPr>
    </w:p>
    <w:p w14:paraId="36D7DAEF" w14:textId="77777777" w:rsidR="00D60CAB" w:rsidRPr="008820E7" w:rsidRDefault="00D60CAB" w:rsidP="008820E7">
      <w:pPr>
        <w:jc w:val="center"/>
      </w:pPr>
    </w:p>
    <w:p w14:paraId="11F6D7A5" w14:textId="77777777" w:rsidR="00D60CAB" w:rsidRPr="008820E7" w:rsidRDefault="00D60CAB" w:rsidP="008820E7">
      <w:pPr>
        <w:jc w:val="center"/>
      </w:pPr>
    </w:p>
    <w:p w14:paraId="45BBA018" w14:textId="77777777" w:rsidR="00D60CAB" w:rsidRPr="008820E7" w:rsidRDefault="00D60CAB" w:rsidP="008820E7">
      <w:pPr>
        <w:jc w:val="center"/>
      </w:pPr>
    </w:p>
    <w:p w14:paraId="49F999AD" w14:textId="77777777" w:rsidR="00D60CAB" w:rsidRPr="008820E7" w:rsidRDefault="00D60CAB" w:rsidP="008820E7">
      <w:pPr>
        <w:jc w:val="center"/>
      </w:pPr>
    </w:p>
    <w:p w14:paraId="07895D57" w14:textId="77777777" w:rsidR="00D60CAB" w:rsidRPr="008820E7" w:rsidRDefault="00D60CAB" w:rsidP="008820E7">
      <w:pPr>
        <w:jc w:val="center"/>
      </w:pPr>
    </w:p>
    <w:p w14:paraId="3BCE7DC4" w14:textId="77777777" w:rsidR="00D60CAB" w:rsidRPr="008820E7" w:rsidRDefault="00D60CAB" w:rsidP="008820E7">
      <w:pPr>
        <w:jc w:val="center"/>
      </w:pPr>
    </w:p>
    <w:p w14:paraId="7BBB93A7" w14:textId="77777777" w:rsidR="00D60CAB" w:rsidRPr="008820E7" w:rsidRDefault="00D60CAB" w:rsidP="008820E7">
      <w:pPr>
        <w:jc w:val="center"/>
      </w:pPr>
    </w:p>
    <w:p w14:paraId="661C6A7F" w14:textId="77777777" w:rsidR="00D60CAB" w:rsidRPr="008820E7" w:rsidRDefault="00D60CAB" w:rsidP="008820E7">
      <w:pPr>
        <w:jc w:val="center"/>
      </w:pPr>
    </w:p>
    <w:p w14:paraId="6B2E7BA7" w14:textId="77777777" w:rsidR="008820E7" w:rsidRDefault="008820E7" w:rsidP="008820E7">
      <w:pPr>
        <w:rPr>
          <w:rFonts w:eastAsia="Calibri"/>
          <w:b/>
          <w:szCs w:val="36"/>
        </w:rPr>
      </w:pPr>
      <w:r>
        <w:br w:type="page"/>
      </w:r>
    </w:p>
    <w:p w14:paraId="714A969F" w14:textId="77777777" w:rsidR="00D60CAB" w:rsidRPr="008820E7" w:rsidRDefault="00D60CAB" w:rsidP="008820E7">
      <w:pPr>
        <w:pStyle w:val="Heading2"/>
        <w:spacing w:after="0"/>
        <w:jc w:val="center"/>
        <w:rPr>
          <w:rFonts w:cs="Times New Roman"/>
        </w:rPr>
      </w:pPr>
      <w:bookmarkStart w:id="316" w:name="_Toc11055518"/>
      <w:r w:rsidRPr="005C58CE">
        <w:rPr>
          <w:rFonts w:cs="Times New Roman"/>
        </w:rPr>
        <w:lastRenderedPageBreak/>
        <w:t>Demographics</w:t>
      </w:r>
      <w:bookmarkEnd w:id="316"/>
    </w:p>
    <w:p w14:paraId="558153C3" w14:textId="77777777" w:rsidR="008820E7" w:rsidRPr="006A54C4" w:rsidRDefault="008820E7" w:rsidP="008820E7">
      <w:pPr>
        <w:rPr>
          <w:b/>
          <w:color w:val="000000" w:themeColor="text1"/>
        </w:rPr>
      </w:pPr>
    </w:p>
    <w:p w14:paraId="5D773F5F" w14:textId="77777777" w:rsidR="006A54C4" w:rsidRPr="006A54C4" w:rsidRDefault="006A54C4" w:rsidP="008820E7">
      <w:pPr>
        <w:rPr>
          <w:color w:val="000000" w:themeColor="text1"/>
        </w:rPr>
      </w:pPr>
      <w:r w:rsidRPr="006A54C4">
        <w:rPr>
          <w:color w:val="000000" w:themeColor="text1"/>
        </w:rPr>
        <w:t xml:space="preserve">Created by the investigators. </w:t>
      </w:r>
    </w:p>
    <w:p w14:paraId="42C7100E" w14:textId="77777777" w:rsidR="006A54C4" w:rsidRPr="006A54C4" w:rsidRDefault="006A54C4" w:rsidP="008820E7">
      <w:pPr>
        <w:rPr>
          <w:b/>
          <w:color w:val="000000" w:themeColor="text1"/>
        </w:rPr>
      </w:pPr>
    </w:p>
    <w:p w14:paraId="69BFBC2E" w14:textId="77777777" w:rsidR="00D60CAB" w:rsidRPr="00102254" w:rsidRDefault="00D60CAB" w:rsidP="008820E7">
      <w:pPr>
        <w:rPr>
          <w:rFonts w:eastAsia="Arial"/>
          <w:color w:val="000000" w:themeColor="text1"/>
        </w:rPr>
      </w:pPr>
      <w:r w:rsidRPr="00102254">
        <w:rPr>
          <w:rFonts w:eastAsia="Arial"/>
          <w:color w:val="000000" w:themeColor="text1"/>
        </w:rPr>
        <w:t xml:space="preserve">How old are you? </w:t>
      </w:r>
    </w:p>
    <w:p w14:paraId="7BA31B68" w14:textId="77777777" w:rsidR="00D60CAB" w:rsidRPr="006A54C4" w:rsidRDefault="00D60CAB" w:rsidP="008820E7">
      <w:pPr>
        <w:ind w:firstLine="720"/>
        <w:rPr>
          <w:rFonts w:eastAsia="Arial"/>
          <w:color w:val="000000" w:themeColor="text1"/>
        </w:rPr>
      </w:pPr>
      <w:r w:rsidRPr="006A54C4">
        <w:rPr>
          <w:rFonts w:eastAsia="Arial"/>
          <w:color w:val="000000" w:themeColor="text1"/>
        </w:rPr>
        <w:t>[Dropdown menu]</w:t>
      </w:r>
    </w:p>
    <w:p w14:paraId="3B5F57CC" w14:textId="77777777" w:rsidR="00D60CAB" w:rsidRPr="006A54C4" w:rsidRDefault="00D60CAB" w:rsidP="008820E7">
      <w:pPr>
        <w:rPr>
          <w:rFonts w:eastAsia="Arial"/>
          <w:color w:val="000000" w:themeColor="text1"/>
        </w:rPr>
      </w:pPr>
      <w:r w:rsidRPr="006A54C4">
        <w:rPr>
          <w:rFonts w:eastAsia="Arial"/>
          <w:color w:val="000000" w:themeColor="text1"/>
        </w:rPr>
        <w:t xml:space="preserve"> </w:t>
      </w:r>
    </w:p>
    <w:p w14:paraId="53B8000E" w14:textId="77777777" w:rsidR="00D60CAB" w:rsidRPr="00102254" w:rsidRDefault="00D60CAB" w:rsidP="008820E7">
      <w:pPr>
        <w:rPr>
          <w:rFonts w:eastAsia="Arial"/>
          <w:color w:val="000000" w:themeColor="text1"/>
        </w:rPr>
      </w:pPr>
      <w:r w:rsidRPr="00102254">
        <w:rPr>
          <w:rFonts w:eastAsia="Arial"/>
          <w:color w:val="000000" w:themeColor="text1"/>
        </w:rPr>
        <w:t>What sex were you assigned at birth, on your original birth certificate?</w:t>
      </w:r>
    </w:p>
    <w:p w14:paraId="54E6F5D9" w14:textId="77777777" w:rsidR="00D60CAB" w:rsidRPr="006A54C4" w:rsidRDefault="00D60CAB" w:rsidP="008820E7">
      <w:pPr>
        <w:numPr>
          <w:ilvl w:val="0"/>
          <w:numId w:val="3"/>
        </w:numPr>
        <w:rPr>
          <w:rFonts w:eastAsia="Arial"/>
          <w:color w:val="000000" w:themeColor="text1"/>
        </w:rPr>
      </w:pPr>
      <w:r w:rsidRPr="006A54C4">
        <w:rPr>
          <w:rFonts w:eastAsia="Arial"/>
          <w:color w:val="000000" w:themeColor="text1"/>
        </w:rPr>
        <w:t>Male</w:t>
      </w:r>
    </w:p>
    <w:p w14:paraId="3B725ABA" w14:textId="77777777" w:rsidR="00D60CAB" w:rsidRDefault="00D60CAB" w:rsidP="008820E7">
      <w:pPr>
        <w:numPr>
          <w:ilvl w:val="0"/>
          <w:numId w:val="3"/>
        </w:numPr>
        <w:rPr>
          <w:rFonts w:eastAsia="Arial"/>
          <w:color w:val="000000" w:themeColor="text1"/>
        </w:rPr>
      </w:pPr>
      <w:r w:rsidRPr="006A54C4">
        <w:rPr>
          <w:rFonts w:eastAsia="Arial"/>
          <w:color w:val="000000" w:themeColor="text1"/>
        </w:rPr>
        <w:t>Female</w:t>
      </w:r>
    </w:p>
    <w:p w14:paraId="2D0F63B1" w14:textId="77777777" w:rsidR="00FA020E" w:rsidRPr="006A54C4" w:rsidRDefault="00FA020E" w:rsidP="008820E7">
      <w:pPr>
        <w:numPr>
          <w:ilvl w:val="0"/>
          <w:numId w:val="3"/>
        </w:numPr>
        <w:rPr>
          <w:rFonts w:eastAsia="Arial"/>
          <w:color w:val="000000" w:themeColor="text1"/>
        </w:rPr>
      </w:pPr>
      <w:r>
        <w:rPr>
          <w:rFonts w:eastAsia="Arial"/>
          <w:color w:val="000000" w:themeColor="text1"/>
        </w:rPr>
        <w:t>Intersex</w:t>
      </w:r>
    </w:p>
    <w:p w14:paraId="42705A23" w14:textId="77777777" w:rsidR="00D60CAB" w:rsidRPr="006A54C4" w:rsidRDefault="00D60CAB" w:rsidP="008820E7">
      <w:pPr>
        <w:rPr>
          <w:rFonts w:eastAsia="Arial"/>
          <w:b/>
          <w:color w:val="000000" w:themeColor="text1"/>
        </w:rPr>
      </w:pPr>
    </w:p>
    <w:p w14:paraId="6B3ECC93" w14:textId="77777777" w:rsidR="00D60CAB" w:rsidRPr="00102254" w:rsidRDefault="00D60CAB" w:rsidP="008820E7">
      <w:pPr>
        <w:rPr>
          <w:rFonts w:eastAsia="Arial"/>
          <w:color w:val="000000" w:themeColor="text1"/>
        </w:rPr>
      </w:pPr>
      <w:r w:rsidRPr="00102254">
        <w:rPr>
          <w:rFonts w:eastAsia="Arial"/>
          <w:color w:val="000000" w:themeColor="text1"/>
        </w:rPr>
        <w:t xml:space="preserve">Which of the following </w:t>
      </w:r>
      <w:r w:rsidRPr="00102254">
        <w:rPr>
          <w:rFonts w:eastAsia="Arial"/>
          <w:color w:val="000000" w:themeColor="text1"/>
          <w:u w:val="single"/>
        </w:rPr>
        <w:t>best describes</w:t>
      </w:r>
      <w:r w:rsidRPr="00102254">
        <w:rPr>
          <w:rFonts w:eastAsia="Arial"/>
          <w:i/>
          <w:color w:val="000000" w:themeColor="text1"/>
        </w:rPr>
        <w:t xml:space="preserve"> </w:t>
      </w:r>
      <w:r w:rsidRPr="00102254">
        <w:rPr>
          <w:rFonts w:eastAsia="Arial"/>
          <w:color w:val="000000" w:themeColor="text1"/>
        </w:rPr>
        <w:t xml:space="preserve">your gender identity? </w:t>
      </w:r>
    </w:p>
    <w:p w14:paraId="633B17C4" w14:textId="77777777" w:rsidR="00D60CAB" w:rsidRPr="006A54C4" w:rsidRDefault="00D60CAB" w:rsidP="008820E7">
      <w:pPr>
        <w:numPr>
          <w:ilvl w:val="0"/>
          <w:numId w:val="14"/>
        </w:numPr>
        <w:rPr>
          <w:rFonts w:eastAsia="Arial"/>
          <w:color w:val="000000" w:themeColor="text1"/>
        </w:rPr>
      </w:pPr>
      <w:r w:rsidRPr="006A54C4">
        <w:rPr>
          <w:rFonts w:eastAsia="Arial"/>
          <w:color w:val="000000" w:themeColor="text1"/>
        </w:rPr>
        <w:t>Man</w:t>
      </w:r>
    </w:p>
    <w:p w14:paraId="6D0B977D" w14:textId="77777777" w:rsidR="00D60CAB" w:rsidRPr="006A54C4" w:rsidRDefault="00D60CAB" w:rsidP="008820E7">
      <w:pPr>
        <w:numPr>
          <w:ilvl w:val="0"/>
          <w:numId w:val="14"/>
        </w:numPr>
        <w:rPr>
          <w:rFonts w:eastAsia="Arial"/>
          <w:color w:val="000000" w:themeColor="text1"/>
        </w:rPr>
      </w:pPr>
      <w:r w:rsidRPr="006A54C4">
        <w:rPr>
          <w:rFonts w:eastAsia="Arial"/>
          <w:color w:val="000000" w:themeColor="text1"/>
        </w:rPr>
        <w:t>Woman</w:t>
      </w:r>
    </w:p>
    <w:p w14:paraId="70BF75B7" w14:textId="77777777" w:rsidR="00D60CAB" w:rsidRPr="006A54C4" w:rsidRDefault="00D60CAB" w:rsidP="008820E7">
      <w:pPr>
        <w:numPr>
          <w:ilvl w:val="0"/>
          <w:numId w:val="14"/>
        </w:numPr>
        <w:rPr>
          <w:rFonts w:eastAsia="Arial"/>
          <w:color w:val="000000" w:themeColor="text1"/>
        </w:rPr>
      </w:pPr>
      <w:r w:rsidRPr="006A54C4">
        <w:rPr>
          <w:rFonts w:eastAsia="Arial"/>
          <w:color w:val="000000" w:themeColor="text1"/>
        </w:rPr>
        <w:t>Transgender man (trans man)</w:t>
      </w:r>
    </w:p>
    <w:p w14:paraId="7C13EF7A" w14:textId="77777777" w:rsidR="00D60CAB" w:rsidRPr="006A54C4" w:rsidRDefault="00D60CAB" w:rsidP="008820E7">
      <w:pPr>
        <w:numPr>
          <w:ilvl w:val="0"/>
          <w:numId w:val="14"/>
        </w:numPr>
        <w:rPr>
          <w:rFonts w:eastAsia="Arial"/>
          <w:color w:val="000000" w:themeColor="text1"/>
        </w:rPr>
      </w:pPr>
      <w:r w:rsidRPr="006A54C4">
        <w:rPr>
          <w:rFonts w:eastAsia="Arial"/>
          <w:color w:val="000000" w:themeColor="text1"/>
        </w:rPr>
        <w:t>Transgender woman (trans woman)</w:t>
      </w:r>
    </w:p>
    <w:p w14:paraId="23D72138" w14:textId="77777777" w:rsidR="00D60CAB" w:rsidRPr="006A54C4" w:rsidRDefault="00D60CAB" w:rsidP="008820E7">
      <w:pPr>
        <w:numPr>
          <w:ilvl w:val="0"/>
          <w:numId w:val="14"/>
        </w:numPr>
        <w:rPr>
          <w:rFonts w:eastAsia="Arial"/>
          <w:color w:val="000000" w:themeColor="text1"/>
        </w:rPr>
      </w:pPr>
      <w:r w:rsidRPr="006A54C4">
        <w:rPr>
          <w:rFonts w:eastAsia="Arial"/>
          <w:color w:val="000000" w:themeColor="text1"/>
        </w:rPr>
        <w:t>Genderqueer</w:t>
      </w:r>
    </w:p>
    <w:p w14:paraId="0F222B9A" w14:textId="77777777" w:rsidR="00D60CAB" w:rsidRPr="006A54C4" w:rsidRDefault="00D60CAB" w:rsidP="008820E7">
      <w:pPr>
        <w:numPr>
          <w:ilvl w:val="0"/>
          <w:numId w:val="14"/>
        </w:numPr>
        <w:rPr>
          <w:rFonts w:eastAsia="Arial"/>
          <w:color w:val="000000" w:themeColor="text1"/>
        </w:rPr>
      </w:pPr>
      <w:r w:rsidRPr="006A54C4">
        <w:rPr>
          <w:rFonts w:eastAsia="Arial"/>
          <w:color w:val="000000" w:themeColor="text1"/>
        </w:rPr>
        <w:t>Gender non-conforming</w:t>
      </w:r>
    </w:p>
    <w:p w14:paraId="2CEF66A6" w14:textId="77777777" w:rsidR="00D60CAB" w:rsidRPr="006A54C4" w:rsidRDefault="00D60CAB" w:rsidP="008820E7">
      <w:pPr>
        <w:numPr>
          <w:ilvl w:val="0"/>
          <w:numId w:val="14"/>
        </w:numPr>
        <w:rPr>
          <w:rFonts w:eastAsia="Arial"/>
          <w:color w:val="000000" w:themeColor="text1"/>
        </w:rPr>
      </w:pPr>
      <w:r w:rsidRPr="006A54C4">
        <w:rPr>
          <w:rFonts w:eastAsia="Arial"/>
          <w:color w:val="000000" w:themeColor="text1"/>
        </w:rPr>
        <w:t>Non-binary</w:t>
      </w:r>
    </w:p>
    <w:p w14:paraId="7741AE84" w14:textId="77777777" w:rsidR="00D60CAB" w:rsidRPr="006A54C4" w:rsidRDefault="00D60CAB" w:rsidP="008820E7">
      <w:pPr>
        <w:numPr>
          <w:ilvl w:val="0"/>
          <w:numId w:val="14"/>
        </w:numPr>
        <w:rPr>
          <w:rFonts w:eastAsia="Arial"/>
          <w:color w:val="000000" w:themeColor="text1"/>
        </w:rPr>
      </w:pPr>
      <w:r w:rsidRPr="006A54C4">
        <w:rPr>
          <w:rFonts w:eastAsia="Arial"/>
          <w:color w:val="000000" w:themeColor="text1"/>
        </w:rPr>
        <w:t>Different identity (please specify)</w:t>
      </w:r>
    </w:p>
    <w:p w14:paraId="2DD0F158" w14:textId="77777777" w:rsidR="00D60CAB" w:rsidRPr="006A54C4" w:rsidRDefault="00D60CAB" w:rsidP="008820E7">
      <w:pPr>
        <w:rPr>
          <w:rFonts w:eastAsia="Arial"/>
          <w:b/>
          <w:color w:val="000000" w:themeColor="text1"/>
        </w:rPr>
      </w:pPr>
    </w:p>
    <w:p w14:paraId="43C78C51" w14:textId="77777777" w:rsidR="00D60CAB" w:rsidRPr="00102254" w:rsidRDefault="00D60CAB" w:rsidP="008820E7">
      <w:pPr>
        <w:rPr>
          <w:rFonts w:eastAsia="Arial"/>
          <w:color w:val="000000" w:themeColor="text1"/>
        </w:rPr>
      </w:pPr>
      <w:r w:rsidRPr="00102254">
        <w:rPr>
          <w:rFonts w:eastAsia="Arial"/>
          <w:color w:val="000000" w:themeColor="text1"/>
        </w:rPr>
        <w:t xml:space="preserve">Which of the following </w:t>
      </w:r>
      <w:r w:rsidRPr="00102254">
        <w:rPr>
          <w:rFonts w:eastAsia="Arial"/>
          <w:color w:val="000000" w:themeColor="text1"/>
          <w:u w:val="single"/>
        </w:rPr>
        <w:t>best describes</w:t>
      </w:r>
      <w:r w:rsidRPr="00102254">
        <w:rPr>
          <w:rFonts w:eastAsia="Arial"/>
          <w:color w:val="000000" w:themeColor="text1"/>
        </w:rPr>
        <w:t xml:space="preserve"> your sexual orientation?</w:t>
      </w:r>
    </w:p>
    <w:p w14:paraId="595EE6FA" w14:textId="77777777" w:rsidR="00D60CAB" w:rsidRPr="006A54C4" w:rsidRDefault="00D60CAB" w:rsidP="008820E7">
      <w:pPr>
        <w:numPr>
          <w:ilvl w:val="0"/>
          <w:numId w:val="11"/>
        </w:numPr>
        <w:rPr>
          <w:rFonts w:eastAsia="Arial"/>
          <w:color w:val="000000" w:themeColor="text1"/>
        </w:rPr>
      </w:pPr>
      <w:r w:rsidRPr="006A54C4">
        <w:rPr>
          <w:rFonts w:eastAsia="Arial"/>
          <w:color w:val="000000" w:themeColor="text1"/>
        </w:rPr>
        <w:t>Straight</w:t>
      </w:r>
    </w:p>
    <w:p w14:paraId="28CFDFB6" w14:textId="77777777" w:rsidR="00D60CAB" w:rsidRPr="006A54C4" w:rsidRDefault="00D60CAB" w:rsidP="008820E7">
      <w:pPr>
        <w:numPr>
          <w:ilvl w:val="0"/>
          <w:numId w:val="11"/>
        </w:numPr>
        <w:rPr>
          <w:rFonts w:eastAsia="Arial"/>
          <w:color w:val="000000" w:themeColor="text1"/>
        </w:rPr>
      </w:pPr>
      <w:r w:rsidRPr="006A54C4">
        <w:rPr>
          <w:rFonts w:eastAsia="Arial"/>
          <w:color w:val="000000" w:themeColor="text1"/>
        </w:rPr>
        <w:t>Bisexual</w:t>
      </w:r>
    </w:p>
    <w:p w14:paraId="49C60941" w14:textId="77777777" w:rsidR="00D60CAB" w:rsidRPr="006A54C4" w:rsidRDefault="00D60CAB" w:rsidP="008820E7">
      <w:pPr>
        <w:numPr>
          <w:ilvl w:val="0"/>
          <w:numId w:val="11"/>
        </w:numPr>
        <w:rPr>
          <w:rFonts w:eastAsia="Arial"/>
          <w:color w:val="000000" w:themeColor="text1"/>
        </w:rPr>
      </w:pPr>
      <w:r w:rsidRPr="006A54C4">
        <w:rPr>
          <w:rFonts w:eastAsia="Arial"/>
          <w:color w:val="000000" w:themeColor="text1"/>
        </w:rPr>
        <w:t>Pansexual</w:t>
      </w:r>
    </w:p>
    <w:p w14:paraId="4D5DEF09" w14:textId="77777777" w:rsidR="00D60CAB" w:rsidRPr="006A54C4" w:rsidRDefault="00D60CAB" w:rsidP="008820E7">
      <w:pPr>
        <w:numPr>
          <w:ilvl w:val="0"/>
          <w:numId w:val="11"/>
        </w:numPr>
        <w:rPr>
          <w:rFonts w:eastAsia="Arial"/>
          <w:color w:val="000000" w:themeColor="text1"/>
        </w:rPr>
      </w:pPr>
      <w:r w:rsidRPr="006A54C4">
        <w:rPr>
          <w:rFonts w:eastAsia="Arial"/>
          <w:color w:val="000000" w:themeColor="text1"/>
        </w:rPr>
        <w:t>Queer</w:t>
      </w:r>
    </w:p>
    <w:p w14:paraId="27A7FFBE" w14:textId="77777777" w:rsidR="00D60CAB" w:rsidRPr="006A54C4" w:rsidRDefault="00D60CAB" w:rsidP="008820E7">
      <w:pPr>
        <w:numPr>
          <w:ilvl w:val="0"/>
          <w:numId w:val="11"/>
        </w:numPr>
        <w:rPr>
          <w:rFonts w:eastAsia="Arial"/>
          <w:color w:val="000000" w:themeColor="text1"/>
        </w:rPr>
      </w:pPr>
      <w:r w:rsidRPr="006A54C4">
        <w:rPr>
          <w:rFonts w:eastAsia="Arial"/>
          <w:color w:val="000000" w:themeColor="text1"/>
        </w:rPr>
        <w:t>Fluid</w:t>
      </w:r>
    </w:p>
    <w:p w14:paraId="730ADCD5" w14:textId="77777777" w:rsidR="00D60CAB" w:rsidRPr="006A54C4" w:rsidRDefault="00D60CAB" w:rsidP="008820E7">
      <w:pPr>
        <w:numPr>
          <w:ilvl w:val="0"/>
          <w:numId w:val="11"/>
        </w:numPr>
        <w:rPr>
          <w:rFonts w:eastAsia="Arial"/>
          <w:color w:val="000000" w:themeColor="text1"/>
        </w:rPr>
      </w:pPr>
      <w:r w:rsidRPr="006A54C4">
        <w:rPr>
          <w:rFonts w:eastAsia="Arial"/>
          <w:color w:val="000000" w:themeColor="text1"/>
        </w:rPr>
        <w:t>Gay</w:t>
      </w:r>
    </w:p>
    <w:p w14:paraId="02C6DC28" w14:textId="77777777" w:rsidR="00D60CAB" w:rsidRPr="006A54C4" w:rsidRDefault="00D60CAB" w:rsidP="008820E7">
      <w:pPr>
        <w:numPr>
          <w:ilvl w:val="0"/>
          <w:numId w:val="11"/>
        </w:numPr>
        <w:rPr>
          <w:rFonts w:eastAsia="Arial"/>
          <w:color w:val="000000" w:themeColor="text1"/>
        </w:rPr>
      </w:pPr>
      <w:r w:rsidRPr="006A54C4">
        <w:rPr>
          <w:rFonts w:eastAsia="Arial"/>
          <w:color w:val="000000" w:themeColor="text1"/>
        </w:rPr>
        <w:t>Lesbian</w:t>
      </w:r>
    </w:p>
    <w:p w14:paraId="21F898EA" w14:textId="77777777" w:rsidR="00D60CAB" w:rsidRPr="006A54C4" w:rsidRDefault="00D60CAB" w:rsidP="008820E7">
      <w:pPr>
        <w:numPr>
          <w:ilvl w:val="0"/>
          <w:numId w:val="11"/>
        </w:numPr>
        <w:rPr>
          <w:rFonts w:eastAsia="Arial"/>
          <w:color w:val="000000" w:themeColor="text1"/>
        </w:rPr>
      </w:pPr>
      <w:r w:rsidRPr="006A54C4">
        <w:rPr>
          <w:rFonts w:eastAsia="Arial"/>
          <w:color w:val="000000" w:themeColor="text1"/>
        </w:rPr>
        <w:t>Unsure/questioning</w:t>
      </w:r>
    </w:p>
    <w:p w14:paraId="590F0D32" w14:textId="77777777" w:rsidR="00D60CAB" w:rsidRPr="006A54C4" w:rsidRDefault="00D60CAB" w:rsidP="008820E7">
      <w:pPr>
        <w:numPr>
          <w:ilvl w:val="0"/>
          <w:numId w:val="11"/>
        </w:numPr>
        <w:rPr>
          <w:rFonts w:eastAsia="Arial"/>
          <w:color w:val="000000" w:themeColor="text1"/>
        </w:rPr>
      </w:pPr>
      <w:r w:rsidRPr="006A54C4">
        <w:rPr>
          <w:rFonts w:eastAsia="Arial"/>
          <w:color w:val="000000" w:themeColor="text1"/>
        </w:rPr>
        <w:t>Asexual</w:t>
      </w:r>
    </w:p>
    <w:p w14:paraId="317A0CE2" w14:textId="77777777" w:rsidR="00D60CAB" w:rsidRPr="006A54C4" w:rsidRDefault="00D60CAB" w:rsidP="008820E7">
      <w:pPr>
        <w:numPr>
          <w:ilvl w:val="0"/>
          <w:numId w:val="11"/>
        </w:numPr>
        <w:rPr>
          <w:rFonts w:eastAsia="Arial"/>
          <w:color w:val="000000" w:themeColor="text1"/>
        </w:rPr>
      </w:pPr>
      <w:r w:rsidRPr="006A54C4">
        <w:rPr>
          <w:rFonts w:eastAsia="Arial"/>
          <w:color w:val="000000" w:themeColor="text1"/>
        </w:rPr>
        <w:t>Different identity (please specify)</w:t>
      </w:r>
    </w:p>
    <w:p w14:paraId="324D0C26" w14:textId="77777777" w:rsidR="00D60CAB" w:rsidRPr="006A54C4" w:rsidRDefault="00D60CAB" w:rsidP="008820E7">
      <w:pPr>
        <w:rPr>
          <w:rFonts w:eastAsia="Arial"/>
          <w:color w:val="000000" w:themeColor="text1"/>
        </w:rPr>
      </w:pPr>
      <w:r w:rsidRPr="006A54C4">
        <w:rPr>
          <w:rFonts w:eastAsia="Arial"/>
          <w:color w:val="000000" w:themeColor="text1"/>
        </w:rPr>
        <w:t xml:space="preserve"> </w:t>
      </w:r>
    </w:p>
    <w:p w14:paraId="50D7E3AC" w14:textId="77777777" w:rsidR="00D60CAB" w:rsidRPr="00102254" w:rsidRDefault="00D60CAB" w:rsidP="008820E7">
      <w:pPr>
        <w:rPr>
          <w:rFonts w:eastAsia="Arial"/>
          <w:color w:val="000000" w:themeColor="text1"/>
        </w:rPr>
      </w:pPr>
      <w:r w:rsidRPr="00102254">
        <w:rPr>
          <w:rFonts w:eastAsia="Arial"/>
          <w:color w:val="000000" w:themeColor="text1"/>
        </w:rPr>
        <w:t>Do you use any other terms to describe your sexual orientation?</w:t>
      </w:r>
    </w:p>
    <w:p w14:paraId="05461D79" w14:textId="77777777" w:rsidR="00D60CAB" w:rsidRPr="006A54C4" w:rsidRDefault="00D60CAB" w:rsidP="008820E7">
      <w:pPr>
        <w:numPr>
          <w:ilvl w:val="0"/>
          <w:numId w:val="8"/>
        </w:numPr>
        <w:rPr>
          <w:rFonts w:eastAsia="Arial"/>
          <w:color w:val="000000" w:themeColor="text1"/>
        </w:rPr>
      </w:pPr>
      <w:r w:rsidRPr="006A54C4">
        <w:rPr>
          <w:rFonts w:eastAsia="Arial"/>
          <w:color w:val="000000" w:themeColor="text1"/>
        </w:rPr>
        <w:t>Yes</w:t>
      </w:r>
    </w:p>
    <w:p w14:paraId="6DE55238" w14:textId="77777777" w:rsidR="00D60CAB" w:rsidRPr="006A54C4" w:rsidRDefault="00D60CAB" w:rsidP="008820E7">
      <w:pPr>
        <w:numPr>
          <w:ilvl w:val="0"/>
          <w:numId w:val="8"/>
        </w:numPr>
        <w:rPr>
          <w:rFonts w:eastAsia="Arial"/>
          <w:color w:val="000000" w:themeColor="text1"/>
        </w:rPr>
      </w:pPr>
      <w:r w:rsidRPr="006A54C4">
        <w:rPr>
          <w:rFonts w:eastAsia="Arial"/>
          <w:color w:val="000000" w:themeColor="text1"/>
        </w:rPr>
        <w:t>No</w:t>
      </w:r>
    </w:p>
    <w:p w14:paraId="11900F14" w14:textId="77777777" w:rsidR="00D60CAB" w:rsidRPr="006A54C4" w:rsidRDefault="00D60CAB" w:rsidP="008820E7">
      <w:pPr>
        <w:rPr>
          <w:rFonts w:eastAsia="Arial"/>
          <w:color w:val="000000" w:themeColor="text1"/>
        </w:rPr>
      </w:pPr>
      <w:r w:rsidRPr="006A54C4">
        <w:rPr>
          <w:rFonts w:eastAsia="Arial"/>
          <w:color w:val="000000" w:themeColor="text1"/>
        </w:rPr>
        <w:t xml:space="preserve">  </w:t>
      </w:r>
    </w:p>
    <w:p w14:paraId="5E9F38EC" w14:textId="77777777" w:rsidR="00D60CAB" w:rsidRPr="006A54C4" w:rsidRDefault="00D60CAB" w:rsidP="008820E7">
      <w:pPr>
        <w:ind w:left="720"/>
        <w:rPr>
          <w:rFonts w:eastAsia="Arial"/>
          <w:i/>
          <w:color w:val="000000" w:themeColor="text1"/>
        </w:rPr>
      </w:pPr>
      <w:r w:rsidRPr="00102254">
        <w:rPr>
          <w:rFonts w:eastAsia="Arial"/>
          <w:color w:val="000000" w:themeColor="text1"/>
        </w:rPr>
        <w:t xml:space="preserve">[If yes] What other terms to you use to describe your sexual orientation? </w:t>
      </w:r>
      <w:r w:rsidRPr="00102254">
        <w:rPr>
          <w:rFonts w:eastAsia="Arial"/>
          <w:i/>
          <w:color w:val="000000" w:themeColor="text1"/>
        </w:rPr>
        <w:t>(select all</w:t>
      </w:r>
      <w:r w:rsidRPr="006A54C4">
        <w:rPr>
          <w:rFonts w:eastAsia="Arial"/>
          <w:i/>
          <w:color w:val="000000" w:themeColor="text1"/>
        </w:rPr>
        <w:t xml:space="preserve"> that apply)</w:t>
      </w:r>
    </w:p>
    <w:p w14:paraId="1D579A97" w14:textId="77777777" w:rsidR="00D60CAB" w:rsidRPr="006A54C4" w:rsidRDefault="00D60CAB" w:rsidP="008820E7">
      <w:pPr>
        <w:numPr>
          <w:ilvl w:val="0"/>
          <w:numId w:val="2"/>
        </w:numPr>
        <w:ind w:left="1440"/>
        <w:rPr>
          <w:rFonts w:eastAsia="Arial"/>
          <w:color w:val="000000" w:themeColor="text1"/>
        </w:rPr>
      </w:pPr>
      <w:r w:rsidRPr="006A54C4">
        <w:rPr>
          <w:rFonts w:eastAsia="Arial"/>
          <w:color w:val="000000" w:themeColor="text1"/>
        </w:rPr>
        <w:t>Straight</w:t>
      </w:r>
    </w:p>
    <w:p w14:paraId="44D25910" w14:textId="77777777" w:rsidR="00D60CAB" w:rsidRPr="006A54C4" w:rsidRDefault="00D60CAB" w:rsidP="008820E7">
      <w:pPr>
        <w:numPr>
          <w:ilvl w:val="0"/>
          <w:numId w:val="2"/>
        </w:numPr>
        <w:ind w:left="1440"/>
        <w:rPr>
          <w:rFonts w:eastAsia="Arial"/>
          <w:color w:val="000000" w:themeColor="text1"/>
        </w:rPr>
      </w:pPr>
      <w:r w:rsidRPr="006A54C4">
        <w:rPr>
          <w:rFonts w:eastAsia="Arial"/>
          <w:color w:val="000000" w:themeColor="text1"/>
        </w:rPr>
        <w:t>Bisexual</w:t>
      </w:r>
    </w:p>
    <w:p w14:paraId="54AF9C38" w14:textId="77777777" w:rsidR="00D60CAB" w:rsidRPr="006A54C4" w:rsidRDefault="00D60CAB" w:rsidP="008820E7">
      <w:pPr>
        <w:numPr>
          <w:ilvl w:val="0"/>
          <w:numId w:val="2"/>
        </w:numPr>
        <w:ind w:left="1440"/>
        <w:rPr>
          <w:rFonts w:eastAsia="Arial"/>
          <w:color w:val="000000" w:themeColor="text1"/>
        </w:rPr>
      </w:pPr>
      <w:r w:rsidRPr="006A54C4">
        <w:rPr>
          <w:rFonts w:eastAsia="Arial"/>
          <w:color w:val="000000" w:themeColor="text1"/>
        </w:rPr>
        <w:t>Pansexual</w:t>
      </w:r>
    </w:p>
    <w:p w14:paraId="7008EF46" w14:textId="77777777" w:rsidR="00D60CAB" w:rsidRPr="006A54C4" w:rsidRDefault="00D60CAB" w:rsidP="008820E7">
      <w:pPr>
        <w:numPr>
          <w:ilvl w:val="0"/>
          <w:numId w:val="2"/>
        </w:numPr>
        <w:ind w:left="1440"/>
        <w:rPr>
          <w:rFonts w:eastAsia="Arial"/>
          <w:color w:val="000000" w:themeColor="text1"/>
        </w:rPr>
      </w:pPr>
      <w:r w:rsidRPr="006A54C4">
        <w:rPr>
          <w:rFonts w:eastAsia="Arial"/>
          <w:color w:val="000000" w:themeColor="text1"/>
        </w:rPr>
        <w:t>Queer</w:t>
      </w:r>
    </w:p>
    <w:p w14:paraId="21D055F4" w14:textId="77777777" w:rsidR="00D60CAB" w:rsidRPr="006A54C4" w:rsidRDefault="00D60CAB" w:rsidP="008820E7">
      <w:pPr>
        <w:numPr>
          <w:ilvl w:val="0"/>
          <w:numId w:val="2"/>
        </w:numPr>
        <w:ind w:left="1440"/>
        <w:rPr>
          <w:rFonts w:eastAsia="Arial"/>
          <w:color w:val="000000" w:themeColor="text1"/>
        </w:rPr>
      </w:pPr>
      <w:r w:rsidRPr="006A54C4">
        <w:rPr>
          <w:rFonts w:eastAsia="Arial"/>
          <w:color w:val="000000" w:themeColor="text1"/>
        </w:rPr>
        <w:t>Fluid</w:t>
      </w:r>
    </w:p>
    <w:p w14:paraId="507E3F7E" w14:textId="77777777" w:rsidR="00D60CAB" w:rsidRPr="006A54C4" w:rsidRDefault="00D60CAB" w:rsidP="008820E7">
      <w:pPr>
        <w:numPr>
          <w:ilvl w:val="0"/>
          <w:numId w:val="2"/>
        </w:numPr>
        <w:ind w:left="1440"/>
        <w:rPr>
          <w:rFonts w:eastAsia="Arial"/>
          <w:color w:val="000000" w:themeColor="text1"/>
        </w:rPr>
      </w:pPr>
      <w:r w:rsidRPr="006A54C4">
        <w:rPr>
          <w:rFonts w:eastAsia="Arial"/>
          <w:color w:val="000000" w:themeColor="text1"/>
        </w:rPr>
        <w:t>Gay</w:t>
      </w:r>
    </w:p>
    <w:p w14:paraId="1656940D" w14:textId="77777777" w:rsidR="00D60CAB" w:rsidRPr="006A54C4" w:rsidRDefault="00D60CAB" w:rsidP="008820E7">
      <w:pPr>
        <w:numPr>
          <w:ilvl w:val="0"/>
          <w:numId w:val="2"/>
        </w:numPr>
        <w:ind w:left="1440"/>
        <w:rPr>
          <w:rFonts w:eastAsia="Arial"/>
          <w:color w:val="000000" w:themeColor="text1"/>
        </w:rPr>
      </w:pPr>
      <w:r w:rsidRPr="006A54C4">
        <w:rPr>
          <w:rFonts w:eastAsia="Arial"/>
          <w:color w:val="000000" w:themeColor="text1"/>
        </w:rPr>
        <w:lastRenderedPageBreak/>
        <w:t>Lesbian</w:t>
      </w:r>
    </w:p>
    <w:p w14:paraId="127A70F2" w14:textId="77777777" w:rsidR="00D60CAB" w:rsidRPr="006A54C4" w:rsidRDefault="00D60CAB" w:rsidP="008820E7">
      <w:pPr>
        <w:numPr>
          <w:ilvl w:val="0"/>
          <w:numId w:val="2"/>
        </w:numPr>
        <w:ind w:left="1440"/>
        <w:rPr>
          <w:rFonts w:eastAsia="Arial"/>
          <w:color w:val="000000" w:themeColor="text1"/>
        </w:rPr>
      </w:pPr>
      <w:r w:rsidRPr="006A54C4">
        <w:rPr>
          <w:rFonts w:eastAsia="Arial"/>
          <w:color w:val="000000" w:themeColor="text1"/>
        </w:rPr>
        <w:t>Unsure/questioning</w:t>
      </w:r>
    </w:p>
    <w:p w14:paraId="7E4BAC8E" w14:textId="77777777" w:rsidR="00D60CAB" w:rsidRPr="006A54C4" w:rsidRDefault="00D60CAB" w:rsidP="008820E7">
      <w:pPr>
        <w:numPr>
          <w:ilvl w:val="0"/>
          <w:numId w:val="2"/>
        </w:numPr>
        <w:ind w:left="1440"/>
        <w:rPr>
          <w:rFonts w:eastAsia="Arial"/>
          <w:color w:val="000000" w:themeColor="text1"/>
        </w:rPr>
      </w:pPr>
      <w:r w:rsidRPr="006A54C4">
        <w:rPr>
          <w:rFonts w:eastAsia="Arial"/>
          <w:color w:val="000000" w:themeColor="text1"/>
        </w:rPr>
        <w:t>Asexual</w:t>
      </w:r>
    </w:p>
    <w:p w14:paraId="3827D014" w14:textId="77777777" w:rsidR="00D60CAB" w:rsidRPr="006A54C4" w:rsidRDefault="00D60CAB" w:rsidP="008820E7">
      <w:pPr>
        <w:numPr>
          <w:ilvl w:val="0"/>
          <w:numId w:val="2"/>
        </w:numPr>
        <w:ind w:left="1440"/>
        <w:rPr>
          <w:rFonts w:eastAsia="Arial"/>
          <w:color w:val="000000" w:themeColor="text1"/>
        </w:rPr>
      </w:pPr>
      <w:r w:rsidRPr="006A54C4">
        <w:rPr>
          <w:rFonts w:eastAsia="Arial"/>
          <w:color w:val="000000" w:themeColor="text1"/>
        </w:rPr>
        <w:t>Different identity (please specify)</w:t>
      </w:r>
    </w:p>
    <w:p w14:paraId="6A6658EB" w14:textId="77777777" w:rsidR="00D60CAB" w:rsidRPr="006A54C4" w:rsidRDefault="00D60CAB" w:rsidP="008820E7">
      <w:pPr>
        <w:rPr>
          <w:rFonts w:eastAsia="Arial"/>
          <w:color w:val="000000" w:themeColor="text1"/>
        </w:rPr>
      </w:pPr>
      <w:r w:rsidRPr="006A54C4">
        <w:rPr>
          <w:rFonts w:eastAsia="Arial"/>
          <w:color w:val="000000" w:themeColor="text1"/>
        </w:rPr>
        <w:t xml:space="preserve"> </w:t>
      </w:r>
    </w:p>
    <w:p w14:paraId="736E1E69" w14:textId="77777777" w:rsidR="00D60CAB" w:rsidRPr="00102254" w:rsidRDefault="00D60CAB" w:rsidP="008820E7">
      <w:pPr>
        <w:rPr>
          <w:rFonts w:eastAsia="Arial"/>
          <w:color w:val="000000" w:themeColor="text1"/>
        </w:rPr>
      </w:pPr>
      <w:r w:rsidRPr="00102254">
        <w:rPr>
          <w:rFonts w:eastAsia="Arial"/>
          <w:color w:val="000000" w:themeColor="text1"/>
        </w:rPr>
        <w:t>Which of the following best describes who you are attracted to?</w:t>
      </w:r>
    </w:p>
    <w:p w14:paraId="6291A9B0" w14:textId="77777777" w:rsidR="00D60CAB" w:rsidRPr="006A54C4" w:rsidRDefault="00D60CAB" w:rsidP="008820E7">
      <w:pPr>
        <w:numPr>
          <w:ilvl w:val="0"/>
          <w:numId w:val="13"/>
        </w:numPr>
        <w:rPr>
          <w:rFonts w:eastAsia="Arial"/>
          <w:color w:val="000000" w:themeColor="text1"/>
        </w:rPr>
      </w:pPr>
      <w:r w:rsidRPr="006A54C4">
        <w:rPr>
          <w:rFonts w:eastAsia="Arial"/>
          <w:color w:val="000000" w:themeColor="text1"/>
        </w:rPr>
        <w:t>I am only attracted to people of a single gender</w:t>
      </w:r>
    </w:p>
    <w:p w14:paraId="0927B569" w14:textId="77777777" w:rsidR="00D60CAB" w:rsidRPr="006A54C4" w:rsidRDefault="00D60CAB" w:rsidP="008820E7">
      <w:pPr>
        <w:numPr>
          <w:ilvl w:val="0"/>
          <w:numId w:val="13"/>
        </w:numPr>
        <w:rPr>
          <w:rFonts w:eastAsia="Arial"/>
          <w:color w:val="000000" w:themeColor="text1"/>
        </w:rPr>
      </w:pPr>
      <w:r w:rsidRPr="006A54C4">
        <w:rPr>
          <w:rFonts w:eastAsia="Arial"/>
          <w:color w:val="000000" w:themeColor="text1"/>
        </w:rPr>
        <w:t>I am attracted to people of more than one gender</w:t>
      </w:r>
    </w:p>
    <w:p w14:paraId="536722E8" w14:textId="77777777" w:rsidR="00D60CAB" w:rsidRPr="006A54C4" w:rsidRDefault="00D60CAB" w:rsidP="008820E7">
      <w:pPr>
        <w:numPr>
          <w:ilvl w:val="0"/>
          <w:numId w:val="13"/>
        </w:numPr>
        <w:rPr>
          <w:rFonts w:eastAsia="Arial"/>
          <w:color w:val="000000" w:themeColor="text1"/>
        </w:rPr>
      </w:pPr>
      <w:r w:rsidRPr="006A54C4">
        <w:rPr>
          <w:rFonts w:eastAsia="Arial"/>
          <w:color w:val="000000" w:themeColor="text1"/>
        </w:rPr>
        <w:t>I am attracted to people regardless of gender (e.g., gender doesn’t influence my attractions)</w:t>
      </w:r>
    </w:p>
    <w:p w14:paraId="36B30D1A" w14:textId="77777777" w:rsidR="00D60CAB" w:rsidRPr="006A54C4" w:rsidRDefault="00D60CAB" w:rsidP="008820E7">
      <w:pPr>
        <w:rPr>
          <w:rFonts w:eastAsia="Arial"/>
          <w:color w:val="000000" w:themeColor="text1"/>
        </w:rPr>
      </w:pPr>
    </w:p>
    <w:p w14:paraId="0E0A6ABA" w14:textId="77777777" w:rsidR="00D60CAB" w:rsidRPr="00102254" w:rsidRDefault="00D60CAB" w:rsidP="008820E7">
      <w:pPr>
        <w:rPr>
          <w:rFonts w:eastAsia="Arial"/>
          <w:color w:val="000000" w:themeColor="text1"/>
        </w:rPr>
      </w:pPr>
      <w:r w:rsidRPr="00102254">
        <w:rPr>
          <w:rFonts w:eastAsia="Arial"/>
          <w:color w:val="000000" w:themeColor="text1"/>
        </w:rPr>
        <w:t>Do you identify as Hispanic or Latinx?</w:t>
      </w:r>
    </w:p>
    <w:p w14:paraId="40AD119A" w14:textId="77777777" w:rsidR="00D60CAB" w:rsidRPr="006A54C4" w:rsidRDefault="00D60CAB" w:rsidP="008820E7">
      <w:pPr>
        <w:numPr>
          <w:ilvl w:val="0"/>
          <w:numId w:val="9"/>
        </w:numPr>
        <w:rPr>
          <w:rFonts w:eastAsia="Arial"/>
          <w:color w:val="000000" w:themeColor="text1"/>
        </w:rPr>
      </w:pPr>
      <w:r w:rsidRPr="006A54C4">
        <w:rPr>
          <w:rFonts w:eastAsia="Arial"/>
          <w:color w:val="000000" w:themeColor="text1"/>
        </w:rPr>
        <w:t>Yes</w:t>
      </w:r>
    </w:p>
    <w:p w14:paraId="4A8904FB" w14:textId="77777777" w:rsidR="00D60CAB" w:rsidRPr="006A54C4" w:rsidRDefault="00D60CAB" w:rsidP="008820E7">
      <w:pPr>
        <w:numPr>
          <w:ilvl w:val="0"/>
          <w:numId w:val="9"/>
        </w:numPr>
        <w:rPr>
          <w:rFonts w:eastAsia="Arial"/>
          <w:color w:val="000000" w:themeColor="text1"/>
        </w:rPr>
      </w:pPr>
      <w:r w:rsidRPr="006A54C4">
        <w:rPr>
          <w:rFonts w:eastAsia="Arial"/>
          <w:color w:val="000000" w:themeColor="text1"/>
        </w:rPr>
        <w:t>No</w:t>
      </w:r>
    </w:p>
    <w:p w14:paraId="0590E854" w14:textId="77777777" w:rsidR="00D60CAB" w:rsidRPr="006A54C4" w:rsidRDefault="00D60CAB" w:rsidP="008820E7">
      <w:pPr>
        <w:rPr>
          <w:rFonts w:eastAsia="Arial"/>
          <w:color w:val="000000" w:themeColor="text1"/>
        </w:rPr>
      </w:pPr>
      <w:r w:rsidRPr="006A54C4">
        <w:rPr>
          <w:rFonts w:eastAsia="Arial"/>
          <w:color w:val="000000" w:themeColor="text1"/>
        </w:rPr>
        <w:t xml:space="preserve"> </w:t>
      </w:r>
    </w:p>
    <w:p w14:paraId="232D9B82" w14:textId="77777777" w:rsidR="00D60CAB" w:rsidRPr="00102254" w:rsidRDefault="00D60CAB" w:rsidP="008820E7">
      <w:pPr>
        <w:rPr>
          <w:rFonts w:eastAsia="Arial"/>
          <w:i/>
          <w:color w:val="000000" w:themeColor="text1"/>
        </w:rPr>
      </w:pPr>
      <w:r w:rsidRPr="00102254">
        <w:rPr>
          <w:rFonts w:eastAsia="Arial"/>
          <w:color w:val="000000" w:themeColor="text1"/>
        </w:rPr>
        <w:t xml:space="preserve">Which of the following best describes your race? </w:t>
      </w:r>
      <w:r w:rsidRPr="00102254">
        <w:rPr>
          <w:rFonts w:eastAsia="Arial"/>
          <w:i/>
          <w:color w:val="000000" w:themeColor="text1"/>
        </w:rPr>
        <w:t>(select all that apply)</w:t>
      </w:r>
    </w:p>
    <w:p w14:paraId="27B39E86" w14:textId="77777777" w:rsidR="00D60CAB" w:rsidRPr="006A54C4" w:rsidRDefault="00D60CAB" w:rsidP="008820E7">
      <w:pPr>
        <w:numPr>
          <w:ilvl w:val="0"/>
          <w:numId w:val="12"/>
        </w:numPr>
        <w:rPr>
          <w:rFonts w:eastAsia="Arial"/>
          <w:color w:val="000000" w:themeColor="text1"/>
        </w:rPr>
      </w:pPr>
      <w:r w:rsidRPr="006A54C4">
        <w:rPr>
          <w:rFonts w:eastAsia="Arial"/>
          <w:color w:val="000000" w:themeColor="text1"/>
        </w:rPr>
        <w:t>American Indian or Alaska Native</w:t>
      </w:r>
    </w:p>
    <w:p w14:paraId="30D53B6B" w14:textId="77777777" w:rsidR="00D60CAB" w:rsidRPr="006A54C4" w:rsidRDefault="00D60CAB" w:rsidP="008820E7">
      <w:pPr>
        <w:numPr>
          <w:ilvl w:val="0"/>
          <w:numId w:val="12"/>
        </w:numPr>
        <w:rPr>
          <w:rFonts w:eastAsia="Arial"/>
          <w:color w:val="000000" w:themeColor="text1"/>
        </w:rPr>
      </w:pPr>
      <w:r w:rsidRPr="006A54C4">
        <w:rPr>
          <w:rFonts w:eastAsia="Arial"/>
          <w:color w:val="000000" w:themeColor="text1"/>
        </w:rPr>
        <w:t>Asian</w:t>
      </w:r>
    </w:p>
    <w:p w14:paraId="7F554F4F" w14:textId="77777777" w:rsidR="00D60CAB" w:rsidRPr="006A54C4" w:rsidRDefault="00D60CAB" w:rsidP="008820E7">
      <w:pPr>
        <w:numPr>
          <w:ilvl w:val="0"/>
          <w:numId w:val="12"/>
        </w:numPr>
        <w:rPr>
          <w:rFonts w:eastAsia="Arial"/>
          <w:color w:val="000000" w:themeColor="text1"/>
        </w:rPr>
      </w:pPr>
      <w:r w:rsidRPr="006A54C4">
        <w:rPr>
          <w:rFonts w:eastAsia="Arial"/>
          <w:color w:val="000000" w:themeColor="text1"/>
        </w:rPr>
        <w:t>Black or African American</w:t>
      </w:r>
    </w:p>
    <w:p w14:paraId="06D088EE" w14:textId="77777777" w:rsidR="00D60CAB" w:rsidRPr="006A54C4" w:rsidRDefault="00D60CAB" w:rsidP="008820E7">
      <w:pPr>
        <w:numPr>
          <w:ilvl w:val="0"/>
          <w:numId w:val="12"/>
        </w:numPr>
        <w:rPr>
          <w:rFonts w:eastAsia="Arial"/>
          <w:color w:val="000000" w:themeColor="text1"/>
        </w:rPr>
      </w:pPr>
      <w:r w:rsidRPr="006A54C4">
        <w:rPr>
          <w:rFonts w:eastAsia="Arial"/>
          <w:color w:val="000000" w:themeColor="text1"/>
        </w:rPr>
        <w:t>Native Hawaiian or Other Pacific Islander</w:t>
      </w:r>
    </w:p>
    <w:p w14:paraId="0921D66D" w14:textId="77777777" w:rsidR="00D60CAB" w:rsidRPr="006A54C4" w:rsidRDefault="00D60CAB" w:rsidP="008820E7">
      <w:pPr>
        <w:numPr>
          <w:ilvl w:val="0"/>
          <w:numId w:val="12"/>
        </w:numPr>
        <w:rPr>
          <w:rFonts w:eastAsia="Arial"/>
          <w:color w:val="000000" w:themeColor="text1"/>
        </w:rPr>
      </w:pPr>
      <w:r w:rsidRPr="006A54C4">
        <w:rPr>
          <w:rFonts w:eastAsia="Arial"/>
          <w:color w:val="000000" w:themeColor="text1"/>
        </w:rPr>
        <w:t>White</w:t>
      </w:r>
    </w:p>
    <w:p w14:paraId="722BBD68" w14:textId="77777777" w:rsidR="00D60CAB" w:rsidRPr="006A54C4" w:rsidRDefault="00D60CAB" w:rsidP="008820E7">
      <w:pPr>
        <w:numPr>
          <w:ilvl w:val="0"/>
          <w:numId w:val="12"/>
        </w:numPr>
        <w:rPr>
          <w:rFonts w:eastAsia="Arial"/>
          <w:color w:val="000000" w:themeColor="text1"/>
        </w:rPr>
      </w:pPr>
      <w:r w:rsidRPr="006A54C4">
        <w:rPr>
          <w:rFonts w:eastAsia="Arial"/>
          <w:color w:val="000000" w:themeColor="text1"/>
        </w:rPr>
        <w:t>Different race (please specify)</w:t>
      </w:r>
    </w:p>
    <w:p w14:paraId="130E2643" w14:textId="77777777" w:rsidR="00D60CAB" w:rsidRPr="006A54C4" w:rsidRDefault="00D60CAB" w:rsidP="008820E7">
      <w:pPr>
        <w:rPr>
          <w:rFonts w:eastAsia="Arial"/>
          <w:color w:val="000000" w:themeColor="text1"/>
        </w:rPr>
      </w:pPr>
      <w:r w:rsidRPr="006A54C4">
        <w:rPr>
          <w:rFonts w:eastAsia="Arial"/>
          <w:color w:val="000000" w:themeColor="text1"/>
        </w:rPr>
        <w:t xml:space="preserve"> </w:t>
      </w:r>
    </w:p>
    <w:p w14:paraId="20DE85F9" w14:textId="77777777" w:rsidR="00D60CAB" w:rsidRPr="00102254" w:rsidRDefault="00D60CAB" w:rsidP="008820E7">
      <w:pPr>
        <w:rPr>
          <w:rFonts w:eastAsia="Arial"/>
          <w:color w:val="000000" w:themeColor="text1"/>
        </w:rPr>
      </w:pPr>
      <w:r w:rsidRPr="00102254">
        <w:rPr>
          <w:rFonts w:eastAsia="Arial"/>
          <w:color w:val="000000" w:themeColor="text1"/>
        </w:rPr>
        <w:t>What state or U.S. Territory do you live in?</w:t>
      </w:r>
    </w:p>
    <w:p w14:paraId="13C66CB0" w14:textId="77777777" w:rsidR="00D60CAB" w:rsidRPr="006A54C4" w:rsidRDefault="00D60CAB" w:rsidP="008820E7">
      <w:pPr>
        <w:numPr>
          <w:ilvl w:val="0"/>
          <w:numId w:val="1"/>
        </w:numPr>
        <w:rPr>
          <w:rFonts w:eastAsia="Arial"/>
          <w:i/>
          <w:color w:val="000000" w:themeColor="text1"/>
        </w:rPr>
      </w:pPr>
      <w:r w:rsidRPr="006A54C4">
        <w:rPr>
          <w:rFonts w:eastAsia="Arial"/>
          <w:i/>
          <w:color w:val="000000" w:themeColor="text1"/>
        </w:rPr>
        <w:t>Dropdown:</w:t>
      </w:r>
    </w:p>
    <w:p w14:paraId="3E445D80" w14:textId="77777777" w:rsidR="00D60CAB" w:rsidRPr="006A54C4" w:rsidRDefault="00D60CAB" w:rsidP="008820E7">
      <w:pPr>
        <w:numPr>
          <w:ilvl w:val="1"/>
          <w:numId w:val="1"/>
        </w:numPr>
        <w:rPr>
          <w:rFonts w:eastAsia="Arial"/>
          <w:color w:val="000000" w:themeColor="text1"/>
        </w:rPr>
      </w:pPr>
      <w:r w:rsidRPr="006A54C4">
        <w:rPr>
          <w:rFonts w:eastAsia="Arial"/>
          <w:color w:val="000000" w:themeColor="text1"/>
        </w:rPr>
        <w:t>50 states</w:t>
      </w:r>
    </w:p>
    <w:p w14:paraId="5FC3CEDD" w14:textId="77777777" w:rsidR="00D60CAB" w:rsidRPr="006A54C4" w:rsidRDefault="00D60CAB" w:rsidP="008820E7">
      <w:pPr>
        <w:numPr>
          <w:ilvl w:val="1"/>
          <w:numId w:val="1"/>
        </w:numPr>
        <w:rPr>
          <w:rFonts w:eastAsia="Arial"/>
          <w:color w:val="000000" w:themeColor="text1"/>
        </w:rPr>
      </w:pPr>
      <w:r w:rsidRPr="006A54C4">
        <w:rPr>
          <w:rFonts w:eastAsia="Arial"/>
          <w:color w:val="000000" w:themeColor="text1"/>
        </w:rPr>
        <w:t>DC</w:t>
      </w:r>
    </w:p>
    <w:p w14:paraId="75E3EC8B" w14:textId="77777777" w:rsidR="00D60CAB" w:rsidRPr="006A54C4" w:rsidRDefault="00D60CAB" w:rsidP="008820E7">
      <w:pPr>
        <w:numPr>
          <w:ilvl w:val="1"/>
          <w:numId w:val="1"/>
        </w:numPr>
        <w:rPr>
          <w:rFonts w:eastAsia="Arial"/>
          <w:color w:val="000000" w:themeColor="text1"/>
        </w:rPr>
      </w:pPr>
      <w:r w:rsidRPr="006A54C4">
        <w:rPr>
          <w:rFonts w:eastAsia="Arial"/>
          <w:color w:val="000000" w:themeColor="text1"/>
        </w:rPr>
        <w:t>US Territories</w:t>
      </w:r>
    </w:p>
    <w:p w14:paraId="43F67ECA" w14:textId="77777777" w:rsidR="00D60CAB" w:rsidRPr="006A54C4" w:rsidRDefault="00D60CAB" w:rsidP="008820E7">
      <w:pPr>
        <w:numPr>
          <w:ilvl w:val="1"/>
          <w:numId w:val="1"/>
        </w:numPr>
        <w:rPr>
          <w:rFonts w:eastAsia="Arial"/>
          <w:color w:val="000000" w:themeColor="text1"/>
        </w:rPr>
      </w:pPr>
      <w:r w:rsidRPr="006A54C4">
        <w:rPr>
          <w:rFonts w:eastAsia="Arial"/>
          <w:color w:val="000000" w:themeColor="text1"/>
        </w:rPr>
        <w:t>I do not live in the United States</w:t>
      </w:r>
    </w:p>
    <w:p w14:paraId="626AF39B" w14:textId="77777777" w:rsidR="00D60CAB" w:rsidRDefault="00D60CAB" w:rsidP="008820E7">
      <w:pPr>
        <w:rPr>
          <w:rFonts w:eastAsia="Arial"/>
          <w:color w:val="000000" w:themeColor="text1"/>
        </w:rPr>
      </w:pPr>
    </w:p>
    <w:p w14:paraId="3C10748D" w14:textId="77777777" w:rsidR="005C58CE" w:rsidRDefault="005C58CE" w:rsidP="008820E7">
      <w:pPr>
        <w:rPr>
          <w:rFonts w:eastAsia="Arial"/>
          <w:color w:val="000000" w:themeColor="text1"/>
        </w:rPr>
      </w:pPr>
      <w:r>
        <w:rPr>
          <w:rFonts w:eastAsia="Arial"/>
          <w:color w:val="000000" w:themeColor="text1"/>
        </w:rPr>
        <w:t>What city/town did you live the longest while growing up from the ages of 10-18?</w:t>
      </w:r>
    </w:p>
    <w:p w14:paraId="5E5406A2" w14:textId="77777777" w:rsidR="005C58CE" w:rsidRDefault="005C58CE" w:rsidP="005C58CE">
      <w:pPr>
        <w:pStyle w:val="ListParagraph"/>
        <w:numPr>
          <w:ilvl w:val="0"/>
          <w:numId w:val="51"/>
        </w:numPr>
        <w:rPr>
          <w:rFonts w:eastAsia="Arial"/>
          <w:color w:val="000000" w:themeColor="text1"/>
        </w:rPr>
      </w:pPr>
      <w:r>
        <w:rPr>
          <w:rFonts w:eastAsia="Arial"/>
          <w:color w:val="000000" w:themeColor="text1"/>
        </w:rPr>
        <w:t>City/town</w:t>
      </w:r>
    </w:p>
    <w:p w14:paraId="588F64A5" w14:textId="77777777" w:rsidR="005C58CE" w:rsidRDefault="005C58CE" w:rsidP="005C58CE">
      <w:pPr>
        <w:pStyle w:val="ListParagraph"/>
        <w:numPr>
          <w:ilvl w:val="0"/>
          <w:numId w:val="51"/>
        </w:numPr>
        <w:rPr>
          <w:rFonts w:eastAsia="Arial"/>
          <w:color w:val="000000" w:themeColor="text1"/>
        </w:rPr>
      </w:pPr>
      <w:r>
        <w:rPr>
          <w:rFonts w:eastAsia="Arial"/>
          <w:color w:val="000000" w:themeColor="text1"/>
        </w:rPr>
        <w:t>State</w:t>
      </w:r>
    </w:p>
    <w:p w14:paraId="1014E815" w14:textId="77777777" w:rsidR="005C58CE" w:rsidRDefault="005C58CE" w:rsidP="005C58CE">
      <w:pPr>
        <w:pStyle w:val="ListParagraph"/>
        <w:numPr>
          <w:ilvl w:val="0"/>
          <w:numId w:val="51"/>
        </w:numPr>
        <w:rPr>
          <w:rFonts w:eastAsia="Arial"/>
          <w:color w:val="000000" w:themeColor="text1"/>
        </w:rPr>
      </w:pPr>
      <w:r>
        <w:rPr>
          <w:rFonts w:eastAsia="Arial"/>
          <w:color w:val="000000" w:themeColor="text1"/>
        </w:rPr>
        <w:t>Country</w:t>
      </w:r>
    </w:p>
    <w:p w14:paraId="0D1834D0" w14:textId="77777777" w:rsidR="005C58CE" w:rsidRDefault="005C58CE" w:rsidP="005C58CE">
      <w:pPr>
        <w:rPr>
          <w:rFonts w:eastAsia="Arial"/>
          <w:color w:val="000000" w:themeColor="text1"/>
        </w:rPr>
      </w:pPr>
    </w:p>
    <w:p w14:paraId="74AED877" w14:textId="77777777" w:rsidR="005C58CE" w:rsidRDefault="005C58CE" w:rsidP="005C58CE">
      <w:pPr>
        <w:rPr>
          <w:rFonts w:eastAsia="Arial"/>
          <w:color w:val="000000" w:themeColor="text1"/>
        </w:rPr>
      </w:pPr>
      <w:r>
        <w:rPr>
          <w:rFonts w:eastAsia="Arial"/>
          <w:color w:val="000000" w:themeColor="text1"/>
        </w:rPr>
        <w:t xml:space="preserve">How long did you live there? </w:t>
      </w:r>
    </w:p>
    <w:p w14:paraId="72B34351" w14:textId="77777777" w:rsidR="005C58CE" w:rsidRDefault="005C58CE" w:rsidP="005C58CE">
      <w:pPr>
        <w:pStyle w:val="ListParagraph"/>
        <w:numPr>
          <w:ilvl w:val="0"/>
          <w:numId w:val="51"/>
        </w:numPr>
        <w:rPr>
          <w:rFonts w:eastAsia="Arial"/>
          <w:color w:val="000000" w:themeColor="text1"/>
        </w:rPr>
      </w:pPr>
      <w:r>
        <w:rPr>
          <w:rFonts w:eastAsia="Arial"/>
          <w:color w:val="000000" w:themeColor="text1"/>
        </w:rPr>
        <w:t>Months</w:t>
      </w:r>
    </w:p>
    <w:p w14:paraId="622A5E74" w14:textId="77777777" w:rsidR="005C58CE" w:rsidRPr="005C58CE" w:rsidRDefault="005C58CE" w:rsidP="005C58CE">
      <w:pPr>
        <w:pStyle w:val="ListParagraph"/>
        <w:numPr>
          <w:ilvl w:val="0"/>
          <w:numId w:val="51"/>
        </w:numPr>
        <w:rPr>
          <w:rFonts w:eastAsia="Arial"/>
          <w:color w:val="000000" w:themeColor="text1"/>
        </w:rPr>
      </w:pPr>
      <w:r>
        <w:rPr>
          <w:rFonts w:eastAsia="Arial"/>
          <w:color w:val="000000" w:themeColor="text1"/>
        </w:rPr>
        <w:t>Years</w:t>
      </w:r>
    </w:p>
    <w:p w14:paraId="0E7674DD" w14:textId="77777777" w:rsidR="005C58CE" w:rsidRPr="006A54C4" w:rsidRDefault="005C58CE" w:rsidP="008820E7">
      <w:pPr>
        <w:rPr>
          <w:rFonts w:eastAsia="Arial"/>
          <w:color w:val="000000" w:themeColor="text1"/>
        </w:rPr>
      </w:pPr>
    </w:p>
    <w:p w14:paraId="716E0B43" w14:textId="77777777" w:rsidR="00D60CAB" w:rsidRPr="00102254" w:rsidRDefault="00D60CAB" w:rsidP="008820E7">
      <w:pPr>
        <w:rPr>
          <w:rFonts w:eastAsia="Arial"/>
          <w:color w:val="000000" w:themeColor="text1"/>
        </w:rPr>
      </w:pPr>
      <w:r w:rsidRPr="00102254">
        <w:rPr>
          <w:rFonts w:eastAsia="Arial"/>
          <w:color w:val="000000" w:themeColor="text1"/>
        </w:rPr>
        <w:t>How did you hear about this study?</w:t>
      </w:r>
    </w:p>
    <w:p w14:paraId="25B30666" w14:textId="77777777" w:rsidR="00D60CAB" w:rsidRPr="006A54C4" w:rsidRDefault="00D60CAB" w:rsidP="008820E7">
      <w:pPr>
        <w:numPr>
          <w:ilvl w:val="0"/>
          <w:numId w:val="6"/>
        </w:numPr>
        <w:rPr>
          <w:rFonts w:eastAsia="Arial"/>
          <w:color w:val="000000" w:themeColor="text1"/>
        </w:rPr>
      </w:pPr>
      <w:r w:rsidRPr="006A54C4">
        <w:rPr>
          <w:rFonts w:eastAsia="Arial"/>
          <w:color w:val="000000" w:themeColor="text1"/>
        </w:rPr>
        <w:t>Facebook advertisement</w:t>
      </w:r>
    </w:p>
    <w:p w14:paraId="600930AC" w14:textId="77777777" w:rsidR="00D60CAB" w:rsidRPr="006A54C4" w:rsidRDefault="00D60CAB" w:rsidP="008820E7">
      <w:pPr>
        <w:numPr>
          <w:ilvl w:val="0"/>
          <w:numId w:val="6"/>
        </w:numPr>
        <w:rPr>
          <w:rFonts w:eastAsia="Arial"/>
          <w:color w:val="000000" w:themeColor="text1"/>
        </w:rPr>
      </w:pPr>
      <w:r w:rsidRPr="006A54C4">
        <w:rPr>
          <w:rFonts w:eastAsia="Arial"/>
          <w:color w:val="000000" w:themeColor="text1"/>
        </w:rPr>
        <w:t>Instagram</w:t>
      </w:r>
    </w:p>
    <w:p w14:paraId="5B9D2A79" w14:textId="77777777" w:rsidR="00D60CAB" w:rsidRPr="006A54C4" w:rsidRDefault="00D60CAB" w:rsidP="008820E7">
      <w:pPr>
        <w:numPr>
          <w:ilvl w:val="0"/>
          <w:numId w:val="6"/>
        </w:numPr>
        <w:rPr>
          <w:rFonts w:eastAsia="Arial"/>
          <w:color w:val="000000" w:themeColor="text1"/>
        </w:rPr>
      </w:pPr>
      <w:r w:rsidRPr="006A54C4">
        <w:rPr>
          <w:rFonts w:eastAsia="Arial"/>
          <w:color w:val="000000" w:themeColor="text1"/>
        </w:rPr>
        <w:t>Twitter</w:t>
      </w:r>
    </w:p>
    <w:p w14:paraId="377344B1" w14:textId="77777777" w:rsidR="00D60CAB" w:rsidRPr="006A54C4" w:rsidRDefault="00D60CAB" w:rsidP="008820E7">
      <w:pPr>
        <w:numPr>
          <w:ilvl w:val="0"/>
          <w:numId w:val="6"/>
        </w:numPr>
        <w:rPr>
          <w:rFonts w:eastAsia="Arial"/>
          <w:color w:val="000000" w:themeColor="text1"/>
        </w:rPr>
      </w:pPr>
      <w:r w:rsidRPr="006A54C4">
        <w:rPr>
          <w:rFonts w:eastAsia="Arial"/>
          <w:color w:val="000000" w:themeColor="text1"/>
        </w:rPr>
        <w:t>Another social media site (please specify)</w:t>
      </w:r>
    </w:p>
    <w:p w14:paraId="5C1F00E2" w14:textId="77777777" w:rsidR="00D60CAB" w:rsidRPr="006A54C4" w:rsidRDefault="00D60CAB" w:rsidP="008820E7">
      <w:pPr>
        <w:numPr>
          <w:ilvl w:val="0"/>
          <w:numId w:val="6"/>
        </w:numPr>
        <w:rPr>
          <w:rFonts w:eastAsia="Arial"/>
          <w:color w:val="000000" w:themeColor="text1"/>
        </w:rPr>
      </w:pPr>
      <w:r w:rsidRPr="006A54C4">
        <w:rPr>
          <w:rFonts w:eastAsia="Arial"/>
          <w:color w:val="000000" w:themeColor="text1"/>
        </w:rPr>
        <w:t>An email flier</w:t>
      </w:r>
    </w:p>
    <w:p w14:paraId="2C71BBFD" w14:textId="77777777" w:rsidR="00D60CAB" w:rsidRPr="006A54C4" w:rsidRDefault="00D60CAB" w:rsidP="008820E7">
      <w:pPr>
        <w:numPr>
          <w:ilvl w:val="0"/>
          <w:numId w:val="6"/>
        </w:numPr>
        <w:rPr>
          <w:rFonts w:eastAsia="Arial"/>
          <w:color w:val="000000" w:themeColor="text1"/>
        </w:rPr>
      </w:pPr>
      <w:r w:rsidRPr="006A54C4">
        <w:rPr>
          <w:rFonts w:eastAsia="Arial"/>
          <w:color w:val="000000" w:themeColor="text1"/>
        </w:rPr>
        <w:t>An in-person flier</w:t>
      </w:r>
    </w:p>
    <w:p w14:paraId="2245A33E" w14:textId="77777777" w:rsidR="00D60CAB" w:rsidRPr="006A54C4" w:rsidRDefault="00D60CAB" w:rsidP="008820E7">
      <w:pPr>
        <w:numPr>
          <w:ilvl w:val="0"/>
          <w:numId w:val="6"/>
        </w:numPr>
        <w:rPr>
          <w:rFonts w:eastAsia="Arial"/>
          <w:color w:val="000000" w:themeColor="text1"/>
        </w:rPr>
      </w:pPr>
      <w:r w:rsidRPr="006A54C4">
        <w:rPr>
          <w:rFonts w:eastAsia="Arial"/>
          <w:color w:val="000000" w:themeColor="text1"/>
        </w:rPr>
        <w:lastRenderedPageBreak/>
        <w:t>An organization listserv</w:t>
      </w:r>
    </w:p>
    <w:p w14:paraId="64943C31" w14:textId="77777777" w:rsidR="00D60CAB" w:rsidRPr="006A54C4" w:rsidRDefault="00D60CAB" w:rsidP="008820E7">
      <w:pPr>
        <w:numPr>
          <w:ilvl w:val="0"/>
          <w:numId w:val="6"/>
        </w:numPr>
        <w:rPr>
          <w:rFonts w:eastAsia="Arial"/>
          <w:color w:val="000000" w:themeColor="text1"/>
        </w:rPr>
      </w:pPr>
      <w:r w:rsidRPr="006A54C4">
        <w:rPr>
          <w:rFonts w:eastAsia="Arial"/>
          <w:color w:val="000000" w:themeColor="text1"/>
        </w:rPr>
        <w:t>Someone I know</w:t>
      </w:r>
    </w:p>
    <w:p w14:paraId="25D60642" w14:textId="77777777" w:rsidR="00D60CAB" w:rsidRPr="006A54C4" w:rsidRDefault="00D60CAB" w:rsidP="008820E7">
      <w:pPr>
        <w:numPr>
          <w:ilvl w:val="0"/>
          <w:numId w:val="6"/>
        </w:numPr>
        <w:rPr>
          <w:rFonts w:eastAsia="Arial"/>
          <w:color w:val="000000" w:themeColor="text1"/>
        </w:rPr>
      </w:pPr>
      <w:r w:rsidRPr="006A54C4">
        <w:rPr>
          <w:rFonts w:eastAsia="Arial"/>
          <w:color w:val="000000" w:themeColor="text1"/>
        </w:rPr>
        <w:t>Not listed (please specify)</w:t>
      </w:r>
    </w:p>
    <w:p w14:paraId="1EBADF61" w14:textId="77777777" w:rsidR="00D60CAB" w:rsidRPr="006A54C4" w:rsidRDefault="00D60CAB" w:rsidP="008820E7">
      <w:pPr>
        <w:rPr>
          <w:rFonts w:eastAsia="Arial"/>
          <w:color w:val="000000" w:themeColor="text1"/>
        </w:rPr>
      </w:pPr>
      <w:r w:rsidRPr="006A54C4">
        <w:rPr>
          <w:rFonts w:eastAsia="Arial"/>
          <w:color w:val="000000" w:themeColor="text1"/>
        </w:rPr>
        <w:t xml:space="preserve"> </w:t>
      </w:r>
    </w:p>
    <w:p w14:paraId="02185812" w14:textId="77777777" w:rsidR="00D60CAB" w:rsidRPr="00102254" w:rsidRDefault="00D60CAB" w:rsidP="008820E7">
      <w:pPr>
        <w:rPr>
          <w:rFonts w:eastAsia="Arial"/>
          <w:color w:val="000000" w:themeColor="text1"/>
        </w:rPr>
      </w:pPr>
      <w:r w:rsidRPr="004952F0">
        <w:rPr>
          <w:rFonts w:eastAsia="Arial"/>
          <w:color w:val="000000" w:themeColor="text1"/>
        </w:rPr>
        <w:t xml:space="preserve">If we email you, can we refer to the study as “the </w:t>
      </w:r>
      <w:proofErr w:type="gramStart"/>
      <w:r w:rsidR="004952F0">
        <w:rPr>
          <w:rFonts w:eastAsia="Arial"/>
          <w:color w:val="000000" w:themeColor="text1"/>
        </w:rPr>
        <w:t>couples</w:t>
      </w:r>
      <w:proofErr w:type="gramEnd"/>
      <w:r w:rsidRPr="004952F0">
        <w:rPr>
          <w:rFonts w:eastAsia="Arial"/>
          <w:color w:val="000000" w:themeColor="text1"/>
        </w:rPr>
        <w:t xml:space="preserve"> study”?</w:t>
      </w:r>
    </w:p>
    <w:p w14:paraId="7AF7571E" w14:textId="77777777" w:rsidR="00D60CAB" w:rsidRPr="006A54C4" w:rsidRDefault="00D60CAB" w:rsidP="008820E7">
      <w:pPr>
        <w:numPr>
          <w:ilvl w:val="0"/>
          <w:numId w:val="4"/>
        </w:numPr>
        <w:rPr>
          <w:color w:val="000000" w:themeColor="text1"/>
        </w:rPr>
      </w:pPr>
      <w:r w:rsidRPr="006A54C4">
        <w:rPr>
          <w:rFonts w:eastAsia="Arial"/>
          <w:b/>
          <w:color w:val="000000" w:themeColor="text1"/>
        </w:rPr>
        <w:t>Yes</w:t>
      </w:r>
      <w:r w:rsidRPr="006A54C4">
        <w:rPr>
          <w:rFonts w:eastAsia="Arial"/>
          <w:color w:val="000000" w:themeColor="text1"/>
        </w:rPr>
        <w:t xml:space="preserve">, you can refer to the study as “the </w:t>
      </w:r>
      <w:proofErr w:type="gramStart"/>
      <w:r w:rsidR="004952F0">
        <w:rPr>
          <w:rFonts w:eastAsia="Arial"/>
          <w:color w:val="000000" w:themeColor="text1"/>
        </w:rPr>
        <w:t>couples</w:t>
      </w:r>
      <w:proofErr w:type="gramEnd"/>
      <w:r w:rsidRPr="006A54C4">
        <w:rPr>
          <w:rFonts w:eastAsia="Arial"/>
          <w:color w:val="000000" w:themeColor="text1"/>
        </w:rPr>
        <w:t xml:space="preserve"> study”</w:t>
      </w:r>
    </w:p>
    <w:p w14:paraId="7DD61D06" w14:textId="77777777" w:rsidR="00D60CAB" w:rsidRPr="006A54C4" w:rsidRDefault="00D60CAB" w:rsidP="008820E7">
      <w:pPr>
        <w:numPr>
          <w:ilvl w:val="0"/>
          <w:numId w:val="4"/>
        </w:numPr>
        <w:rPr>
          <w:color w:val="000000" w:themeColor="text1"/>
        </w:rPr>
      </w:pPr>
      <w:r w:rsidRPr="006A54C4">
        <w:rPr>
          <w:rFonts w:eastAsia="Arial"/>
          <w:b/>
          <w:color w:val="000000" w:themeColor="text1"/>
        </w:rPr>
        <w:t>No</w:t>
      </w:r>
      <w:r w:rsidRPr="006A54C4">
        <w:rPr>
          <w:rFonts w:eastAsia="Arial"/>
          <w:color w:val="000000" w:themeColor="text1"/>
        </w:rPr>
        <w:t>, please refer to study as “the study at Stony Brook University”</w:t>
      </w:r>
    </w:p>
    <w:p w14:paraId="1A245B27" w14:textId="77777777" w:rsidR="00D60CAB" w:rsidRDefault="00D60CAB" w:rsidP="008820E7">
      <w:pPr>
        <w:rPr>
          <w:rFonts w:eastAsia="Arial"/>
          <w:color w:val="000000" w:themeColor="text1"/>
        </w:rPr>
      </w:pPr>
    </w:p>
    <w:p w14:paraId="7FC9B743" w14:textId="77777777" w:rsidR="000D4F27" w:rsidDel="00FB3872" w:rsidRDefault="000D4F27" w:rsidP="008820E7">
      <w:pPr>
        <w:rPr>
          <w:del w:id="317" w:author="T.J. Sullivan" w:date="2019-05-27T11:55:00Z"/>
          <w:rFonts w:eastAsia="Arial"/>
          <w:color w:val="000000" w:themeColor="text1"/>
        </w:rPr>
      </w:pPr>
      <w:r>
        <w:rPr>
          <w:rFonts w:eastAsia="Arial"/>
          <w:color w:val="000000" w:themeColor="text1"/>
        </w:rPr>
        <w:t xml:space="preserve">Please mark down your living situation: </w:t>
      </w:r>
    </w:p>
    <w:p w14:paraId="78888C35" w14:textId="77777777" w:rsidR="000D4F27" w:rsidRPr="00FB3872" w:rsidDel="00FB3872" w:rsidRDefault="000D4F27">
      <w:pPr>
        <w:rPr>
          <w:del w:id="318" w:author="T.J. Sullivan" w:date="2019-05-27T11:55:00Z"/>
          <w:rFonts w:eastAsia="Arial"/>
          <w:color w:val="000000" w:themeColor="text1"/>
          <w:rPrChange w:id="319" w:author="T.J. Sullivan" w:date="2019-05-27T11:55:00Z">
            <w:rPr>
              <w:del w:id="320" w:author="T.J. Sullivan" w:date="2019-05-27T11:55:00Z"/>
              <w:rFonts w:eastAsia="Arial"/>
            </w:rPr>
          </w:rPrChange>
        </w:rPr>
        <w:pPrChange w:id="321" w:author="T.J. Sullivan" w:date="2019-05-27T11:55:00Z">
          <w:pPr>
            <w:pStyle w:val="ListParagraph"/>
            <w:numPr>
              <w:numId w:val="51"/>
            </w:numPr>
            <w:tabs>
              <w:tab w:val="num" w:pos="720"/>
            </w:tabs>
            <w:ind w:hanging="360"/>
          </w:pPr>
        </w:pPrChange>
      </w:pPr>
      <w:del w:id="322" w:author="T.J. Sullivan" w:date="2019-05-27T11:55:00Z">
        <w:r w:rsidRPr="00FB3872" w:rsidDel="00FB3872">
          <w:rPr>
            <w:rFonts w:eastAsia="Arial"/>
            <w:color w:val="000000" w:themeColor="text1"/>
            <w:rPrChange w:id="323" w:author="T.J. Sullivan" w:date="2019-05-27T11:55:00Z">
              <w:rPr>
                <w:rFonts w:eastAsia="Arial"/>
              </w:rPr>
            </w:rPrChange>
          </w:rPr>
          <w:delText>I live alone</w:delText>
        </w:r>
      </w:del>
    </w:p>
    <w:p w14:paraId="2977CBA9" w14:textId="77777777" w:rsidR="000D4F27" w:rsidRDefault="000D4F27" w:rsidP="000D4F27">
      <w:pPr>
        <w:pStyle w:val="ListParagraph"/>
        <w:numPr>
          <w:ilvl w:val="0"/>
          <w:numId w:val="51"/>
        </w:numPr>
        <w:rPr>
          <w:rFonts w:eastAsia="Arial"/>
          <w:color w:val="000000" w:themeColor="text1"/>
        </w:rPr>
      </w:pPr>
      <w:r>
        <w:rPr>
          <w:rFonts w:eastAsia="Arial"/>
          <w:color w:val="000000" w:themeColor="text1"/>
        </w:rPr>
        <w:t xml:space="preserve">I live with my partner and we live by ourselves </w:t>
      </w:r>
    </w:p>
    <w:p w14:paraId="73CCD65A" w14:textId="77777777" w:rsidR="000D4F27" w:rsidRDefault="000D4F27" w:rsidP="000D4F27">
      <w:pPr>
        <w:pStyle w:val="ListParagraph"/>
        <w:numPr>
          <w:ilvl w:val="0"/>
          <w:numId w:val="51"/>
        </w:numPr>
        <w:rPr>
          <w:rFonts w:eastAsia="Arial"/>
          <w:color w:val="000000" w:themeColor="text1"/>
        </w:rPr>
      </w:pPr>
      <w:r>
        <w:rPr>
          <w:rFonts w:eastAsia="Arial"/>
          <w:color w:val="000000" w:themeColor="text1"/>
        </w:rPr>
        <w:t>I live with my partner and we live with other people</w:t>
      </w:r>
    </w:p>
    <w:p w14:paraId="1448313C" w14:textId="77777777" w:rsidR="000D4F27" w:rsidRDefault="000D4F27" w:rsidP="000D4F27">
      <w:pPr>
        <w:pStyle w:val="ListParagraph"/>
        <w:numPr>
          <w:ilvl w:val="0"/>
          <w:numId w:val="51"/>
        </w:numPr>
        <w:rPr>
          <w:rFonts w:eastAsia="Arial"/>
          <w:color w:val="000000" w:themeColor="text1"/>
        </w:rPr>
      </w:pPr>
      <w:r>
        <w:rPr>
          <w:rFonts w:eastAsia="Arial"/>
          <w:color w:val="000000" w:themeColor="text1"/>
        </w:rPr>
        <w:t>I live with my partner and we live with family</w:t>
      </w:r>
    </w:p>
    <w:p w14:paraId="30958C10" w14:textId="77777777" w:rsidR="000D4F27" w:rsidRDefault="000D4F27" w:rsidP="000D4F27">
      <w:pPr>
        <w:pStyle w:val="ListParagraph"/>
        <w:numPr>
          <w:ilvl w:val="0"/>
          <w:numId w:val="51"/>
        </w:numPr>
        <w:rPr>
          <w:ins w:id="324" w:author="T.J. Sullivan" w:date="2019-05-27T11:54:00Z"/>
          <w:rFonts w:eastAsia="Arial"/>
          <w:color w:val="000000" w:themeColor="text1"/>
        </w:rPr>
      </w:pPr>
      <w:r>
        <w:rPr>
          <w:rFonts w:eastAsia="Arial"/>
          <w:color w:val="000000" w:themeColor="text1"/>
        </w:rPr>
        <w:t>We live in the same town or region, but do not live together</w:t>
      </w:r>
    </w:p>
    <w:p w14:paraId="742AFD4D" w14:textId="77777777" w:rsidR="00FB3872" w:rsidRDefault="00FB3872" w:rsidP="000D4F27">
      <w:pPr>
        <w:pStyle w:val="ListParagraph"/>
        <w:numPr>
          <w:ilvl w:val="0"/>
          <w:numId w:val="51"/>
        </w:numPr>
        <w:rPr>
          <w:rFonts w:eastAsia="Arial"/>
          <w:color w:val="000000" w:themeColor="text1"/>
        </w:rPr>
      </w:pPr>
      <w:ins w:id="325" w:author="T.J. Sullivan" w:date="2019-05-27T11:54:00Z">
        <w:r>
          <w:rPr>
            <w:rFonts w:eastAsia="Arial"/>
            <w:color w:val="000000" w:themeColor="text1"/>
          </w:rPr>
          <w:t>We d</w:t>
        </w:r>
      </w:ins>
      <w:ins w:id="326" w:author="T.J. Sullivan" w:date="2019-05-27T11:55:00Z">
        <w:r>
          <w:rPr>
            <w:rFonts w:eastAsia="Arial"/>
            <w:color w:val="000000" w:themeColor="text1"/>
          </w:rPr>
          <w:t>o not live in the same town or region and do not live together</w:t>
        </w:r>
      </w:ins>
    </w:p>
    <w:p w14:paraId="30447BB8" w14:textId="77777777" w:rsidR="000D4F27" w:rsidRPr="000D4F27" w:rsidRDefault="00B657DC" w:rsidP="000D4F27">
      <w:pPr>
        <w:pStyle w:val="ListParagraph"/>
        <w:numPr>
          <w:ilvl w:val="0"/>
          <w:numId w:val="51"/>
        </w:numPr>
        <w:rPr>
          <w:rFonts w:eastAsia="Arial"/>
          <w:color w:val="000000" w:themeColor="text1"/>
        </w:rPr>
      </w:pPr>
      <w:r>
        <w:rPr>
          <w:rFonts w:eastAsia="Arial"/>
          <w:color w:val="000000" w:themeColor="text1"/>
        </w:rPr>
        <w:t xml:space="preserve">None of the above (please specify) </w:t>
      </w:r>
    </w:p>
    <w:p w14:paraId="4E4B085A" w14:textId="77777777" w:rsidR="004952F0" w:rsidRDefault="004952F0" w:rsidP="004952F0">
      <w:pPr>
        <w:rPr>
          <w:rFonts w:eastAsia="Arial"/>
          <w:color w:val="000000" w:themeColor="text1"/>
        </w:rPr>
      </w:pPr>
    </w:p>
    <w:p w14:paraId="2F8C3B9D" w14:textId="77777777" w:rsidR="004952F0" w:rsidRDefault="004952F0" w:rsidP="00B657DC">
      <w:pPr>
        <w:ind w:left="360"/>
        <w:rPr>
          <w:rFonts w:eastAsia="Arial"/>
          <w:color w:val="000000" w:themeColor="text1"/>
        </w:rPr>
      </w:pPr>
      <w:r>
        <w:rPr>
          <w:rFonts w:eastAsia="Arial"/>
          <w:color w:val="000000" w:themeColor="text1"/>
        </w:rPr>
        <w:t>[If</w:t>
      </w:r>
      <w:r w:rsidR="00B657DC">
        <w:rPr>
          <w:rFonts w:eastAsia="Arial"/>
          <w:color w:val="000000" w:themeColor="text1"/>
        </w:rPr>
        <w:t xml:space="preserve"> living with</w:t>
      </w:r>
      <w:r>
        <w:rPr>
          <w:rFonts w:eastAsia="Arial"/>
          <w:color w:val="000000" w:themeColor="text1"/>
        </w:rPr>
        <w:t xml:space="preserve"> romantic partner]: </w:t>
      </w:r>
    </w:p>
    <w:p w14:paraId="31D7C47C" w14:textId="77777777" w:rsidR="004952F0" w:rsidRDefault="004952F0" w:rsidP="00B657DC">
      <w:pPr>
        <w:pStyle w:val="ListParagraph"/>
        <w:numPr>
          <w:ilvl w:val="0"/>
          <w:numId w:val="51"/>
        </w:numPr>
        <w:tabs>
          <w:tab w:val="clear" w:pos="720"/>
          <w:tab w:val="num" w:pos="1080"/>
        </w:tabs>
        <w:ind w:left="1080"/>
        <w:rPr>
          <w:rFonts w:eastAsia="Arial"/>
          <w:color w:val="000000" w:themeColor="text1"/>
        </w:rPr>
      </w:pPr>
      <w:r>
        <w:rPr>
          <w:rFonts w:eastAsia="Arial"/>
          <w:color w:val="000000" w:themeColor="text1"/>
        </w:rPr>
        <w:t xml:space="preserve">How long have you been living with your partner? </w:t>
      </w:r>
      <w:r w:rsidR="00B657DC">
        <w:t>Please enter the months and years up to the current date (if less than 1 year, please put a ZERO (0) in the ‘Years’ box.</w:t>
      </w:r>
    </w:p>
    <w:p w14:paraId="3D99A9B4" w14:textId="77777777" w:rsidR="00B657DC" w:rsidRDefault="00B657DC" w:rsidP="00B657DC">
      <w:pPr>
        <w:pStyle w:val="ListParagraph"/>
        <w:numPr>
          <w:ilvl w:val="1"/>
          <w:numId w:val="51"/>
        </w:numPr>
        <w:rPr>
          <w:rFonts w:eastAsia="Arial"/>
          <w:color w:val="000000" w:themeColor="text1"/>
        </w:rPr>
      </w:pPr>
      <w:r>
        <w:rPr>
          <w:rFonts w:eastAsia="Arial"/>
          <w:color w:val="000000" w:themeColor="text1"/>
        </w:rPr>
        <w:t>Years [write-in]</w:t>
      </w:r>
    </w:p>
    <w:p w14:paraId="4B10445E" w14:textId="77777777" w:rsidR="00B657DC" w:rsidRPr="004952F0" w:rsidRDefault="00B657DC" w:rsidP="00B657DC">
      <w:pPr>
        <w:pStyle w:val="ListParagraph"/>
        <w:numPr>
          <w:ilvl w:val="1"/>
          <w:numId w:val="51"/>
        </w:numPr>
        <w:rPr>
          <w:rFonts w:eastAsia="Arial"/>
          <w:color w:val="000000" w:themeColor="text1"/>
        </w:rPr>
      </w:pPr>
      <w:r>
        <w:rPr>
          <w:rFonts w:eastAsia="Arial"/>
          <w:color w:val="000000" w:themeColor="text1"/>
        </w:rPr>
        <w:t>Months [write-in]</w:t>
      </w:r>
    </w:p>
    <w:p w14:paraId="4A1BAC28" w14:textId="77777777" w:rsidR="00D60CAB" w:rsidRPr="006A54C4" w:rsidRDefault="00D60CAB" w:rsidP="008820E7">
      <w:pPr>
        <w:rPr>
          <w:rFonts w:eastAsia="Arial"/>
          <w:b/>
          <w:color w:val="000000" w:themeColor="text1"/>
        </w:rPr>
      </w:pPr>
      <w:r w:rsidRPr="006A54C4">
        <w:rPr>
          <w:rFonts w:eastAsia="Arial"/>
          <w:b/>
          <w:color w:val="000000" w:themeColor="text1"/>
        </w:rPr>
        <w:t xml:space="preserve"> </w:t>
      </w:r>
    </w:p>
    <w:p w14:paraId="22A8447D" w14:textId="77777777" w:rsidR="00D60CAB" w:rsidRPr="00102254" w:rsidRDefault="00D60CAB" w:rsidP="008820E7">
      <w:pPr>
        <w:rPr>
          <w:rFonts w:eastAsia="Arial"/>
          <w:color w:val="000000" w:themeColor="text1"/>
        </w:rPr>
      </w:pPr>
      <w:r w:rsidRPr="00102254">
        <w:rPr>
          <w:rFonts w:eastAsia="Arial"/>
          <w:color w:val="000000" w:themeColor="text1"/>
        </w:rPr>
        <w:t>What is your current annual combined household income before taxes (in US dollars)?</w:t>
      </w:r>
    </w:p>
    <w:p w14:paraId="2C582D9A" w14:textId="77777777" w:rsidR="00D60CAB" w:rsidRPr="006A54C4" w:rsidRDefault="00D60CAB" w:rsidP="008820E7">
      <w:pPr>
        <w:numPr>
          <w:ilvl w:val="0"/>
          <w:numId w:val="7"/>
        </w:numPr>
        <w:rPr>
          <w:rFonts w:eastAsia="Arial"/>
          <w:color w:val="000000" w:themeColor="text1"/>
        </w:rPr>
      </w:pPr>
      <w:r w:rsidRPr="006A54C4">
        <w:rPr>
          <w:rFonts w:eastAsia="Arial"/>
          <w:color w:val="000000" w:themeColor="text1"/>
        </w:rPr>
        <w:t xml:space="preserve">Under $12,000 </w:t>
      </w:r>
      <w:r w:rsidRPr="006A54C4">
        <w:rPr>
          <w:rFonts w:eastAsia="Arial"/>
          <w:i/>
          <w:color w:val="000000" w:themeColor="text1"/>
        </w:rPr>
        <w:t>[internal note: under poverty line]</w:t>
      </w:r>
    </w:p>
    <w:p w14:paraId="4DDA3DA4" w14:textId="77777777" w:rsidR="00D60CAB" w:rsidRPr="006A54C4" w:rsidRDefault="00D60CAB" w:rsidP="008820E7">
      <w:pPr>
        <w:numPr>
          <w:ilvl w:val="0"/>
          <w:numId w:val="7"/>
        </w:numPr>
        <w:rPr>
          <w:rFonts w:eastAsia="Arial"/>
          <w:color w:val="000000" w:themeColor="text1"/>
        </w:rPr>
      </w:pPr>
      <w:r w:rsidRPr="006A54C4">
        <w:rPr>
          <w:rFonts w:eastAsia="Arial"/>
          <w:color w:val="000000" w:themeColor="text1"/>
        </w:rPr>
        <w:t xml:space="preserve">$12,000 - $23,999 </w:t>
      </w:r>
      <w:r w:rsidRPr="006A54C4">
        <w:rPr>
          <w:rFonts w:eastAsia="Arial"/>
          <w:i/>
          <w:color w:val="000000" w:themeColor="text1"/>
        </w:rPr>
        <w:t>[internal note: above poverty line; under 20th percentile]</w:t>
      </w:r>
    </w:p>
    <w:p w14:paraId="487BAE78" w14:textId="77777777" w:rsidR="00D60CAB" w:rsidRPr="006A54C4" w:rsidRDefault="00D60CAB" w:rsidP="008820E7">
      <w:pPr>
        <w:numPr>
          <w:ilvl w:val="0"/>
          <w:numId w:val="7"/>
        </w:numPr>
        <w:rPr>
          <w:rFonts w:eastAsia="Arial"/>
          <w:color w:val="000000" w:themeColor="text1"/>
        </w:rPr>
      </w:pPr>
      <w:r w:rsidRPr="006A54C4">
        <w:rPr>
          <w:rFonts w:eastAsia="Arial"/>
          <w:color w:val="000000" w:themeColor="text1"/>
        </w:rPr>
        <w:t xml:space="preserve">$24,000 - $44,999 </w:t>
      </w:r>
      <w:r w:rsidRPr="006A54C4">
        <w:rPr>
          <w:rFonts w:eastAsia="Arial"/>
          <w:i/>
          <w:color w:val="000000" w:themeColor="text1"/>
        </w:rPr>
        <w:t>[internal note: 20-40th percentile]</w:t>
      </w:r>
    </w:p>
    <w:p w14:paraId="4BE10F07" w14:textId="77777777" w:rsidR="00D60CAB" w:rsidRPr="006A54C4" w:rsidRDefault="00D60CAB" w:rsidP="008820E7">
      <w:pPr>
        <w:numPr>
          <w:ilvl w:val="0"/>
          <w:numId w:val="7"/>
        </w:numPr>
        <w:rPr>
          <w:rFonts w:eastAsia="Arial"/>
          <w:color w:val="000000" w:themeColor="text1"/>
        </w:rPr>
      </w:pPr>
      <w:r w:rsidRPr="006A54C4">
        <w:rPr>
          <w:rFonts w:eastAsia="Arial"/>
          <w:color w:val="000000" w:themeColor="text1"/>
        </w:rPr>
        <w:t xml:space="preserve">$45,000 - $74,999 </w:t>
      </w:r>
      <w:r w:rsidRPr="006A54C4">
        <w:rPr>
          <w:rFonts w:eastAsia="Arial"/>
          <w:i/>
          <w:color w:val="000000" w:themeColor="text1"/>
        </w:rPr>
        <w:t>[internal note: 40-60th percentile]</w:t>
      </w:r>
    </w:p>
    <w:p w14:paraId="140A6CCB" w14:textId="77777777" w:rsidR="00D60CAB" w:rsidRPr="006A54C4" w:rsidRDefault="00D60CAB" w:rsidP="008820E7">
      <w:pPr>
        <w:numPr>
          <w:ilvl w:val="0"/>
          <w:numId w:val="7"/>
        </w:numPr>
        <w:rPr>
          <w:rFonts w:eastAsia="Arial"/>
          <w:color w:val="000000" w:themeColor="text1"/>
        </w:rPr>
      </w:pPr>
      <w:r w:rsidRPr="006A54C4">
        <w:rPr>
          <w:rFonts w:eastAsia="Arial"/>
          <w:color w:val="000000" w:themeColor="text1"/>
        </w:rPr>
        <w:t xml:space="preserve">$75,000 - $119,999 </w:t>
      </w:r>
      <w:r w:rsidRPr="006A54C4">
        <w:rPr>
          <w:rFonts w:eastAsia="Arial"/>
          <w:i/>
          <w:color w:val="000000" w:themeColor="text1"/>
        </w:rPr>
        <w:t>[internal note: 60-80th percentile]</w:t>
      </w:r>
    </w:p>
    <w:p w14:paraId="6EFC54C7" w14:textId="77777777" w:rsidR="00D60CAB" w:rsidRPr="006A54C4" w:rsidRDefault="00D60CAB" w:rsidP="008820E7">
      <w:pPr>
        <w:numPr>
          <w:ilvl w:val="0"/>
          <w:numId w:val="7"/>
        </w:numPr>
        <w:rPr>
          <w:rFonts w:eastAsia="Arial"/>
          <w:color w:val="000000" w:themeColor="text1"/>
        </w:rPr>
      </w:pPr>
      <w:r w:rsidRPr="006A54C4">
        <w:rPr>
          <w:rFonts w:eastAsia="Arial"/>
          <w:color w:val="000000" w:themeColor="text1"/>
        </w:rPr>
        <w:t xml:space="preserve">$120,000 or more </w:t>
      </w:r>
      <w:r w:rsidRPr="006A54C4">
        <w:rPr>
          <w:rFonts w:eastAsia="Arial"/>
          <w:i/>
          <w:color w:val="000000" w:themeColor="text1"/>
        </w:rPr>
        <w:t>[internal note: above 80th percentile]</w:t>
      </w:r>
    </w:p>
    <w:p w14:paraId="614D3680" w14:textId="77777777" w:rsidR="00D60CAB" w:rsidRPr="006A54C4" w:rsidRDefault="00D60CAB" w:rsidP="008820E7">
      <w:pPr>
        <w:rPr>
          <w:rFonts w:eastAsia="Arial"/>
          <w:b/>
          <w:color w:val="000000" w:themeColor="text1"/>
        </w:rPr>
      </w:pPr>
      <w:r w:rsidRPr="006A54C4">
        <w:rPr>
          <w:rFonts w:eastAsia="Arial"/>
          <w:b/>
          <w:color w:val="000000" w:themeColor="text1"/>
        </w:rPr>
        <w:t xml:space="preserve"> </w:t>
      </w:r>
    </w:p>
    <w:p w14:paraId="6A30AF07" w14:textId="77777777" w:rsidR="00D60CAB" w:rsidRPr="00102254" w:rsidRDefault="00D60CAB" w:rsidP="008820E7">
      <w:pPr>
        <w:rPr>
          <w:rFonts w:eastAsia="Arial"/>
          <w:color w:val="000000" w:themeColor="text1"/>
        </w:rPr>
      </w:pPr>
      <w:r w:rsidRPr="00102254">
        <w:rPr>
          <w:rFonts w:eastAsia="Arial"/>
          <w:color w:val="000000" w:themeColor="text1"/>
        </w:rPr>
        <w:t>What is the highest grade of school you have completed?</w:t>
      </w:r>
    </w:p>
    <w:p w14:paraId="68B79A46" w14:textId="77777777" w:rsidR="00D60CAB" w:rsidRPr="006A54C4" w:rsidRDefault="00D60CAB" w:rsidP="008820E7">
      <w:pPr>
        <w:numPr>
          <w:ilvl w:val="0"/>
          <w:numId w:val="15"/>
        </w:numPr>
        <w:rPr>
          <w:rFonts w:eastAsia="Arial"/>
          <w:color w:val="000000" w:themeColor="text1"/>
        </w:rPr>
      </w:pPr>
      <w:r w:rsidRPr="006A54C4">
        <w:rPr>
          <w:rFonts w:eastAsia="Arial"/>
          <w:color w:val="000000" w:themeColor="text1"/>
        </w:rPr>
        <w:t>Less than high school</w:t>
      </w:r>
    </w:p>
    <w:p w14:paraId="66A65D7F" w14:textId="77777777" w:rsidR="00D60CAB" w:rsidRPr="006A54C4" w:rsidRDefault="00D60CAB" w:rsidP="008820E7">
      <w:pPr>
        <w:numPr>
          <w:ilvl w:val="0"/>
          <w:numId w:val="15"/>
        </w:numPr>
        <w:rPr>
          <w:rFonts w:eastAsia="Arial"/>
          <w:color w:val="000000" w:themeColor="text1"/>
        </w:rPr>
      </w:pPr>
      <w:r w:rsidRPr="006A54C4">
        <w:rPr>
          <w:rFonts w:eastAsia="Arial"/>
          <w:color w:val="000000" w:themeColor="text1"/>
        </w:rPr>
        <w:t>Some high school</w:t>
      </w:r>
    </w:p>
    <w:p w14:paraId="175DCAD3" w14:textId="77777777" w:rsidR="00D60CAB" w:rsidRPr="006A54C4" w:rsidRDefault="00D60CAB" w:rsidP="008820E7">
      <w:pPr>
        <w:numPr>
          <w:ilvl w:val="0"/>
          <w:numId w:val="15"/>
        </w:numPr>
        <w:rPr>
          <w:rFonts w:eastAsia="Arial"/>
          <w:color w:val="000000" w:themeColor="text1"/>
        </w:rPr>
      </w:pPr>
      <w:r w:rsidRPr="006A54C4">
        <w:rPr>
          <w:rFonts w:eastAsia="Arial"/>
          <w:color w:val="000000" w:themeColor="text1"/>
        </w:rPr>
        <w:t>High school diploma or GED</w:t>
      </w:r>
    </w:p>
    <w:p w14:paraId="043AB388" w14:textId="77777777" w:rsidR="00D60CAB" w:rsidRPr="006A54C4" w:rsidRDefault="00D60CAB" w:rsidP="008820E7">
      <w:pPr>
        <w:numPr>
          <w:ilvl w:val="0"/>
          <w:numId w:val="15"/>
        </w:numPr>
        <w:rPr>
          <w:rFonts w:eastAsia="Arial"/>
          <w:color w:val="000000" w:themeColor="text1"/>
        </w:rPr>
      </w:pPr>
      <w:r w:rsidRPr="006A54C4">
        <w:rPr>
          <w:rFonts w:eastAsia="Arial"/>
          <w:color w:val="000000" w:themeColor="text1"/>
        </w:rPr>
        <w:t>Some college without obtaining a degree</w:t>
      </w:r>
    </w:p>
    <w:p w14:paraId="5B0628B2" w14:textId="77777777" w:rsidR="00D60CAB" w:rsidRPr="006A54C4" w:rsidRDefault="00D60CAB" w:rsidP="008820E7">
      <w:pPr>
        <w:numPr>
          <w:ilvl w:val="0"/>
          <w:numId w:val="15"/>
        </w:numPr>
        <w:rPr>
          <w:rFonts w:eastAsia="Arial"/>
          <w:color w:val="000000" w:themeColor="text1"/>
        </w:rPr>
      </w:pPr>
      <w:r w:rsidRPr="006A54C4">
        <w:rPr>
          <w:rFonts w:eastAsia="Arial"/>
          <w:color w:val="000000" w:themeColor="text1"/>
        </w:rPr>
        <w:t>An Associate’s degree</w:t>
      </w:r>
    </w:p>
    <w:p w14:paraId="165408A9" w14:textId="77777777" w:rsidR="00D60CAB" w:rsidRPr="006A54C4" w:rsidRDefault="00D60CAB" w:rsidP="008820E7">
      <w:pPr>
        <w:numPr>
          <w:ilvl w:val="0"/>
          <w:numId w:val="15"/>
        </w:numPr>
        <w:rPr>
          <w:rFonts w:eastAsia="Arial"/>
          <w:color w:val="000000" w:themeColor="text1"/>
        </w:rPr>
      </w:pPr>
      <w:r w:rsidRPr="006A54C4">
        <w:rPr>
          <w:rFonts w:eastAsia="Arial"/>
          <w:color w:val="000000" w:themeColor="text1"/>
        </w:rPr>
        <w:t>4-Year college degree (B.A., B.S., B.F.A.)</w:t>
      </w:r>
    </w:p>
    <w:p w14:paraId="30DD06A0" w14:textId="77777777" w:rsidR="00D60CAB" w:rsidRPr="006A54C4" w:rsidRDefault="00D60CAB" w:rsidP="008820E7">
      <w:pPr>
        <w:numPr>
          <w:ilvl w:val="0"/>
          <w:numId w:val="15"/>
        </w:numPr>
        <w:rPr>
          <w:rFonts w:eastAsia="Arial"/>
          <w:color w:val="000000" w:themeColor="text1"/>
        </w:rPr>
      </w:pPr>
      <w:r w:rsidRPr="006A54C4">
        <w:rPr>
          <w:rFonts w:eastAsia="Arial"/>
          <w:color w:val="000000" w:themeColor="text1"/>
        </w:rPr>
        <w:t>Some graduate school without obtaining a degree</w:t>
      </w:r>
    </w:p>
    <w:p w14:paraId="2A53E9B0" w14:textId="77777777" w:rsidR="00D60CAB" w:rsidRPr="006A54C4" w:rsidRDefault="00D60CAB" w:rsidP="008820E7">
      <w:pPr>
        <w:numPr>
          <w:ilvl w:val="0"/>
          <w:numId w:val="15"/>
        </w:numPr>
        <w:rPr>
          <w:rFonts w:eastAsia="Arial"/>
          <w:color w:val="000000" w:themeColor="text1"/>
        </w:rPr>
      </w:pPr>
      <w:r w:rsidRPr="006A54C4">
        <w:rPr>
          <w:rFonts w:eastAsia="Arial"/>
          <w:color w:val="000000" w:themeColor="text1"/>
        </w:rPr>
        <w:t>Master’s degree (M.A., M.P.H., M.F.A.)</w:t>
      </w:r>
    </w:p>
    <w:p w14:paraId="7038DC4D" w14:textId="77777777" w:rsidR="00D60CAB" w:rsidRPr="006A54C4" w:rsidRDefault="00D60CAB" w:rsidP="008820E7">
      <w:pPr>
        <w:numPr>
          <w:ilvl w:val="0"/>
          <w:numId w:val="15"/>
        </w:numPr>
        <w:rPr>
          <w:rFonts w:eastAsia="Arial"/>
          <w:color w:val="000000" w:themeColor="text1"/>
        </w:rPr>
      </w:pPr>
      <w:r w:rsidRPr="006A54C4">
        <w:rPr>
          <w:rFonts w:eastAsia="Arial"/>
          <w:color w:val="000000" w:themeColor="text1"/>
        </w:rPr>
        <w:t>Advanced graduate school degree (Ph.D., M.D., J.D.)</w:t>
      </w:r>
    </w:p>
    <w:p w14:paraId="50686E3B" w14:textId="77777777" w:rsidR="00D60CAB" w:rsidRPr="006A54C4" w:rsidRDefault="00D60CAB" w:rsidP="008820E7">
      <w:pPr>
        <w:rPr>
          <w:rFonts w:eastAsia="Arial"/>
          <w:b/>
          <w:color w:val="000000" w:themeColor="text1"/>
        </w:rPr>
      </w:pPr>
    </w:p>
    <w:p w14:paraId="5159BBCD" w14:textId="77777777" w:rsidR="00D60CAB" w:rsidRPr="00102254" w:rsidRDefault="00D60CAB" w:rsidP="008820E7">
      <w:pPr>
        <w:rPr>
          <w:rFonts w:eastAsia="Arial"/>
          <w:color w:val="000000" w:themeColor="text1"/>
        </w:rPr>
      </w:pPr>
      <w:r w:rsidRPr="00102254">
        <w:rPr>
          <w:rFonts w:eastAsia="Arial"/>
          <w:color w:val="000000" w:themeColor="text1"/>
        </w:rPr>
        <w:t>Which of the following best describes your current employment status?</w:t>
      </w:r>
    </w:p>
    <w:p w14:paraId="7A8696AA" w14:textId="77777777" w:rsidR="00D60CAB" w:rsidRPr="006A54C4" w:rsidRDefault="00D60CAB" w:rsidP="008820E7">
      <w:pPr>
        <w:numPr>
          <w:ilvl w:val="0"/>
          <w:numId w:val="10"/>
        </w:numPr>
        <w:rPr>
          <w:rFonts w:eastAsia="Arial"/>
          <w:color w:val="000000" w:themeColor="text1"/>
        </w:rPr>
      </w:pPr>
      <w:r w:rsidRPr="006A54C4">
        <w:rPr>
          <w:rFonts w:eastAsia="Arial"/>
          <w:color w:val="000000" w:themeColor="text1"/>
        </w:rPr>
        <w:t>Full-time (40 hours per week)</w:t>
      </w:r>
    </w:p>
    <w:p w14:paraId="184EE6E1" w14:textId="77777777" w:rsidR="00D60CAB" w:rsidRPr="006A54C4" w:rsidRDefault="00D60CAB" w:rsidP="008820E7">
      <w:pPr>
        <w:numPr>
          <w:ilvl w:val="0"/>
          <w:numId w:val="10"/>
        </w:numPr>
        <w:rPr>
          <w:rFonts w:eastAsia="Arial"/>
          <w:color w:val="000000" w:themeColor="text1"/>
        </w:rPr>
      </w:pPr>
      <w:r w:rsidRPr="006A54C4">
        <w:rPr>
          <w:rFonts w:eastAsia="Arial"/>
          <w:color w:val="000000" w:themeColor="text1"/>
        </w:rPr>
        <w:t>Part-time (less than 40 hours per week)</w:t>
      </w:r>
    </w:p>
    <w:p w14:paraId="25FC079A" w14:textId="77777777" w:rsidR="00D60CAB" w:rsidRPr="006A54C4" w:rsidRDefault="00D60CAB" w:rsidP="008820E7">
      <w:pPr>
        <w:numPr>
          <w:ilvl w:val="0"/>
          <w:numId w:val="10"/>
        </w:numPr>
        <w:rPr>
          <w:rFonts w:eastAsia="Arial"/>
          <w:color w:val="000000" w:themeColor="text1"/>
        </w:rPr>
      </w:pPr>
      <w:r w:rsidRPr="006A54C4">
        <w:rPr>
          <w:rFonts w:eastAsia="Arial"/>
          <w:color w:val="000000" w:themeColor="text1"/>
        </w:rPr>
        <w:t>Part-time work – Full-time student</w:t>
      </w:r>
    </w:p>
    <w:p w14:paraId="50BC6BD2" w14:textId="77777777" w:rsidR="00D60CAB" w:rsidRPr="006A54C4" w:rsidRDefault="00D60CAB" w:rsidP="008820E7">
      <w:pPr>
        <w:numPr>
          <w:ilvl w:val="0"/>
          <w:numId w:val="10"/>
        </w:numPr>
        <w:rPr>
          <w:rFonts w:eastAsia="Arial"/>
          <w:color w:val="000000" w:themeColor="text1"/>
        </w:rPr>
      </w:pPr>
      <w:r w:rsidRPr="006A54C4">
        <w:rPr>
          <w:rFonts w:eastAsia="Arial"/>
          <w:color w:val="000000" w:themeColor="text1"/>
        </w:rPr>
        <w:t>Temporary/ Occasional work</w:t>
      </w:r>
    </w:p>
    <w:p w14:paraId="67813F10" w14:textId="77777777" w:rsidR="00D60CAB" w:rsidRPr="006A54C4" w:rsidRDefault="00D60CAB" w:rsidP="008820E7">
      <w:pPr>
        <w:numPr>
          <w:ilvl w:val="0"/>
          <w:numId w:val="10"/>
        </w:numPr>
        <w:rPr>
          <w:rFonts w:eastAsia="Arial"/>
          <w:color w:val="000000" w:themeColor="text1"/>
        </w:rPr>
      </w:pPr>
      <w:r w:rsidRPr="006A54C4">
        <w:rPr>
          <w:rFonts w:eastAsia="Arial"/>
          <w:color w:val="000000" w:themeColor="text1"/>
        </w:rPr>
        <w:t>Permanently or temporarily disabled and NOT working</w:t>
      </w:r>
    </w:p>
    <w:p w14:paraId="645D389B" w14:textId="77777777" w:rsidR="00D60CAB" w:rsidRPr="006A54C4" w:rsidRDefault="00D60CAB" w:rsidP="008820E7">
      <w:pPr>
        <w:numPr>
          <w:ilvl w:val="0"/>
          <w:numId w:val="10"/>
        </w:numPr>
        <w:rPr>
          <w:rFonts w:eastAsia="Arial"/>
          <w:color w:val="000000" w:themeColor="text1"/>
        </w:rPr>
      </w:pPr>
      <w:r w:rsidRPr="006A54C4">
        <w:rPr>
          <w:rFonts w:eastAsia="Arial"/>
          <w:color w:val="000000" w:themeColor="text1"/>
        </w:rPr>
        <w:lastRenderedPageBreak/>
        <w:t>Permanently or temporarily disabled BUT working off the books</w:t>
      </w:r>
    </w:p>
    <w:p w14:paraId="67516C72" w14:textId="77777777" w:rsidR="00D60CAB" w:rsidRPr="006A54C4" w:rsidRDefault="00D60CAB" w:rsidP="008820E7">
      <w:pPr>
        <w:numPr>
          <w:ilvl w:val="0"/>
          <w:numId w:val="10"/>
        </w:numPr>
        <w:rPr>
          <w:rFonts w:eastAsia="Arial"/>
          <w:color w:val="000000" w:themeColor="text1"/>
        </w:rPr>
      </w:pPr>
      <w:r w:rsidRPr="006A54C4">
        <w:rPr>
          <w:rFonts w:eastAsia="Arial"/>
          <w:color w:val="000000" w:themeColor="text1"/>
        </w:rPr>
        <w:t>Unemployed – Student</w:t>
      </w:r>
    </w:p>
    <w:p w14:paraId="39BA3EF6" w14:textId="77777777" w:rsidR="00D60CAB" w:rsidRPr="006A54C4" w:rsidRDefault="00D60CAB" w:rsidP="008820E7">
      <w:pPr>
        <w:numPr>
          <w:ilvl w:val="0"/>
          <w:numId w:val="10"/>
        </w:numPr>
        <w:rPr>
          <w:rFonts w:eastAsia="Arial"/>
          <w:color w:val="000000" w:themeColor="text1"/>
        </w:rPr>
      </w:pPr>
      <w:r w:rsidRPr="006A54C4">
        <w:rPr>
          <w:rFonts w:eastAsia="Arial"/>
          <w:color w:val="000000" w:themeColor="text1"/>
        </w:rPr>
        <w:t>Unemployed – Other</w:t>
      </w:r>
    </w:p>
    <w:p w14:paraId="390E2C46" w14:textId="77777777" w:rsidR="004952F0" w:rsidRDefault="004952F0" w:rsidP="004952F0"/>
    <w:p w14:paraId="6FC54927" w14:textId="77777777" w:rsidR="000D4F27" w:rsidRDefault="000D4F27" w:rsidP="004952F0">
      <w:r>
        <w:t>Is this your first romantic relationship?</w:t>
      </w:r>
    </w:p>
    <w:p w14:paraId="7E944132" w14:textId="77777777" w:rsidR="000D4F27" w:rsidRDefault="000D4F27" w:rsidP="000D4F27">
      <w:pPr>
        <w:pStyle w:val="ListParagraph"/>
        <w:numPr>
          <w:ilvl w:val="0"/>
          <w:numId w:val="51"/>
        </w:numPr>
      </w:pPr>
      <w:r>
        <w:t>Yes</w:t>
      </w:r>
    </w:p>
    <w:p w14:paraId="189607E3" w14:textId="77777777" w:rsidR="000D4F27" w:rsidRDefault="000D4F27" w:rsidP="000D4F27">
      <w:pPr>
        <w:pStyle w:val="ListParagraph"/>
        <w:numPr>
          <w:ilvl w:val="0"/>
          <w:numId w:val="51"/>
        </w:numPr>
      </w:pPr>
      <w:r>
        <w:t>No</w:t>
      </w:r>
    </w:p>
    <w:p w14:paraId="4EB95885" w14:textId="77777777" w:rsidR="000D4F27" w:rsidRDefault="000D4F27" w:rsidP="004952F0"/>
    <w:p w14:paraId="3785C3FA" w14:textId="77777777" w:rsidR="000D4F27" w:rsidRDefault="000D4F27" w:rsidP="004952F0">
      <w:r>
        <w:t xml:space="preserve">Please mark the answer that best describes your current relationship status. </w:t>
      </w:r>
    </w:p>
    <w:p w14:paraId="21BC299C" w14:textId="77777777" w:rsidR="000D4F27" w:rsidRDefault="000D4F27" w:rsidP="000D4F27">
      <w:pPr>
        <w:pStyle w:val="ListParagraph"/>
        <w:numPr>
          <w:ilvl w:val="0"/>
          <w:numId w:val="51"/>
        </w:numPr>
      </w:pPr>
      <w:r>
        <w:t>In a dating relationship</w:t>
      </w:r>
    </w:p>
    <w:p w14:paraId="4A950CB4" w14:textId="77777777" w:rsidR="000D4F27" w:rsidRDefault="000D4F27" w:rsidP="000D4F27">
      <w:pPr>
        <w:pStyle w:val="ListParagraph"/>
        <w:numPr>
          <w:ilvl w:val="0"/>
          <w:numId w:val="51"/>
        </w:numPr>
      </w:pPr>
      <w:r>
        <w:t>In a committed relationship</w:t>
      </w:r>
    </w:p>
    <w:p w14:paraId="531536B9" w14:textId="77777777" w:rsidR="000D4F27" w:rsidRDefault="000D4F27" w:rsidP="000D4F27">
      <w:pPr>
        <w:pStyle w:val="ListParagraph"/>
        <w:numPr>
          <w:ilvl w:val="0"/>
          <w:numId w:val="51"/>
        </w:numPr>
      </w:pPr>
      <w:r>
        <w:t>Engaged</w:t>
      </w:r>
    </w:p>
    <w:p w14:paraId="6FE12F2C" w14:textId="77777777" w:rsidR="000D4F27" w:rsidRDefault="000D4F27" w:rsidP="000D4F27">
      <w:pPr>
        <w:pStyle w:val="ListParagraph"/>
        <w:numPr>
          <w:ilvl w:val="0"/>
          <w:numId w:val="51"/>
        </w:numPr>
      </w:pPr>
      <w:r>
        <w:t>Married or in a civil union</w:t>
      </w:r>
    </w:p>
    <w:p w14:paraId="2CDB8E44" w14:textId="77777777" w:rsidR="00B657DC" w:rsidRDefault="00B657DC" w:rsidP="000D4F27">
      <w:pPr>
        <w:pStyle w:val="ListParagraph"/>
        <w:numPr>
          <w:ilvl w:val="0"/>
          <w:numId w:val="51"/>
        </w:numPr>
      </w:pPr>
      <w:r>
        <w:t xml:space="preserve">Other (please specify) </w:t>
      </w:r>
    </w:p>
    <w:p w14:paraId="7DED941A" w14:textId="77777777" w:rsidR="000D4F27" w:rsidRDefault="000D4F27" w:rsidP="004952F0"/>
    <w:p w14:paraId="1E579BA3" w14:textId="77777777" w:rsidR="000D4F27" w:rsidRDefault="000D4F27" w:rsidP="000D4F27">
      <w:r>
        <w:t xml:space="preserve">How long have you been IN A RELATIONSHIP with your partner? Please enter the months and years up to the current date (if less than 1 year, please put a ZERO (0) in the ‘Years’ box. </w:t>
      </w:r>
    </w:p>
    <w:p w14:paraId="21FA8F2A" w14:textId="77777777" w:rsidR="000D4F27" w:rsidRDefault="000D4F27" w:rsidP="000D4F27">
      <w:pPr>
        <w:pStyle w:val="ListParagraph"/>
        <w:numPr>
          <w:ilvl w:val="0"/>
          <w:numId w:val="51"/>
        </w:numPr>
      </w:pPr>
      <w:r>
        <w:t>Years write-in</w:t>
      </w:r>
    </w:p>
    <w:p w14:paraId="2452F4A8" w14:textId="77777777" w:rsidR="000D4F27" w:rsidRDefault="000D4F27" w:rsidP="000D4F27">
      <w:pPr>
        <w:pStyle w:val="ListParagraph"/>
        <w:numPr>
          <w:ilvl w:val="0"/>
          <w:numId w:val="51"/>
        </w:numPr>
      </w:pPr>
      <w:r>
        <w:t xml:space="preserve">Months write-in </w:t>
      </w:r>
    </w:p>
    <w:p w14:paraId="1D80A5ED" w14:textId="77777777" w:rsidR="000D4F27" w:rsidRDefault="000D4F27" w:rsidP="000D4F27"/>
    <w:p w14:paraId="6B6A4737" w14:textId="77777777" w:rsidR="000D4F27" w:rsidRDefault="000D4F27" w:rsidP="000D4F27">
      <w:r>
        <w:t xml:space="preserve">How long did you know your partner BEFORE YOU BEGAN DATING? Please enter to your best knowledge (if less than 1 year, please put a ZERO (0) in the ‘Years’ box. </w:t>
      </w:r>
    </w:p>
    <w:p w14:paraId="673B0C2E" w14:textId="77777777" w:rsidR="000D4F27" w:rsidRDefault="000D4F27" w:rsidP="000D4F27">
      <w:pPr>
        <w:pStyle w:val="ListParagraph"/>
        <w:numPr>
          <w:ilvl w:val="0"/>
          <w:numId w:val="51"/>
        </w:numPr>
      </w:pPr>
      <w:r>
        <w:t>Years write-in</w:t>
      </w:r>
    </w:p>
    <w:p w14:paraId="5F4F1CA5" w14:textId="77777777" w:rsidR="000D4F27" w:rsidRDefault="000D4F27" w:rsidP="000D4F27">
      <w:pPr>
        <w:pStyle w:val="ListParagraph"/>
        <w:numPr>
          <w:ilvl w:val="0"/>
          <w:numId w:val="51"/>
        </w:numPr>
      </w:pPr>
      <w:r>
        <w:t xml:space="preserve">Months write-in </w:t>
      </w:r>
    </w:p>
    <w:p w14:paraId="790AE145" w14:textId="77777777" w:rsidR="000D4F27" w:rsidRDefault="000D4F27" w:rsidP="000D4F27"/>
    <w:p w14:paraId="31711385" w14:textId="77777777" w:rsidR="000D4F27" w:rsidRPr="008820E7" w:rsidRDefault="000D4F27" w:rsidP="000D4F27">
      <w:r>
        <w:t>How did you meet your partner? [write-in]</w:t>
      </w:r>
    </w:p>
    <w:p w14:paraId="5A06AE1B" w14:textId="77777777" w:rsidR="000D4F27" w:rsidRDefault="000D4F27"/>
    <w:p w14:paraId="4D522503" w14:textId="77777777" w:rsidR="00B657DC" w:rsidRDefault="00B657DC">
      <w:r>
        <w:t>Do you have any children with your partner (i.e., NOT from a previous relationship)?</w:t>
      </w:r>
    </w:p>
    <w:p w14:paraId="6362D0CF" w14:textId="77777777" w:rsidR="00B657DC" w:rsidRDefault="00B657DC" w:rsidP="00B657DC">
      <w:pPr>
        <w:pStyle w:val="ListParagraph"/>
        <w:numPr>
          <w:ilvl w:val="0"/>
          <w:numId w:val="51"/>
        </w:numPr>
      </w:pPr>
      <w:r>
        <w:t>Yes</w:t>
      </w:r>
    </w:p>
    <w:p w14:paraId="60F1848A" w14:textId="77777777" w:rsidR="00B657DC" w:rsidRDefault="00B657DC" w:rsidP="00B657DC">
      <w:pPr>
        <w:pStyle w:val="ListParagraph"/>
        <w:numPr>
          <w:ilvl w:val="0"/>
          <w:numId w:val="51"/>
        </w:numPr>
      </w:pPr>
      <w:r>
        <w:t>No</w:t>
      </w:r>
    </w:p>
    <w:p w14:paraId="2C769F31" w14:textId="77777777" w:rsidR="00B657DC" w:rsidRDefault="00B657DC" w:rsidP="00B657DC"/>
    <w:p w14:paraId="5DC5D458" w14:textId="77777777" w:rsidR="00B657DC" w:rsidRDefault="00B657DC" w:rsidP="00B657DC">
      <w:pPr>
        <w:ind w:left="360"/>
      </w:pPr>
      <w:r>
        <w:t xml:space="preserve">[if yes to above]: </w:t>
      </w:r>
    </w:p>
    <w:p w14:paraId="097020FE" w14:textId="77777777" w:rsidR="00B657DC" w:rsidRDefault="00B657DC" w:rsidP="00B657DC">
      <w:pPr>
        <w:ind w:left="360"/>
      </w:pPr>
    </w:p>
    <w:p w14:paraId="2DAE6EC4" w14:textId="77777777" w:rsidR="00B657DC" w:rsidRDefault="00B657DC" w:rsidP="00B657DC">
      <w:pPr>
        <w:ind w:left="360"/>
      </w:pPr>
      <w:r>
        <w:t>How many children do you have</w:t>
      </w:r>
      <w:ins w:id="327" w:author="T.J. Sullivan" w:date="2019-05-27T11:37:00Z">
        <w:r w:rsidR="00CB7E2B">
          <w:t xml:space="preserve"> with your partner</w:t>
        </w:r>
      </w:ins>
      <w:r>
        <w:t>? [write-in]</w:t>
      </w:r>
    </w:p>
    <w:p w14:paraId="17DC1B6A" w14:textId="77777777" w:rsidR="00B657DC" w:rsidRDefault="00B657DC" w:rsidP="00B657DC">
      <w:pPr>
        <w:ind w:left="360"/>
      </w:pPr>
    </w:p>
    <w:p w14:paraId="72146C8C" w14:textId="77777777" w:rsidR="00B657DC" w:rsidRDefault="00B657DC" w:rsidP="00B657DC">
      <w:pPr>
        <w:ind w:left="360"/>
      </w:pPr>
      <w:r>
        <w:t>How old are each of your children</w:t>
      </w:r>
      <w:ins w:id="328" w:author="T.J. Sullivan" w:date="2019-05-27T11:37:00Z">
        <w:r w:rsidR="00CB7E2B">
          <w:t xml:space="preserve"> with your partner</w:t>
        </w:r>
      </w:ins>
      <w:r>
        <w:t xml:space="preserve">? [write-in] </w:t>
      </w:r>
    </w:p>
    <w:p w14:paraId="14953C29" w14:textId="77777777" w:rsidR="00B657DC" w:rsidRDefault="00B657DC"/>
    <w:p w14:paraId="3C31A9C4" w14:textId="77777777" w:rsidR="00B657DC" w:rsidRDefault="00B657DC">
      <w:r>
        <w:t xml:space="preserve">Do you have any children from a previous relationship? </w:t>
      </w:r>
    </w:p>
    <w:p w14:paraId="584A98DF" w14:textId="77777777" w:rsidR="00B657DC" w:rsidRDefault="00B657DC" w:rsidP="00B657DC">
      <w:pPr>
        <w:pStyle w:val="ListParagraph"/>
        <w:numPr>
          <w:ilvl w:val="0"/>
          <w:numId w:val="51"/>
        </w:numPr>
      </w:pPr>
      <w:r>
        <w:t>Yes</w:t>
      </w:r>
    </w:p>
    <w:p w14:paraId="40D78697" w14:textId="77777777" w:rsidR="00B657DC" w:rsidRDefault="00B657DC" w:rsidP="00B657DC">
      <w:pPr>
        <w:pStyle w:val="ListParagraph"/>
        <w:numPr>
          <w:ilvl w:val="0"/>
          <w:numId w:val="51"/>
        </w:numPr>
      </w:pPr>
      <w:r>
        <w:t>No</w:t>
      </w:r>
    </w:p>
    <w:p w14:paraId="2753380E" w14:textId="77777777" w:rsidR="00B657DC" w:rsidRDefault="00B657DC" w:rsidP="00B657DC">
      <w:pPr>
        <w:pStyle w:val="ListParagraph"/>
      </w:pPr>
    </w:p>
    <w:p w14:paraId="3E9A4BD3" w14:textId="77777777" w:rsidR="00B657DC" w:rsidRDefault="00B657DC" w:rsidP="00B657DC">
      <w:pPr>
        <w:pStyle w:val="ListParagraph"/>
        <w:ind w:left="360"/>
      </w:pPr>
      <w:r>
        <w:t xml:space="preserve">[if yes to above]: </w:t>
      </w:r>
    </w:p>
    <w:p w14:paraId="405BB638" w14:textId="77777777" w:rsidR="00B657DC" w:rsidRDefault="00B657DC" w:rsidP="00B657DC">
      <w:pPr>
        <w:ind w:left="-360"/>
      </w:pPr>
    </w:p>
    <w:p w14:paraId="196A50A6" w14:textId="77777777" w:rsidR="00B657DC" w:rsidRDefault="00B657DC" w:rsidP="00B657DC">
      <w:pPr>
        <w:pStyle w:val="ListParagraph"/>
        <w:ind w:left="360"/>
      </w:pPr>
      <w:r>
        <w:t>How many children do you have from a previous relationship? [write-in]</w:t>
      </w:r>
    </w:p>
    <w:p w14:paraId="1EA49CAA" w14:textId="77777777" w:rsidR="00B657DC" w:rsidRDefault="00B657DC" w:rsidP="00B657DC">
      <w:pPr>
        <w:pStyle w:val="ListParagraph"/>
        <w:ind w:left="360"/>
      </w:pPr>
    </w:p>
    <w:p w14:paraId="2C1AED9E" w14:textId="77777777" w:rsidR="00B657DC" w:rsidRDefault="00B657DC" w:rsidP="00B657DC">
      <w:pPr>
        <w:pStyle w:val="ListParagraph"/>
        <w:ind w:left="360"/>
      </w:pPr>
      <w:r>
        <w:t>How old are each of your children from a previous relationship? [write-in]</w:t>
      </w:r>
    </w:p>
    <w:p w14:paraId="201A814B" w14:textId="77777777" w:rsidR="00B657DC" w:rsidRDefault="00B657DC"/>
    <w:p w14:paraId="33DEEB3F" w14:textId="77777777" w:rsidR="000D4F27" w:rsidRDefault="000D4F27">
      <w:r>
        <w:t>Have you and your current romantic partner ever ended your relationship (i.e., broken up or stopped seeing each other) in the past?</w:t>
      </w:r>
    </w:p>
    <w:p w14:paraId="09F390EE" w14:textId="77777777" w:rsidR="000D4F27" w:rsidRDefault="000D4F27" w:rsidP="000D4F27">
      <w:pPr>
        <w:pStyle w:val="ListParagraph"/>
        <w:numPr>
          <w:ilvl w:val="0"/>
          <w:numId w:val="51"/>
        </w:numPr>
      </w:pPr>
      <w:r>
        <w:t>Yes</w:t>
      </w:r>
    </w:p>
    <w:p w14:paraId="600BA10C" w14:textId="77777777" w:rsidR="000D4F27" w:rsidRDefault="000D4F27" w:rsidP="000D4F27">
      <w:pPr>
        <w:pStyle w:val="ListParagraph"/>
        <w:numPr>
          <w:ilvl w:val="0"/>
          <w:numId w:val="51"/>
        </w:numPr>
      </w:pPr>
      <w:r>
        <w:t>No</w:t>
      </w:r>
    </w:p>
    <w:p w14:paraId="392E381B" w14:textId="77777777" w:rsidR="000D4F27" w:rsidRDefault="000D4F27" w:rsidP="000D4F27"/>
    <w:p w14:paraId="3D2B291E" w14:textId="77777777" w:rsidR="000D4F27" w:rsidRDefault="000D4F27" w:rsidP="000D4F27">
      <w:pPr>
        <w:ind w:left="360"/>
      </w:pPr>
      <w:r>
        <w:t xml:space="preserve">[if yes to above] How many times have you and your partner broken up and gotten back together? </w:t>
      </w:r>
    </w:p>
    <w:p w14:paraId="3BD53E6A" w14:textId="77777777" w:rsidR="000D4F27" w:rsidRDefault="000D4F27" w:rsidP="000D4F27">
      <w:pPr>
        <w:pStyle w:val="ListParagraph"/>
        <w:numPr>
          <w:ilvl w:val="0"/>
          <w:numId w:val="51"/>
        </w:numPr>
        <w:tabs>
          <w:tab w:val="clear" w:pos="720"/>
          <w:tab w:val="num" w:pos="1080"/>
        </w:tabs>
        <w:ind w:left="1080"/>
      </w:pPr>
      <w:r>
        <w:t>1</w:t>
      </w:r>
    </w:p>
    <w:p w14:paraId="7EC82C2A" w14:textId="77777777" w:rsidR="000D4F27" w:rsidRDefault="000D4F27" w:rsidP="000D4F27">
      <w:pPr>
        <w:pStyle w:val="ListParagraph"/>
        <w:numPr>
          <w:ilvl w:val="0"/>
          <w:numId w:val="51"/>
        </w:numPr>
        <w:tabs>
          <w:tab w:val="clear" w:pos="720"/>
          <w:tab w:val="num" w:pos="1080"/>
        </w:tabs>
        <w:ind w:left="1080"/>
      </w:pPr>
      <w:r>
        <w:t>2</w:t>
      </w:r>
    </w:p>
    <w:p w14:paraId="60534848" w14:textId="77777777" w:rsidR="000D4F27" w:rsidRDefault="000D4F27" w:rsidP="000D4F27">
      <w:pPr>
        <w:pStyle w:val="ListParagraph"/>
        <w:numPr>
          <w:ilvl w:val="0"/>
          <w:numId w:val="51"/>
        </w:numPr>
        <w:tabs>
          <w:tab w:val="clear" w:pos="720"/>
          <w:tab w:val="num" w:pos="1080"/>
        </w:tabs>
        <w:ind w:left="1080"/>
      </w:pPr>
      <w:r>
        <w:t>3</w:t>
      </w:r>
    </w:p>
    <w:p w14:paraId="7608EA43" w14:textId="77777777" w:rsidR="000D4F27" w:rsidRDefault="000D4F27" w:rsidP="000D4F27">
      <w:pPr>
        <w:pStyle w:val="ListParagraph"/>
        <w:numPr>
          <w:ilvl w:val="0"/>
          <w:numId w:val="51"/>
        </w:numPr>
        <w:tabs>
          <w:tab w:val="clear" w:pos="720"/>
          <w:tab w:val="num" w:pos="1080"/>
        </w:tabs>
        <w:ind w:left="1080"/>
      </w:pPr>
      <w:r>
        <w:t xml:space="preserve">4+ </w:t>
      </w:r>
    </w:p>
    <w:p w14:paraId="4F10130F" w14:textId="77777777" w:rsidR="000D4F27" w:rsidRDefault="000D4F27"/>
    <w:p w14:paraId="36B81711" w14:textId="77777777" w:rsidR="000D4F27" w:rsidRPr="000D4F27" w:rsidRDefault="000D4F27" w:rsidP="000D4F27">
      <w:pPr>
        <w:pStyle w:val="NormalWeb"/>
        <w:spacing w:before="0" w:beforeAutospacing="0" w:after="0" w:afterAutospacing="0"/>
        <w:textAlignment w:val="baseline"/>
        <w:rPr>
          <w:color w:val="000000"/>
        </w:rPr>
      </w:pPr>
      <w:r w:rsidRPr="000D4F27">
        <w:rPr>
          <w:color w:val="000000"/>
        </w:rPr>
        <w:t>When it comes to relationships, I think of myself or identify as:</w:t>
      </w:r>
    </w:p>
    <w:p w14:paraId="4F59C13D" w14:textId="77777777" w:rsidR="000D4F27" w:rsidRPr="000D4F27" w:rsidRDefault="000D4F27" w:rsidP="000D4F27">
      <w:pPr>
        <w:pStyle w:val="NormalWeb"/>
        <w:numPr>
          <w:ilvl w:val="1"/>
          <w:numId w:val="64"/>
        </w:numPr>
        <w:spacing w:before="0" w:beforeAutospacing="0" w:after="0" w:afterAutospacing="0"/>
        <w:textAlignment w:val="baseline"/>
        <w:rPr>
          <w:color w:val="000000"/>
        </w:rPr>
      </w:pPr>
      <w:r w:rsidRPr="000D4F27">
        <w:rPr>
          <w:color w:val="000000"/>
        </w:rPr>
        <w:t>Monogamous</w:t>
      </w:r>
    </w:p>
    <w:p w14:paraId="415727BD" w14:textId="77777777" w:rsidR="000D4F27" w:rsidRPr="000D4F27" w:rsidRDefault="000D4F27" w:rsidP="000D4F27">
      <w:pPr>
        <w:pStyle w:val="NormalWeb"/>
        <w:numPr>
          <w:ilvl w:val="1"/>
          <w:numId w:val="64"/>
        </w:numPr>
        <w:spacing w:before="0" w:beforeAutospacing="0" w:after="0" w:afterAutospacing="0"/>
        <w:textAlignment w:val="baseline"/>
        <w:rPr>
          <w:color w:val="000000"/>
        </w:rPr>
      </w:pPr>
      <w:r w:rsidRPr="000D4F27">
        <w:rPr>
          <w:color w:val="000000"/>
        </w:rPr>
        <w:t>Non-monogamous (Polyamorous, Open Relationship, etc.)</w:t>
      </w:r>
    </w:p>
    <w:p w14:paraId="479C4AB0" w14:textId="77777777" w:rsidR="000D4F27" w:rsidRPr="000D4F27" w:rsidRDefault="000D4F27" w:rsidP="000D4F27">
      <w:pPr>
        <w:pStyle w:val="NormalWeb"/>
        <w:numPr>
          <w:ilvl w:val="1"/>
          <w:numId w:val="64"/>
        </w:numPr>
        <w:spacing w:before="0" w:beforeAutospacing="0" w:after="0" w:afterAutospacing="0"/>
        <w:textAlignment w:val="baseline"/>
        <w:rPr>
          <w:color w:val="000000"/>
        </w:rPr>
      </w:pPr>
      <w:r w:rsidRPr="000D4F27">
        <w:rPr>
          <w:color w:val="000000"/>
        </w:rPr>
        <w:t>Questioning/Exploring</w:t>
      </w:r>
    </w:p>
    <w:p w14:paraId="51EA1149" w14:textId="77777777" w:rsidR="000D4F27" w:rsidRPr="000D4F27" w:rsidRDefault="000D4F27" w:rsidP="000D4F27">
      <w:pPr>
        <w:pStyle w:val="NormalWeb"/>
        <w:numPr>
          <w:ilvl w:val="1"/>
          <w:numId w:val="64"/>
        </w:numPr>
        <w:spacing w:before="0" w:beforeAutospacing="0" w:after="0" w:afterAutospacing="0"/>
        <w:textAlignment w:val="baseline"/>
        <w:rPr>
          <w:color w:val="000000"/>
        </w:rPr>
      </w:pPr>
      <w:r w:rsidRPr="000D4F27">
        <w:rPr>
          <w:color w:val="000000"/>
        </w:rPr>
        <w:t xml:space="preserve">Other relationship structure/orientation _____________ </w:t>
      </w:r>
      <w:r w:rsidRPr="000D4F27">
        <w:rPr>
          <w:color w:val="3C4043"/>
          <w:shd w:val="clear" w:color="auto" w:fill="FFFFFF"/>
        </w:rPr>
        <w:t xml:space="preserve">[all] </w:t>
      </w:r>
    </w:p>
    <w:p w14:paraId="1BA60513" w14:textId="77777777" w:rsidR="000D4F27" w:rsidRPr="000D4F27" w:rsidRDefault="000D4F27" w:rsidP="000D4F27"/>
    <w:p w14:paraId="4B1D5E6D" w14:textId="77777777" w:rsidR="000D4F27" w:rsidRPr="000D4F27" w:rsidRDefault="000D4F27" w:rsidP="000D4F27">
      <w:pPr>
        <w:pStyle w:val="NormalWeb"/>
        <w:spacing w:before="0" w:beforeAutospacing="0" w:after="0" w:afterAutospacing="0"/>
        <w:textAlignment w:val="baseline"/>
        <w:rPr>
          <w:color w:val="000000"/>
        </w:rPr>
      </w:pPr>
      <w:r w:rsidRPr="000D4F27">
        <w:rPr>
          <w:color w:val="000000"/>
        </w:rPr>
        <w:t xml:space="preserve">How would you describe your </w:t>
      </w:r>
      <w:r w:rsidRPr="000D4F27">
        <w:rPr>
          <w:i/>
          <w:iCs/>
          <w:color w:val="000000"/>
          <w:u w:val="single"/>
        </w:rPr>
        <w:t>current</w:t>
      </w:r>
      <w:r w:rsidRPr="000D4F27">
        <w:rPr>
          <w:color w:val="000000"/>
        </w:rPr>
        <w:t xml:space="preserve"> relationship(s) (Check all that apply)?</w:t>
      </w:r>
    </w:p>
    <w:p w14:paraId="40BC621A" w14:textId="77777777" w:rsidR="000D4F27" w:rsidRPr="000D4F27" w:rsidRDefault="000D4F27" w:rsidP="000D4F27">
      <w:pPr>
        <w:pStyle w:val="NormalWeb"/>
        <w:numPr>
          <w:ilvl w:val="1"/>
          <w:numId w:val="65"/>
        </w:numPr>
        <w:shd w:val="clear" w:color="auto" w:fill="FFFFFF"/>
        <w:spacing w:before="0" w:beforeAutospacing="0" w:after="0" w:afterAutospacing="0"/>
        <w:textAlignment w:val="baseline"/>
        <w:rPr>
          <w:color w:val="3C4043"/>
        </w:rPr>
      </w:pPr>
      <w:r w:rsidRPr="000D4F27">
        <w:rPr>
          <w:color w:val="3C4043"/>
          <w:shd w:val="clear" w:color="auto" w:fill="FFFFFF"/>
        </w:rPr>
        <w:t>Monogamous</w:t>
      </w:r>
    </w:p>
    <w:p w14:paraId="160C4582" w14:textId="77777777" w:rsidR="000D4F27" w:rsidRPr="000D4F27" w:rsidRDefault="000D4F27" w:rsidP="000D4F27">
      <w:pPr>
        <w:pStyle w:val="NormalWeb"/>
        <w:numPr>
          <w:ilvl w:val="1"/>
          <w:numId w:val="65"/>
        </w:numPr>
        <w:shd w:val="clear" w:color="auto" w:fill="FFFFFF"/>
        <w:spacing w:before="0" w:beforeAutospacing="0" w:after="0" w:afterAutospacing="0"/>
        <w:textAlignment w:val="baseline"/>
        <w:rPr>
          <w:color w:val="3C4043"/>
        </w:rPr>
      </w:pPr>
      <w:r w:rsidRPr="000D4F27">
        <w:rPr>
          <w:color w:val="3C4043"/>
          <w:shd w:val="clear" w:color="auto" w:fill="FFFFFF"/>
        </w:rPr>
        <w:t>Open</w:t>
      </w:r>
    </w:p>
    <w:p w14:paraId="6FD33955" w14:textId="77777777" w:rsidR="000D4F27" w:rsidRPr="000D4F27" w:rsidRDefault="000D4F27" w:rsidP="000D4F27">
      <w:pPr>
        <w:pStyle w:val="NormalWeb"/>
        <w:numPr>
          <w:ilvl w:val="1"/>
          <w:numId w:val="65"/>
        </w:numPr>
        <w:shd w:val="clear" w:color="auto" w:fill="FFFFFF"/>
        <w:spacing w:before="0" w:beforeAutospacing="0" w:after="0" w:afterAutospacing="0"/>
        <w:textAlignment w:val="baseline"/>
        <w:rPr>
          <w:color w:val="3C4043"/>
        </w:rPr>
      </w:pPr>
      <w:r w:rsidRPr="000D4F27">
        <w:rPr>
          <w:color w:val="3C4043"/>
          <w:shd w:val="clear" w:color="auto" w:fill="FFFFFF"/>
        </w:rPr>
        <w:t>Polyamorous</w:t>
      </w:r>
    </w:p>
    <w:p w14:paraId="154B590F" w14:textId="77777777" w:rsidR="000D4F27" w:rsidRPr="000D4F27" w:rsidRDefault="000D4F27" w:rsidP="000D4F27">
      <w:pPr>
        <w:pStyle w:val="NormalWeb"/>
        <w:numPr>
          <w:ilvl w:val="1"/>
          <w:numId w:val="65"/>
        </w:numPr>
        <w:shd w:val="clear" w:color="auto" w:fill="FFFFFF"/>
        <w:spacing w:before="0" w:beforeAutospacing="0" w:after="0" w:afterAutospacing="0"/>
        <w:textAlignment w:val="baseline"/>
        <w:rPr>
          <w:color w:val="3C4043"/>
        </w:rPr>
      </w:pPr>
      <w:r w:rsidRPr="000D4F27">
        <w:rPr>
          <w:color w:val="3C4043"/>
          <w:shd w:val="clear" w:color="auto" w:fill="FFFFFF"/>
        </w:rPr>
        <w:t>Swinger</w:t>
      </w:r>
    </w:p>
    <w:p w14:paraId="06A44C93" w14:textId="77777777" w:rsidR="000D4F27" w:rsidRPr="000D4F27" w:rsidRDefault="000D4F27" w:rsidP="000D4F27">
      <w:pPr>
        <w:pStyle w:val="NormalWeb"/>
        <w:numPr>
          <w:ilvl w:val="1"/>
          <w:numId w:val="65"/>
        </w:numPr>
        <w:shd w:val="clear" w:color="auto" w:fill="FFFFFF"/>
        <w:spacing w:before="0" w:beforeAutospacing="0" w:after="0" w:afterAutospacing="0"/>
        <w:textAlignment w:val="baseline"/>
        <w:rPr>
          <w:color w:val="3C4043"/>
        </w:rPr>
      </w:pPr>
      <w:r w:rsidRPr="000D4F27">
        <w:rPr>
          <w:color w:val="3C4043"/>
          <w:shd w:val="clear" w:color="auto" w:fill="FFFFFF"/>
        </w:rPr>
        <w:t>Relationship Anarchy</w:t>
      </w:r>
    </w:p>
    <w:p w14:paraId="681A58C0" w14:textId="77777777" w:rsidR="000D4F27" w:rsidRPr="000D4F27" w:rsidRDefault="000D4F27" w:rsidP="000D4F27">
      <w:pPr>
        <w:pStyle w:val="NormalWeb"/>
        <w:numPr>
          <w:ilvl w:val="1"/>
          <w:numId w:val="65"/>
        </w:numPr>
        <w:shd w:val="clear" w:color="auto" w:fill="FFFFFF"/>
        <w:spacing w:before="0" w:beforeAutospacing="0" w:after="0" w:afterAutospacing="0"/>
        <w:textAlignment w:val="baseline"/>
        <w:rPr>
          <w:color w:val="3C4043"/>
        </w:rPr>
      </w:pPr>
      <w:proofErr w:type="spellStart"/>
      <w:r w:rsidRPr="000D4F27">
        <w:rPr>
          <w:color w:val="3C4043"/>
          <w:shd w:val="clear" w:color="auto" w:fill="FFFFFF"/>
        </w:rPr>
        <w:t>Monogamish</w:t>
      </w:r>
      <w:proofErr w:type="spellEnd"/>
    </w:p>
    <w:p w14:paraId="55CBA42D" w14:textId="77777777" w:rsidR="000D4F27" w:rsidRPr="000D4F27" w:rsidRDefault="000D4F27" w:rsidP="000D4F27">
      <w:pPr>
        <w:pStyle w:val="NormalWeb"/>
        <w:numPr>
          <w:ilvl w:val="1"/>
          <w:numId w:val="65"/>
        </w:numPr>
        <w:shd w:val="clear" w:color="auto" w:fill="FFFFFF"/>
        <w:spacing w:before="0" w:beforeAutospacing="0" w:after="0" w:afterAutospacing="0"/>
        <w:textAlignment w:val="baseline"/>
        <w:rPr>
          <w:color w:val="3C4043"/>
        </w:rPr>
      </w:pPr>
      <w:r w:rsidRPr="000D4F27">
        <w:rPr>
          <w:color w:val="3C4043"/>
          <w:shd w:val="clear" w:color="auto" w:fill="FFFFFF"/>
        </w:rPr>
        <w:t xml:space="preserve">Something else: </w:t>
      </w:r>
      <w:r w:rsidRPr="000D4F27">
        <w:rPr>
          <w:i/>
          <w:iCs/>
          <w:color w:val="3C4043"/>
          <w:shd w:val="clear" w:color="auto" w:fill="FFFFFF"/>
        </w:rPr>
        <w:t>__________________</w:t>
      </w:r>
      <w:r w:rsidRPr="000D4F27">
        <w:rPr>
          <w:color w:val="3C4043"/>
          <w:shd w:val="clear" w:color="auto" w:fill="FFFFFF"/>
        </w:rPr>
        <w:t xml:space="preserve"> </w:t>
      </w:r>
    </w:p>
    <w:p w14:paraId="006637CE" w14:textId="77777777" w:rsidR="000D4F27" w:rsidRPr="000D4F27" w:rsidRDefault="000D4F27" w:rsidP="000D4F27"/>
    <w:p w14:paraId="6C778B10" w14:textId="77777777" w:rsidR="000D4F27" w:rsidRPr="000D4F27" w:rsidRDefault="000D4F27" w:rsidP="000D4F27">
      <w:pPr>
        <w:pStyle w:val="NormalWeb"/>
        <w:shd w:val="clear" w:color="auto" w:fill="FFFFFF"/>
        <w:spacing w:before="0" w:beforeAutospacing="0" w:after="0" w:afterAutospacing="0"/>
        <w:textAlignment w:val="baseline"/>
        <w:rPr>
          <w:color w:val="3C4043"/>
        </w:rPr>
      </w:pPr>
      <w:r w:rsidRPr="000D4F27">
        <w:rPr>
          <w:color w:val="3C4043"/>
          <w:shd w:val="clear" w:color="auto" w:fill="FFFFFF"/>
        </w:rPr>
        <w:t xml:space="preserve">How would you describe your </w:t>
      </w:r>
      <w:r w:rsidRPr="000D4F27">
        <w:rPr>
          <w:i/>
          <w:iCs/>
          <w:color w:val="3C4043"/>
          <w:u w:val="single"/>
          <w:shd w:val="clear" w:color="auto" w:fill="FFFFFF"/>
        </w:rPr>
        <w:t>ideal</w:t>
      </w:r>
      <w:r w:rsidRPr="000D4F27">
        <w:rPr>
          <w:color w:val="3C4043"/>
          <w:u w:val="single"/>
          <w:shd w:val="clear" w:color="auto" w:fill="FFFFFF"/>
        </w:rPr>
        <w:t xml:space="preserve"> relationship style? </w:t>
      </w:r>
    </w:p>
    <w:p w14:paraId="411ECB9E" w14:textId="77777777" w:rsidR="000D4F27" w:rsidRPr="000D4F27" w:rsidRDefault="000D4F27" w:rsidP="000D4F27">
      <w:pPr>
        <w:pStyle w:val="NormalWeb"/>
        <w:numPr>
          <w:ilvl w:val="1"/>
          <w:numId w:val="66"/>
        </w:numPr>
        <w:shd w:val="clear" w:color="auto" w:fill="FFFFFF"/>
        <w:spacing w:before="0" w:beforeAutospacing="0" w:after="0" w:afterAutospacing="0"/>
        <w:textAlignment w:val="baseline"/>
        <w:rPr>
          <w:color w:val="3C4043"/>
        </w:rPr>
      </w:pPr>
      <w:r w:rsidRPr="000D4F27">
        <w:rPr>
          <w:color w:val="3C4043"/>
          <w:shd w:val="clear" w:color="auto" w:fill="FFFFFF"/>
        </w:rPr>
        <w:t>-Monogamous</w:t>
      </w:r>
    </w:p>
    <w:p w14:paraId="5576365A" w14:textId="77777777" w:rsidR="000D4F27" w:rsidRPr="000D4F27" w:rsidRDefault="000D4F27" w:rsidP="000D4F27">
      <w:pPr>
        <w:pStyle w:val="NormalWeb"/>
        <w:numPr>
          <w:ilvl w:val="1"/>
          <w:numId w:val="66"/>
        </w:numPr>
        <w:shd w:val="clear" w:color="auto" w:fill="FFFFFF"/>
        <w:spacing w:before="0" w:beforeAutospacing="0" w:after="0" w:afterAutospacing="0"/>
        <w:textAlignment w:val="baseline"/>
        <w:rPr>
          <w:color w:val="3C4043"/>
        </w:rPr>
      </w:pPr>
      <w:r w:rsidRPr="000D4F27">
        <w:rPr>
          <w:color w:val="3C4043"/>
          <w:shd w:val="clear" w:color="auto" w:fill="FFFFFF"/>
        </w:rPr>
        <w:t>-Open</w:t>
      </w:r>
    </w:p>
    <w:p w14:paraId="330FFF40" w14:textId="77777777" w:rsidR="000D4F27" w:rsidRPr="000D4F27" w:rsidRDefault="000D4F27" w:rsidP="000D4F27">
      <w:pPr>
        <w:pStyle w:val="NormalWeb"/>
        <w:numPr>
          <w:ilvl w:val="1"/>
          <w:numId w:val="66"/>
        </w:numPr>
        <w:shd w:val="clear" w:color="auto" w:fill="FFFFFF"/>
        <w:spacing w:before="0" w:beforeAutospacing="0" w:after="0" w:afterAutospacing="0"/>
        <w:textAlignment w:val="baseline"/>
        <w:rPr>
          <w:color w:val="3C4043"/>
        </w:rPr>
      </w:pPr>
      <w:r w:rsidRPr="000D4F27">
        <w:rPr>
          <w:color w:val="3C4043"/>
          <w:shd w:val="clear" w:color="auto" w:fill="FFFFFF"/>
        </w:rPr>
        <w:t>-Polyamorous</w:t>
      </w:r>
    </w:p>
    <w:p w14:paraId="07C00AF4" w14:textId="77777777" w:rsidR="000D4F27" w:rsidRPr="000D4F27" w:rsidRDefault="000D4F27" w:rsidP="000D4F27">
      <w:pPr>
        <w:pStyle w:val="NormalWeb"/>
        <w:numPr>
          <w:ilvl w:val="1"/>
          <w:numId w:val="66"/>
        </w:numPr>
        <w:shd w:val="clear" w:color="auto" w:fill="FFFFFF"/>
        <w:spacing w:before="0" w:beforeAutospacing="0" w:after="0" w:afterAutospacing="0"/>
        <w:textAlignment w:val="baseline"/>
        <w:rPr>
          <w:color w:val="3C4043"/>
        </w:rPr>
      </w:pPr>
      <w:r w:rsidRPr="000D4F27">
        <w:rPr>
          <w:color w:val="3C4043"/>
          <w:shd w:val="clear" w:color="auto" w:fill="FFFFFF"/>
        </w:rPr>
        <w:t>-Swinger</w:t>
      </w:r>
    </w:p>
    <w:p w14:paraId="6D70D7CD" w14:textId="77777777" w:rsidR="000D4F27" w:rsidRPr="000D4F27" w:rsidRDefault="000D4F27" w:rsidP="000D4F27">
      <w:pPr>
        <w:pStyle w:val="NormalWeb"/>
        <w:numPr>
          <w:ilvl w:val="1"/>
          <w:numId w:val="66"/>
        </w:numPr>
        <w:shd w:val="clear" w:color="auto" w:fill="FFFFFF"/>
        <w:spacing w:before="0" w:beforeAutospacing="0" w:after="0" w:afterAutospacing="0"/>
        <w:textAlignment w:val="baseline"/>
        <w:rPr>
          <w:color w:val="3C4043"/>
        </w:rPr>
      </w:pPr>
      <w:r w:rsidRPr="000D4F27">
        <w:rPr>
          <w:color w:val="3C4043"/>
          <w:shd w:val="clear" w:color="auto" w:fill="FFFFFF"/>
        </w:rPr>
        <w:t>-Relationship Anarchy</w:t>
      </w:r>
    </w:p>
    <w:p w14:paraId="1D13D746" w14:textId="77777777" w:rsidR="00B657DC" w:rsidRPr="00B657DC" w:rsidRDefault="000D4F27" w:rsidP="000D4F27">
      <w:pPr>
        <w:pStyle w:val="NormalWeb"/>
        <w:numPr>
          <w:ilvl w:val="1"/>
          <w:numId w:val="66"/>
        </w:numPr>
        <w:shd w:val="clear" w:color="auto" w:fill="FFFFFF"/>
        <w:spacing w:before="0" w:beforeAutospacing="0" w:after="0" w:afterAutospacing="0"/>
        <w:textAlignment w:val="baseline"/>
        <w:rPr>
          <w:color w:val="3C4043"/>
        </w:rPr>
      </w:pPr>
      <w:r w:rsidRPr="000D4F27">
        <w:rPr>
          <w:color w:val="3C4043"/>
          <w:shd w:val="clear" w:color="auto" w:fill="FFFFFF"/>
        </w:rPr>
        <w:t>-</w:t>
      </w:r>
      <w:proofErr w:type="spellStart"/>
      <w:r w:rsidRPr="000D4F27">
        <w:rPr>
          <w:color w:val="3C4043"/>
          <w:shd w:val="clear" w:color="auto" w:fill="FFFFFF"/>
        </w:rPr>
        <w:t>Monogamish</w:t>
      </w:r>
      <w:proofErr w:type="spellEnd"/>
    </w:p>
    <w:p w14:paraId="1D365F64" w14:textId="77777777" w:rsidR="000D4F27" w:rsidRPr="00B657DC" w:rsidRDefault="000D4F27" w:rsidP="000D4F27">
      <w:pPr>
        <w:pStyle w:val="NormalWeb"/>
        <w:numPr>
          <w:ilvl w:val="1"/>
          <w:numId w:val="66"/>
        </w:numPr>
        <w:shd w:val="clear" w:color="auto" w:fill="FFFFFF"/>
        <w:spacing w:before="0" w:beforeAutospacing="0" w:after="0" w:afterAutospacing="0"/>
        <w:textAlignment w:val="baseline"/>
        <w:rPr>
          <w:color w:val="3C4043"/>
        </w:rPr>
      </w:pPr>
      <w:r w:rsidRPr="00B657DC">
        <w:rPr>
          <w:color w:val="3C4043"/>
          <w:shd w:val="clear" w:color="auto" w:fill="FFFFFF"/>
        </w:rPr>
        <w:t xml:space="preserve">-Something else: </w:t>
      </w:r>
      <w:r w:rsidRPr="00B657DC">
        <w:rPr>
          <w:i/>
          <w:iCs/>
          <w:color w:val="3C4043"/>
          <w:shd w:val="clear" w:color="auto" w:fill="FFFFFF"/>
        </w:rPr>
        <w:t>__________________</w:t>
      </w:r>
    </w:p>
    <w:p w14:paraId="49F63354" w14:textId="77777777" w:rsidR="000D4F27" w:rsidRDefault="000D4F27"/>
    <w:p w14:paraId="051BF99B" w14:textId="77777777" w:rsidR="000D4F27" w:rsidRPr="000D4F27" w:rsidRDefault="000D4F27" w:rsidP="000D4F27">
      <w:pPr>
        <w:textAlignment w:val="baseline"/>
      </w:pPr>
      <w:r w:rsidRPr="000D4F27">
        <w:t xml:space="preserve">A </w:t>
      </w:r>
      <w:r w:rsidRPr="000D4F27">
        <w:rPr>
          <w:b/>
          <w:bCs/>
        </w:rPr>
        <w:t>relationship agreement</w:t>
      </w:r>
      <w:r w:rsidRPr="000D4F27">
        <w:t xml:space="preserve"> is a mutual understanding between you and your partner(s) based on an </w:t>
      </w:r>
      <w:r w:rsidRPr="000D4F27">
        <w:rPr>
          <w:b/>
          <w:bCs/>
        </w:rPr>
        <w:t>explicit conversation</w:t>
      </w:r>
      <w:r w:rsidRPr="000D4F27">
        <w:t xml:space="preserve"> about which sexual and relationship activities are allowed to occur within your relationship and, if applicable, with outside partners. </w:t>
      </w:r>
    </w:p>
    <w:p w14:paraId="1D436BDA" w14:textId="77777777" w:rsidR="000D4F27" w:rsidRPr="000D4F27" w:rsidRDefault="000D4F27" w:rsidP="000D4F27">
      <w:r w:rsidRPr="000D4F27">
        <w:rPr>
          <w:b/>
          <w:bCs/>
        </w:rPr>
        <w:tab/>
      </w:r>
    </w:p>
    <w:p w14:paraId="3E8D5B0B" w14:textId="77777777" w:rsidR="000D4F27" w:rsidRPr="000D4F27" w:rsidRDefault="000D4F27" w:rsidP="000D4F27">
      <w:r w:rsidRPr="000D4F27">
        <w:t xml:space="preserve">Do you currently have a relationship agreement with your partner? </w:t>
      </w:r>
    </w:p>
    <w:p w14:paraId="4FEA8E76" w14:textId="77777777" w:rsidR="000D4F27" w:rsidRPr="000D4F27" w:rsidRDefault="000D4F27" w:rsidP="000D4F27">
      <w:pPr>
        <w:numPr>
          <w:ilvl w:val="1"/>
          <w:numId w:val="61"/>
        </w:numPr>
        <w:textAlignment w:val="baseline"/>
      </w:pPr>
      <w:r w:rsidRPr="000D4F27">
        <w:t>Yes</w:t>
      </w:r>
    </w:p>
    <w:p w14:paraId="74681A0F" w14:textId="77777777" w:rsidR="000D4F27" w:rsidRPr="000D4F27" w:rsidRDefault="000D4F27" w:rsidP="000D4F27">
      <w:pPr>
        <w:numPr>
          <w:ilvl w:val="1"/>
          <w:numId w:val="61"/>
        </w:numPr>
        <w:textAlignment w:val="baseline"/>
      </w:pPr>
      <w:r w:rsidRPr="000D4F27">
        <w:t xml:space="preserve">No </w:t>
      </w:r>
    </w:p>
    <w:p w14:paraId="58BC9F71" w14:textId="77777777" w:rsidR="000D4F27" w:rsidRPr="000D4F27" w:rsidRDefault="000D4F27" w:rsidP="000D4F27"/>
    <w:p w14:paraId="573DA4C4" w14:textId="77777777" w:rsidR="000D4F27" w:rsidRPr="000D4F27" w:rsidRDefault="000D4F27" w:rsidP="00B657DC">
      <w:pPr>
        <w:ind w:left="720"/>
        <w:textAlignment w:val="baseline"/>
      </w:pPr>
      <w:r w:rsidRPr="000D4F27">
        <w:lastRenderedPageBreak/>
        <w:t>[if yes] Which of the following scenarios best describes the current agreement that you have with your partner?</w:t>
      </w:r>
    </w:p>
    <w:p w14:paraId="72E6D090" w14:textId="77777777" w:rsidR="000D4F27" w:rsidRPr="000D4F27" w:rsidRDefault="000D4F27" w:rsidP="00B657DC">
      <w:pPr>
        <w:numPr>
          <w:ilvl w:val="1"/>
          <w:numId w:val="62"/>
        </w:numPr>
        <w:tabs>
          <w:tab w:val="clear" w:pos="1440"/>
          <w:tab w:val="num" w:pos="2160"/>
        </w:tabs>
        <w:ind w:left="2160"/>
        <w:textAlignment w:val="baseline"/>
      </w:pPr>
      <w:r w:rsidRPr="000D4F27">
        <w:t xml:space="preserve">We cannot have any sex with an outside partner </w:t>
      </w:r>
    </w:p>
    <w:p w14:paraId="1BDC0A98" w14:textId="77777777" w:rsidR="000D4F27" w:rsidRPr="000D4F27" w:rsidRDefault="000D4F27" w:rsidP="00B657DC">
      <w:pPr>
        <w:numPr>
          <w:ilvl w:val="1"/>
          <w:numId w:val="62"/>
        </w:numPr>
        <w:tabs>
          <w:tab w:val="clear" w:pos="1440"/>
          <w:tab w:val="num" w:pos="2160"/>
        </w:tabs>
        <w:ind w:left="2160"/>
        <w:textAlignment w:val="baseline"/>
      </w:pPr>
      <w:r w:rsidRPr="000D4F27">
        <w:t xml:space="preserve">We can have sex with outside partners but with some restrictions </w:t>
      </w:r>
    </w:p>
    <w:p w14:paraId="638F1A72" w14:textId="77777777" w:rsidR="000D4F27" w:rsidRPr="000D4F27" w:rsidRDefault="000D4F27" w:rsidP="00B657DC">
      <w:pPr>
        <w:numPr>
          <w:ilvl w:val="1"/>
          <w:numId w:val="62"/>
        </w:numPr>
        <w:tabs>
          <w:tab w:val="clear" w:pos="1440"/>
          <w:tab w:val="num" w:pos="2160"/>
        </w:tabs>
        <w:ind w:left="2160"/>
        <w:textAlignment w:val="baseline"/>
      </w:pPr>
      <w:r w:rsidRPr="000D4F27">
        <w:t>We can have sex with outside partners without any restrictions</w:t>
      </w:r>
    </w:p>
    <w:p w14:paraId="03F66E38" w14:textId="77777777" w:rsidR="000D4F27" w:rsidRPr="000D4F27" w:rsidRDefault="000D4F27" w:rsidP="00B657DC">
      <w:pPr>
        <w:ind w:left="720"/>
      </w:pPr>
    </w:p>
    <w:p w14:paraId="1FEF15EA" w14:textId="77777777" w:rsidR="000D4F27" w:rsidRPr="000D4F27" w:rsidRDefault="000D4F27" w:rsidP="00B657DC">
      <w:pPr>
        <w:ind w:left="720"/>
        <w:textAlignment w:val="baseline"/>
      </w:pPr>
      <w:r w:rsidRPr="000D4F27">
        <w:t>[if no] Have you ever considered making a relationship agreement or having a discussion about relationship boundaries? Why or why not?</w:t>
      </w:r>
    </w:p>
    <w:p w14:paraId="322874FF" w14:textId="77777777" w:rsidR="000D4F27" w:rsidRPr="000D4F27" w:rsidRDefault="000D4F27" w:rsidP="00B657DC">
      <w:pPr>
        <w:ind w:left="1440"/>
      </w:pPr>
      <w:r w:rsidRPr="000D4F27">
        <w:tab/>
        <w:t>[Free text]</w:t>
      </w:r>
    </w:p>
    <w:p w14:paraId="551D1CF3" w14:textId="77777777" w:rsidR="008820E7" w:rsidRDefault="008820E7">
      <w:pPr>
        <w:rPr>
          <w:rFonts w:eastAsia="Calibri"/>
          <w:b/>
          <w:szCs w:val="36"/>
        </w:rPr>
      </w:pPr>
      <w:r>
        <w:br w:type="page"/>
      </w:r>
    </w:p>
    <w:p w14:paraId="58EC6699" w14:textId="77777777" w:rsidR="00D60CAB" w:rsidRPr="008820E7" w:rsidRDefault="00D60CAB" w:rsidP="008820E7">
      <w:pPr>
        <w:pStyle w:val="Heading2"/>
        <w:spacing w:after="0"/>
        <w:jc w:val="center"/>
        <w:rPr>
          <w:rFonts w:cs="Times New Roman"/>
        </w:rPr>
      </w:pPr>
      <w:bookmarkStart w:id="329" w:name="_Toc11055519"/>
      <w:r w:rsidRPr="008820E7">
        <w:rPr>
          <w:rFonts w:cs="Times New Roman"/>
        </w:rPr>
        <w:lastRenderedPageBreak/>
        <w:t>Directed Questions Scale</w:t>
      </w:r>
      <w:r w:rsidR="002B433F">
        <w:rPr>
          <w:rFonts w:cs="Times New Roman"/>
        </w:rPr>
        <w:t xml:space="preserve"> – 7 items</w:t>
      </w:r>
      <w:bookmarkEnd w:id="329"/>
    </w:p>
    <w:p w14:paraId="0028F100" w14:textId="77777777" w:rsidR="00D60CAB" w:rsidRPr="008820E7" w:rsidRDefault="00D60CAB" w:rsidP="008820E7">
      <w:pPr>
        <w:jc w:val="center"/>
        <w:rPr>
          <w:b/>
        </w:rPr>
      </w:pPr>
    </w:p>
    <w:p w14:paraId="3DB23251" w14:textId="77777777" w:rsidR="00D60CAB" w:rsidRPr="008820E7" w:rsidRDefault="00D60CAB" w:rsidP="008820E7">
      <w:r w:rsidRPr="008820E7">
        <w:rPr>
          <w:b/>
        </w:rPr>
        <w:t xml:space="preserve">Source: </w:t>
      </w:r>
    </w:p>
    <w:p w14:paraId="7841126F" w14:textId="77777777" w:rsidR="00E72B62" w:rsidRPr="008820E7" w:rsidRDefault="00E72B62" w:rsidP="008820E7">
      <w:pPr>
        <w:ind w:left="720"/>
      </w:pPr>
      <w:proofErr w:type="spellStart"/>
      <w:r w:rsidRPr="008820E7">
        <w:t>Maniaci</w:t>
      </w:r>
      <w:proofErr w:type="spellEnd"/>
      <w:r w:rsidRPr="008820E7">
        <w:t xml:space="preserve">, M. R., &amp; Rogge, R. D. (2014). Caring about carelessness: Participant inattention </w:t>
      </w:r>
    </w:p>
    <w:p w14:paraId="736D1FB6" w14:textId="77777777" w:rsidR="00E72B62" w:rsidRPr="008820E7" w:rsidRDefault="00E72B62" w:rsidP="008820E7">
      <w:pPr>
        <w:ind w:left="720" w:firstLine="720"/>
      </w:pPr>
      <w:r w:rsidRPr="008820E7">
        <w:t xml:space="preserve">and its effects on research. </w:t>
      </w:r>
      <w:r w:rsidRPr="008820E7">
        <w:rPr>
          <w:i/>
          <w:iCs/>
        </w:rPr>
        <w:t>Journal of Research in Personality</w:t>
      </w:r>
      <w:r w:rsidRPr="008820E7">
        <w:t xml:space="preserve">, </w:t>
      </w:r>
      <w:r w:rsidRPr="008820E7">
        <w:rPr>
          <w:i/>
          <w:iCs/>
        </w:rPr>
        <w:t>48</w:t>
      </w:r>
      <w:r w:rsidRPr="008820E7">
        <w:t>, 61–83.</w:t>
      </w:r>
    </w:p>
    <w:p w14:paraId="3C667ED5" w14:textId="77777777" w:rsidR="00E72B62" w:rsidRPr="008820E7" w:rsidRDefault="00E72B62" w:rsidP="008820E7"/>
    <w:p w14:paraId="431C72A4" w14:textId="77777777" w:rsidR="00596C3E" w:rsidRPr="008820E7" w:rsidRDefault="00596C3E" w:rsidP="008820E7">
      <w:r w:rsidRPr="008820E7">
        <w:t>Note: The items of this scale were embedded, one by one, into the blocks of questions of other scales (from mood questionnaires to personality and trait scales) scattered across the webpages of our online surveys. As a result, each item was given with slightly different response scales (corresponding to the measure in which it was embedded). The items either ask subjects to skip answering the questions entirely or to put a specific answer – rendering the exact response scale meaningless</w:t>
      </w:r>
      <w:r w:rsidR="008820E7">
        <w:t xml:space="preserve"> (it will match whatever questionnaires they are embedded in). </w:t>
      </w:r>
    </w:p>
    <w:p w14:paraId="3566DF6F" w14:textId="77777777" w:rsidR="00E72B62" w:rsidRPr="008820E7" w:rsidRDefault="00E72B62" w:rsidP="008820E7"/>
    <w:p w14:paraId="469687B4" w14:textId="77777777" w:rsidR="00502544" w:rsidRPr="008820E7" w:rsidRDefault="00502544" w:rsidP="009F33FE">
      <w:pPr>
        <w:pStyle w:val="ListParagraph"/>
        <w:numPr>
          <w:ilvl w:val="0"/>
          <w:numId w:val="45"/>
        </w:numPr>
      </w:pPr>
      <w:r w:rsidRPr="008820E7">
        <w:t>To show that you are reading these instructions, please leave this question blank.</w:t>
      </w:r>
    </w:p>
    <w:p w14:paraId="17E0F130" w14:textId="77777777" w:rsidR="00502544" w:rsidRPr="008820E7" w:rsidRDefault="00502544" w:rsidP="009F33FE">
      <w:pPr>
        <w:pStyle w:val="ListParagraph"/>
        <w:numPr>
          <w:ilvl w:val="0"/>
          <w:numId w:val="45"/>
        </w:numPr>
      </w:pPr>
      <w:r w:rsidRPr="008820E7">
        <w:t>Please skip this question</w:t>
      </w:r>
    </w:p>
    <w:p w14:paraId="2B918E63" w14:textId="77777777" w:rsidR="00502544" w:rsidRPr="008820E7" w:rsidRDefault="00502544" w:rsidP="009F33FE">
      <w:pPr>
        <w:pStyle w:val="ListParagraph"/>
        <w:numPr>
          <w:ilvl w:val="0"/>
          <w:numId w:val="45"/>
        </w:numPr>
      </w:pPr>
      <w:r w:rsidRPr="008820E7">
        <w:t>This is a control question. Leave this question blank.</w:t>
      </w:r>
    </w:p>
    <w:p w14:paraId="0A103E8A" w14:textId="77777777" w:rsidR="00502544" w:rsidRPr="008820E7" w:rsidRDefault="00502544" w:rsidP="009F33FE">
      <w:pPr>
        <w:pStyle w:val="ListParagraph"/>
        <w:numPr>
          <w:ilvl w:val="0"/>
          <w:numId w:val="45"/>
        </w:numPr>
      </w:pPr>
      <w:r w:rsidRPr="008820E7">
        <w:t>Please skip this question</w:t>
      </w:r>
    </w:p>
    <w:p w14:paraId="2C3BEE0E" w14:textId="77777777" w:rsidR="00502544" w:rsidRPr="008820E7" w:rsidRDefault="00502544" w:rsidP="009F33FE">
      <w:pPr>
        <w:pStyle w:val="ListParagraph"/>
        <w:numPr>
          <w:ilvl w:val="0"/>
          <w:numId w:val="45"/>
        </w:numPr>
      </w:pPr>
      <w:r w:rsidRPr="008820E7">
        <w:t>This is a control question. Mark “Mostly True” and move on.</w:t>
      </w:r>
    </w:p>
    <w:p w14:paraId="1228523A" w14:textId="77777777" w:rsidR="00502544" w:rsidRPr="008820E7" w:rsidRDefault="00502544" w:rsidP="009F33FE">
      <w:pPr>
        <w:pStyle w:val="ListParagraph"/>
        <w:numPr>
          <w:ilvl w:val="0"/>
          <w:numId w:val="45"/>
        </w:numPr>
      </w:pPr>
      <w:r w:rsidRPr="008820E7">
        <w:t>This is an extra line. Leave this question blank.</w:t>
      </w:r>
    </w:p>
    <w:p w14:paraId="2FE724F5" w14:textId="77777777" w:rsidR="00502544" w:rsidRPr="008820E7" w:rsidRDefault="00502544" w:rsidP="009F33FE">
      <w:pPr>
        <w:pStyle w:val="ListParagraph"/>
        <w:numPr>
          <w:ilvl w:val="0"/>
          <w:numId w:val="45"/>
        </w:numPr>
      </w:pPr>
      <w:r w:rsidRPr="008820E7">
        <w:t>This is a control question. Mark “Rarely” and move on.</w:t>
      </w:r>
    </w:p>
    <w:p w14:paraId="51819316" w14:textId="77777777" w:rsidR="00502544" w:rsidRPr="008820E7" w:rsidRDefault="00502544" w:rsidP="008820E7"/>
    <w:p w14:paraId="72F482CA" w14:textId="77777777" w:rsidR="00502544" w:rsidRPr="008820E7" w:rsidRDefault="00502544" w:rsidP="008820E7">
      <w:r w:rsidRPr="008820E7">
        <w:rPr>
          <w:b/>
          <w:color w:val="2E2E2E"/>
        </w:rPr>
        <w:t>Scoring:</w:t>
      </w:r>
      <w:r w:rsidRPr="008820E7">
        <w:rPr>
          <w:color w:val="2E2E2E"/>
        </w:rPr>
        <w:t xml:space="preserve"> This scale was scored by summing the number of mistakes each subject made on these items to create scores ranging from 0 to 7.</w:t>
      </w:r>
    </w:p>
    <w:p w14:paraId="294A6A62" w14:textId="77777777" w:rsidR="008820E7" w:rsidRDefault="008820E7">
      <w:pPr>
        <w:rPr>
          <w:rFonts w:eastAsia="Calibri"/>
          <w:b/>
          <w:szCs w:val="36"/>
        </w:rPr>
      </w:pPr>
    </w:p>
    <w:p w14:paraId="26DFF3C4" w14:textId="77777777" w:rsidR="006F4CA8" w:rsidRDefault="006F4CA8">
      <w:pPr>
        <w:rPr>
          <w:rFonts w:eastAsia="Calibri"/>
          <w:b/>
          <w:szCs w:val="36"/>
        </w:rPr>
      </w:pPr>
      <w:r>
        <w:br w:type="page"/>
      </w:r>
    </w:p>
    <w:p w14:paraId="78976896" w14:textId="77777777" w:rsidR="001342C7" w:rsidRPr="006F4CA8" w:rsidRDefault="001342C7" w:rsidP="008820E7">
      <w:pPr>
        <w:pStyle w:val="Heading2"/>
        <w:spacing w:after="0"/>
        <w:jc w:val="center"/>
        <w:rPr>
          <w:rFonts w:cs="Times New Roman"/>
        </w:rPr>
      </w:pPr>
      <w:bookmarkStart w:id="330" w:name="_Toc11055520"/>
      <w:r w:rsidRPr="006F4CA8">
        <w:rPr>
          <w:rFonts w:cs="Times New Roman"/>
        </w:rPr>
        <w:lastRenderedPageBreak/>
        <w:t>Negative Emotionality Scale</w:t>
      </w:r>
      <w:r w:rsidR="008820E7" w:rsidRPr="006F4CA8">
        <w:rPr>
          <w:rFonts w:cs="Times New Roman"/>
        </w:rPr>
        <w:t xml:space="preserve"> – 30 items</w:t>
      </w:r>
      <w:bookmarkEnd w:id="330"/>
    </w:p>
    <w:p w14:paraId="63944025" w14:textId="77777777" w:rsidR="001342C7" w:rsidRPr="006F4CA8" w:rsidRDefault="001342C7" w:rsidP="008820E7">
      <w:pPr>
        <w:jc w:val="center"/>
        <w:rPr>
          <w:b/>
        </w:rPr>
      </w:pPr>
    </w:p>
    <w:p w14:paraId="496DBCCF" w14:textId="77777777" w:rsidR="001342C7" w:rsidRPr="006F4CA8" w:rsidRDefault="001342C7" w:rsidP="008820E7">
      <w:pPr>
        <w:rPr>
          <w:b/>
        </w:rPr>
      </w:pPr>
      <w:r w:rsidRPr="006F4CA8">
        <w:rPr>
          <w:b/>
        </w:rPr>
        <w:t xml:space="preserve">Source: </w:t>
      </w:r>
    </w:p>
    <w:p w14:paraId="11F12439" w14:textId="77777777" w:rsidR="006F4CA8" w:rsidRPr="006F4CA8" w:rsidRDefault="006F4CA8" w:rsidP="006F4CA8">
      <w:pPr>
        <w:ind w:left="1200" w:hanging="480"/>
      </w:pPr>
      <w:r w:rsidRPr="006F4CA8">
        <w:t xml:space="preserve">Waller, N. G., </w:t>
      </w:r>
      <w:proofErr w:type="spellStart"/>
      <w:r w:rsidRPr="006F4CA8">
        <w:t>Tellegen</w:t>
      </w:r>
      <w:proofErr w:type="spellEnd"/>
      <w:r w:rsidRPr="006F4CA8">
        <w:t xml:space="preserve">, A., McDonald, R. P., &amp; </w:t>
      </w:r>
      <w:proofErr w:type="spellStart"/>
      <w:r w:rsidRPr="006F4CA8">
        <w:t>Lykken</w:t>
      </w:r>
      <w:proofErr w:type="spellEnd"/>
      <w:r w:rsidRPr="006F4CA8">
        <w:t xml:space="preserve">, D. T. (1996). Exploring nonlinear models in personality assessment: Development and preliminary validation of a negative emotionality scale. </w:t>
      </w:r>
      <w:r w:rsidRPr="006F4CA8">
        <w:rPr>
          <w:i/>
          <w:iCs/>
        </w:rPr>
        <w:t>Journal of Personality</w:t>
      </w:r>
      <w:r w:rsidRPr="006F4CA8">
        <w:t xml:space="preserve">, </w:t>
      </w:r>
      <w:r w:rsidRPr="006F4CA8">
        <w:rPr>
          <w:i/>
          <w:iCs/>
        </w:rPr>
        <w:t>64</w:t>
      </w:r>
      <w:r w:rsidRPr="006F4CA8">
        <w:t xml:space="preserve">(3), 545–576. </w:t>
      </w:r>
      <w:hyperlink r:id="rId8" w:history="1">
        <w:r w:rsidRPr="006F4CA8">
          <w:rPr>
            <w:rStyle w:val="Hyperlink"/>
          </w:rPr>
          <w:t>https://doi.org/10.1111/j.1467-6494.1996.tb00521.x</w:t>
        </w:r>
      </w:hyperlink>
    </w:p>
    <w:p w14:paraId="6B075C12" w14:textId="77777777" w:rsidR="001342C7" w:rsidRPr="006F4CA8" w:rsidRDefault="001342C7" w:rsidP="008820E7"/>
    <w:p w14:paraId="146415AE" w14:textId="77777777" w:rsidR="001342C7" w:rsidRPr="006F4CA8" w:rsidRDefault="001342C7" w:rsidP="008820E7">
      <w:r w:rsidRPr="006F4CA8">
        <w:rPr>
          <w:b/>
        </w:rPr>
        <w:t>Instructions:</w:t>
      </w:r>
      <w:r w:rsidR="00586C78" w:rsidRPr="006F4CA8">
        <w:rPr>
          <w:b/>
        </w:rPr>
        <w:t xml:space="preserve"> </w:t>
      </w:r>
      <w:r w:rsidR="00586C78" w:rsidRPr="006F4CA8">
        <w:t xml:space="preserve">Please rate the following items. </w:t>
      </w:r>
    </w:p>
    <w:p w14:paraId="5EA0607E" w14:textId="77777777" w:rsidR="00586C78" w:rsidRDefault="00586C78" w:rsidP="008820E7">
      <w:pPr>
        <w:rPr>
          <w:b/>
        </w:rPr>
      </w:pPr>
    </w:p>
    <w:p w14:paraId="49A2A906" w14:textId="77777777" w:rsidR="00586C78" w:rsidRDefault="00586C78" w:rsidP="008820E7">
      <w:r w:rsidRPr="00586C78">
        <w:t>Response options: True/False</w:t>
      </w:r>
    </w:p>
    <w:p w14:paraId="003B3090" w14:textId="77777777" w:rsidR="00586C78" w:rsidRPr="00586C78" w:rsidRDefault="00586C78" w:rsidP="008820E7"/>
    <w:p w14:paraId="79C2AE92" w14:textId="77777777" w:rsidR="001342C7" w:rsidRPr="008820E7" w:rsidRDefault="001342C7" w:rsidP="008820E7">
      <w:pPr>
        <w:pStyle w:val="ListParagraph"/>
        <w:numPr>
          <w:ilvl w:val="0"/>
          <w:numId w:val="16"/>
        </w:numPr>
      </w:pPr>
      <w:r w:rsidRPr="008820E7">
        <w:t xml:space="preserve">I often find myself worrying about something. </w:t>
      </w:r>
    </w:p>
    <w:p w14:paraId="3CB001F7" w14:textId="77777777" w:rsidR="001342C7" w:rsidRPr="008820E7" w:rsidRDefault="001342C7" w:rsidP="008820E7">
      <w:pPr>
        <w:pStyle w:val="ListParagraph"/>
        <w:numPr>
          <w:ilvl w:val="0"/>
          <w:numId w:val="16"/>
        </w:numPr>
      </w:pPr>
      <w:r w:rsidRPr="008820E7">
        <w:t xml:space="preserve">Some people go out of their way to keep me from getting ahead. </w:t>
      </w:r>
    </w:p>
    <w:p w14:paraId="47482A63" w14:textId="77777777" w:rsidR="001342C7" w:rsidRPr="008820E7" w:rsidRDefault="001342C7" w:rsidP="008820E7">
      <w:pPr>
        <w:pStyle w:val="ListParagraph"/>
        <w:numPr>
          <w:ilvl w:val="0"/>
          <w:numId w:val="16"/>
        </w:numPr>
      </w:pPr>
      <w:r w:rsidRPr="008820E7">
        <w:t xml:space="preserve">My feelings are rather easily hurt. </w:t>
      </w:r>
    </w:p>
    <w:p w14:paraId="368EE0A5" w14:textId="77777777" w:rsidR="001342C7" w:rsidRPr="008820E7" w:rsidRDefault="001342C7" w:rsidP="008820E7">
      <w:pPr>
        <w:pStyle w:val="ListParagraph"/>
        <w:numPr>
          <w:ilvl w:val="0"/>
          <w:numId w:val="16"/>
        </w:numPr>
      </w:pPr>
      <w:r w:rsidRPr="008820E7">
        <w:t>I am easily "rattled" at critical moments.</w:t>
      </w:r>
    </w:p>
    <w:p w14:paraId="224CFB20" w14:textId="77777777" w:rsidR="001342C7" w:rsidRPr="008820E7" w:rsidRDefault="001342C7" w:rsidP="008820E7">
      <w:pPr>
        <w:pStyle w:val="ListParagraph"/>
        <w:numPr>
          <w:ilvl w:val="0"/>
          <w:numId w:val="16"/>
        </w:numPr>
      </w:pPr>
      <w:r w:rsidRPr="008820E7">
        <w:t xml:space="preserve">Many people try to push me around. </w:t>
      </w:r>
    </w:p>
    <w:p w14:paraId="7E4AC4A7" w14:textId="77777777" w:rsidR="001342C7" w:rsidRPr="008820E7" w:rsidRDefault="001342C7" w:rsidP="008820E7">
      <w:pPr>
        <w:pStyle w:val="ListParagraph"/>
        <w:numPr>
          <w:ilvl w:val="0"/>
          <w:numId w:val="16"/>
        </w:numPr>
      </w:pPr>
      <w:proofErr w:type="gramStart"/>
      <w:r w:rsidRPr="008820E7">
        <w:t>Often</w:t>
      </w:r>
      <w:proofErr w:type="gramEnd"/>
      <w:r w:rsidRPr="008820E7">
        <w:t xml:space="preserve"> I get irritated at little annoyances.</w:t>
      </w:r>
    </w:p>
    <w:p w14:paraId="15672631" w14:textId="77777777" w:rsidR="001342C7" w:rsidRPr="008820E7" w:rsidRDefault="001342C7" w:rsidP="008820E7">
      <w:pPr>
        <w:pStyle w:val="ListParagraph"/>
        <w:numPr>
          <w:ilvl w:val="0"/>
          <w:numId w:val="16"/>
        </w:numPr>
      </w:pPr>
      <w:r w:rsidRPr="008820E7">
        <w:t xml:space="preserve">I suffer from nervousness. </w:t>
      </w:r>
    </w:p>
    <w:p w14:paraId="3130F274" w14:textId="77777777" w:rsidR="001342C7" w:rsidRPr="008820E7" w:rsidRDefault="001342C7" w:rsidP="008820E7">
      <w:pPr>
        <w:pStyle w:val="ListParagraph"/>
        <w:numPr>
          <w:ilvl w:val="0"/>
          <w:numId w:val="16"/>
        </w:numPr>
      </w:pPr>
      <w:r w:rsidRPr="008820E7">
        <w:t xml:space="preserve">I am usually happier when I am alone. </w:t>
      </w:r>
    </w:p>
    <w:p w14:paraId="3DD21F03" w14:textId="77777777" w:rsidR="001342C7" w:rsidRPr="008820E7" w:rsidRDefault="001342C7" w:rsidP="008820E7">
      <w:pPr>
        <w:pStyle w:val="ListParagraph"/>
        <w:numPr>
          <w:ilvl w:val="0"/>
          <w:numId w:val="16"/>
        </w:numPr>
      </w:pPr>
      <w:r w:rsidRPr="008820E7">
        <w:t xml:space="preserve">When I get </w:t>
      </w:r>
      <w:proofErr w:type="gramStart"/>
      <w:r w:rsidRPr="008820E7">
        <w:t>angry</w:t>
      </w:r>
      <w:proofErr w:type="gramEnd"/>
      <w:r w:rsidRPr="008820E7">
        <w:t xml:space="preserve"> I am often ready to hit someone. </w:t>
      </w:r>
    </w:p>
    <w:p w14:paraId="40FC8BE2" w14:textId="77777777" w:rsidR="001342C7" w:rsidRPr="008820E7" w:rsidRDefault="001342C7" w:rsidP="008820E7">
      <w:pPr>
        <w:pStyle w:val="ListParagraph"/>
        <w:numPr>
          <w:ilvl w:val="0"/>
          <w:numId w:val="16"/>
        </w:numPr>
      </w:pPr>
      <w:r w:rsidRPr="008820E7">
        <w:t xml:space="preserve">I often find it difficult to sleep at night. </w:t>
      </w:r>
    </w:p>
    <w:p w14:paraId="338F361E" w14:textId="77777777" w:rsidR="001342C7" w:rsidRPr="008820E7" w:rsidRDefault="001342C7" w:rsidP="008820E7">
      <w:pPr>
        <w:pStyle w:val="ListParagraph"/>
        <w:numPr>
          <w:ilvl w:val="0"/>
          <w:numId w:val="16"/>
        </w:numPr>
      </w:pPr>
      <w:r w:rsidRPr="008820E7">
        <w:t xml:space="preserve">My mood often goes up and down. </w:t>
      </w:r>
    </w:p>
    <w:p w14:paraId="181BEEA6" w14:textId="77777777" w:rsidR="001342C7" w:rsidRPr="008820E7" w:rsidRDefault="001342C7" w:rsidP="008820E7">
      <w:pPr>
        <w:pStyle w:val="ListParagraph"/>
        <w:numPr>
          <w:ilvl w:val="0"/>
          <w:numId w:val="16"/>
        </w:numPr>
      </w:pPr>
      <w:r w:rsidRPr="008820E7">
        <w:t xml:space="preserve">I am more of a "loner" than most people. </w:t>
      </w:r>
    </w:p>
    <w:p w14:paraId="029F104E" w14:textId="77777777" w:rsidR="001342C7" w:rsidRPr="008820E7" w:rsidRDefault="001342C7" w:rsidP="008820E7">
      <w:pPr>
        <w:pStyle w:val="ListParagraph"/>
        <w:numPr>
          <w:ilvl w:val="0"/>
          <w:numId w:val="16"/>
        </w:numPr>
      </w:pPr>
      <w:r w:rsidRPr="008820E7">
        <w:t xml:space="preserve">I have personal enemies who would like to harm me. </w:t>
      </w:r>
    </w:p>
    <w:p w14:paraId="2B412414" w14:textId="77777777" w:rsidR="001342C7" w:rsidRPr="008820E7" w:rsidRDefault="001342C7" w:rsidP="008820E7">
      <w:pPr>
        <w:pStyle w:val="ListParagraph"/>
        <w:numPr>
          <w:ilvl w:val="0"/>
          <w:numId w:val="16"/>
        </w:numPr>
      </w:pPr>
      <w:proofErr w:type="gramStart"/>
      <w:r w:rsidRPr="008820E7">
        <w:t>Often</w:t>
      </w:r>
      <w:proofErr w:type="gramEnd"/>
      <w:r w:rsidRPr="008820E7">
        <w:t xml:space="preserve"> I have feelings of unworthiness. </w:t>
      </w:r>
    </w:p>
    <w:p w14:paraId="7D11DF64" w14:textId="77777777" w:rsidR="001342C7" w:rsidRPr="008820E7" w:rsidRDefault="001342C7" w:rsidP="008820E7">
      <w:pPr>
        <w:pStyle w:val="ListParagraph"/>
        <w:numPr>
          <w:ilvl w:val="0"/>
          <w:numId w:val="16"/>
        </w:numPr>
      </w:pPr>
      <w:r w:rsidRPr="008820E7">
        <w:t xml:space="preserve">Occasionally I experience strong emotions—anxiety, anger—without really knowing what causes them. </w:t>
      </w:r>
    </w:p>
    <w:p w14:paraId="31B40527" w14:textId="77777777" w:rsidR="001342C7" w:rsidRPr="008820E7" w:rsidRDefault="001342C7" w:rsidP="008820E7">
      <w:pPr>
        <w:pStyle w:val="ListParagraph"/>
        <w:numPr>
          <w:ilvl w:val="0"/>
          <w:numId w:val="16"/>
        </w:numPr>
      </w:pPr>
      <w:r w:rsidRPr="008820E7">
        <w:t xml:space="preserve">People often say mean things about me. </w:t>
      </w:r>
    </w:p>
    <w:p w14:paraId="62366C87" w14:textId="77777777" w:rsidR="001342C7" w:rsidRPr="008820E7" w:rsidRDefault="001342C7" w:rsidP="008820E7">
      <w:pPr>
        <w:pStyle w:val="ListParagraph"/>
        <w:numPr>
          <w:ilvl w:val="0"/>
          <w:numId w:val="16"/>
        </w:numPr>
      </w:pPr>
      <w:r w:rsidRPr="008820E7">
        <w:t xml:space="preserve">I am often nervous for no reason. </w:t>
      </w:r>
    </w:p>
    <w:p w14:paraId="5CEE5C32" w14:textId="77777777" w:rsidR="001342C7" w:rsidRPr="008820E7" w:rsidRDefault="001342C7" w:rsidP="008820E7">
      <w:pPr>
        <w:pStyle w:val="ListParagraph"/>
        <w:numPr>
          <w:ilvl w:val="0"/>
          <w:numId w:val="16"/>
        </w:numPr>
      </w:pPr>
      <w:r w:rsidRPr="008820E7">
        <w:t>I am able to wander off into my own thoughts while doing a routine task and actually forget that I am doing the task, and then find a few minutes later that I have completed it.</w:t>
      </w:r>
    </w:p>
    <w:p w14:paraId="3F53CC3F" w14:textId="77777777" w:rsidR="001342C7" w:rsidRPr="008820E7" w:rsidRDefault="001342C7" w:rsidP="008820E7">
      <w:pPr>
        <w:pStyle w:val="ListParagraph"/>
        <w:numPr>
          <w:ilvl w:val="0"/>
          <w:numId w:val="16"/>
        </w:numPr>
      </w:pPr>
      <w:r w:rsidRPr="008820E7">
        <w:t xml:space="preserve">I feel that life has handed me a raw deal. </w:t>
      </w:r>
    </w:p>
    <w:p w14:paraId="0CCF5DD0" w14:textId="77777777" w:rsidR="001342C7" w:rsidRPr="008820E7" w:rsidRDefault="001342C7" w:rsidP="008820E7">
      <w:pPr>
        <w:pStyle w:val="ListParagraph"/>
        <w:numPr>
          <w:ilvl w:val="0"/>
          <w:numId w:val="16"/>
        </w:numPr>
      </w:pPr>
      <w:r w:rsidRPr="008820E7">
        <w:t xml:space="preserve">I often feel fed-up. </w:t>
      </w:r>
    </w:p>
    <w:p w14:paraId="0A4EAEA3" w14:textId="77777777" w:rsidR="001342C7" w:rsidRPr="008820E7" w:rsidRDefault="001342C7" w:rsidP="008820E7">
      <w:pPr>
        <w:pStyle w:val="ListParagraph"/>
        <w:numPr>
          <w:ilvl w:val="0"/>
          <w:numId w:val="16"/>
        </w:numPr>
      </w:pPr>
      <w:r w:rsidRPr="008820E7">
        <w:t xml:space="preserve">People rarely try to take advantage of me. (F) </w:t>
      </w:r>
    </w:p>
    <w:p w14:paraId="078E4DEE" w14:textId="77777777" w:rsidR="001342C7" w:rsidRPr="008820E7" w:rsidRDefault="001342C7" w:rsidP="008820E7">
      <w:pPr>
        <w:pStyle w:val="ListParagraph"/>
        <w:numPr>
          <w:ilvl w:val="0"/>
          <w:numId w:val="16"/>
        </w:numPr>
      </w:pPr>
      <w:r w:rsidRPr="008820E7">
        <w:t xml:space="preserve">Minor setbacks sometimes irritate me too much. </w:t>
      </w:r>
    </w:p>
    <w:p w14:paraId="7950451A" w14:textId="77777777" w:rsidR="001342C7" w:rsidRPr="008820E7" w:rsidRDefault="001342C7" w:rsidP="008820E7">
      <w:pPr>
        <w:pStyle w:val="ListParagraph"/>
        <w:numPr>
          <w:ilvl w:val="0"/>
          <w:numId w:val="16"/>
        </w:numPr>
      </w:pPr>
      <w:r w:rsidRPr="008820E7">
        <w:t xml:space="preserve">My "friends" have often betrayed me. </w:t>
      </w:r>
    </w:p>
    <w:p w14:paraId="1777E5A4" w14:textId="77777777" w:rsidR="001342C7" w:rsidRPr="008820E7" w:rsidRDefault="001342C7" w:rsidP="008820E7">
      <w:pPr>
        <w:pStyle w:val="ListParagraph"/>
        <w:numPr>
          <w:ilvl w:val="0"/>
          <w:numId w:val="16"/>
        </w:numPr>
      </w:pPr>
      <w:r w:rsidRPr="008820E7">
        <w:t xml:space="preserve">I worry about terrible things that might happen. </w:t>
      </w:r>
    </w:p>
    <w:p w14:paraId="6DB18D55" w14:textId="77777777" w:rsidR="001342C7" w:rsidRPr="008820E7" w:rsidRDefault="001342C7" w:rsidP="008820E7">
      <w:pPr>
        <w:pStyle w:val="ListParagraph"/>
        <w:numPr>
          <w:ilvl w:val="0"/>
          <w:numId w:val="16"/>
        </w:numPr>
      </w:pPr>
      <w:r w:rsidRPr="008820E7">
        <w:t xml:space="preserve">I have often been lied to. </w:t>
      </w:r>
    </w:p>
    <w:p w14:paraId="4F87DE07" w14:textId="77777777" w:rsidR="001342C7" w:rsidRPr="008820E7" w:rsidRDefault="001342C7" w:rsidP="008820E7">
      <w:pPr>
        <w:pStyle w:val="ListParagraph"/>
        <w:numPr>
          <w:ilvl w:val="0"/>
          <w:numId w:val="16"/>
        </w:numPr>
      </w:pPr>
      <w:r w:rsidRPr="008820E7">
        <w:t xml:space="preserve">When people insult me, I try to get even. </w:t>
      </w:r>
    </w:p>
    <w:p w14:paraId="2A5D9EF7" w14:textId="77777777" w:rsidR="001342C7" w:rsidRPr="008820E7" w:rsidRDefault="001342C7" w:rsidP="008820E7">
      <w:pPr>
        <w:pStyle w:val="ListParagraph"/>
        <w:numPr>
          <w:ilvl w:val="0"/>
          <w:numId w:val="16"/>
        </w:numPr>
      </w:pPr>
      <w:r w:rsidRPr="008820E7">
        <w:t xml:space="preserve">There are days when I'm "on edge" all the time. </w:t>
      </w:r>
    </w:p>
    <w:p w14:paraId="64A83D33" w14:textId="77777777" w:rsidR="001342C7" w:rsidRPr="008820E7" w:rsidRDefault="001342C7" w:rsidP="008820E7">
      <w:pPr>
        <w:pStyle w:val="ListParagraph"/>
        <w:numPr>
          <w:ilvl w:val="0"/>
          <w:numId w:val="16"/>
        </w:numPr>
      </w:pPr>
      <w:r w:rsidRPr="008820E7">
        <w:t>At times I somehow feel the presence of someone who is not physically there.</w:t>
      </w:r>
    </w:p>
    <w:p w14:paraId="2540B4B5" w14:textId="77777777" w:rsidR="001342C7" w:rsidRPr="008820E7" w:rsidRDefault="001342C7" w:rsidP="008820E7">
      <w:pPr>
        <w:pStyle w:val="ListParagraph"/>
        <w:numPr>
          <w:ilvl w:val="0"/>
          <w:numId w:val="16"/>
        </w:numPr>
      </w:pPr>
      <w:r w:rsidRPr="008820E7">
        <w:t xml:space="preserve">Sometimes I just like to hit someone. </w:t>
      </w:r>
    </w:p>
    <w:p w14:paraId="3E613BCD" w14:textId="77777777" w:rsidR="001342C7" w:rsidRDefault="001342C7" w:rsidP="000D4F27">
      <w:pPr>
        <w:pStyle w:val="ListParagraph"/>
        <w:numPr>
          <w:ilvl w:val="0"/>
          <w:numId w:val="16"/>
        </w:numPr>
      </w:pPr>
      <w:r w:rsidRPr="008820E7">
        <w:t>Some people oppose me for no good reason.</w:t>
      </w:r>
    </w:p>
    <w:p w14:paraId="333FFC38" w14:textId="77777777" w:rsidR="009734E6" w:rsidRDefault="009734E6" w:rsidP="009734E6"/>
    <w:p w14:paraId="38BBB487" w14:textId="77777777" w:rsidR="009734E6" w:rsidRDefault="009734E6">
      <w:pPr>
        <w:rPr>
          <w:rFonts w:eastAsia="Calibri"/>
          <w:b/>
          <w:szCs w:val="36"/>
        </w:rPr>
      </w:pPr>
      <w:r>
        <w:br w:type="page"/>
      </w:r>
    </w:p>
    <w:p w14:paraId="14098420" w14:textId="77777777" w:rsidR="009734E6" w:rsidRPr="008820E7" w:rsidDel="0018391E" w:rsidRDefault="009734E6" w:rsidP="009734E6">
      <w:pPr>
        <w:pStyle w:val="Heading2"/>
        <w:spacing w:after="0"/>
        <w:jc w:val="center"/>
        <w:rPr>
          <w:del w:id="331" w:author="T.J. Sullivan" w:date="2019-06-10T08:07:00Z"/>
          <w:rFonts w:cs="Times New Roman"/>
        </w:rPr>
      </w:pPr>
      <w:del w:id="332" w:author="T.J. Sullivan" w:date="2019-06-10T08:07:00Z">
        <w:r w:rsidRPr="00040E63" w:rsidDel="0018391E">
          <w:rPr>
            <w:rFonts w:cs="Times New Roman"/>
          </w:rPr>
          <w:lastRenderedPageBreak/>
          <w:delText>Experiences in Close Relationships Revised – 36 items</w:delText>
        </w:r>
      </w:del>
    </w:p>
    <w:p w14:paraId="4C1E7460" w14:textId="77777777" w:rsidR="009734E6" w:rsidRPr="008820E7" w:rsidDel="0018391E" w:rsidRDefault="009734E6" w:rsidP="009734E6">
      <w:pPr>
        <w:rPr>
          <w:del w:id="333" w:author="T.J. Sullivan" w:date="2019-06-10T08:07:00Z"/>
        </w:rPr>
      </w:pPr>
    </w:p>
    <w:p w14:paraId="47635BEB" w14:textId="77777777" w:rsidR="009734E6" w:rsidRPr="008820E7" w:rsidDel="0018391E" w:rsidRDefault="009734E6" w:rsidP="009734E6">
      <w:pPr>
        <w:rPr>
          <w:del w:id="334" w:author="T.J. Sullivan" w:date="2019-06-10T08:07:00Z"/>
          <w:b/>
        </w:rPr>
      </w:pPr>
      <w:del w:id="335" w:author="T.J. Sullivan" w:date="2019-06-10T08:07:00Z">
        <w:r w:rsidRPr="008820E7" w:rsidDel="0018391E">
          <w:rPr>
            <w:b/>
          </w:rPr>
          <w:delText>Source:</w:delText>
        </w:r>
      </w:del>
    </w:p>
    <w:p w14:paraId="49CA266E" w14:textId="77777777" w:rsidR="009734E6" w:rsidRPr="008820E7" w:rsidDel="0018391E" w:rsidRDefault="009734E6" w:rsidP="009734E6">
      <w:pPr>
        <w:ind w:left="1440" w:hanging="720"/>
        <w:rPr>
          <w:del w:id="336" w:author="T.J. Sullivan" w:date="2019-06-10T08:07:00Z"/>
          <w:color w:val="222222"/>
          <w:shd w:val="clear" w:color="auto" w:fill="FFFFFF"/>
        </w:rPr>
      </w:pPr>
      <w:del w:id="337" w:author="T.J. Sullivan" w:date="2019-06-10T08:07:00Z">
        <w:r w:rsidRPr="008820E7" w:rsidDel="0018391E">
          <w:rPr>
            <w:color w:val="222222"/>
            <w:shd w:val="clear" w:color="auto" w:fill="FFFFFF"/>
          </w:rPr>
          <w:delText>Fraley, R. C., Heffernan, M. E., Vicary, A. M., &amp; Brumbaugh, C. C. (2011). The experiences in close relationships—Relationship Structures Questionnaire: A method for assessing attachment orientations across relationships.</w:delText>
        </w:r>
        <w:r w:rsidRPr="008820E7" w:rsidDel="0018391E">
          <w:rPr>
            <w:rStyle w:val="apple-converted-space"/>
            <w:color w:val="222222"/>
            <w:shd w:val="clear" w:color="auto" w:fill="FFFFFF"/>
          </w:rPr>
          <w:delText> </w:delText>
        </w:r>
        <w:r w:rsidRPr="008820E7" w:rsidDel="0018391E">
          <w:rPr>
            <w:i/>
            <w:iCs/>
            <w:color w:val="222222"/>
          </w:rPr>
          <w:delText>Psychological assessment</w:delText>
        </w:r>
        <w:r w:rsidRPr="008820E7" w:rsidDel="0018391E">
          <w:rPr>
            <w:color w:val="222222"/>
            <w:shd w:val="clear" w:color="auto" w:fill="FFFFFF"/>
          </w:rPr>
          <w:delText>,</w:delText>
        </w:r>
        <w:r w:rsidRPr="008820E7" w:rsidDel="0018391E">
          <w:rPr>
            <w:rStyle w:val="apple-converted-space"/>
            <w:color w:val="222222"/>
            <w:shd w:val="clear" w:color="auto" w:fill="FFFFFF"/>
          </w:rPr>
          <w:delText> </w:delText>
        </w:r>
        <w:r w:rsidRPr="008820E7" w:rsidDel="0018391E">
          <w:rPr>
            <w:i/>
            <w:iCs/>
            <w:color w:val="222222"/>
          </w:rPr>
          <w:delText>23</w:delText>
        </w:r>
        <w:r w:rsidRPr="008820E7" w:rsidDel="0018391E">
          <w:rPr>
            <w:color w:val="222222"/>
            <w:shd w:val="clear" w:color="auto" w:fill="FFFFFF"/>
          </w:rPr>
          <w:delText>(3), 615.</w:delText>
        </w:r>
      </w:del>
    </w:p>
    <w:p w14:paraId="6B311E8D" w14:textId="77777777" w:rsidR="009734E6" w:rsidRPr="008820E7" w:rsidDel="0018391E" w:rsidRDefault="009734E6" w:rsidP="009734E6">
      <w:pPr>
        <w:rPr>
          <w:del w:id="338" w:author="T.J. Sullivan" w:date="2019-06-10T08:07:00Z"/>
          <w:b/>
        </w:rPr>
      </w:pPr>
    </w:p>
    <w:p w14:paraId="566E0A32" w14:textId="77777777" w:rsidR="009734E6" w:rsidRPr="008820E7" w:rsidDel="0018391E" w:rsidRDefault="009734E6" w:rsidP="009734E6">
      <w:pPr>
        <w:rPr>
          <w:del w:id="339" w:author="T.J. Sullivan" w:date="2019-06-10T08:07:00Z"/>
          <w:color w:val="000000" w:themeColor="text1"/>
        </w:rPr>
      </w:pPr>
      <w:del w:id="340" w:author="T.J. Sullivan" w:date="2019-06-10T08:07:00Z">
        <w:r w:rsidRPr="008820E7" w:rsidDel="0018391E">
          <w:rPr>
            <w:b/>
          </w:rPr>
          <w:delText xml:space="preserve">Instructions: </w:delText>
        </w:r>
        <w:r w:rsidRPr="008820E7" w:rsidDel="0018391E">
          <w:rPr>
            <w:color w:val="000000" w:themeColor="text1"/>
          </w:rPr>
          <w:delText>The statements below concern how you feel in emotionally intimate relationships. We are interested in how you</w:delText>
        </w:r>
        <w:r w:rsidRPr="008820E7" w:rsidDel="0018391E">
          <w:rPr>
            <w:rStyle w:val="apple-converted-space"/>
            <w:color w:val="000000" w:themeColor="text1"/>
          </w:rPr>
          <w:delText> </w:delText>
        </w:r>
        <w:r w:rsidRPr="008820E7" w:rsidDel="0018391E">
          <w:rPr>
            <w:i/>
            <w:iCs/>
            <w:color w:val="000000" w:themeColor="text1"/>
          </w:rPr>
          <w:delText>generally</w:delText>
        </w:r>
        <w:r w:rsidRPr="008820E7" w:rsidDel="0018391E">
          <w:rPr>
            <w:rStyle w:val="apple-converted-space"/>
            <w:color w:val="000000" w:themeColor="text1"/>
          </w:rPr>
          <w:delText> </w:delText>
        </w:r>
        <w:r w:rsidRPr="008820E7" w:rsidDel="0018391E">
          <w:rPr>
            <w:color w:val="000000" w:themeColor="text1"/>
          </w:rPr>
          <w:delText>experience relationships, not just in what is happening in a current relationship. Respond to each statement by</w:delText>
        </w:r>
        <w:r w:rsidRPr="008820E7" w:rsidDel="0018391E">
          <w:rPr>
            <w:rStyle w:val="apple-converted-space"/>
            <w:color w:val="000000" w:themeColor="text1"/>
          </w:rPr>
          <w:delText> </w:delText>
        </w:r>
        <w:r w:rsidRPr="008820E7" w:rsidDel="0018391E">
          <w:rPr>
            <w:color w:val="000000" w:themeColor="text1"/>
          </w:rPr>
          <w:delText>[web: clicking a circle] [paper: circling a number]</w:delText>
        </w:r>
        <w:r w:rsidRPr="008820E7" w:rsidDel="0018391E">
          <w:rPr>
            <w:rStyle w:val="apple-converted-space"/>
            <w:color w:val="000000" w:themeColor="text1"/>
          </w:rPr>
          <w:delText> </w:delText>
        </w:r>
        <w:r w:rsidRPr="008820E7" w:rsidDel="0018391E">
          <w:rPr>
            <w:color w:val="000000" w:themeColor="text1"/>
          </w:rPr>
          <w:delText>to indicate how much you agree or disagree with the statement.</w:delText>
        </w:r>
      </w:del>
    </w:p>
    <w:p w14:paraId="568A0D7C" w14:textId="77777777" w:rsidR="009734E6" w:rsidRPr="008820E7" w:rsidDel="0018391E" w:rsidRDefault="009734E6" w:rsidP="009734E6">
      <w:pPr>
        <w:rPr>
          <w:del w:id="341" w:author="T.J. Sullivan" w:date="2019-06-10T08:07:00Z"/>
          <w:color w:val="000000" w:themeColor="text1"/>
        </w:rPr>
      </w:pPr>
    </w:p>
    <w:p w14:paraId="0934286A" w14:textId="77777777" w:rsidR="009734E6" w:rsidRPr="00D06D29" w:rsidDel="0018391E" w:rsidRDefault="009734E6" w:rsidP="009734E6">
      <w:pPr>
        <w:rPr>
          <w:del w:id="342" w:author="T.J. Sullivan" w:date="2019-06-10T08:07:00Z"/>
          <w:color w:val="000000"/>
        </w:rPr>
      </w:pPr>
      <w:del w:id="343" w:author="T.J. Sullivan" w:date="2019-06-10T08:07:00Z">
        <w:r w:rsidRPr="00D06D29" w:rsidDel="0018391E">
          <w:rPr>
            <w:color w:val="000000"/>
          </w:rPr>
          <w:delText>1. I'm afraid that I will lose my partner's love.</w:delText>
        </w:r>
      </w:del>
    </w:p>
    <w:p w14:paraId="30FF203C" w14:textId="77777777" w:rsidR="009734E6" w:rsidRPr="00D06D29" w:rsidDel="0018391E" w:rsidRDefault="009734E6" w:rsidP="009734E6">
      <w:pPr>
        <w:rPr>
          <w:del w:id="344" w:author="T.J. Sullivan" w:date="2019-06-10T08:07:00Z"/>
          <w:color w:val="000000"/>
        </w:rPr>
      </w:pPr>
      <w:del w:id="345" w:author="T.J. Sullivan" w:date="2019-06-10T08:07:00Z">
        <w:r w:rsidRPr="00D06D29" w:rsidDel="0018391E">
          <w:rPr>
            <w:color w:val="000000"/>
          </w:rPr>
          <w:delText>2. I often worry that my partner will not want to stay with me.</w:delText>
        </w:r>
      </w:del>
    </w:p>
    <w:p w14:paraId="46845A57" w14:textId="77777777" w:rsidR="009734E6" w:rsidRPr="00D06D29" w:rsidDel="0018391E" w:rsidRDefault="009734E6" w:rsidP="009734E6">
      <w:pPr>
        <w:rPr>
          <w:del w:id="346" w:author="T.J. Sullivan" w:date="2019-06-10T08:07:00Z"/>
          <w:color w:val="000000"/>
        </w:rPr>
      </w:pPr>
      <w:del w:id="347" w:author="T.J. Sullivan" w:date="2019-06-10T08:07:00Z">
        <w:r w:rsidRPr="00D06D29" w:rsidDel="0018391E">
          <w:rPr>
            <w:color w:val="000000"/>
          </w:rPr>
          <w:delText>3. I often worry that my partner doesn't really love me.</w:delText>
        </w:r>
      </w:del>
    </w:p>
    <w:p w14:paraId="5E8A8C74" w14:textId="77777777" w:rsidR="009734E6" w:rsidRPr="00D06D29" w:rsidDel="0018391E" w:rsidRDefault="009734E6" w:rsidP="009734E6">
      <w:pPr>
        <w:rPr>
          <w:del w:id="348" w:author="T.J. Sullivan" w:date="2019-06-10T08:07:00Z"/>
          <w:color w:val="000000"/>
        </w:rPr>
      </w:pPr>
      <w:del w:id="349" w:author="T.J. Sullivan" w:date="2019-06-10T08:07:00Z">
        <w:r w:rsidRPr="00D06D29" w:rsidDel="0018391E">
          <w:rPr>
            <w:color w:val="000000"/>
          </w:rPr>
          <w:delText>4. I worry that romantic partners won’t care about me as much as I care about them.</w:delText>
        </w:r>
        <w:r w:rsidRPr="00D06D29" w:rsidDel="0018391E">
          <w:rPr>
            <w:rStyle w:val="apple-converted-space"/>
            <w:color w:val="000000"/>
          </w:rPr>
          <w:delText> </w:delText>
        </w:r>
      </w:del>
    </w:p>
    <w:p w14:paraId="043B179C" w14:textId="77777777" w:rsidR="009734E6" w:rsidRPr="00D06D29" w:rsidDel="0018391E" w:rsidRDefault="009734E6" w:rsidP="009734E6">
      <w:pPr>
        <w:rPr>
          <w:del w:id="350" w:author="T.J. Sullivan" w:date="2019-06-10T08:07:00Z"/>
          <w:color w:val="000000"/>
        </w:rPr>
      </w:pPr>
      <w:del w:id="351" w:author="T.J. Sullivan" w:date="2019-06-10T08:07:00Z">
        <w:r w:rsidRPr="00D06D29" w:rsidDel="0018391E">
          <w:rPr>
            <w:color w:val="000000"/>
          </w:rPr>
          <w:delText xml:space="preserve">5. I often wish that my partner's feelings for me were as strong as my feelings for </w:delText>
        </w:r>
      </w:del>
      <w:del w:id="352" w:author="T.J. Sullivan" w:date="2019-05-30T14:21:00Z">
        <w:r w:rsidRPr="00D06D29" w:rsidDel="008011BC">
          <w:rPr>
            <w:color w:val="000000"/>
          </w:rPr>
          <w:delText>him or her</w:delText>
        </w:r>
      </w:del>
      <w:del w:id="353" w:author="T.J. Sullivan" w:date="2019-06-10T08:07:00Z">
        <w:r w:rsidRPr="00D06D29" w:rsidDel="0018391E">
          <w:rPr>
            <w:color w:val="000000"/>
          </w:rPr>
          <w:delText>.</w:delText>
        </w:r>
      </w:del>
    </w:p>
    <w:p w14:paraId="6A056A80" w14:textId="77777777" w:rsidR="009734E6" w:rsidRPr="00D06D29" w:rsidDel="0018391E" w:rsidRDefault="009734E6" w:rsidP="009734E6">
      <w:pPr>
        <w:rPr>
          <w:del w:id="354" w:author="T.J. Sullivan" w:date="2019-06-10T08:07:00Z"/>
          <w:color w:val="000000"/>
        </w:rPr>
      </w:pPr>
      <w:del w:id="355" w:author="T.J. Sullivan" w:date="2019-06-10T08:07:00Z">
        <w:r w:rsidRPr="00D06D29" w:rsidDel="0018391E">
          <w:rPr>
            <w:color w:val="000000"/>
          </w:rPr>
          <w:delText>6. I worry a lot about my relationships.</w:delText>
        </w:r>
      </w:del>
    </w:p>
    <w:p w14:paraId="6CD39E7E" w14:textId="77777777" w:rsidR="009734E6" w:rsidRPr="00D06D29" w:rsidDel="0018391E" w:rsidRDefault="009734E6" w:rsidP="009734E6">
      <w:pPr>
        <w:rPr>
          <w:del w:id="356" w:author="T.J. Sullivan" w:date="2019-06-10T08:07:00Z"/>
          <w:color w:val="000000"/>
        </w:rPr>
      </w:pPr>
      <w:del w:id="357" w:author="T.J. Sullivan" w:date="2019-06-10T08:07:00Z">
        <w:r w:rsidRPr="00D06D29" w:rsidDel="0018391E">
          <w:rPr>
            <w:color w:val="000000"/>
          </w:rPr>
          <w:delText xml:space="preserve">7. When my partner is out of sight, I worry that </w:delText>
        </w:r>
      </w:del>
      <w:del w:id="358" w:author="T.J. Sullivan" w:date="2019-05-30T14:21:00Z">
        <w:r w:rsidRPr="00D06D29" w:rsidDel="008011BC">
          <w:rPr>
            <w:color w:val="000000"/>
          </w:rPr>
          <w:delText>he or she</w:delText>
        </w:r>
      </w:del>
      <w:del w:id="359" w:author="T.J. Sullivan" w:date="2019-06-10T08:07:00Z">
        <w:r w:rsidRPr="00D06D29" w:rsidDel="0018391E">
          <w:rPr>
            <w:color w:val="000000"/>
          </w:rPr>
          <w:delText xml:space="preserve"> might become interested in someone else.</w:delText>
        </w:r>
      </w:del>
    </w:p>
    <w:p w14:paraId="0D743A7E" w14:textId="77777777" w:rsidR="009734E6" w:rsidRPr="00D06D29" w:rsidDel="0018391E" w:rsidRDefault="009734E6" w:rsidP="009734E6">
      <w:pPr>
        <w:rPr>
          <w:del w:id="360" w:author="T.J. Sullivan" w:date="2019-06-10T08:07:00Z"/>
          <w:color w:val="000000"/>
        </w:rPr>
      </w:pPr>
      <w:del w:id="361" w:author="T.J. Sullivan" w:date="2019-06-10T08:07:00Z">
        <w:r w:rsidRPr="00D06D29" w:rsidDel="0018391E">
          <w:rPr>
            <w:color w:val="000000"/>
          </w:rPr>
          <w:delText>8. When I show my feelings for romantic partners, I'm afraid they will not feel the same about me.</w:delText>
        </w:r>
      </w:del>
    </w:p>
    <w:p w14:paraId="3EF4AAD9" w14:textId="77777777" w:rsidR="009734E6" w:rsidRPr="00D06D29" w:rsidDel="0018391E" w:rsidRDefault="009734E6" w:rsidP="009734E6">
      <w:pPr>
        <w:pStyle w:val="FootnoteText"/>
        <w:rPr>
          <w:del w:id="362" w:author="T.J. Sullivan" w:date="2019-06-10T08:07:00Z"/>
          <w:color w:val="000000"/>
          <w:sz w:val="24"/>
          <w:szCs w:val="24"/>
        </w:rPr>
      </w:pPr>
      <w:del w:id="363" w:author="T.J. Sullivan" w:date="2019-06-10T08:07:00Z">
        <w:r w:rsidRPr="00D06D29" w:rsidDel="0018391E">
          <w:rPr>
            <w:color w:val="000000"/>
            <w:sz w:val="24"/>
            <w:szCs w:val="24"/>
          </w:rPr>
          <w:delText>9. I rarely worry about my partner leaving me.</w:delText>
        </w:r>
      </w:del>
    </w:p>
    <w:p w14:paraId="4B4B0DB7" w14:textId="77777777" w:rsidR="009734E6" w:rsidRPr="00D06D29" w:rsidDel="0018391E" w:rsidRDefault="009734E6" w:rsidP="009734E6">
      <w:pPr>
        <w:pStyle w:val="FootnoteText"/>
        <w:rPr>
          <w:del w:id="364" w:author="T.J. Sullivan" w:date="2019-06-10T08:07:00Z"/>
          <w:color w:val="000000"/>
          <w:sz w:val="24"/>
          <w:szCs w:val="24"/>
        </w:rPr>
      </w:pPr>
      <w:del w:id="365" w:author="T.J. Sullivan" w:date="2019-06-10T08:07:00Z">
        <w:r w:rsidRPr="00D06D29" w:rsidDel="0018391E">
          <w:rPr>
            <w:color w:val="000000"/>
            <w:sz w:val="24"/>
            <w:szCs w:val="24"/>
          </w:rPr>
          <w:delText>10. My romantic partner makes me doubt myself.</w:delText>
        </w:r>
      </w:del>
    </w:p>
    <w:p w14:paraId="1959F8E1" w14:textId="77777777" w:rsidR="009734E6" w:rsidRPr="00D06D29" w:rsidDel="0018391E" w:rsidRDefault="009734E6" w:rsidP="009734E6">
      <w:pPr>
        <w:pStyle w:val="FootnoteText"/>
        <w:rPr>
          <w:del w:id="366" w:author="T.J. Sullivan" w:date="2019-06-10T08:07:00Z"/>
          <w:color w:val="000000"/>
          <w:sz w:val="24"/>
          <w:szCs w:val="24"/>
        </w:rPr>
      </w:pPr>
      <w:del w:id="367" w:author="T.J. Sullivan" w:date="2019-06-10T08:07:00Z">
        <w:r w:rsidRPr="00D06D29" w:rsidDel="0018391E">
          <w:rPr>
            <w:color w:val="000000"/>
            <w:sz w:val="24"/>
            <w:szCs w:val="24"/>
          </w:rPr>
          <w:delText>11. I do not often worry about being abandoned.</w:delText>
        </w:r>
      </w:del>
    </w:p>
    <w:p w14:paraId="2BAD8996" w14:textId="77777777" w:rsidR="009734E6" w:rsidRPr="00D06D29" w:rsidDel="0018391E" w:rsidRDefault="009734E6" w:rsidP="009734E6">
      <w:pPr>
        <w:pStyle w:val="FootnoteText"/>
        <w:rPr>
          <w:del w:id="368" w:author="T.J. Sullivan" w:date="2019-06-10T08:07:00Z"/>
          <w:color w:val="000000"/>
          <w:sz w:val="24"/>
          <w:szCs w:val="24"/>
        </w:rPr>
      </w:pPr>
      <w:del w:id="369" w:author="T.J. Sullivan" w:date="2019-06-10T08:07:00Z">
        <w:r w:rsidRPr="00D06D29" w:rsidDel="0018391E">
          <w:rPr>
            <w:color w:val="000000"/>
            <w:sz w:val="24"/>
            <w:szCs w:val="24"/>
          </w:rPr>
          <w:delText>12. I find that my partner(s) don't want to get as close as I would like.</w:delText>
        </w:r>
      </w:del>
    </w:p>
    <w:p w14:paraId="3B83FBA9" w14:textId="77777777" w:rsidR="009734E6" w:rsidRPr="00D06D29" w:rsidDel="0018391E" w:rsidRDefault="009734E6" w:rsidP="009734E6">
      <w:pPr>
        <w:rPr>
          <w:del w:id="370" w:author="T.J. Sullivan" w:date="2019-06-10T08:07:00Z"/>
          <w:color w:val="000000"/>
        </w:rPr>
      </w:pPr>
      <w:del w:id="371" w:author="T.J. Sullivan" w:date="2019-06-10T08:07:00Z">
        <w:r w:rsidRPr="00D06D29" w:rsidDel="0018391E">
          <w:rPr>
            <w:color w:val="000000"/>
          </w:rPr>
          <w:delText>13. Sometimes romantic partners change their feelings about me for no apparent reason.</w:delText>
        </w:r>
      </w:del>
    </w:p>
    <w:p w14:paraId="515A56C3" w14:textId="77777777" w:rsidR="009734E6" w:rsidRPr="00D06D29" w:rsidDel="0018391E" w:rsidRDefault="009734E6" w:rsidP="009734E6">
      <w:pPr>
        <w:rPr>
          <w:del w:id="372" w:author="T.J. Sullivan" w:date="2019-06-10T08:07:00Z"/>
          <w:color w:val="000000"/>
        </w:rPr>
      </w:pPr>
      <w:del w:id="373" w:author="T.J. Sullivan" w:date="2019-06-10T08:07:00Z">
        <w:r w:rsidRPr="00D06D29" w:rsidDel="0018391E">
          <w:rPr>
            <w:color w:val="000000"/>
          </w:rPr>
          <w:delText>14. My desire to be very close sometimes scares people away.</w:delText>
        </w:r>
      </w:del>
    </w:p>
    <w:p w14:paraId="11BF64EA" w14:textId="77777777" w:rsidR="009734E6" w:rsidRPr="00D06D29" w:rsidDel="0018391E" w:rsidRDefault="009734E6" w:rsidP="009734E6">
      <w:pPr>
        <w:rPr>
          <w:del w:id="374" w:author="T.J. Sullivan" w:date="2019-06-10T08:07:00Z"/>
          <w:color w:val="000000"/>
        </w:rPr>
      </w:pPr>
      <w:del w:id="375" w:author="T.J. Sullivan" w:date="2019-06-10T08:07:00Z">
        <w:r w:rsidRPr="00D06D29" w:rsidDel="0018391E">
          <w:rPr>
            <w:color w:val="000000"/>
          </w:rPr>
          <w:delText xml:space="preserve">15. I'm afraid that once a romantic partner gets to know me, </w:delText>
        </w:r>
      </w:del>
      <w:del w:id="376" w:author="T.J. Sullivan" w:date="2019-05-30T14:21:00Z">
        <w:r w:rsidRPr="00D06D29" w:rsidDel="008011BC">
          <w:rPr>
            <w:color w:val="000000"/>
          </w:rPr>
          <w:delText>he or she</w:delText>
        </w:r>
      </w:del>
      <w:del w:id="377" w:author="T.J. Sullivan" w:date="2019-06-10T08:07:00Z">
        <w:r w:rsidRPr="00D06D29" w:rsidDel="0018391E">
          <w:rPr>
            <w:color w:val="000000"/>
          </w:rPr>
          <w:delText xml:space="preserve"> won't like who I really am.</w:delText>
        </w:r>
      </w:del>
    </w:p>
    <w:p w14:paraId="768F11F6" w14:textId="77777777" w:rsidR="009734E6" w:rsidRPr="00D06D29" w:rsidDel="0018391E" w:rsidRDefault="009734E6" w:rsidP="009734E6">
      <w:pPr>
        <w:rPr>
          <w:del w:id="378" w:author="T.J. Sullivan" w:date="2019-06-10T08:07:00Z"/>
          <w:color w:val="000000"/>
        </w:rPr>
      </w:pPr>
      <w:del w:id="379" w:author="T.J. Sullivan" w:date="2019-06-10T08:07:00Z">
        <w:r w:rsidRPr="00D06D29" w:rsidDel="0018391E">
          <w:rPr>
            <w:color w:val="000000"/>
          </w:rPr>
          <w:delText>16. It makes me mad that I don't get the affection and support I need from my partner.</w:delText>
        </w:r>
        <w:r w:rsidRPr="00D06D29" w:rsidDel="0018391E">
          <w:rPr>
            <w:rStyle w:val="apple-converted-space"/>
            <w:color w:val="000000"/>
          </w:rPr>
          <w:delText> </w:delText>
        </w:r>
      </w:del>
    </w:p>
    <w:p w14:paraId="69B109F8" w14:textId="77777777" w:rsidR="009734E6" w:rsidRPr="00D06D29" w:rsidDel="0018391E" w:rsidRDefault="009734E6" w:rsidP="009734E6">
      <w:pPr>
        <w:rPr>
          <w:del w:id="380" w:author="T.J. Sullivan" w:date="2019-06-10T08:07:00Z"/>
          <w:color w:val="000000"/>
        </w:rPr>
      </w:pPr>
      <w:del w:id="381" w:author="T.J. Sullivan" w:date="2019-06-10T08:07:00Z">
        <w:r w:rsidRPr="00D06D29" w:rsidDel="0018391E">
          <w:rPr>
            <w:color w:val="000000"/>
          </w:rPr>
          <w:delText>17. I worry that I won't measure up to other people.</w:delText>
        </w:r>
      </w:del>
    </w:p>
    <w:p w14:paraId="47D855D2" w14:textId="77777777" w:rsidR="009734E6" w:rsidRPr="00D06D29" w:rsidDel="0018391E" w:rsidRDefault="009734E6" w:rsidP="009734E6">
      <w:pPr>
        <w:rPr>
          <w:del w:id="382" w:author="T.J. Sullivan" w:date="2019-06-10T08:07:00Z"/>
          <w:color w:val="000000"/>
        </w:rPr>
      </w:pPr>
      <w:del w:id="383" w:author="T.J. Sullivan" w:date="2019-06-10T08:07:00Z">
        <w:r w:rsidRPr="00D06D29" w:rsidDel="0018391E">
          <w:rPr>
            <w:color w:val="000000"/>
          </w:rPr>
          <w:delText>18. My partner only seems to notice me when I’m angry.</w:delText>
        </w:r>
      </w:del>
    </w:p>
    <w:p w14:paraId="51613440" w14:textId="77777777" w:rsidR="009734E6" w:rsidRPr="00D06D29" w:rsidDel="0018391E" w:rsidRDefault="009734E6" w:rsidP="009734E6">
      <w:pPr>
        <w:rPr>
          <w:del w:id="384" w:author="T.J. Sullivan" w:date="2019-06-10T08:07:00Z"/>
          <w:color w:val="000000"/>
        </w:rPr>
      </w:pPr>
      <w:del w:id="385" w:author="T.J. Sullivan" w:date="2019-06-10T08:07:00Z">
        <w:r w:rsidRPr="00D06D29" w:rsidDel="0018391E">
          <w:rPr>
            <w:color w:val="000000"/>
          </w:rPr>
          <w:delText>19. I prefer not to show a partner how I feel deep down.</w:delText>
        </w:r>
      </w:del>
    </w:p>
    <w:p w14:paraId="191E68B9" w14:textId="77777777" w:rsidR="009734E6" w:rsidRPr="00D06D29" w:rsidDel="0018391E" w:rsidRDefault="009734E6" w:rsidP="009734E6">
      <w:pPr>
        <w:pStyle w:val="FootnoteText"/>
        <w:rPr>
          <w:del w:id="386" w:author="T.J. Sullivan" w:date="2019-06-10T08:07:00Z"/>
          <w:color w:val="000000"/>
          <w:sz w:val="24"/>
          <w:szCs w:val="24"/>
        </w:rPr>
      </w:pPr>
      <w:del w:id="387" w:author="T.J. Sullivan" w:date="2019-06-10T08:07:00Z">
        <w:r w:rsidRPr="00D06D29" w:rsidDel="0018391E">
          <w:rPr>
            <w:color w:val="000000"/>
            <w:sz w:val="24"/>
            <w:szCs w:val="24"/>
          </w:rPr>
          <w:delText>20. I feel comfortable sharing my private thoughts and feelings with my partner.</w:delText>
        </w:r>
      </w:del>
    </w:p>
    <w:p w14:paraId="3EA44325" w14:textId="77777777" w:rsidR="009734E6" w:rsidRPr="00D06D29" w:rsidDel="0018391E" w:rsidRDefault="009734E6" w:rsidP="009734E6">
      <w:pPr>
        <w:rPr>
          <w:del w:id="388" w:author="T.J. Sullivan" w:date="2019-06-10T08:07:00Z"/>
          <w:color w:val="000000"/>
        </w:rPr>
      </w:pPr>
      <w:del w:id="389" w:author="T.J. Sullivan" w:date="2019-06-10T08:07:00Z">
        <w:r w:rsidRPr="00D06D29" w:rsidDel="0018391E">
          <w:rPr>
            <w:color w:val="000000"/>
          </w:rPr>
          <w:delText>21. I find it difficult to allow myself to depend on romantic partners.</w:delText>
        </w:r>
        <w:r w:rsidRPr="00D06D29" w:rsidDel="0018391E">
          <w:rPr>
            <w:rStyle w:val="apple-converted-space"/>
            <w:color w:val="000000"/>
          </w:rPr>
          <w:delText> </w:delText>
        </w:r>
      </w:del>
    </w:p>
    <w:p w14:paraId="3EB0B649" w14:textId="77777777" w:rsidR="009734E6" w:rsidRPr="00D06D29" w:rsidDel="0018391E" w:rsidRDefault="009734E6" w:rsidP="009734E6">
      <w:pPr>
        <w:rPr>
          <w:del w:id="390" w:author="T.J. Sullivan" w:date="2019-06-10T08:07:00Z"/>
          <w:color w:val="000000"/>
        </w:rPr>
      </w:pPr>
      <w:del w:id="391" w:author="T.J. Sullivan" w:date="2019-06-10T08:07:00Z">
        <w:r w:rsidRPr="00D06D29" w:rsidDel="0018391E">
          <w:rPr>
            <w:color w:val="000000"/>
          </w:rPr>
          <w:delText>22. I am very comfortable being close to romantic partners.</w:delText>
        </w:r>
      </w:del>
    </w:p>
    <w:p w14:paraId="1C4DF22D" w14:textId="77777777" w:rsidR="009734E6" w:rsidRPr="00D06D29" w:rsidDel="0018391E" w:rsidRDefault="009734E6" w:rsidP="009734E6">
      <w:pPr>
        <w:rPr>
          <w:del w:id="392" w:author="T.J. Sullivan" w:date="2019-06-10T08:07:00Z"/>
          <w:color w:val="000000"/>
        </w:rPr>
      </w:pPr>
      <w:del w:id="393" w:author="T.J. Sullivan" w:date="2019-06-10T08:07:00Z">
        <w:r w:rsidRPr="00D06D29" w:rsidDel="0018391E">
          <w:rPr>
            <w:color w:val="000000"/>
          </w:rPr>
          <w:delText>23. I don't feel comfortable opening up to romantic partners.</w:delText>
        </w:r>
      </w:del>
    </w:p>
    <w:p w14:paraId="75507226" w14:textId="77777777" w:rsidR="009734E6" w:rsidRPr="00D06D29" w:rsidDel="0018391E" w:rsidRDefault="009734E6" w:rsidP="009734E6">
      <w:pPr>
        <w:rPr>
          <w:del w:id="394" w:author="T.J. Sullivan" w:date="2019-06-10T08:07:00Z"/>
          <w:color w:val="000000"/>
        </w:rPr>
      </w:pPr>
      <w:del w:id="395" w:author="T.J. Sullivan" w:date="2019-06-10T08:07:00Z">
        <w:r w:rsidRPr="00D06D29" w:rsidDel="0018391E">
          <w:rPr>
            <w:color w:val="000000"/>
          </w:rPr>
          <w:delText>24. I prefer not to be too close to romantic partners.</w:delText>
        </w:r>
      </w:del>
    </w:p>
    <w:p w14:paraId="2A3818C9" w14:textId="77777777" w:rsidR="009734E6" w:rsidRPr="00D06D29" w:rsidDel="0018391E" w:rsidRDefault="009734E6" w:rsidP="009734E6">
      <w:pPr>
        <w:rPr>
          <w:del w:id="396" w:author="T.J. Sullivan" w:date="2019-06-10T08:07:00Z"/>
          <w:color w:val="000000"/>
        </w:rPr>
      </w:pPr>
      <w:del w:id="397" w:author="T.J. Sullivan" w:date="2019-06-10T08:07:00Z">
        <w:r w:rsidRPr="00D06D29" w:rsidDel="0018391E">
          <w:rPr>
            <w:color w:val="000000"/>
          </w:rPr>
          <w:delText>25. I get uncomfortable when a romantic partner wants to be very close.</w:delText>
        </w:r>
      </w:del>
    </w:p>
    <w:p w14:paraId="451BAFF6" w14:textId="77777777" w:rsidR="009734E6" w:rsidRPr="00D06D29" w:rsidDel="0018391E" w:rsidRDefault="009734E6" w:rsidP="009734E6">
      <w:pPr>
        <w:rPr>
          <w:del w:id="398" w:author="T.J. Sullivan" w:date="2019-06-10T08:07:00Z"/>
          <w:color w:val="000000"/>
        </w:rPr>
      </w:pPr>
      <w:del w:id="399" w:author="T.J. Sullivan" w:date="2019-06-10T08:07:00Z">
        <w:r w:rsidRPr="00D06D29" w:rsidDel="0018391E">
          <w:rPr>
            <w:color w:val="000000"/>
          </w:rPr>
          <w:delText>26. I find it relatively easy to get close to my partner.</w:delText>
        </w:r>
        <w:r w:rsidRPr="00D06D29" w:rsidDel="0018391E">
          <w:rPr>
            <w:rStyle w:val="apple-converted-space"/>
            <w:color w:val="000000"/>
          </w:rPr>
          <w:delText> </w:delText>
        </w:r>
      </w:del>
    </w:p>
    <w:p w14:paraId="523A3B25" w14:textId="77777777" w:rsidR="009734E6" w:rsidRPr="00D06D29" w:rsidDel="0018391E" w:rsidRDefault="009734E6" w:rsidP="009734E6">
      <w:pPr>
        <w:rPr>
          <w:del w:id="400" w:author="T.J. Sullivan" w:date="2019-06-10T08:07:00Z"/>
          <w:color w:val="000000"/>
        </w:rPr>
      </w:pPr>
      <w:del w:id="401" w:author="T.J. Sullivan" w:date="2019-06-10T08:07:00Z">
        <w:r w:rsidRPr="00D06D29" w:rsidDel="0018391E">
          <w:rPr>
            <w:color w:val="000000"/>
          </w:rPr>
          <w:delText>27.</w:delText>
        </w:r>
        <w:r w:rsidRPr="00D06D29" w:rsidDel="0018391E">
          <w:rPr>
            <w:rStyle w:val="apple-converted-space"/>
            <w:color w:val="000000"/>
          </w:rPr>
          <w:delText> </w:delText>
        </w:r>
        <w:r w:rsidRPr="00D06D29" w:rsidDel="0018391E">
          <w:rPr>
            <w:rStyle w:val="grame"/>
            <w:color w:val="000000"/>
          </w:rPr>
          <w:delText>It's</w:delText>
        </w:r>
        <w:r w:rsidRPr="00D06D29" w:rsidDel="0018391E">
          <w:rPr>
            <w:rStyle w:val="apple-converted-space"/>
            <w:color w:val="000000"/>
          </w:rPr>
          <w:delText> </w:delText>
        </w:r>
        <w:r w:rsidRPr="00D06D29" w:rsidDel="0018391E">
          <w:rPr>
            <w:color w:val="000000"/>
          </w:rPr>
          <w:delText>not difficult for me to get close to my partner.</w:delText>
        </w:r>
      </w:del>
    </w:p>
    <w:p w14:paraId="1EFBDEEC" w14:textId="77777777" w:rsidR="009734E6" w:rsidRPr="00D06D29" w:rsidDel="0018391E" w:rsidRDefault="009734E6" w:rsidP="009734E6">
      <w:pPr>
        <w:rPr>
          <w:del w:id="402" w:author="T.J. Sullivan" w:date="2019-06-10T08:07:00Z"/>
          <w:color w:val="000000"/>
        </w:rPr>
      </w:pPr>
      <w:del w:id="403" w:author="T.J. Sullivan" w:date="2019-06-10T08:07:00Z">
        <w:r w:rsidRPr="00D06D29" w:rsidDel="0018391E">
          <w:rPr>
            <w:color w:val="000000"/>
          </w:rPr>
          <w:delText>28. I usually discuss my problems and concerns with my partner.</w:delText>
        </w:r>
      </w:del>
    </w:p>
    <w:p w14:paraId="3FA3CD77" w14:textId="77777777" w:rsidR="009734E6" w:rsidRPr="00D06D29" w:rsidDel="0018391E" w:rsidRDefault="009734E6" w:rsidP="009734E6">
      <w:pPr>
        <w:rPr>
          <w:del w:id="404" w:author="T.J. Sullivan" w:date="2019-06-10T08:07:00Z"/>
          <w:color w:val="000000"/>
        </w:rPr>
      </w:pPr>
      <w:del w:id="405" w:author="T.J. Sullivan" w:date="2019-06-10T08:07:00Z">
        <w:r w:rsidRPr="00D06D29" w:rsidDel="0018391E">
          <w:rPr>
            <w:color w:val="000000"/>
          </w:rPr>
          <w:delText>29. It helps to turn to my romantic partner in times of need.</w:delText>
        </w:r>
      </w:del>
    </w:p>
    <w:p w14:paraId="0A0E1DE2" w14:textId="77777777" w:rsidR="009734E6" w:rsidRPr="00D06D29" w:rsidDel="0018391E" w:rsidRDefault="009734E6" w:rsidP="009734E6">
      <w:pPr>
        <w:rPr>
          <w:del w:id="406" w:author="T.J. Sullivan" w:date="2019-06-10T08:07:00Z"/>
          <w:color w:val="000000"/>
        </w:rPr>
      </w:pPr>
      <w:del w:id="407" w:author="T.J. Sullivan" w:date="2019-06-10T08:07:00Z">
        <w:r w:rsidRPr="00D06D29" w:rsidDel="0018391E">
          <w:rPr>
            <w:color w:val="000000"/>
          </w:rPr>
          <w:delText>30. I tell my partner just about everything.</w:delText>
        </w:r>
      </w:del>
    </w:p>
    <w:p w14:paraId="5A9D1DCC" w14:textId="77777777" w:rsidR="009734E6" w:rsidRPr="00D06D29" w:rsidDel="0018391E" w:rsidRDefault="009734E6" w:rsidP="009734E6">
      <w:pPr>
        <w:rPr>
          <w:del w:id="408" w:author="T.J. Sullivan" w:date="2019-06-10T08:07:00Z"/>
          <w:color w:val="000000"/>
        </w:rPr>
      </w:pPr>
      <w:del w:id="409" w:author="T.J. Sullivan" w:date="2019-06-10T08:07:00Z">
        <w:r w:rsidRPr="00D06D29" w:rsidDel="0018391E">
          <w:rPr>
            <w:color w:val="000000"/>
          </w:rPr>
          <w:delText>31. I talk things over with my partner.</w:delText>
        </w:r>
      </w:del>
    </w:p>
    <w:p w14:paraId="588D0BE0" w14:textId="77777777" w:rsidR="009734E6" w:rsidRPr="00D06D29" w:rsidDel="0018391E" w:rsidRDefault="009734E6" w:rsidP="009734E6">
      <w:pPr>
        <w:rPr>
          <w:del w:id="410" w:author="T.J. Sullivan" w:date="2019-06-10T08:07:00Z"/>
          <w:color w:val="000000"/>
        </w:rPr>
      </w:pPr>
      <w:del w:id="411" w:author="T.J. Sullivan" w:date="2019-06-10T08:07:00Z">
        <w:r w:rsidRPr="00D06D29" w:rsidDel="0018391E">
          <w:rPr>
            <w:color w:val="000000"/>
          </w:rPr>
          <w:delText>32. I am nervous when partners get too close to me.</w:delText>
        </w:r>
      </w:del>
    </w:p>
    <w:p w14:paraId="360D7860" w14:textId="77777777" w:rsidR="009734E6" w:rsidRPr="00D06D29" w:rsidDel="0018391E" w:rsidRDefault="009734E6" w:rsidP="009734E6">
      <w:pPr>
        <w:rPr>
          <w:del w:id="412" w:author="T.J. Sullivan" w:date="2019-06-10T08:07:00Z"/>
          <w:color w:val="000000"/>
        </w:rPr>
      </w:pPr>
      <w:del w:id="413" w:author="T.J. Sullivan" w:date="2019-06-10T08:07:00Z">
        <w:r w:rsidRPr="00D06D29" w:rsidDel="0018391E">
          <w:rPr>
            <w:color w:val="000000"/>
          </w:rPr>
          <w:delText>33. I feel comfortable depending on romantic partners.</w:delText>
        </w:r>
      </w:del>
    </w:p>
    <w:p w14:paraId="3DCFD936" w14:textId="77777777" w:rsidR="009734E6" w:rsidRPr="00D06D29" w:rsidDel="0018391E" w:rsidRDefault="009734E6" w:rsidP="009734E6">
      <w:pPr>
        <w:rPr>
          <w:del w:id="414" w:author="T.J. Sullivan" w:date="2019-06-10T08:07:00Z"/>
          <w:color w:val="000000"/>
        </w:rPr>
      </w:pPr>
      <w:del w:id="415" w:author="T.J. Sullivan" w:date="2019-06-10T08:07:00Z">
        <w:r w:rsidRPr="00D06D29" w:rsidDel="0018391E">
          <w:rPr>
            <w:color w:val="000000"/>
          </w:rPr>
          <w:delText>34. I find it easy to depend on romantic partners.</w:delText>
        </w:r>
      </w:del>
    </w:p>
    <w:p w14:paraId="69CCBA64" w14:textId="77777777" w:rsidR="009734E6" w:rsidRPr="00D06D29" w:rsidDel="0018391E" w:rsidRDefault="009734E6" w:rsidP="009734E6">
      <w:pPr>
        <w:rPr>
          <w:del w:id="416" w:author="T.J. Sullivan" w:date="2019-06-10T08:07:00Z"/>
          <w:color w:val="000000"/>
        </w:rPr>
      </w:pPr>
      <w:del w:id="417" w:author="T.J. Sullivan" w:date="2019-06-10T08:07:00Z">
        <w:r w:rsidRPr="00D06D29" w:rsidDel="0018391E">
          <w:rPr>
            <w:color w:val="000000"/>
          </w:rPr>
          <w:delText>35.</w:delText>
        </w:r>
        <w:r w:rsidRPr="00D06D29" w:rsidDel="0018391E">
          <w:rPr>
            <w:rStyle w:val="apple-converted-space"/>
            <w:color w:val="000000"/>
          </w:rPr>
          <w:delText> </w:delText>
        </w:r>
        <w:r w:rsidRPr="00D06D29" w:rsidDel="0018391E">
          <w:rPr>
            <w:rStyle w:val="grame"/>
            <w:color w:val="000000"/>
          </w:rPr>
          <w:delText>It's</w:delText>
        </w:r>
        <w:r w:rsidRPr="00D06D29" w:rsidDel="0018391E">
          <w:rPr>
            <w:rStyle w:val="apple-converted-space"/>
            <w:color w:val="000000"/>
          </w:rPr>
          <w:delText> </w:delText>
        </w:r>
        <w:r w:rsidRPr="00D06D29" w:rsidDel="0018391E">
          <w:rPr>
            <w:color w:val="000000"/>
          </w:rPr>
          <w:delText>easy for me to be affectionate with my partner.</w:delText>
        </w:r>
      </w:del>
    </w:p>
    <w:p w14:paraId="6E177CFF" w14:textId="77777777" w:rsidR="009734E6" w:rsidRPr="00D06D29" w:rsidDel="0018391E" w:rsidRDefault="009734E6" w:rsidP="009734E6">
      <w:pPr>
        <w:rPr>
          <w:del w:id="418" w:author="T.J. Sullivan" w:date="2019-06-10T08:07:00Z"/>
          <w:color w:val="000000"/>
        </w:rPr>
      </w:pPr>
      <w:del w:id="419" w:author="T.J. Sullivan" w:date="2019-06-10T08:07:00Z">
        <w:r w:rsidRPr="00D06D29" w:rsidDel="0018391E">
          <w:rPr>
            <w:color w:val="000000"/>
          </w:rPr>
          <w:delText>36. My partner really understands me and my needs.</w:delText>
        </w:r>
      </w:del>
    </w:p>
    <w:p w14:paraId="16232758" w14:textId="77777777" w:rsidR="009734E6" w:rsidRPr="008820E7" w:rsidDel="0018391E" w:rsidRDefault="009734E6" w:rsidP="009734E6">
      <w:pPr>
        <w:rPr>
          <w:del w:id="420" w:author="T.J. Sullivan" w:date="2019-06-10T08:07:00Z"/>
          <w:color w:val="000000" w:themeColor="text1"/>
        </w:rPr>
      </w:pPr>
    </w:p>
    <w:p w14:paraId="5DA9133D" w14:textId="77777777" w:rsidR="008011BC" w:rsidRPr="008820E7" w:rsidDel="0018391E" w:rsidRDefault="009734E6" w:rsidP="009734E6">
      <w:pPr>
        <w:rPr>
          <w:del w:id="421" w:author="T.J. Sullivan" w:date="2019-06-10T08:07:00Z"/>
        </w:rPr>
      </w:pPr>
      <w:del w:id="422" w:author="T.J. Sullivan" w:date="2019-06-10T08:07:00Z">
        <w:r w:rsidRPr="008820E7" w:rsidDel="0018391E">
          <w:rPr>
            <w:b/>
          </w:rPr>
          <w:delText xml:space="preserve">Scoring: </w:delText>
        </w:r>
        <w:r w:rsidRPr="008820E7" w:rsidDel="0018391E">
          <w:delText xml:space="preserve">The first 18 items above comprise the attachment-related anxiety scale. Items 19 – 36 comprise the attachment-related avoidance scale. In real research, the order in which these items are presented should be randomized. To obtain a score for attachment-related anxiety, please average a person’s responses to items 1 – 18. However, because items 9 and 11 are “reverse keyed” (i.e., high numbers represent low anxiety rather than high anxiety), you’ll need to reverse the answers to those questions before averaging the responses. (If someone answers with a “6” to item 9, you’ll need to re-key it as a 2 before averaging.) To obtain a score for attachment-related avoidance, please average a person’s responses to items 19 – 36. Items 20, 22, 26, 27, 28, 29, 30, 31, 33, 34, 35, and 36 will need to be reverse keyed before you compute this average. </w:delText>
        </w:r>
      </w:del>
    </w:p>
    <w:p w14:paraId="3A53F4CF" w14:textId="77777777" w:rsidR="00CF77C8" w:rsidRDefault="00CF77C8">
      <w:pPr>
        <w:rPr>
          <w:rFonts w:eastAsiaTheme="majorEastAsia"/>
          <w:sz w:val="28"/>
          <w:szCs w:val="32"/>
        </w:rPr>
      </w:pPr>
    </w:p>
    <w:p w14:paraId="41E38762" w14:textId="77777777" w:rsidR="009734E6" w:rsidRDefault="009734E6">
      <w:pPr>
        <w:rPr>
          <w:rFonts w:eastAsiaTheme="majorEastAsia"/>
          <w:sz w:val="28"/>
          <w:szCs w:val="32"/>
        </w:rPr>
      </w:pPr>
    </w:p>
    <w:p w14:paraId="50CDA0CE" w14:textId="77777777" w:rsidR="00CF77C8" w:rsidRDefault="00CF77C8">
      <w:pPr>
        <w:rPr>
          <w:rFonts w:eastAsiaTheme="majorEastAsia"/>
          <w:sz w:val="28"/>
          <w:szCs w:val="32"/>
        </w:rPr>
      </w:pPr>
      <w:r>
        <w:br w:type="page"/>
      </w:r>
    </w:p>
    <w:p w14:paraId="7B9ECF61" w14:textId="77777777" w:rsidR="00CF77C8" w:rsidRDefault="00CF77C8" w:rsidP="008820E7">
      <w:pPr>
        <w:pStyle w:val="Heading1"/>
        <w:jc w:val="center"/>
        <w:rPr>
          <w:rFonts w:cs="Times New Roman"/>
        </w:rPr>
      </w:pPr>
    </w:p>
    <w:p w14:paraId="1686C68F" w14:textId="77777777" w:rsidR="00CF77C8" w:rsidRDefault="00CF77C8" w:rsidP="008820E7">
      <w:pPr>
        <w:pStyle w:val="Heading1"/>
        <w:jc w:val="center"/>
        <w:rPr>
          <w:rFonts w:cs="Times New Roman"/>
        </w:rPr>
      </w:pPr>
    </w:p>
    <w:p w14:paraId="4B7C1B6A" w14:textId="77777777" w:rsidR="00CF77C8" w:rsidRDefault="00CF77C8" w:rsidP="008820E7">
      <w:pPr>
        <w:pStyle w:val="Heading1"/>
        <w:jc w:val="center"/>
        <w:rPr>
          <w:rFonts w:cs="Times New Roman"/>
        </w:rPr>
      </w:pPr>
    </w:p>
    <w:p w14:paraId="73348593" w14:textId="77777777" w:rsidR="00CF77C8" w:rsidRDefault="00CF77C8" w:rsidP="008820E7">
      <w:pPr>
        <w:pStyle w:val="Heading1"/>
        <w:jc w:val="center"/>
        <w:rPr>
          <w:rFonts w:cs="Times New Roman"/>
        </w:rPr>
      </w:pPr>
    </w:p>
    <w:p w14:paraId="40F550F6" w14:textId="77777777" w:rsidR="00CF77C8" w:rsidRDefault="00CF77C8" w:rsidP="008820E7">
      <w:pPr>
        <w:pStyle w:val="Heading1"/>
        <w:jc w:val="center"/>
        <w:rPr>
          <w:rFonts w:cs="Times New Roman"/>
        </w:rPr>
      </w:pPr>
    </w:p>
    <w:p w14:paraId="1E2FD140" w14:textId="77777777" w:rsidR="00CF77C8" w:rsidRDefault="00CF77C8" w:rsidP="008820E7">
      <w:pPr>
        <w:pStyle w:val="Heading1"/>
        <w:jc w:val="center"/>
        <w:rPr>
          <w:rFonts w:cs="Times New Roman"/>
        </w:rPr>
      </w:pPr>
    </w:p>
    <w:p w14:paraId="2B7B3C99" w14:textId="77777777" w:rsidR="00CF77C8" w:rsidRDefault="00CF77C8" w:rsidP="008820E7">
      <w:pPr>
        <w:pStyle w:val="Heading1"/>
        <w:jc w:val="center"/>
        <w:rPr>
          <w:rFonts w:cs="Times New Roman"/>
        </w:rPr>
      </w:pPr>
    </w:p>
    <w:p w14:paraId="31D083D6" w14:textId="77777777" w:rsidR="00CF77C8" w:rsidRDefault="00CF77C8" w:rsidP="008820E7">
      <w:pPr>
        <w:pStyle w:val="Heading1"/>
        <w:jc w:val="center"/>
        <w:rPr>
          <w:rFonts w:cs="Times New Roman"/>
        </w:rPr>
      </w:pPr>
    </w:p>
    <w:p w14:paraId="275E82CF" w14:textId="77777777" w:rsidR="001342C7" w:rsidRPr="008820E7" w:rsidRDefault="008D65B7" w:rsidP="008820E7">
      <w:pPr>
        <w:pStyle w:val="Heading1"/>
        <w:jc w:val="center"/>
        <w:rPr>
          <w:rFonts w:cs="Times New Roman"/>
        </w:rPr>
      </w:pPr>
      <w:bookmarkStart w:id="423" w:name="_Toc11055521"/>
      <w:r w:rsidRPr="008820E7">
        <w:rPr>
          <w:rFonts w:cs="Times New Roman"/>
        </w:rPr>
        <w:t>RELATIONSHIP FUNCTIONING</w:t>
      </w:r>
      <w:bookmarkEnd w:id="423"/>
    </w:p>
    <w:p w14:paraId="6FCCFF69" w14:textId="77777777" w:rsidR="008D65B7" w:rsidRPr="008820E7" w:rsidRDefault="008D65B7" w:rsidP="008820E7">
      <w:pPr>
        <w:jc w:val="center"/>
      </w:pPr>
    </w:p>
    <w:p w14:paraId="266F5289" w14:textId="77777777" w:rsidR="00CF77C8" w:rsidRDefault="00CF77C8">
      <w:pPr>
        <w:rPr>
          <w:rFonts w:eastAsia="Calibri"/>
          <w:b/>
          <w:szCs w:val="36"/>
        </w:rPr>
      </w:pPr>
      <w:r>
        <w:br w:type="page"/>
      </w:r>
    </w:p>
    <w:p w14:paraId="17BE211F" w14:textId="77777777" w:rsidR="008D65B7" w:rsidRPr="008820E7" w:rsidRDefault="008D65B7" w:rsidP="008820E7">
      <w:pPr>
        <w:pStyle w:val="Heading2"/>
        <w:spacing w:after="0"/>
        <w:jc w:val="center"/>
        <w:rPr>
          <w:rFonts w:cs="Times New Roman"/>
        </w:rPr>
      </w:pPr>
      <w:bookmarkStart w:id="424" w:name="_Toc11055522"/>
      <w:r w:rsidRPr="008820E7">
        <w:rPr>
          <w:rFonts w:cs="Times New Roman"/>
        </w:rPr>
        <w:lastRenderedPageBreak/>
        <w:t xml:space="preserve">Couples Satisfaction Index- </w:t>
      </w:r>
      <w:r w:rsidR="00276A37">
        <w:rPr>
          <w:rFonts w:cs="Times New Roman"/>
        </w:rPr>
        <w:t>16 items</w:t>
      </w:r>
      <w:bookmarkEnd w:id="424"/>
    </w:p>
    <w:p w14:paraId="74096372" w14:textId="77777777" w:rsidR="001342C7" w:rsidRPr="008820E7" w:rsidRDefault="001342C7" w:rsidP="008820E7">
      <w:pPr>
        <w:rPr>
          <w:b/>
        </w:rPr>
      </w:pPr>
    </w:p>
    <w:p w14:paraId="27390DAB" w14:textId="77777777" w:rsidR="008D65B7" w:rsidRPr="00CF77C8" w:rsidRDefault="008D65B7" w:rsidP="008820E7">
      <w:r w:rsidRPr="00CF77C8">
        <w:rPr>
          <w:b/>
        </w:rPr>
        <w:t xml:space="preserve">Source: </w:t>
      </w:r>
    </w:p>
    <w:p w14:paraId="52CE1955" w14:textId="77777777" w:rsidR="009C1EE9" w:rsidRPr="00CF77C8" w:rsidRDefault="00F76BA9" w:rsidP="008820E7">
      <w:pPr>
        <w:ind w:left="720"/>
      </w:pPr>
      <w:r w:rsidRPr="00CF77C8">
        <w:t xml:space="preserve">Funk, J. L., &amp; Rogge, R. D. (2007). Testing the ruler with item response theory: </w:t>
      </w:r>
    </w:p>
    <w:p w14:paraId="47AEC545" w14:textId="77777777" w:rsidR="00F76BA9" w:rsidRPr="00CF77C8" w:rsidRDefault="00F76BA9" w:rsidP="008820E7">
      <w:pPr>
        <w:ind w:left="1440"/>
      </w:pPr>
      <w:r w:rsidRPr="00CF77C8">
        <w:t xml:space="preserve">Increasing precision of measurement for relationship satisfaction with the Couples Satisfaction Index. </w:t>
      </w:r>
      <w:r w:rsidRPr="00CF77C8">
        <w:rPr>
          <w:i/>
          <w:iCs/>
        </w:rPr>
        <w:t>Journal of Family Psychology</w:t>
      </w:r>
      <w:r w:rsidRPr="00CF77C8">
        <w:t xml:space="preserve">, </w:t>
      </w:r>
      <w:r w:rsidRPr="00CF77C8">
        <w:rPr>
          <w:i/>
          <w:iCs/>
        </w:rPr>
        <w:t>21</w:t>
      </w:r>
      <w:r w:rsidRPr="00CF77C8">
        <w:t>(4), 572–583.</w:t>
      </w:r>
    </w:p>
    <w:p w14:paraId="16D2B76B" w14:textId="77777777" w:rsidR="00F76BA9" w:rsidRPr="00CF77C8" w:rsidRDefault="00F76BA9" w:rsidP="008820E7"/>
    <w:p w14:paraId="2CD3450F" w14:textId="77777777" w:rsidR="00F76BA9" w:rsidRPr="00CF77C8" w:rsidRDefault="00F76BA9" w:rsidP="008820E7">
      <w:pPr>
        <w:ind w:left="360"/>
      </w:pPr>
      <w:r w:rsidRPr="00CF77C8">
        <w:t>Please indicate the degree of happiness, all things considered, of your relationship.</w:t>
      </w:r>
    </w:p>
    <w:p w14:paraId="400D2B56" w14:textId="77777777" w:rsidR="00F76BA9" w:rsidRPr="00CF77C8" w:rsidRDefault="00F76BA9" w:rsidP="008820E7"/>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337"/>
        <w:gridCol w:w="1338"/>
        <w:gridCol w:w="1337"/>
        <w:gridCol w:w="1338"/>
        <w:gridCol w:w="1337"/>
        <w:gridCol w:w="1338"/>
        <w:gridCol w:w="1335"/>
      </w:tblGrid>
      <w:tr w:rsidR="00F76BA9" w:rsidRPr="00CF77C8" w14:paraId="3069D0B0" w14:textId="77777777" w:rsidTr="00CF77C8">
        <w:trPr>
          <w:trHeight w:val="837"/>
        </w:trPr>
        <w:tc>
          <w:tcPr>
            <w:tcW w:w="714" w:type="pct"/>
          </w:tcPr>
          <w:p w14:paraId="544468BE" w14:textId="77777777" w:rsidR="00F76BA9" w:rsidRPr="00CF77C8" w:rsidRDefault="00F76BA9" w:rsidP="008820E7">
            <w:pPr>
              <w:jc w:val="center"/>
              <w:rPr>
                <w:sz w:val="24"/>
                <w:szCs w:val="24"/>
              </w:rPr>
            </w:pPr>
            <w:r w:rsidRPr="00CF77C8">
              <w:rPr>
                <w:sz w:val="24"/>
                <w:szCs w:val="24"/>
              </w:rPr>
              <w:t>Extremely Unhappy</w:t>
            </w:r>
          </w:p>
          <w:p w14:paraId="5F732D71" w14:textId="77777777" w:rsidR="00F76BA9" w:rsidRPr="00CF77C8" w:rsidRDefault="00F76BA9" w:rsidP="008820E7">
            <w:pPr>
              <w:jc w:val="center"/>
              <w:rPr>
                <w:b/>
                <w:sz w:val="24"/>
                <w:szCs w:val="24"/>
              </w:rPr>
            </w:pPr>
            <w:r w:rsidRPr="00CF77C8">
              <w:rPr>
                <w:b/>
                <w:sz w:val="24"/>
                <w:szCs w:val="24"/>
              </w:rPr>
              <w:t>0</w:t>
            </w:r>
          </w:p>
        </w:tc>
        <w:tc>
          <w:tcPr>
            <w:tcW w:w="715" w:type="pct"/>
          </w:tcPr>
          <w:p w14:paraId="60A341E2" w14:textId="77777777" w:rsidR="00F76BA9" w:rsidRPr="00CF77C8" w:rsidRDefault="00F76BA9" w:rsidP="008820E7">
            <w:pPr>
              <w:jc w:val="center"/>
              <w:rPr>
                <w:sz w:val="24"/>
                <w:szCs w:val="24"/>
              </w:rPr>
            </w:pPr>
            <w:r w:rsidRPr="00CF77C8">
              <w:rPr>
                <w:sz w:val="24"/>
                <w:szCs w:val="24"/>
              </w:rPr>
              <w:t>Fairly Unhappy</w:t>
            </w:r>
          </w:p>
          <w:p w14:paraId="72236246" w14:textId="77777777" w:rsidR="00F76BA9" w:rsidRPr="00CF77C8" w:rsidRDefault="00F76BA9" w:rsidP="008820E7">
            <w:pPr>
              <w:jc w:val="center"/>
              <w:rPr>
                <w:b/>
                <w:sz w:val="24"/>
                <w:szCs w:val="24"/>
              </w:rPr>
            </w:pPr>
            <w:r w:rsidRPr="00CF77C8">
              <w:rPr>
                <w:b/>
                <w:sz w:val="24"/>
                <w:szCs w:val="24"/>
              </w:rPr>
              <w:t>1</w:t>
            </w:r>
          </w:p>
        </w:tc>
        <w:tc>
          <w:tcPr>
            <w:tcW w:w="714" w:type="pct"/>
          </w:tcPr>
          <w:p w14:paraId="527E1C34" w14:textId="77777777" w:rsidR="00F76BA9" w:rsidRPr="00CF77C8" w:rsidRDefault="00F76BA9" w:rsidP="008820E7">
            <w:pPr>
              <w:jc w:val="center"/>
              <w:rPr>
                <w:sz w:val="24"/>
                <w:szCs w:val="24"/>
              </w:rPr>
            </w:pPr>
            <w:r w:rsidRPr="00CF77C8">
              <w:rPr>
                <w:sz w:val="24"/>
                <w:szCs w:val="24"/>
              </w:rPr>
              <w:t>A Little Unhappy</w:t>
            </w:r>
          </w:p>
          <w:p w14:paraId="4B0CCBA2" w14:textId="77777777" w:rsidR="00F76BA9" w:rsidRPr="00CF77C8" w:rsidRDefault="00F76BA9" w:rsidP="008820E7">
            <w:pPr>
              <w:jc w:val="center"/>
              <w:rPr>
                <w:b/>
                <w:sz w:val="24"/>
                <w:szCs w:val="24"/>
              </w:rPr>
            </w:pPr>
            <w:r w:rsidRPr="00CF77C8">
              <w:rPr>
                <w:b/>
                <w:sz w:val="24"/>
                <w:szCs w:val="24"/>
              </w:rPr>
              <w:t>2</w:t>
            </w:r>
          </w:p>
        </w:tc>
        <w:tc>
          <w:tcPr>
            <w:tcW w:w="715" w:type="pct"/>
          </w:tcPr>
          <w:p w14:paraId="44ECF066" w14:textId="77777777" w:rsidR="00F76BA9" w:rsidRPr="00CF77C8" w:rsidRDefault="00F76BA9" w:rsidP="008820E7">
            <w:pPr>
              <w:jc w:val="center"/>
              <w:rPr>
                <w:sz w:val="24"/>
                <w:szCs w:val="24"/>
              </w:rPr>
            </w:pPr>
          </w:p>
          <w:p w14:paraId="50CF5E22" w14:textId="77777777" w:rsidR="00F76BA9" w:rsidRPr="00CF77C8" w:rsidRDefault="00F76BA9" w:rsidP="008820E7">
            <w:pPr>
              <w:jc w:val="center"/>
              <w:rPr>
                <w:sz w:val="24"/>
                <w:szCs w:val="24"/>
              </w:rPr>
            </w:pPr>
            <w:r w:rsidRPr="00CF77C8">
              <w:rPr>
                <w:sz w:val="24"/>
                <w:szCs w:val="24"/>
              </w:rPr>
              <w:t>Happy</w:t>
            </w:r>
          </w:p>
          <w:p w14:paraId="3E5B1977" w14:textId="77777777" w:rsidR="00F76BA9" w:rsidRPr="00CF77C8" w:rsidRDefault="00F76BA9" w:rsidP="008820E7">
            <w:pPr>
              <w:jc w:val="center"/>
              <w:rPr>
                <w:b/>
                <w:sz w:val="24"/>
                <w:szCs w:val="24"/>
              </w:rPr>
            </w:pPr>
            <w:r w:rsidRPr="00CF77C8">
              <w:rPr>
                <w:b/>
                <w:sz w:val="24"/>
                <w:szCs w:val="24"/>
              </w:rPr>
              <w:t>3</w:t>
            </w:r>
          </w:p>
        </w:tc>
        <w:tc>
          <w:tcPr>
            <w:tcW w:w="714" w:type="pct"/>
          </w:tcPr>
          <w:p w14:paraId="47ECBF46" w14:textId="77777777" w:rsidR="00F76BA9" w:rsidRPr="00CF77C8" w:rsidRDefault="00F76BA9" w:rsidP="008820E7">
            <w:pPr>
              <w:jc w:val="center"/>
              <w:rPr>
                <w:sz w:val="24"/>
                <w:szCs w:val="24"/>
              </w:rPr>
            </w:pPr>
            <w:r w:rsidRPr="00CF77C8">
              <w:rPr>
                <w:sz w:val="24"/>
                <w:szCs w:val="24"/>
              </w:rPr>
              <w:t>Very</w:t>
            </w:r>
          </w:p>
          <w:p w14:paraId="6072C07C" w14:textId="77777777" w:rsidR="00F76BA9" w:rsidRPr="00CF77C8" w:rsidRDefault="00F76BA9" w:rsidP="008820E7">
            <w:pPr>
              <w:jc w:val="center"/>
              <w:rPr>
                <w:sz w:val="24"/>
                <w:szCs w:val="24"/>
              </w:rPr>
            </w:pPr>
            <w:r w:rsidRPr="00CF77C8">
              <w:rPr>
                <w:sz w:val="24"/>
                <w:szCs w:val="24"/>
              </w:rPr>
              <w:t>Happy</w:t>
            </w:r>
          </w:p>
          <w:p w14:paraId="2D4F5001" w14:textId="77777777" w:rsidR="00F76BA9" w:rsidRPr="00CF77C8" w:rsidRDefault="00F76BA9" w:rsidP="008820E7">
            <w:pPr>
              <w:jc w:val="center"/>
              <w:rPr>
                <w:b/>
                <w:sz w:val="24"/>
                <w:szCs w:val="24"/>
              </w:rPr>
            </w:pPr>
            <w:r w:rsidRPr="00CF77C8">
              <w:rPr>
                <w:b/>
                <w:sz w:val="24"/>
                <w:szCs w:val="24"/>
              </w:rPr>
              <w:t>4</w:t>
            </w:r>
          </w:p>
        </w:tc>
        <w:tc>
          <w:tcPr>
            <w:tcW w:w="715" w:type="pct"/>
          </w:tcPr>
          <w:p w14:paraId="56BD12F9" w14:textId="77777777" w:rsidR="00F76BA9" w:rsidRPr="00CF77C8" w:rsidRDefault="00F76BA9" w:rsidP="008820E7">
            <w:pPr>
              <w:jc w:val="center"/>
              <w:rPr>
                <w:sz w:val="24"/>
                <w:szCs w:val="24"/>
              </w:rPr>
            </w:pPr>
            <w:r w:rsidRPr="00CF77C8">
              <w:rPr>
                <w:sz w:val="24"/>
                <w:szCs w:val="24"/>
              </w:rPr>
              <w:t>Extremely Happy</w:t>
            </w:r>
          </w:p>
          <w:p w14:paraId="2E8DC7C7" w14:textId="77777777" w:rsidR="00F76BA9" w:rsidRPr="00CF77C8" w:rsidRDefault="00F76BA9" w:rsidP="008820E7">
            <w:pPr>
              <w:jc w:val="center"/>
              <w:rPr>
                <w:b/>
                <w:sz w:val="24"/>
                <w:szCs w:val="24"/>
              </w:rPr>
            </w:pPr>
            <w:r w:rsidRPr="00CF77C8">
              <w:rPr>
                <w:b/>
                <w:sz w:val="24"/>
                <w:szCs w:val="24"/>
              </w:rPr>
              <w:t>5</w:t>
            </w:r>
          </w:p>
        </w:tc>
        <w:tc>
          <w:tcPr>
            <w:tcW w:w="715" w:type="pct"/>
          </w:tcPr>
          <w:p w14:paraId="1035F7A9" w14:textId="77777777" w:rsidR="00F76BA9" w:rsidRPr="00CF77C8" w:rsidRDefault="00F76BA9" w:rsidP="008820E7">
            <w:pPr>
              <w:jc w:val="center"/>
              <w:rPr>
                <w:sz w:val="24"/>
                <w:szCs w:val="24"/>
              </w:rPr>
            </w:pPr>
          </w:p>
          <w:p w14:paraId="016AC41F" w14:textId="77777777" w:rsidR="00F76BA9" w:rsidRPr="00CF77C8" w:rsidRDefault="00F76BA9" w:rsidP="008820E7">
            <w:pPr>
              <w:jc w:val="center"/>
              <w:rPr>
                <w:sz w:val="24"/>
                <w:szCs w:val="24"/>
              </w:rPr>
            </w:pPr>
            <w:r w:rsidRPr="00CF77C8">
              <w:rPr>
                <w:sz w:val="24"/>
                <w:szCs w:val="24"/>
              </w:rPr>
              <w:t>Perfect</w:t>
            </w:r>
          </w:p>
          <w:p w14:paraId="77F295CD" w14:textId="77777777" w:rsidR="00F76BA9" w:rsidRPr="00CF77C8" w:rsidRDefault="00F76BA9" w:rsidP="008820E7">
            <w:pPr>
              <w:jc w:val="center"/>
              <w:rPr>
                <w:b/>
                <w:sz w:val="24"/>
                <w:szCs w:val="24"/>
              </w:rPr>
            </w:pPr>
            <w:r w:rsidRPr="00CF77C8">
              <w:rPr>
                <w:b/>
                <w:sz w:val="24"/>
                <w:szCs w:val="24"/>
              </w:rPr>
              <w:t>6</w:t>
            </w:r>
          </w:p>
        </w:tc>
      </w:tr>
    </w:tbl>
    <w:p w14:paraId="6677AEA7" w14:textId="77777777" w:rsidR="00F76BA9" w:rsidRPr="00CF77C8" w:rsidRDefault="00F76BA9" w:rsidP="008820E7"/>
    <w:p w14:paraId="187417C9" w14:textId="77777777" w:rsidR="00F76BA9" w:rsidRPr="00CF77C8" w:rsidRDefault="00F76BA9" w:rsidP="008820E7"/>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59"/>
        <w:gridCol w:w="668"/>
        <w:gridCol w:w="736"/>
        <w:gridCol w:w="962"/>
        <w:gridCol w:w="976"/>
        <w:gridCol w:w="856"/>
        <w:gridCol w:w="803"/>
      </w:tblGrid>
      <w:tr w:rsidR="00F76BA9" w:rsidRPr="00CF77C8" w14:paraId="1098771A" w14:textId="77777777" w:rsidTr="00276A37">
        <w:tc>
          <w:tcPr>
            <w:tcW w:w="2328" w:type="pct"/>
          </w:tcPr>
          <w:p w14:paraId="38C128B3" w14:textId="77777777" w:rsidR="00F76BA9" w:rsidRPr="00CF77C8" w:rsidRDefault="00F76BA9" w:rsidP="008820E7">
            <w:pPr>
              <w:rPr>
                <w:sz w:val="24"/>
                <w:szCs w:val="24"/>
              </w:rPr>
            </w:pPr>
          </w:p>
        </w:tc>
        <w:tc>
          <w:tcPr>
            <w:tcW w:w="357" w:type="pct"/>
          </w:tcPr>
          <w:p w14:paraId="65433B15" w14:textId="77777777" w:rsidR="00F76BA9" w:rsidRPr="00CF77C8" w:rsidRDefault="00F76BA9" w:rsidP="008820E7">
            <w:pPr>
              <w:jc w:val="center"/>
              <w:rPr>
                <w:sz w:val="24"/>
                <w:szCs w:val="24"/>
              </w:rPr>
            </w:pPr>
            <w:r w:rsidRPr="00CF77C8">
              <w:rPr>
                <w:sz w:val="24"/>
                <w:szCs w:val="24"/>
              </w:rPr>
              <w:t>All</w:t>
            </w:r>
          </w:p>
          <w:p w14:paraId="5F3E8F96" w14:textId="77777777" w:rsidR="00F76BA9" w:rsidRPr="00CF77C8" w:rsidRDefault="00F76BA9" w:rsidP="008820E7">
            <w:pPr>
              <w:jc w:val="center"/>
              <w:rPr>
                <w:sz w:val="24"/>
                <w:szCs w:val="24"/>
              </w:rPr>
            </w:pPr>
            <w:r w:rsidRPr="00CF77C8">
              <w:rPr>
                <w:sz w:val="24"/>
                <w:szCs w:val="24"/>
              </w:rPr>
              <w:t>the time</w:t>
            </w:r>
          </w:p>
        </w:tc>
        <w:tc>
          <w:tcPr>
            <w:tcW w:w="393" w:type="pct"/>
          </w:tcPr>
          <w:p w14:paraId="7E174A1A" w14:textId="77777777" w:rsidR="00F76BA9" w:rsidRPr="00CF77C8" w:rsidRDefault="00F76BA9" w:rsidP="008820E7">
            <w:pPr>
              <w:jc w:val="center"/>
              <w:rPr>
                <w:sz w:val="24"/>
                <w:szCs w:val="24"/>
              </w:rPr>
            </w:pPr>
            <w:r w:rsidRPr="00CF77C8">
              <w:rPr>
                <w:sz w:val="24"/>
                <w:szCs w:val="24"/>
              </w:rPr>
              <w:t>Most of the time</w:t>
            </w:r>
          </w:p>
        </w:tc>
        <w:tc>
          <w:tcPr>
            <w:tcW w:w="514" w:type="pct"/>
          </w:tcPr>
          <w:p w14:paraId="5E82B4C4" w14:textId="77777777" w:rsidR="00F76BA9" w:rsidRPr="00CF77C8" w:rsidRDefault="00F76BA9" w:rsidP="008820E7">
            <w:pPr>
              <w:jc w:val="center"/>
              <w:rPr>
                <w:sz w:val="24"/>
                <w:szCs w:val="24"/>
              </w:rPr>
            </w:pPr>
            <w:r w:rsidRPr="00CF77C8">
              <w:rPr>
                <w:sz w:val="24"/>
                <w:szCs w:val="24"/>
              </w:rPr>
              <w:t>More often than not</w:t>
            </w:r>
          </w:p>
        </w:tc>
        <w:tc>
          <w:tcPr>
            <w:tcW w:w="521" w:type="pct"/>
          </w:tcPr>
          <w:p w14:paraId="575D9DA4" w14:textId="77777777" w:rsidR="00F76BA9" w:rsidRPr="00CF77C8" w:rsidRDefault="00F76BA9" w:rsidP="008820E7">
            <w:pPr>
              <w:jc w:val="center"/>
              <w:rPr>
                <w:sz w:val="24"/>
                <w:szCs w:val="24"/>
              </w:rPr>
            </w:pPr>
          </w:p>
          <w:p w14:paraId="3D757FA2" w14:textId="77777777" w:rsidR="00F76BA9" w:rsidRPr="00CF77C8" w:rsidRDefault="00F76BA9" w:rsidP="008820E7">
            <w:pPr>
              <w:jc w:val="center"/>
              <w:rPr>
                <w:sz w:val="24"/>
                <w:szCs w:val="24"/>
              </w:rPr>
            </w:pPr>
            <w:proofErr w:type="spellStart"/>
            <w:r w:rsidRPr="00CF77C8">
              <w:rPr>
                <w:sz w:val="24"/>
                <w:szCs w:val="24"/>
              </w:rPr>
              <w:t>Occa-sionally</w:t>
            </w:r>
            <w:proofErr w:type="spellEnd"/>
          </w:p>
        </w:tc>
        <w:tc>
          <w:tcPr>
            <w:tcW w:w="457" w:type="pct"/>
          </w:tcPr>
          <w:p w14:paraId="5FAE48A2" w14:textId="77777777" w:rsidR="00F76BA9" w:rsidRPr="00CF77C8" w:rsidRDefault="00F76BA9" w:rsidP="008820E7">
            <w:pPr>
              <w:jc w:val="center"/>
              <w:rPr>
                <w:sz w:val="24"/>
                <w:szCs w:val="24"/>
              </w:rPr>
            </w:pPr>
          </w:p>
          <w:p w14:paraId="3C256670" w14:textId="77777777" w:rsidR="00F76BA9" w:rsidRPr="00CF77C8" w:rsidRDefault="00F76BA9" w:rsidP="008820E7">
            <w:pPr>
              <w:jc w:val="center"/>
              <w:rPr>
                <w:sz w:val="24"/>
                <w:szCs w:val="24"/>
              </w:rPr>
            </w:pPr>
          </w:p>
          <w:p w14:paraId="01D7ACA2" w14:textId="77777777" w:rsidR="00F76BA9" w:rsidRPr="00CF77C8" w:rsidRDefault="00F76BA9" w:rsidP="008820E7">
            <w:pPr>
              <w:jc w:val="center"/>
              <w:rPr>
                <w:sz w:val="24"/>
                <w:szCs w:val="24"/>
              </w:rPr>
            </w:pPr>
            <w:r w:rsidRPr="00CF77C8">
              <w:rPr>
                <w:sz w:val="24"/>
                <w:szCs w:val="24"/>
              </w:rPr>
              <w:t>Rarely</w:t>
            </w:r>
          </w:p>
        </w:tc>
        <w:tc>
          <w:tcPr>
            <w:tcW w:w="429" w:type="pct"/>
          </w:tcPr>
          <w:p w14:paraId="4A068371" w14:textId="77777777" w:rsidR="00F76BA9" w:rsidRPr="00CF77C8" w:rsidRDefault="00F76BA9" w:rsidP="008820E7">
            <w:pPr>
              <w:jc w:val="center"/>
              <w:rPr>
                <w:sz w:val="24"/>
                <w:szCs w:val="24"/>
              </w:rPr>
            </w:pPr>
          </w:p>
          <w:p w14:paraId="76ED4F8E" w14:textId="77777777" w:rsidR="00F76BA9" w:rsidRPr="00CF77C8" w:rsidRDefault="00F76BA9" w:rsidP="008820E7">
            <w:pPr>
              <w:jc w:val="center"/>
              <w:rPr>
                <w:sz w:val="24"/>
                <w:szCs w:val="24"/>
              </w:rPr>
            </w:pPr>
          </w:p>
          <w:p w14:paraId="0911F2B3" w14:textId="77777777" w:rsidR="00F76BA9" w:rsidRPr="00CF77C8" w:rsidRDefault="00F76BA9" w:rsidP="008820E7">
            <w:pPr>
              <w:jc w:val="center"/>
              <w:rPr>
                <w:sz w:val="24"/>
                <w:szCs w:val="24"/>
              </w:rPr>
            </w:pPr>
            <w:r w:rsidRPr="00CF77C8">
              <w:rPr>
                <w:sz w:val="24"/>
                <w:szCs w:val="24"/>
              </w:rPr>
              <w:t>Never</w:t>
            </w:r>
          </w:p>
        </w:tc>
      </w:tr>
      <w:tr w:rsidR="00F76BA9" w:rsidRPr="00CF77C8" w14:paraId="189E5BC4" w14:textId="77777777" w:rsidTr="00276A37">
        <w:tc>
          <w:tcPr>
            <w:tcW w:w="2328" w:type="pct"/>
          </w:tcPr>
          <w:p w14:paraId="441DCB28" w14:textId="77777777" w:rsidR="00F76BA9" w:rsidRPr="00CF77C8" w:rsidRDefault="00F76BA9" w:rsidP="008820E7">
            <w:pPr>
              <w:rPr>
                <w:sz w:val="24"/>
                <w:szCs w:val="24"/>
              </w:rPr>
            </w:pPr>
            <w:r w:rsidRPr="00CF77C8">
              <w:rPr>
                <w:sz w:val="24"/>
                <w:szCs w:val="24"/>
              </w:rPr>
              <w:t>In general, how often do you think that things between you and your partner are going well?</w:t>
            </w:r>
          </w:p>
        </w:tc>
        <w:tc>
          <w:tcPr>
            <w:tcW w:w="357" w:type="pct"/>
          </w:tcPr>
          <w:p w14:paraId="4607858A" w14:textId="77777777" w:rsidR="00F76BA9" w:rsidRPr="00CF77C8" w:rsidRDefault="00F76BA9" w:rsidP="008820E7">
            <w:pPr>
              <w:jc w:val="center"/>
              <w:rPr>
                <w:sz w:val="24"/>
                <w:szCs w:val="24"/>
              </w:rPr>
            </w:pPr>
            <w:r w:rsidRPr="00CF77C8">
              <w:rPr>
                <w:sz w:val="24"/>
                <w:szCs w:val="24"/>
              </w:rPr>
              <w:t>5</w:t>
            </w:r>
          </w:p>
        </w:tc>
        <w:tc>
          <w:tcPr>
            <w:tcW w:w="393" w:type="pct"/>
          </w:tcPr>
          <w:p w14:paraId="299AC7F7" w14:textId="77777777" w:rsidR="00F76BA9" w:rsidRPr="00CF77C8" w:rsidRDefault="00F76BA9" w:rsidP="008820E7">
            <w:pPr>
              <w:jc w:val="center"/>
              <w:rPr>
                <w:sz w:val="24"/>
                <w:szCs w:val="24"/>
              </w:rPr>
            </w:pPr>
            <w:r w:rsidRPr="00CF77C8">
              <w:rPr>
                <w:sz w:val="24"/>
                <w:szCs w:val="24"/>
              </w:rPr>
              <w:t>4</w:t>
            </w:r>
          </w:p>
        </w:tc>
        <w:tc>
          <w:tcPr>
            <w:tcW w:w="514" w:type="pct"/>
          </w:tcPr>
          <w:p w14:paraId="31F6177D" w14:textId="77777777" w:rsidR="00F76BA9" w:rsidRPr="00CF77C8" w:rsidRDefault="00F76BA9" w:rsidP="008820E7">
            <w:pPr>
              <w:jc w:val="center"/>
              <w:rPr>
                <w:sz w:val="24"/>
                <w:szCs w:val="24"/>
              </w:rPr>
            </w:pPr>
            <w:r w:rsidRPr="00CF77C8">
              <w:rPr>
                <w:sz w:val="24"/>
                <w:szCs w:val="24"/>
              </w:rPr>
              <w:t>3</w:t>
            </w:r>
          </w:p>
        </w:tc>
        <w:tc>
          <w:tcPr>
            <w:tcW w:w="521" w:type="pct"/>
          </w:tcPr>
          <w:p w14:paraId="48EFD832" w14:textId="77777777" w:rsidR="00F76BA9" w:rsidRPr="00CF77C8" w:rsidRDefault="00F76BA9" w:rsidP="008820E7">
            <w:pPr>
              <w:jc w:val="center"/>
              <w:rPr>
                <w:sz w:val="24"/>
                <w:szCs w:val="24"/>
              </w:rPr>
            </w:pPr>
            <w:r w:rsidRPr="00CF77C8">
              <w:rPr>
                <w:sz w:val="24"/>
                <w:szCs w:val="24"/>
              </w:rPr>
              <w:t>2</w:t>
            </w:r>
          </w:p>
        </w:tc>
        <w:tc>
          <w:tcPr>
            <w:tcW w:w="457" w:type="pct"/>
          </w:tcPr>
          <w:p w14:paraId="3445E270" w14:textId="77777777" w:rsidR="00F76BA9" w:rsidRPr="00CF77C8" w:rsidRDefault="00F76BA9" w:rsidP="008820E7">
            <w:pPr>
              <w:jc w:val="center"/>
              <w:rPr>
                <w:sz w:val="24"/>
                <w:szCs w:val="24"/>
              </w:rPr>
            </w:pPr>
            <w:r w:rsidRPr="00CF77C8">
              <w:rPr>
                <w:sz w:val="24"/>
                <w:szCs w:val="24"/>
              </w:rPr>
              <w:t>1</w:t>
            </w:r>
          </w:p>
        </w:tc>
        <w:tc>
          <w:tcPr>
            <w:tcW w:w="429" w:type="pct"/>
          </w:tcPr>
          <w:p w14:paraId="780CA838" w14:textId="77777777" w:rsidR="00F76BA9" w:rsidRPr="00CF77C8" w:rsidRDefault="00F76BA9" w:rsidP="008820E7">
            <w:pPr>
              <w:jc w:val="center"/>
              <w:rPr>
                <w:sz w:val="24"/>
                <w:szCs w:val="24"/>
              </w:rPr>
            </w:pPr>
            <w:r w:rsidRPr="00CF77C8">
              <w:rPr>
                <w:sz w:val="24"/>
                <w:szCs w:val="24"/>
              </w:rPr>
              <w:t>0</w:t>
            </w:r>
          </w:p>
        </w:tc>
      </w:tr>
    </w:tbl>
    <w:p w14:paraId="0E332594" w14:textId="77777777" w:rsidR="00F76BA9" w:rsidRPr="00CF77C8" w:rsidRDefault="00F76BA9" w:rsidP="008820E7"/>
    <w:tbl>
      <w:tblPr>
        <w:tblStyle w:val="TableGrid"/>
        <w:tblW w:w="5000" w:type="pct"/>
        <w:tblLook w:val="01E0" w:firstRow="1" w:lastRow="1" w:firstColumn="1" w:lastColumn="1" w:noHBand="0" w:noVBand="0"/>
      </w:tblPr>
      <w:tblGrid>
        <w:gridCol w:w="3262"/>
        <w:gridCol w:w="843"/>
        <w:gridCol w:w="843"/>
        <w:gridCol w:w="843"/>
        <w:gridCol w:w="897"/>
        <w:gridCol w:w="1336"/>
        <w:gridCol w:w="1336"/>
      </w:tblGrid>
      <w:tr w:rsidR="00F76BA9" w:rsidRPr="00CF77C8" w14:paraId="789A5D27" w14:textId="77777777" w:rsidTr="00276A37">
        <w:tc>
          <w:tcPr>
            <w:tcW w:w="1743" w:type="pct"/>
            <w:tcBorders>
              <w:top w:val="nil"/>
              <w:left w:val="nil"/>
              <w:bottom w:val="nil"/>
              <w:right w:val="nil"/>
            </w:tcBorders>
          </w:tcPr>
          <w:p w14:paraId="5B355B28" w14:textId="77777777" w:rsidR="00F76BA9" w:rsidRPr="00CF77C8" w:rsidRDefault="00F76BA9" w:rsidP="008820E7">
            <w:pPr>
              <w:ind w:right="72"/>
              <w:rPr>
                <w:sz w:val="24"/>
                <w:szCs w:val="24"/>
              </w:rPr>
            </w:pPr>
          </w:p>
        </w:tc>
        <w:tc>
          <w:tcPr>
            <w:tcW w:w="450" w:type="pct"/>
            <w:tcBorders>
              <w:top w:val="nil"/>
              <w:left w:val="nil"/>
              <w:bottom w:val="nil"/>
              <w:right w:val="nil"/>
            </w:tcBorders>
          </w:tcPr>
          <w:p w14:paraId="28F6F6CF" w14:textId="77777777" w:rsidR="00F76BA9" w:rsidRPr="00CF77C8" w:rsidRDefault="00F76BA9" w:rsidP="008820E7">
            <w:pPr>
              <w:jc w:val="center"/>
              <w:rPr>
                <w:sz w:val="24"/>
                <w:szCs w:val="24"/>
              </w:rPr>
            </w:pPr>
            <w:r w:rsidRPr="00CF77C8">
              <w:rPr>
                <w:sz w:val="24"/>
                <w:szCs w:val="24"/>
              </w:rPr>
              <w:t>Not at all TRUE</w:t>
            </w:r>
          </w:p>
        </w:tc>
        <w:tc>
          <w:tcPr>
            <w:tcW w:w="450" w:type="pct"/>
            <w:tcBorders>
              <w:top w:val="nil"/>
              <w:left w:val="nil"/>
              <w:bottom w:val="nil"/>
              <w:right w:val="nil"/>
            </w:tcBorders>
          </w:tcPr>
          <w:p w14:paraId="25671E8B" w14:textId="77777777" w:rsidR="00F76BA9" w:rsidRPr="00CF77C8" w:rsidRDefault="00F76BA9" w:rsidP="008820E7">
            <w:pPr>
              <w:jc w:val="center"/>
              <w:rPr>
                <w:sz w:val="24"/>
                <w:szCs w:val="24"/>
              </w:rPr>
            </w:pPr>
            <w:r w:rsidRPr="00CF77C8">
              <w:rPr>
                <w:sz w:val="24"/>
                <w:szCs w:val="24"/>
              </w:rPr>
              <w:t>A little TRUE</w:t>
            </w:r>
          </w:p>
        </w:tc>
        <w:tc>
          <w:tcPr>
            <w:tcW w:w="450" w:type="pct"/>
            <w:tcBorders>
              <w:top w:val="nil"/>
              <w:left w:val="nil"/>
              <w:bottom w:val="nil"/>
              <w:right w:val="nil"/>
            </w:tcBorders>
          </w:tcPr>
          <w:p w14:paraId="000B8EF2" w14:textId="77777777" w:rsidR="00F76BA9" w:rsidRPr="00CF77C8" w:rsidRDefault="00F76BA9" w:rsidP="008820E7">
            <w:pPr>
              <w:jc w:val="center"/>
              <w:rPr>
                <w:sz w:val="24"/>
                <w:szCs w:val="24"/>
              </w:rPr>
            </w:pPr>
            <w:r w:rsidRPr="00CF77C8">
              <w:rPr>
                <w:sz w:val="24"/>
                <w:szCs w:val="24"/>
              </w:rPr>
              <w:t>Some-what TRUE</w:t>
            </w:r>
          </w:p>
        </w:tc>
        <w:tc>
          <w:tcPr>
            <w:tcW w:w="479" w:type="pct"/>
            <w:tcBorders>
              <w:top w:val="nil"/>
              <w:left w:val="nil"/>
              <w:bottom w:val="nil"/>
              <w:right w:val="nil"/>
            </w:tcBorders>
          </w:tcPr>
          <w:p w14:paraId="56778239" w14:textId="77777777" w:rsidR="00F76BA9" w:rsidRPr="00CF77C8" w:rsidRDefault="00F76BA9" w:rsidP="008820E7">
            <w:pPr>
              <w:jc w:val="center"/>
              <w:rPr>
                <w:sz w:val="24"/>
                <w:szCs w:val="24"/>
              </w:rPr>
            </w:pPr>
          </w:p>
          <w:p w14:paraId="41CBBA45" w14:textId="77777777" w:rsidR="00F76BA9" w:rsidRPr="00CF77C8" w:rsidRDefault="00F76BA9" w:rsidP="008820E7">
            <w:pPr>
              <w:jc w:val="center"/>
              <w:rPr>
                <w:sz w:val="24"/>
                <w:szCs w:val="24"/>
              </w:rPr>
            </w:pPr>
            <w:r w:rsidRPr="00CF77C8">
              <w:rPr>
                <w:sz w:val="24"/>
                <w:szCs w:val="24"/>
              </w:rPr>
              <w:t>Mostly TRUE</w:t>
            </w:r>
          </w:p>
        </w:tc>
        <w:tc>
          <w:tcPr>
            <w:tcW w:w="714" w:type="pct"/>
            <w:tcBorders>
              <w:top w:val="nil"/>
              <w:left w:val="nil"/>
              <w:bottom w:val="nil"/>
              <w:right w:val="nil"/>
            </w:tcBorders>
          </w:tcPr>
          <w:p w14:paraId="3FB5D051" w14:textId="77777777" w:rsidR="00F76BA9" w:rsidRPr="00CF77C8" w:rsidRDefault="00F76BA9" w:rsidP="008820E7">
            <w:pPr>
              <w:jc w:val="center"/>
              <w:rPr>
                <w:sz w:val="24"/>
                <w:szCs w:val="24"/>
              </w:rPr>
            </w:pPr>
            <w:r w:rsidRPr="00CF77C8">
              <w:rPr>
                <w:sz w:val="24"/>
                <w:szCs w:val="24"/>
              </w:rPr>
              <w:t>Almost Completely TRUE</w:t>
            </w:r>
          </w:p>
        </w:tc>
        <w:tc>
          <w:tcPr>
            <w:tcW w:w="714" w:type="pct"/>
            <w:tcBorders>
              <w:top w:val="nil"/>
              <w:left w:val="nil"/>
              <w:bottom w:val="nil"/>
              <w:right w:val="nil"/>
            </w:tcBorders>
          </w:tcPr>
          <w:p w14:paraId="3D0598CE" w14:textId="77777777" w:rsidR="00F76BA9" w:rsidRPr="00CF77C8" w:rsidRDefault="00F76BA9" w:rsidP="008820E7">
            <w:pPr>
              <w:jc w:val="center"/>
              <w:rPr>
                <w:sz w:val="24"/>
                <w:szCs w:val="24"/>
              </w:rPr>
            </w:pPr>
          </w:p>
          <w:p w14:paraId="1AC3E776" w14:textId="77777777" w:rsidR="00F76BA9" w:rsidRPr="00CF77C8" w:rsidRDefault="00F76BA9" w:rsidP="008820E7">
            <w:pPr>
              <w:jc w:val="center"/>
              <w:rPr>
                <w:sz w:val="24"/>
                <w:szCs w:val="24"/>
              </w:rPr>
            </w:pPr>
            <w:r w:rsidRPr="00CF77C8">
              <w:rPr>
                <w:sz w:val="24"/>
                <w:szCs w:val="24"/>
              </w:rPr>
              <w:t>Completely TRUE</w:t>
            </w:r>
          </w:p>
          <w:p w14:paraId="68935E6D" w14:textId="77777777" w:rsidR="00F76BA9" w:rsidRPr="00CF77C8" w:rsidRDefault="00F76BA9" w:rsidP="008820E7">
            <w:pPr>
              <w:jc w:val="center"/>
              <w:rPr>
                <w:sz w:val="24"/>
                <w:szCs w:val="24"/>
              </w:rPr>
            </w:pPr>
          </w:p>
        </w:tc>
      </w:tr>
      <w:tr w:rsidR="00F76BA9" w:rsidRPr="00CF77C8" w14:paraId="0B9640B3" w14:textId="77777777" w:rsidTr="00276A37">
        <w:tc>
          <w:tcPr>
            <w:tcW w:w="1743" w:type="pct"/>
            <w:tcBorders>
              <w:top w:val="nil"/>
              <w:left w:val="nil"/>
              <w:bottom w:val="nil"/>
              <w:right w:val="nil"/>
            </w:tcBorders>
          </w:tcPr>
          <w:p w14:paraId="54F48E0A" w14:textId="77777777" w:rsidR="00F76BA9" w:rsidRPr="00CF77C8" w:rsidRDefault="00F76BA9" w:rsidP="008820E7">
            <w:pPr>
              <w:rPr>
                <w:sz w:val="24"/>
                <w:szCs w:val="24"/>
              </w:rPr>
            </w:pPr>
            <w:r w:rsidRPr="00CF77C8">
              <w:rPr>
                <w:sz w:val="24"/>
                <w:szCs w:val="24"/>
              </w:rPr>
              <w:t>Our relationship is strong</w:t>
            </w:r>
          </w:p>
        </w:tc>
        <w:tc>
          <w:tcPr>
            <w:tcW w:w="450" w:type="pct"/>
            <w:tcBorders>
              <w:top w:val="nil"/>
              <w:left w:val="nil"/>
              <w:bottom w:val="nil"/>
              <w:right w:val="nil"/>
            </w:tcBorders>
          </w:tcPr>
          <w:p w14:paraId="44F9ECA0" w14:textId="77777777" w:rsidR="00F76BA9" w:rsidRPr="00CF77C8" w:rsidRDefault="00F76BA9" w:rsidP="008820E7">
            <w:pPr>
              <w:jc w:val="center"/>
              <w:rPr>
                <w:sz w:val="24"/>
                <w:szCs w:val="24"/>
              </w:rPr>
            </w:pPr>
            <w:r w:rsidRPr="00CF77C8">
              <w:rPr>
                <w:sz w:val="24"/>
                <w:szCs w:val="24"/>
              </w:rPr>
              <w:t>0</w:t>
            </w:r>
          </w:p>
        </w:tc>
        <w:tc>
          <w:tcPr>
            <w:tcW w:w="450" w:type="pct"/>
            <w:tcBorders>
              <w:top w:val="nil"/>
              <w:left w:val="nil"/>
              <w:bottom w:val="nil"/>
              <w:right w:val="nil"/>
            </w:tcBorders>
          </w:tcPr>
          <w:p w14:paraId="42F78B8B" w14:textId="77777777" w:rsidR="00F76BA9" w:rsidRPr="00CF77C8" w:rsidRDefault="00F76BA9" w:rsidP="008820E7">
            <w:pPr>
              <w:jc w:val="center"/>
              <w:rPr>
                <w:sz w:val="24"/>
                <w:szCs w:val="24"/>
              </w:rPr>
            </w:pPr>
            <w:r w:rsidRPr="00CF77C8">
              <w:rPr>
                <w:sz w:val="24"/>
                <w:szCs w:val="24"/>
              </w:rPr>
              <w:t>1</w:t>
            </w:r>
          </w:p>
        </w:tc>
        <w:tc>
          <w:tcPr>
            <w:tcW w:w="450" w:type="pct"/>
            <w:tcBorders>
              <w:top w:val="nil"/>
              <w:left w:val="nil"/>
              <w:bottom w:val="nil"/>
              <w:right w:val="nil"/>
            </w:tcBorders>
          </w:tcPr>
          <w:p w14:paraId="2DB13009" w14:textId="77777777" w:rsidR="00F76BA9" w:rsidRPr="00CF77C8" w:rsidRDefault="00F76BA9" w:rsidP="008820E7">
            <w:pPr>
              <w:jc w:val="center"/>
              <w:rPr>
                <w:sz w:val="24"/>
                <w:szCs w:val="24"/>
              </w:rPr>
            </w:pPr>
            <w:r w:rsidRPr="00CF77C8">
              <w:rPr>
                <w:sz w:val="24"/>
                <w:szCs w:val="24"/>
              </w:rPr>
              <w:t>2</w:t>
            </w:r>
          </w:p>
        </w:tc>
        <w:tc>
          <w:tcPr>
            <w:tcW w:w="479" w:type="pct"/>
            <w:tcBorders>
              <w:top w:val="nil"/>
              <w:left w:val="nil"/>
              <w:bottom w:val="nil"/>
              <w:right w:val="nil"/>
            </w:tcBorders>
          </w:tcPr>
          <w:p w14:paraId="018C8943" w14:textId="77777777" w:rsidR="00F76BA9" w:rsidRPr="00CF77C8" w:rsidRDefault="00F76BA9" w:rsidP="008820E7">
            <w:pPr>
              <w:jc w:val="center"/>
              <w:rPr>
                <w:sz w:val="24"/>
                <w:szCs w:val="24"/>
              </w:rPr>
            </w:pPr>
            <w:r w:rsidRPr="00CF77C8">
              <w:rPr>
                <w:sz w:val="24"/>
                <w:szCs w:val="24"/>
              </w:rPr>
              <w:t>3</w:t>
            </w:r>
          </w:p>
        </w:tc>
        <w:tc>
          <w:tcPr>
            <w:tcW w:w="714" w:type="pct"/>
            <w:tcBorders>
              <w:top w:val="nil"/>
              <w:left w:val="nil"/>
              <w:bottom w:val="nil"/>
              <w:right w:val="nil"/>
            </w:tcBorders>
          </w:tcPr>
          <w:p w14:paraId="077A8777" w14:textId="77777777" w:rsidR="00F76BA9" w:rsidRPr="00CF77C8" w:rsidRDefault="00F76BA9" w:rsidP="008820E7">
            <w:pPr>
              <w:jc w:val="center"/>
              <w:rPr>
                <w:sz w:val="24"/>
                <w:szCs w:val="24"/>
              </w:rPr>
            </w:pPr>
            <w:r w:rsidRPr="00CF77C8">
              <w:rPr>
                <w:sz w:val="24"/>
                <w:szCs w:val="24"/>
              </w:rPr>
              <w:t>4</w:t>
            </w:r>
          </w:p>
        </w:tc>
        <w:tc>
          <w:tcPr>
            <w:tcW w:w="714" w:type="pct"/>
            <w:tcBorders>
              <w:top w:val="nil"/>
              <w:left w:val="nil"/>
              <w:bottom w:val="nil"/>
              <w:right w:val="nil"/>
            </w:tcBorders>
          </w:tcPr>
          <w:p w14:paraId="02AB9596" w14:textId="77777777" w:rsidR="00F76BA9" w:rsidRPr="00CF77C8" w:rsidRDefault="00F76BA9" w:rsidP="008820E7">
            <w:pPr>
              <w:jc w:val="center"/>
              <w:rPr>
                <w:sz w:val="24"/>
                <w:szCs w:val="24"/>
              </w:rPr>
            </w:pPr>
            <w:r w:rsidRPr="00CF77C8">
              <w:rPr>
                <w:sz w:val="24"/>
                <w:szCs w:val="24"/>
              </w:rPr>
              <w:t>5</w:t>
            </w:r>
          </w:p>
        </w:tc>
      </w:tr>
      <w:tr w:rsidR="00F76BA9" w:rsidRPr="00CF77C8" w14:paraId="4720976E" w14:textId="77777777" w:rsidTr="00276A37">
        <w:tc>
          <w:tcPr>
            <w:tcW w:w="1743" w:type="pct"/>
            <w:tcBorders>
              <w:top w:val="nil"/>
              <w:left w:val="nil"/>
              <w:bottom w:val="nil"/>
              <w:right w:val="nil"/>
            </w:tcBorders>
          </w:tcPr>
          <w:p w14:paraId="1E3CBA68" w14:textId="77777777" w:rsidR="00F76BA9" w:rsidRPr="00CF77C8" w:rsidRDefault="00F76BA9" w:rsidP="008820E7">
            <w:pPr>
              <w:rPr>
                <w:sz w:val="24"/>
                <w:szCs w:val="24"/>
              </w:rPr>
            </w:pPr>
            <w:r w:rsidRPr="00CF77C8">
              <w:rPr>
                <w:sz w:val="24"/>
                <w:szCs w:val="24"/>
              </w:rPr>
              <w:t>My relationship with my partner makes me happy</w:t>
            </w:r>
          </w:p>
        </w:tc>
        <w:tc>
          <w:tcPr>
            <w:tcW w:w="450" w:type="pct"/>
            <w:tcBorders>
              <w:top w:val="nil"/>
              <w:left w:val="nil"/>
              <w:bottom w:val="nil"/>
              <w:right w:val="nil"/>
            </w:tcBorders>
          </w:tcPr>
          <w:p w14:paraId="1AC7F06B" w14:textId="77777777" w:rsidR="00F76BA9" w:rsidRPr="00CF77C8" w:rsidRDefault="00F76BA9" w:rsidP="008820E7">
            <w:pPr>
              <w:jc w:val="center"/>
              <w:rPr>
                <w:sz w:val="24"/>
                <w:szCs w:val="24"/>
              </w:rPr>
            </w:pPr>
            <w:r w:rsidRPr="00CF77C8">
              <w:rPr>
                <w:sz w:val="24"/>
                <w:szCs w:val="24"/>
              </w:rPr>
              <w:t>0</w:t>
            </w:r>
          </w:p>
        </w:tc>
        <w:tc>
          <w:tcPr>
            <w:tcW w:w="450" w:type="pct"/>
            <w:tcBorders>
              <w:top w:val="nil"/>
              <w:left w:val="nil"/>
              <w:bottom w:val="nil"/>
              <w:right w:val="nil"/>
            </w:tcBorders>
          </w:tcPr>
          <w:p w14:paraId="035EF425" w14:textId="77777777" w:rsidR="00F76BA9" w:rsidRPr="00CF77C8" w:rsidRDefault="00F76BA9" w:rsidP="008820E7">
            <w:pPr>
              <w:jc w:val="center"/>
              <w:rPr>
                <w:sz w:val="24"/>
                <w:szCs w:val="24"/>
              </w:rPr>
            </w:pPr>
            <w:r w:rsidRPr="00CF77C8">
              <w:rPr>
                <w:sz w:val="24"/>
                <w:szCs w:val="24"/>
              </w:rPr>
              <w:t>1</w:t>
            </w:r>
          </w:p>
        </w:tc>
        <w:tc>
          <w:tcPr>
            <w:tcW w:w="450" w:type="pct"/>
            <w:tcBorders>
              <w:top w:val="nil"/>
              <w:left w:val="nil"/>
              <w:bottom w:val="nil"/>
              <w:right w:val="nil"/>
            </w:tcBorders>
          </w:tcPr>
          <w:p w14:paraId="6CC8D68D" w14:textId="77777777" w:rsidR="00F76BA9" w:rsidRPr="00CF77C8" w:rsidRDefault="00F76BA9" w:rsidP="008820E7">
            <w:pPr>
              <w:jc w:val="center"/>
              <w:rPr>
                <w:sz w:val="24"/>
                <w:szCs w:val="24"/>
              </w:rPr>
            </w:pPr>
            <w:r w:rsidRPr="00CF77C8">
              <w:rPr>
                <w:sz w:val="24"/>
                <w:szCs w:val="24"/>
              </w:rPr>
              <w:t>2</w:t>
            </w:r>
          </w:p>
        </w:tc>
        <w:tc>
          <w:tcPr>
            <w:tcW w:w="479" w:type="pct"/>
            <w:tcBorders>
              <w:top w:val="nil"/>
              <w:left w:val="nil"/>
              <w:bottom w:val="nil"/>
              <w:right w:val="nil"/>
            </w:tcBorders>
          </w:tcPr>
          <w:p w14:paraId="6FDBD861" w14:textId="77777777" w:rsidR="00F76BA9" w:rsidRPr="00CF77C8" w:rsidRDefault="00F76BA9" w:rsidP="008820E7">
            <w:pPr>
              <w:jc w:val="center"/>
              <w:rPr>
                <w:sz w:val="24"/>
                <w:szCs w:val="24"/>
              </w:rPr>
            </w:pPr>
            <w:r w:rsidRPr="00CF77C8">
              <w:rPr>
                <w:sz w:val="24"/>
                <w:szCs w:val="24"/>
              </w:rPr>
              <w:t>3</w:t>
            </w:r>
          </w:p>
        </w:tc>
        <w:tc>
          <w:tcPr>
            <w:tcW w:w="714" w:type="pct"/>
            <w:tcBorders>
              <w:top w:val="nil"/>
              <w:left w:val="nil"/>
              <w:bottom w:val="nil"/>
              <w:right w:val="nil"/>
            </w:tcBorders>
          </w:tcPr>
          <w:p w14:paraId="6008F680" w14:textId="77777777" w:rsidR="00F76BA9" w:rsidRPr="00CF77C8" w:rsidRDefault="00F76BA9" w:rsidP="008820E7">
            <w:pPr>
              <w:jc w:val="center"/>
              <w:rPr>
                <w:sz w:val="24"/>
                <w:szCs w:val="24"/>
              </w:rPr>
            </w:pPr>
            <w:r w:rsidRPr="00CF77C8">
              <w:rPr>
                <w:sz w:val="24"/>
                <w:szCs w:val="24"/>
              </w:rPr>
              <w:t>4</w:t>
            </w:r>
          </w:p>
        </w:tc>
        <w:tc>
          <w:tcPr>
            <w:tcW w:w="714" w:type="pct"/>
            <w:tcBorders>
              <w:top w:val="nil"/>
              <w:left w:val="nil"/>
              <w:bottom w:val="nil"/>
              <w:right w:val="nil"/>
            </w:tcBorders>
          </w:tcPr>
          <w:p w14:paraId="52E570AE" w14:textId="77777777" w:rsidR="00F76BA9" w:rsidRPr="00CF77C8" w:rsidRDefault="00F76BA9" w:rsidP="008820E7">
            <w:pPr>
              <w:jc w:val="center"/>
              <w:rPr>
                <w:sz w:val="24"/>
                <w:szCs w:val="24"/>
              </w:rPr>
            </w:pPr>
            <w:r w:rsidRPr="00CF77C8">
              <w:rPr>
                <w:sz w:val="24"/>
                <w:szCs w:val="24"/>
              </w:rPr>
              <w:t>5</w:t>
            </w:r>
          </w:p>
        </w:tc>
      </w:tr>
      <w:tr w:rsidR="00F76BA9" w:rsidRPr="00CF77C8" w14:paraId="3763EE82" w14:textId="77777777" w:rsidTr="00276A37">
        <w:tc>
          <w:tcPr>
            <w:tcW w:w="1743" w:type="pct"/>
            <w:tcBorders>
              <w:top w:val="nil"/>
              <w:left w:val="nil"/>
              <w:bottom w:val="nil"/>
              <w:right w:val="nil"/>
            </w:tcBorders>
          </w:tcPr>
          <w:p w14:paraId="485E3718" w14:textId="77777777" w:rsidR="00F76BA9" w:rsidRPr="00CF77C8" w:rsidRDefault="00F76BA9" w:rsidP="008820E7">
            <w:pPr>
              <w:rPr>
                <w:sz w:val="24"/>
                <w:szCs w:val="24"/>
              </w:rPr>
            </w:pPr>
            <w:r w:rsidRPr="00CF77C8">
              <w:rPr>
                <w:sz w:val="24"/>
                <w:szCs w:val="24"/>
              </w:rPr>
              <w:t>I have a warm and comfortable relationship with my partner</w:t>
            </w:r>
          </w:p>
        </w:tc>
        <w:tc>
          <w:tcPr>
            <w:tcW w:w="450" w:type="pct"/>
            <w:tcBorders>
              <w:top w:val="nil"/>
              <w:left w:val="nil"/>
              <w:bottom w:val="nil"/>
              <w:right w:val="nil"/>
            </w:tcBorders>
          </w:tcPr>
          <w:p w14:paraId="61746F48" w14:textId="77777777" w:rsidR="00F76BA9" w:rsidRPr="00CF77C8" w:rsidRDefault="00F76BA9" w:rsidP="008820E7">
            <w:pPr>
              <w:jc w:val="center"/>
              <w:rPr>
                <w:sz w:val="24"/>
                <w:szCs w:val="24"/>
              </w:rPr>
            </w:pPr>
            <w:r w:rsidRPr="00CF77C8">
              <w:rPr>
                <w:sz w:val="24"/>
                <w:szCs w:val="24"/>
              </w:rPr>
              <w:t>0</w:t>
            </w:r>
          </w:p>
        </w:tc>
        <w:tc>
          <w:tcPr>
            <w:tcW w:w="450" w:type="pct"/>
            <w:tcBorders>
              <w:top w:val="nil"/>
              <w:left w:val="nil"/>
              <w:bottom w:val="nil"/>
              <w:right w:val="nil"/>
            </w:tcBorders>
          </w:tcPr>
          <w:p w14:paraId="4ADDF5A5" w14:textId="77777777" w:rsidR="00F76BA9" w:rsidRPr="00CF77C8" w:rsidRDefault="00F76BA9" w:rsidP="008820E7">
            <w:pPr>
              <w:jc w:val="center"/>
              <w:rPr>
                <w:sz w:val="24"/>
                <w:szCs w:val="24"/>
              </w:rPr>
            </w:pPr>
            <w:r w:rsidRPr="00CF77C8">
              <w:rPr>
                <w:sz w:val="24"/>
                <w:szCs w:val="24"/>
              </w:rPr>
              <w:t>1</w:t>
            </w:r>
          </w:p>
        </w:tc>
        <w:tc>
          <w:tcPr>
            <w:tcW w:w="450" w:type="pct"/>
            <w:tcBorders>
              <w:top w:val="nil"/>
              <w:left w:val="nil"/>
              <w:bottom w:val="nil"/>
              <w:right w:val="nil"/>
            </w:tcBorders>
          </w:tcPr>
          <w:p w14:paraId="4025A8A3" w14:textId="77777777" w:rsidR="00F76BA9" w:rsidRPr="00CF77C8" w:rsidRDefault="00F76BA9" w:rsidP="008820E7">
            <w:pPr>
              <w:jc w:val="center"/>
              <w:rPr>
                <w:sz w:val="24"/>
                <w:szCs w:val="24"/>
              </w:rPr>
            </w:pPr>
            <w:r w:rsidRPr="00CF77C8">
              <w:rPr>
                <w:sz w:val="24"/>
                <w:szCs w:val="24"/>
              </w:rPr>
              <w:t>2</w:t>
            </w:r>
          </w:p>
        </w:tc>
        <w:tc>
          <w:tcPr>
            <w:tcW w:w="479" w:type="pct"/>
            <w:tcBorders>
              <w:top w:val="nil"/>
              <w:left w:val="nil"/>
              <w:bottom w:val="nil"/>
              <w:right w:val="nil"/>
            </w:tcBorders>
          </w:tcPr>
          <w:p w14:paraId="7FC34C0E" w14:textId="77777777" w:rsidR="00F76BA9" w:rsidRPr="00CF77C8" w:rsidRDefault="00F76BA9" w:rsidP="008820E7">
            <w:pPr>
              <w:jc w:val="center"/>
              <w:rPr>
                <w:sz w:val="24"/>
                <w:szCs w:val="24"/>
              </w:rPr>
            </w:pPr>
            <w:r w:rsidRPr="00CF77C8">
              <w:rPr>
                <w:sz w:val="24"/>
                <w:szCs w:val="24"/>
              </w:rPr>
              <w:t>3</w:t>
            </w:r>
          </w:p>
        </w:tc>
        <w:tc>
          <w:tcPr>
            <w:tcW w:w="714" w:type="pct"/>
            <w:tcBorders>
              <w:top w:val="nil"/>
              <w:left w:val="nil"/>
              <w:bottom w:val="nil"/>
              <w:right w:val="nil"/>
            </w:tcBorders>
          </w:tcPr>
          <w:p w14:paraId="0249A2EF" w14:textId="77777777" w:rsidR="00F76BA9" w:rsidRPr="00CF77C8" w:rsidRDefault="00F76BA9" w:rsidP="008820E7">
            <w:pPr>
              <w:jc w:val="center"/>
              <w:rPr>
                <w:sz w:val="24"/>
                <w:szCs w:val="24"/>
              </w:rPr>
            </w:pPr>
            <w:r w:rsidRPr="00CF77C8">
              <w:rPr>
                <w:sz w:val="24"/>
                <w:szCs w:val="24"/>
              </w:rPr>
              <w:t>4</w:t>
            </w:r>
          </w:p>
        </w:tc>
        <w:tc>
          <w:tcPr>
            <w:tcW w:w="714" w:type="pct"/>
            <w:tcBorders>
              <w:top w:val="nil"/>
              <w:left w:val="nil"/>
              <w:bottom w:val="nil"/>
              <w:right w:val="nil"/>
            </w:tcBorders>
          </w:tcPr>
          <w:p w14:paraId="5DFC6963" w14:textId="77777777" w:rsidR="00F76BA9" w:rsidRPr="00CF77C8" w:rsidRDefault="00F76BA9" w:rsidP="008820E7">
            <w:pPr>
              <w:jc w:val="center"/>
              <w:rPr>
                <w:sz w:val="24"/>
                <w:szCs w:val="24"/>
              </w:rPr>
            </w:pPr>
            <w:r w:rsidRPr="00CF77C8">
              <w:rPr>
                <w:sz w:val="24"/>
                <w:szCs w:val="24"/>
              </w:rPr>
              <w:t>5</w:t>
            </w:r>
          </w:p>
        </w:tc>
      </w:tr>
      <w:tr w:rsidR="00F76BA9" w:rsidRPr="00CF77C8" w14:paraId="1543AE08" w14:textId="77777777" w:rsidTr="00276A37">
        <w:tc>
          <w:tcPr>
            <w:tcW w:w="1743" w:type="pct"/>
            <w:tcBorders>
              <w:top w:val="nil"/>
              <w:left w:val="nil"/>
              <w:bottom w:val="nil"/>
              <w:right w:val="nil"/>
            </w:tcBorders>
          </w:tcPr>
          <w:p w14:paraId="0FC1BF28" w14:textId="77777777" w:rsidR="00F76BA9" w:rsidRPr="00CF77C8" w:rsidRDefault="00F76BA9" w:rsidP="008820E7">
            <w:pPr>
              <w:rPr>
                <w:sz w:val="24"/>
                <w:szCs w:val="24"/>
              </w:rPr>
            </w:pPr>
            <w:r w:rsidRPr="00CF77C8">
              <w:rPr>
                <w:sz w:val="24"/>
                <w:szCs w:val="24"/>
              </w:rPr>
              <w:t xml:space="preserve">I really feel like </w:t>
            </w:r>
            <w:r w:rsidRPr="00CF77C8">
              <w:rPr>
                <w:b/>
                <w:sz w:val="24"/>
                <w:szCs w:val="24"/>
                <w:u w:val="single"/>
              </w:rPr>
              <w:t>part of a team</w:t>
            </w:r>
            <w:r w:rsidRPr="00CF77C8">
              <w:rPr>
                <w:sz w:val="24"/>
                <w:szCs w:val="24"/>
              </w:rPr>
              <w:t xml:space="preserve"> with my partner</w:t>
            </w:r>
          </w:p>
        </w:tc>
        <w:tc>
          <w:tcPr>
            <w:tcW w:w="450" w:type="pct"/>
            <w:tcBorders>
              <w:top w:val="nil"/>
              <w:left w:val="nil"/>
              <w:bottom w:val="nil"/>
              <w:right w:val="nil"/>
            </w:tcBorders>
          </w:tcPr>
          <w:p w14:paraId="16CF116A" w14:textId="77777777" w:rsidR="00F76BA9" w:rsidRPr="00CF77C8" w:rsidRDefault="00F76BA9" w:rsidP="008820E7">
            <w:pPr>
              <w:jc w:val="center"/>
              <w:rPr>
                <w:sz w:val="24"/>
                <w:szCs w:val="24"/>
              </w:rPr>
            </w:pPr>
            <w:r w:rsidRPr="00CF77C8">
              <w:rPr>
                <w:sz w:val="24"/>
                <w:szCs w:val="24"/>
              </w:rPr>
              <w:t>0</w:t>
            </w:r>
          </w:p>
        </w:tc>
        <w:tc>
          <w:tcPr>
            <w:tcW w:w="450" w:type="pct"/>
            <w:tcBorders>
              <w:top w:val="nil"/>
              <w:left w:val="nil"/>
              <w:bottom w:val="nil"/>
              <w:right w:val="nil"/>
            </w:tcBorders>
          </w:tcPr>
          <w:p w14:paraId="20DBC59C" w14:textId="77777777" w:rsidR="00F76BA9" w:rsidRPr="00CF77C8" w:rsidRDefault="00F76BA9" w:rsidP="008820E7">
            <w:pPr>
              <w:jc w:val="center"/>
              <w:rPr>
                <w:sz w:val="24"/>
                <w:szCs w:val="24"/>
              </w:rPr>
            </w:pPr>
            <w:r w:rsidRPr="00CF77C8">
              <w:rPr>
                <w:sz w:val="24"/>
                <w:szCs w:val="24"/>
              </w:rPr>
              <w:t>1</w:t>
            </w:r>
          </w:p>
        </w:tc>
        <w:tc>
          <w:tcPr>
            <w:tcW w:w="450" w:type="pct"/>
            <w:tcBorders>
              <w:top w:val="nil"/>
              <w:left w:val="nil"/>
              <w:bottom w:val="nil"/>
              <w:right w:val="nil"/>
            </w:tcBorders>
          </w:tcPr>
          <w:p w14:paraId="2A38AAB2" w14:textId="77777777" w:rsidR="00F76BA9" w:rsidRPr="00CF77C8" w:rsidRDefault="00F76BA9" w:rsidP="008820E7">
            <w:pPr>
              <w:jc w:val="center"/>
              <w:rPr>
                <w:sz w:val="24"/>
                <w:szCs w:val="24"/>
              </w:rPr>
            </w:pPr>
            <w:r w:rsidRPr="00CF77C8">
              <w:rPr>
                <w:sz w:val="24"/>
                <w:szCs w:val="24"/>
              </w:rPr>
              <w:t>2</w:t>
            </w:r>
          </w:p>
        </w:tc>
        <w:tc>
          <w:tcPr>
            <w:tcW w:w="479" w:type="pct"/>
            <w:tcBorders>
              <w:top w:val="nil"/>
              <w:left w:val="nil"/>
              <w:bottom w:val="nil"/>
              <w:right w:val="nil"/>
            </w:tcBorders>
          </w:tcPr>
          <w:p w14:paraId="5AF92AE8" w14:textId="77777777" w:rsidR="00F76BA9" w:rsidRPr="00CF77C8" w:rsidRDefault="00F76BA9" w:rsidP="008820E7">
            <w:pPr>
              <w:jc w:val="center"/>
              <w:rPr>
                <w:sz w:val="24"/>
                <w:szCs w:val="24"/>
              </w:rPr>
            </w:pPr>
            <w:r w:rsidRPr="00CF77C8">
              <w:rPr>
                <w:sz w:val="24"/>
                <w:szCs w:val="24"/>
              </w:rPr>
              <w:t>3</w:t>
            </w:r>
          </w:p>
        </w:tc>
        <w:tc>
          <w:tcPr>
            <w:tcW w:w="714" w:type="pct"/>
            <w:tcBorders>
              <w:top w:val="nil"/>
              <w:left w:val="nil"/>
              <w:bottom w:val="nil"/>
              <w:right w:val="nil"/>
            </w:tcBorders>
          </w:tcPr>
          <w:p w14:paraId="23EFE19F" w14:textId="77777777" w:rsidR="00F76BA9" w:rsidRPr="00CF77C8" w:rsidRDefault="00F76BA9" w:rsidP="008820E7">
            <w:pPr>
              <w:jc w:val="center"/>
              <w:rPr>
                <w:sz w:val="24"/>
                <w:szCs w:val="24"/>
              </w:rPr>
            </w:pPr>
            <w:r w:rsidRPr="00CF77C8">
              <w:rPr>
                <w:sz w:val="24"/>
                <w:szCs w:val="24"/>
              </w:rPr>
              <w:t>4</w:t>
            </w:r>
          </w:p>
        </w:tc>
        <w:tc>
          <w:tcPr>
            <w:tcW w:w="714" w:type="pct"/>
            <w:tcBorders>
              <w:top w:val="nil"/>
              <w:left w:val="nil"/>
              <w:bottom w:val="nil"/>
              <w:right w:val="nil"/>
            </w:tcBorders>
          </w:tcPr>
          <w:p w14:paraId="44AF5459" w14:textId="77777777" w:rsidR="00F76BA9" w:rsidRPr="00CF77C8" w:rsidRDefault="00F76BA9" w:rsidP="008820E7">
            <w:pPr>
              <w:jc w:val="center"/>
              <w:rPr>
                <w:sz w:val="24"/>
                <w:szCs w:val="24"/>
              </w:rPr>
            </w:pPr>
            <w:r w:rsidRPr="00CF77C8">
              <w:rPr>
                <w:sz w:val="24"/>
                <w:szCs w:val="24"/>
              </w:rPr>
              <w:t>5</w:t>
            </w:r>
          </w:p>
        </w:tc>
      </w:tr>
    </w:tbl>
    <w:p w14:paraId="60781842" w14:textId="77777777" w:rsidR="00F76BA9" w:rsidRPr="00CF77C8" w:rsidRDefault="00F76BA9" w:rsidP="008820E7"/>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05"/>
        <w:gridCol w:w="587"/>
        <w:gridCol w:w="656"/>
        <w:gridCol w:w="843"/>
        <w:gridCol w:w="897"/>
        <w:gridCol w:w="1336"/>
        <w:gridCol w:w="1336"/>
      </w:tblGrid>
      <w:tr w:rsidR="00F76BA9" w:rsidRPr="00CF77C8" w14:paraId="7FCBF840" w14:textId="77777777" w:rsidTr="00CF77C8">
        <w:tc>
          <w:tcPr>
            <w:tcW w:w="2083" w:type="pct"/>
          </w:tcPr>
          <w:p w14:paraId="7A479462" w14:textId="77777777" w:rsidR="00F76BA9" w:rsidRPr="00CF77C8" w:rsidRDefault="00F76BA9" w:rsidP="008820E7">
            <w:pPr>
              <w:ind w:right="72"/>
              <w:rPr>
                <w:sz w:val="24"/>
                <w:szCs w:val="24"/>
              </w:rPr>
            </w:pPr>
          </w:p>
        </w:tc>
        <w:tc>
          <w:tcPr>
            <w:tcW w:w="417" w:type="pct"/>
          </w:tcPr>
          <w:p w14:paraId="27146FD6" w14:textId="77777777" w:rsidR="00F76BA9" w:rsidRPr="00CF77C8" w:rsidRDefault="00F76BA9" w:rsidP="008820E7">
            <w:pPr>
              <w:jc w:val="center"/>
              <w:rPr>
                <w:sz w:val="24"/>
                <w:szCs w:val="24"/>
              </w:rPr>
            </w:pPr>
            <w:r w:rsidRPr="00CF77C8">
              <w:rPr>
                <w:sz w:val="24"/>
                <w:szCs w:val="24"/>
              </w:rPr>
              <w:t xml:space="preserve">Not </w:t>
            </w:r>
          </w:p>
          <w:p w14:paraId="56131E83" w14:textId="77777777" w:rsidR="00F76BA9" w:rsidRPr="00CF77C8" w:rsidRDefault="00F76BA9" w:rsidP="008820E7">
            <w:pPr>
              <w:jc w:val="center"/>
              <w:rPr>
                <w:sz w:val="24"/>
                <w:szCs w:val="24"/>
              </w:rPr>
            </w:pPr>
            <w:r w:rsidRPr="00CF77C8">
              <w:rPr>
                <w:sz w:val="24"/>
                <w:szCs w:val="24"/>
              </w:rPr>
              <w:t>at all</w:t>
            </w:r>
          </w:p>
        </w:tc>
        <w:tc>
          <w:tcPr>
            <w:tcW w:w="333" w:type="pct"/>
          </w:tcPr>
          <w:p w14:paraId="36866327" w14:textId="77777777" w:rsidR="00F76BA9" w:rsidRPr="00CF77C8" w:rsidRDefault="00F76BA9" w:rsidP="008820E7">
            <w:pPr>
              <w:jc w:val="center"/>
              <w:rPr>
                <w:sz w:val="24"/>
                <w:szCs w:val="24"/>
              </w:rPr>
            </w:pPr>
            <w:r w:rsidRPr="00CF77C8">
              <w:rPr>
                <w:sz w:val="24"/>
                <w:szCs w:val="24"/>
              </w:rPr>
              <w:t>A little</w:t>
            </w:r>
          </w:p>
        </w:tc>
        <w:tc>
          <w:tcPr>
            <w:tcW w:w="417" w:type="pct"/>
          </w:tcPr>
          <w:p w14:paraId="5C96A7A8" w14:textId="77777777" w:rsidR="00F76BA9" w:rsidRPr="00CF77C8" w:rsidRDefault="00F76BA9" w:rsidP="008820E7">
            <w:pPr>
              <w:jc w:val="center"/>
              <w:rPr>
                <w:sz w:val="24"/>
                <w:szCs w:val="24"/>
              </w:rPr>
            </w:pPr>
            <w:r w:rsidRPr="00CF77C8">
              <w:rPr>
                <w:sz w:val="24"/>
                <w:szCs w:val="24"/>
              </w:rPr>
              <w:t>Some-what</w:t>
            </w:r>
          </w:p>
        </w:tc>
        <w:tc>
          <w:tcPr>
            <w:tcW w:w="417" w:type="pct"/>
          </w:tcPr>
          <w:p w14:paraId="1AAAC5BB" w14:textId="77777777" w:rsidR="00F76BA9" w:rsidRPr="00CF77C8" w:rsidRDefault="00F76BA9" w:rsidP="008820E7">
            <w:pPr>
              <w:jc w:val="center"/>
              <w:rPr>
                <w:sz w:val="24"/>
                <w:szCs w:val="24"/>
              </w:rPr>
            </w:pPr>
          </w:p>
          <w:p w14:paraId="2470476A" w14:textId="77777777" w:rsidR="00F76BA9" w:rsidRPr="00CF77C8" w:rsidRDefault="00F76BA9" w:rsidP="008820E7">
            <w:pPr>
              <w:jc w:val="center"/>
              <w:rPr>
                <w:sz w:val="24"/>
                <w:szCs w:val="24"/>
              </w:rPr>
            </w:pPr>
            <w:r w:rsidRPr="00CF77C8">
              <w:rPr>
                <w:sz w:val="24"/>
                <w:szCs w:val="24"/>
              </w:rPr>
              <w:t>Mostly</w:t>
            </w:r>
          </w:p>
        </w:tc>
        <w:tc>
          <w:tcPr>
            <w:tcW w:w="667" w:type="pct"/>
          </w:tcPr>
          <w:p w14:paraId="027074FE" w14:textId="77777777" w:rsidR="00F76BA9" w:rsidRPr="00CF77C8" w:rsidRDefault="00F76BA9" w:rsidP="008820E7">
            <w:pPr>
              <w:jc w:val="center"/>
              <w:rPr>
                <w:sz w:val="24"/>
                <w:szCs w:val="24"/>
              </w:rPr>
            </w:pPr>
            <w:r w:rsidRPr="00CF77C8">
              <w:rPr>
                <w:sz w:val="24"/>
                <w:szCs w:val="24"/>
              </w:rPr>
              <w:t>Almost Completely</w:t>
            </w:r>
          </w:p>
        </w:tc>
        <w:tc>
          <w:tcPr>
            <w:tcW w:w="667" w:type="pct"/>
          </w:tcPr>
          <w:p w14:paraId="2F44F2B1" w14:textId="77777777" w:rsidR="00F76BA9" w:rsidRPr="00CF77C8" w:rsidRDefault="00F76BA9" w:rsidP="008820E7">
            <w:pPr>
              <w:jc w:val="center"/>
              <w:rPr>
                <w:sz w:val="24"/>
                <w:szCs w:val="24"/>
              </w:rPr>
            </w:pPr>
          </w:p>
          <w:p w14:paraId="031F2F8C" w14:textId="77777777" w:rsidR="00F76BA9" w:rsidRPr="00CF77C8" w:rsidRDefault="00F76BA9" w:rsidP="008820E7">
            <w:pPr>
              <w:jc w:val="center"/>
              <w:rPr>
                <w:sz w:val="24"/>
                <w:szCs w:val="24"/>
              </w:rPr>
            </w:pPr>
            <w:r w:rsidRPr="00CF77C8">
              <w:rPr>
                <w:sz w:val="24"/>
                <w:szCs w:val="24"/>
              </w:rPr>
              <w:t>Completely</w:t>
            </w:r>
          </w:p>
          <w:p w14:paraId="5E6FBDA9" w14:textId="77777777" w:rsidR="00F76BA9" w:rsidRPr="00CF77C8" w:rsidRDefault="00F76BA9" w:rsidP="008820E7">
            <w:pPr>
              <w:rPr>
                <w:sz w:val="24"/>
                <w:szCs w:val="24"/>
              </w:rPr>
            </w:pPr>
          </w:p>
        </w:tc>
      </w:tr>
      <w:tr w:rsidR="00F76BA9" w:rsidRPr="00CF77C8" w14:paraId="3C7BC7EC" w14:textId="77777777" w:rsidTr="00CF77C8">
        <w:tc>
          <w:tcPr>
            <w:tcW w:w="2083" w:type="pct"/>
          </w:tcPr>
          <w:p w14:paraId="4EFFA9C2" w14:textId="77777777" w:rsidR="00F76BA9" w:rsidRPr="00CF77C8" w:rsidRDefault="00F76BA9" w:rsidP="008820E7">
            <w:pPr>
              <w:rPr>
                <w:sz w:val="24"/>
                <w:szCs w:val="24"/>
              </w:rPr>
            </w:pPr>
            <w:r w:rsidRPr="00CF77C8">
              <w:rPr>
                <w:sz w:val="24"/>
                <w:szCs w:val="24"/>
              </w:rPr>
              <w:t>How rewarding is your relationship with your partner?</w:t>
            </w:r>
          </w:p>
        </w:tc>
        <w:tc>
          <w:tcPr>
            <w:tcW w:w="417" w:type="pct"/>
          </w:tcPr>
          <w:p w14:paraId="412050B7" w14:textId="77777777" w:rsidR="00F76BA9" w:rsidRPr="00CF77C8" w:rsidRDefault="00F76BA9" w:rsidP="008820E7">
            <w:pPr>
              <w:jc w:val="center"/>
              <w:rPr>
                <w:sz w:val="24"/>
                <w:szCs w:val="24"/>
              </w:rPr>
            </w:pPr>
            <w:r w:rsidRPr="00CF77C8">
              <w:rPr>
                <w:sz w:val="24"/>
                <w:szCs w:val="24"/>
              </w:rPr>
              <w:t>0</w:t>
            </w:r>
          </w:p>
        </w:tc>
        <w:tc>
          <w:tcPr>
            <w:tcW w:w="333" w:type="pct"/>
          </w:tcPr>
          <w:p w14:paraId="0FC56323" w14:textId="77777777" w:rsidR="00F76BA9" w:rsidRPr="00CF77C8" w:rsidRDefault="00F76BA9" w:rsidP="008820E7">
            <w:pPr>
              <w:jc w:val="center"/>
              <w:rPr>
                <w:sz w:val="24"/>
                <w:szCs w:val="24"/>
              </w:rPr>
            </w:pPr>
            <w:r w:rsidRPr="00CF77C8">
              <w:rPr>
                <w:sz w:val="24"/>
                <w:szCs w:val="24"/>
              </w:rPr>
              <w:t>1</w:t>
            </w:r>
          </w:p>
        </w:tc>
        <w:tc>
          <w:tcPr>
            <w:tcW w:w="417" w:type="pct"/>
          </w:tcPr>
          <w:p w14:paraId="2278E359" w14:textId="77777777" w:rsidR="00F76BA9" w:rsidRPr="00CF77C8" w:rsidRDefault="00F76BA9" w:rsidP="008820E7">
            <w:pPr>
              <w:jc w:val="center"/>
              <w:rPr>
                <w:sz w:val="24"/>
                <w:szCs w:val="24"/>
              </w:rPr>
            </w:pPr>
            <w:r w:rsidRPr="00CF77C8">
              <w:rPr>
                <w:sz w:val="24"/>
                <w:szCs w:val="24"/>
              </w:rPr>
              <w:t>2</w:t>
            </w:r>
          </w:p>
        </w:tc>
        <w:tc>
          <w:tcPr>
            <w:tcW w:w="417" w:type="pct"/>
          </w:tcPr>
          <w:p w14:paraId="12B69890" w14:textId="77777777" w:rsidR="00F76BA9" w:rsidRPr="00CF77C8" w:rsidRDefault="00F76BA9" w:rsidP="008820E7">
            <w:pPr>
              <w:jc w:val="center"/>
              <w:rPr>
                <w:sz w:val="24"/>
                <w:szCs w:val="24"/>
              </w:rPr>
            </w:pPr>
            <w:r w:rsidRPr="00CF77C8">
              <w:rPr>
                <w:sz w:val="24"/>
                <w:szCs w:val="24"/>
              </w:rPr>
              <w:t>3</w:t>
            </w:r>
          </w:p>
        </w:tc>
        <w:tc>
          <w:tcPr>
            <w:tcW w:w="667" w:type="pct"/>
          </w:tcPr>
          <w:p w14:paraId="02078DE1" w14:textId="77777777" w:rsidR="00F76BA9" w:rsidRPr="00CF77C8" w:rsidRDefault="00F76BA9" w:rsidP="008820E7">
            <w:pPr>
              <w:jc w:val="center"/>
              <w:rPr>
                <w:sz w:val="24"/>
                <w:szCs w:val="24"/>
              </w:rPr>
            </w:pPr>
            <w:r w:rsidRPr="00CF77C8">
              <w:rPr>
                <w:sz w:val="24"/>
                <w:szCs w:val="24"/>
              </w:rPr>
              <w:t>4</w:t>
            </w:r>
          </w:p>
        </w:tc>
        <w:tc>
          <w:tcPr>
            <w:tcW w:w="667" w:type="pct"/>
          </w:tcPr>
          <w:p w14:paraId="76DAA1BD" w14:textId="77777777" w:rsidR="00F76BA9" w:rsidRPr="00CF77C8" w:rsidRDefault="00F76BA9" w:rsidP="008820E7">
            <w:pPr>
              <w:jc w:val="center"/>
              <w:rPr>
                <w:sz w:val="24"/>
                <w:szCs w:val="24"/>
              </w:rPr>
            </w:pPr>
            <w:r w:rsidRPr="00CF77C8">
              <w:rPr>
                <w:sz w:val="24"/>
                <w:szCs w:val="24"/>
              </w:rPr>
              <w:t>5</w:t>
            </w:r>
          </w:p>
        </w:tc>
      </w:tr>
      <w:tr w:rsidR="00F76BA9" w:rsidRPr="00CF77C8" w14:paraId="63A430C9" w14:textId="77777777" w:rsidTr="00CF77C8">
        <w:tc>
          <w:tcPr>
            <w:tcW w:w="2083" w:type="pct"/>
          </w:tcPr>
          <w:p w14:paraId="73B187AA" w14:textId="77777777" w:rsidR="00F76BA9" w:rsidRPr="00CF77C8" w:rsidRDefault="00F76BA9" w:rsidP="008820E7">
            <w:pPr>
              <w:rPr>
                <w:sz w:val="24"/>
                <w:szCs w:val="24"/>
              </w:rPr>
            </w:pPr>
            <w:r w:rsidRPr="00CF77C8">
              <w:rPr>
                <w:sz w:val="24"/>
                <w:szCs w:val="24"/>
              </w:rPr>
              <w:t>How well does your partner meet your needs?</w:t>
            </w:r>
          </w:p>
          <w:p w14:paraId="7CAE8A47" w14:textId="77777777" w:rsidR="00F76BA9" w:rsidRPr="00CF77C8" w:rsidRDefault="00F76BA9" w:rsidP="008820E7">
            <w:pPr>
              <w:rPr>
                <w:sz w:val="24"/>
                <w:szCs w:val="24"/>
              </w:rPr>
            </w:pPr>
          </w:p>
        </w:tc>
        <w:tc>
          <w:tcPr>
            <w:tcW w:w="417" w:type="pct"/>
          </w:tcPr>
          <w:p w14:paraId="4EFBBA02" w14:textId="77777777" w:rsidR="00F76BA9" w:rsidRPr="00CF77C8" w:rsidRDefault="00F76BA9" w:rsidP="008820E7">
            <w:pPr>
              <w:jc w:val="center"/>
              <w:rPr>
                <w:sz w:val="24"/>
                <w:szCs w:val="24"/>
              </w:rPr>
            </w:pPr>
            <w:r w:rsidRPr="00CF77C8">
              <w:rPr>
                <w:sz w:val="24"/>
                <w:szCs w:val="24"/>
              </w:rPr>
              <w:t>0</w:t>
            </w:r>
          </w:p>
        </w:tc>
        <w:tc>
          <w:tcPr>
            <w:tcW w:w="333" w:type="pct"/>
          </w:tcPr>
          <w:p w14:paraId="2A1BAE14" w14:textId="77777777" w:rsidR="00F76BA9" w:rsidRPr="00CF77C8" w:rsidRDefault="00F76BA9" w:rsidP="008820E7">
            <w:pPr>
              <w:jc w:val="center"/>
              <w:rPr>
                <w:sz w:val="24"/>
                <w:szCs w:val="24"/>
              </w:rPr>
            </w:pPr>
            <w:r w:rsidRPr="00CF77C8">
              <w:rPr>
                <w:sz w:val="24"/>
                <w:szCs w:val="24"/>
              </w:rPr>
              <w:t>1</w:t>
            </w:r>
          </w:p>
        </w:tc>
        <w:tc>
          <w:tcPr>
            <w:tcW w:w="417" w:type="pct"/>
          </w:tcPr>
          <w:p w14:paraId="02F1F675" w14:textId="77777777" w:rsidR="00F76BA9" w:rsidRPr="00CF77C8" w:rsidRDefault="00F76BA9" w:rsidP="008820E7">
            <w:pPr>
              <w:jc w:val="center"/>
              <w:rPr>
                <w:sz w:val="24"/>
                <w:szCs w:val="24"/>
              </w:rPr>
            </w:pPr>
            <w:r w:rsidRPr="00CF77C8">
              <w:rPr>
                <w:sz w:val="24"/>
                <w:szCs w:val="24"/>
              </w:rPr>
              <w:t>2</w:t>
            </w:r>
          </w:p>
        </w:tc>
        <w:tc>
          <w:tcPr>
            <w:tcW w:w="417" w:type="pct"/>
          </w:tcPr>
          <w:p w14:paraId="17889B08" w14:textId="77777777" w:rsidR="00F76BA9" w:rsidRPr="00CF77C8" w:rsidRDefault="00F76BA9" w:rsidP="008820E7">
            <w:pPr>
              <w:jc w:val="center"/>
              <w:rPr>
                <w:sz w:val="24"/>
                <w:szCs w:val="24"/>
              </w:rPr>
            </w:pPr>
            <w:r w:rsidRPr="00CF77C8">
              <w:rPr>
                <w:sz w:val="24"/>
                <w:szCs w:val="24"/>
              </w:rPr>
              <w:t>3</w:t>
            </w:r>
          </w:p>
        </w:tc>
        <w:tc>
          <w:tcPr>
            <w:tcW w:w="667" w:type="pct"/>
          </w:tcPr>
          <w:p w14:paraId="6EB0420B" w14:textId="77777777" w:rsidR="00F76BA9" w:rsidRPr="00CF77C8" w:rsidRDefault="00F76BA9" w:rsidP="008820E7">
            <w:pPr>
              <w:jc w:val="center"/>
              <w:rPr>
                <w:sz w:val="24"/>
                <w:szCs w:val="24"/>
              </w:rPr>
            </w:pPr>
            <w:r w:rsidRPr="00CF77C8">
              <w:rPr>
                <w:sz w:val="24"/>
                <w:szCs w:val="24"/>
              </w:rPr>
              <w:t>4</w:t>
            </w:r>
          </w:p>
        </w:tc>
        <w:tc>
          <w:tcPr>
            <w:tcW w:w="667" w:type="pct"/>
          </w:tcPr>
          <w:p w14:paraId="7AE2A36B" w14:textId="77777777" w:rsidR="00F76BA9" w:rsidRPr="00CF77C8" w:rsidRDefault="00F76BA9" w:rsidP="008820E7">
            <w:pPr>
              <w:jc w:val="center"/>
              <w:rPr>
                <w:sz w:val="24"/>
                <w:szCs w:val="24"/>
              </w:rPr>
            </w:pPr>
            <w:r w:rsidRPr="00CF77C8">
              <w:rPr>
                <w:sz w:val="24"/>
                <w:szCs w:val="24"/>
              </w:rPr>
              <w:t>5</w:t>
            </w:r>
          </w:p>
        </w:tc>
      </w:tr>
      <w:tr w:rsidR="00F76BA9" w:rsidRPr="00CF77C8" w14:paraId="2310665C" w14:textId="77777777" w:rsidTr="00CF77C8">
        <w:tc>
          <w:tcPr>
            <w:tcW w:w="2083" w:type="pct"/>
          </w:tcPr>
          <w:p w14:paraId="2CF08508" w14:textId="77777777" w:rsidR="00F76BA9" w:rsidRPr="00CF77C8" w:rsidRDefault="00F76BA9" w:rsidP="008820E7">
            <w:pPr>
              <w:rPr>
                <w:sz w:val="24"/>
                <w:szCs w:val="24"/>
              </w:rPr>
            </w:pPr>
            <w:r w:rsidRPr="00CF77C8">
              <w:rPr>
                <w:sz w:val="24"/>
                <w:szCs w:val="24"/>
              </w:rPr>
              <w:t>To what extent has your relationship met your original expectations?</w:t>
            </w:r>
          </w:p>
        </w:tc>
        <w:tc>
          <w:tcPr>
            <w:tcW w:w="417" w:type="pct"/>
          </w:tcPr>
          <w:p w14:paraId="222C60F8" w14:textId="77777777" w:rsidR="00F76BA9" w:rsidRPr="00CF77C8" w:rsidRDefault="00F76BA9" w:rsidP="008820E7">
            <w:pPr>
              <w:jc w:val="center"/>
              <w:rPr>
                <w:sz w:val="24"/>
                <w:szCs w:val="24"/>
              </w:rPr>
            </w:pPr>
            <w:r w:rsidRPr="00CF77C8">
              <w:rPr>
                <w:sz w:val="24"/>
                <w:szCs w:val="24"/>
              </w:rPr>
              <w:t>0</w:t>
            </w:r>
          </w:p>
        </w:tc>
        <w:tc>
          <w:tcPr>
            <w:tcW w:w="333" w:type="pct"/>
          </w:tcPr>
          <w:p w14:paraId="1B90D480" w14:textId="77777777" w:rsidR="00F76BA9" w:rsidRPr="00CF77C8" w:rsidRDefault="00F76BA9" w:rsidP="008820E7">
            <w:pPr>
              <w:jc w:val="center"/>
              <w:rPr>
                <w:sz w:val="24"/>
                <w:szCs w:val="24"/>
              </w:rPr>
            </w:pPr>
            <w:r w:rsidRPr="00CF77C8">
              <w:rPr>
                <w:sz w:val="24"/>
                <w:szCs w:val="24"/>
              </w:rPr>
              <w:t>1</w:t>
            </w:r>
          </w:p>
        </w:tc>
        <w:tc>
          <w:tcPr>
            <w:tcW w:w="417" w:type="pct"/>
          </w:tcPr>
          <w:p w14:paraId="1E34F424" w14:textId="77777777" w:rsidR="00F76BA9" w:rsidRPr="00CF77C8" w:rsidRDefault="00F76BA9" w:rsidP="008820E7">
            <w:pPr>
              <w:jc w:val="center"/>
              <w:rPr>
                <w:sz w:val="24"/>
                <w:szCs w:val="24"/>
              </w:rPr>
            </w:pPr>
            <w:r w:rsidRPr="00CF77C8">
              <w:rPr>
                <w:sz w:val="24"/>
                <w:szCs w:val="24"/>
              </w:rPr>
              <w:t>2</w:t>
            </w:r>
          </w:p>
        </w:tc>
        <w:tc>
          <w:tcPr>
            <w:tcW w:w="417" w:type="pct"/>
          </w:tcPr>
          <w:p w14:paraId="7086C10C" w14:textId="77777777" w:rsidR="00F76BA9" w:rsidRPr="00CF77C8" w:rsidRDefault="00F76BA9" w:rsidP="008820E7">
            <w:pPr>
              <w:jc w:val="center"/>
              <w:rPr>
                <w:sz w:val="24"/>
                <w:szCs w:val="24"/>
              </w:rPr>
            </w:pPr>
            <w:r w:rsidRPr="00CF77C8">
              <w:rPr>
                <w:sz w:val="24"/>
                <w:szCs w:val="24"/>
              </w:rPr>
              <w:t>3</w:t>
            </w:r>
          </w:p>
        </w:tc>
        <w:tc>
          <w:tcPr>
            <w:tcW w:w="667" w:type="pct"/>
          </w:tcPr>
          <w:p w14:paraId="7CA8DD7F" w14:textId="77777777" w:rsidR="00F76BA9" w:rsidRPr="00CF77C8" w:rsidRDefault="00F76BA9" w:rsidP="008820E7">
            <w:pPr>
              <w:jc w:val="center"/>
              <w:rPr>
                <w:sz w:val="24"/>
                <w:szCs w:val="24"/>
              </w:rPr>
            </w:pPr>
            <w:r w:rsidRPr="00CF77C8">
              <w:rPr>
                <w:sz w:val="24"/>
                <w:szCs w:val="24"/>
              </w:rPr>
              <w:t>4</w:t>
            </w:r>
          </w:p>
        </w:tc>
        <w:tc>
          <w:tcPr>
            <w:tcW w:w="667" w:type="pct"/>
          </w:tcPr>
          <w:p w14:paraId="75463FF4" w14:textId="77777777" w:rsidR="00F76BA9" w:rsidRPr="00CF77C8" w:rsidRDefault="00F76BA9" w:rsidP="008820E7">
            <w:pPr>
              <w:jc w:val="center"/>
              <w:rPr>
                <w:sz w:val="24"/>
                <w:szCs w:val="24"/>
              </w:rPr>
            </w:pPr>
            <w:r w:rsidRPr="00CF77C8">
              <w:rPr>
                <w:sz w:val="24"/>
                <w:szCs w:val="24"/>
              </w:rPr>
              <w:t>5</w:t>
            </w:r>
          </w:p>
        </w:tc>
      </w:tr>
      <w:tr w:rsidR="00F76BA9" w:rsidRPr="00CF77C8" w14:paraId="74F7F894" w14:textId="77777777" w:rsidTr="00CF77C8">
        <w:tc>
          <w:tcPr>
            <w:tcW w:w="2083" w:type="pct"/>
          </w:tcPr>
          <w:p w14:paraId="47338E7E" w14:textId="77777777" w:rsidR="00F76BA9" w:rsidRPr="00CF77C8" w:rsidRDefault="00F76BA9" w:rsidP="008820E7">
            <w:pPr>
              <w:rPr>
                <w:noProof/>
                <w:sz w:val="24"/>
                <w:szCs w:val="24"/>
              </w:rPr>
            </w:pPr>
            <w:r w:rsidRPr="00CF77C8">
              <w:rPr>
                <w:noProof/>
                <w:sz w:val="24"/>
                <w:szCs w:val="24"/>
              </w:rPr>
              <w:lastRenderedPageBreak/>
              <w:t>In general, how satisfied are you with your relationship?</w:t>
            </w:r>
          </w:p>
        </w:tc>
        <w:tc>
          <w:tcPr>
            <w:tcW w:w="417" w:type="pct"/>
          </w:tcPr>
          <w:p w14:paraId="1FEE6505" w14:textId="77777777" w:rsidR="00F76BA9" w:rsidRPr="00CF77C8" w:rsidRDefault="00F76BA9" w:rsidP="008820E7">
            <w:pPr>
              <w:jc w:val="center"/>
              <w:rPr>
                <w:sz w:val="24"/>
                <w:szCs w:val="24"/>
              </w:rPr>
            </w:pPr>
            <w:r w:rsidRPr="00CF77C8">
              <w:rPr>
                <w:sz w:val="24"/>
                <w:szCs w:val="24"/>
              </w:rPr>
              <w:t>0</w:t>
            </w:r>
          </w:p>
        </w:tc>
        <w:tc>
          <w:tcPr>
            <w:tcW w:w="333" w:type="pct"/>
          </w:tcPr>
          <w:p w14:paraId="17A64437" w14:textId="77777777" w:rsidR="00F76BA9" w:rsidRPr="00CF77C8" w:rsidRDefault="00F76BA9" w:rsidP="008820E7">
            <w:pPr>
              <w:jc w:val="center"/>
              <w:rPr>
                <w:sz w:val="24"/>
                <w:szCs w:val="24"/>
              </w:rPr>
            </w:pPr>
            <w:r w:rsidRPr="00CF77C8">
              <w:rPr>
                <w:sz w:val="24"/>
                <w:szCs w:val="24"/>
              </w:rPr>
              <w:t>1</w:t>
            </w:r>
          </w:p>
        </w:tc>
        <w:tc>
          <w:tcPr>
            <w:tcW w:w="417" w:type="pct"/>
          </w:tcPr>
          <w:p w14:paraId="6093ABD3" w14:textId="77777777" w:rsidR="00F76BA9" w:rsidRPr="00CF77C8" w:rsidRDefault="00F76BA9" w:rsidP="008820E7">
            <w:pPr>
              <w:jc w:val="center"/>
              <w:rPr>
                <w:sz w:val="24"/>
                <w:szCs w:val="24"/>
              </w:rPr>
            </w:pPr>
            <w:r w:rsidRPr="00CF77C8">
              <w:rPr>
                <w:sz w:val="24"/>
                <w:szCs w:val="24"/>
              </w:rPr>
              <w:t>2</w:t>
            </w:r>
          </w:p>
        </w:tc>
        <w:tc>
          <w:tcPr>
            <w:tcW w:w="417" w:type="pct"/>
          </w:tcPr>
          <w:p w14:paraId="1C33A030" w14:textId="77777777" w:rsidR="00F76BA9" w:rsidRPr="00CF77C8" w:rsidRDefault="00F76BA9" w:rsidP="008820E7">
            <w:pPr>
              <w:jc w:val="center"/>
              <w:rPr>
                <w:sz w:val="24"/>
                <w:szCs w:val="24"/>
              </w:rPr>
            </w:pPr>
            <w:r w:rsidRPr="00CF77C8">
              <w:rPr>
                <w:sz w:val="24"/>
                <w:szCs w:val="24"/>
              </w:rPr>
              <w:t>3</w:t>
            </w:r>
          </w:p>
        </w:tc>
        <w:tc>
          <w:tcPr>
            <w:tcW w:w="667" w:type="pct"/>
          </w:tcPr>
          <w:p w14:paraId="0394FF73" w14:textId="77777777" w:rsidR="00F76BA9" w:rsidRPr="00CF77C8" w:rsidRDefault="00F76BA9" w:rsidP="008820E7">
            <w:pPr>
              <w:jc w:val="center"/>
              <w:rPr>
                <w:sz w:val="24"/>
                <w:szCs w:val="24"/>
              </w:rPr>
            </w:pPr>
            <w:r w:rsidRPr="00CF77C8">
              <w:rPr>
                <w:sz w:val="24"/>
                <w:szCs w:val="24"/>
              </w:rPr>
              <w:t>4</w:t>
            </w:r>
          </w:p>
        </w:tc>
        <w:tc>
          <w:tcPr>
            <w:tcW w:w="667" w:type="pct"/>
          </w:tcPr>
          <w:p w14:paraId="06188020" w14:textId="77777777" w:rsidR="00F76BA9" w:rsidRPr="00CF77C8" w:rsidRDefault="00F76BA9" w:rsidP="008820E7">
            <w:pPr>
              <w:jc w:val="center"/>
              <w:rPr>
                <w:sz w:val="24"/>
                <w:szCs w:val="24"/>
              </w:rPr>
            </w:pPr>
            <w:r w:rsidRPr="00CF77C8">
              <w:rPr>
                <w:sz w:val="24"/>
                <w:szCs w:val="24"/>
              </w:rPr>
              <w:t>5</w:t>
            </w:r>
          </w:p>
        </w:tc>
      </w:tr>
    </w:tbl>
    <w:p w14:paraId="6808455E" w14:textId="77777777" w:rsidR="00F76BA9" w:rsidRPr="00CF77C8" w:rsidRDefault="00F76BA9" w:rsidP="008820E7">
      <w:pPr>
        <w:rPr>
          <w:b/>
        </w:rPr>
      </w:pPr>
    </w:p>
    <w:p w14:paraId="205A0DE1" w14:textId="77777777" w:rsidR="00F76BA9" w:rsidRPr="00CF77C8" w:rsidRDefault="00F76BA9" w:rsidP="008820E7">
      <w:r w:rsidRPr="00CF77C8">
        <w:t xml:space="preserve">For each of the following items, select the answer that best describes </w:t>
      </w:r>
      <w:r w:rsidRPr="00CF77C8">
        <w:rPr>
          <w:i/>
          <w:u w:val="single"/>
        </w:rPr>
        <w:t>how you feel about your relationship</w:t>
      </w:r>
      <w:r w:rsidRPr="00CF77C8">
        <w:t>.  Base your responses on your first impressions and immediate feelings about the item.</w:t>
      </w:r>
    </w:p>
    <w:p w14:paraId="39D32557" w14:textId="77777777" w:rsidR="00F76BA9" w:rsidRPr="00CF77C8" w:rsidRDefault="00F76BA9" w:rsidP="008820E7"/>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339"/>
        <w:gridCol w:w="529"/>
        <w:gridCol w:w="501"/>
        <w:gridCol w:w="501"/>
        <w:gridCol w:w="501"/>
        <w:gridCol w:w="501"/>
        <w:gridCol w:w="501"/>
        <w:gridCol w:w="2122"/>
      </w:tblGrid>
      <w:tr w:rsidR="00F76BA9" w:rsidRPr="00CF77C8" w14:paraId="5B81F6DD" w14:textId="77777777" w:rsidTr="00F21307">
        <w:tc>
          <w:tcPr>
            <w:tcW w:w="2339" w:type="dxa"/>
          </w:tcPr>
          <w:p w14:paraId="744C41B6" w14:textId="77777777" w:rsidR="00F76BA9" w:rsidRPr="00CF77C8" w:rsidRDefault="00F76BA9" w:rsidP="008820E7">
            <w:pPr>
              <w:jc w:val="right"/>
              <w:rPr>
                <w:sz w:val="24"/>
                <w:szCs w:val="24"/>
              </w:rPr>
            </w:pPr>
            <w:r w:rsidRPr="00CF77C8">
              <w:rPr>
                <w:sz w:val="24"/>
                <w:szCs w:val="24"/>
              </w:rPr>
              <w:t>INTERESTING</w:t>
            </w:r>
          </w:p>
        </w:tc>
        <w:tc>
          <w:tcPr>
            <w:tcW w:w="529" w:type="dxa"/>
          </w:tcPr>
          <w:p w14:paraId="2C81CB6B" w14:textId="77777777" w:rsidR="00F76BA9" w:rsidRPr="00CF77C8" w:rsidRDefault="00F76BA9" w:rsidP="008820E7">
            <w:pPr>
              <w:jc w:val="center"/>
              <w:rPr>
                <w:sz w:val="24"/>
                <w:szCs w:val="24"/>
              </w:rPr>
            </w:pPr>
            <w:r w:rsidRPr="00CF77C8">
              <w:rPr>
                <w:sz w:val="24"/>
                <w:szCs w:val="24"/>
              </w:rPr>
              <w:t>5</w:t>
            </w:r>
          </w:p>
        </w:tc>
        <w:tc>
          <w:tcPr>
            <w:tcW w:w="501" w:type="dxa"/>
          </w:tcPr>
          <w:p w14:paraId="0A659BB8" w14:textId="77777777" w:rsidR="00F76BA9" w:rsidRPr="00CF77C8" w:rsidRDefault="00F76BA9" w:rsidP="008820E7">
            <w:pPr>
              <w:jc w:val="center"/>
              <w:rPr>
                <w:sz w:val="24"/>
                <w:szCs w:val="24"/>
              </w:rPr>
            </w:pPr>
            <w:r w:rsidRPr="00CF77C8">
              <w:rPr>
                <w:sz w:val="24"/>
                <w:szCs w:val="24"/>
              </w:rPr>
              <w:t>4</w:t>
            </w:r>
          </w:p>
        </w:tc>
        <w:tc>
          <w:tcPr>
            <w:tcW w:w="501" w:type="dxa"/>
          </w:tcPr>
          <w:p w14:paraId="77139F22" w14:textId="77777777" w:rsidR="00F76BA9" w:rsidRPr="00CF77C8" w:rsidRDefault="00F76BA9" w:rsidP="008820E7">
            <w:pPr>
              <w:jc w:val="center"/>
              <w:rPr>
                <w:sz w:val="24"/>
                <w:szCs w:val="24"/>
              </w:rPr>
            </w:pPr>
            <w:r w:rsidRPr="00CF77C8">
              <w:rPr>
                <w:sz w:val="24"/>
                <w:szCs w:val="24"/>
              </w:rPr>
              <w:t>3</w:t>
            </w:r>
          </w:p>
        </w:tc>
        <w:tc>
          <w:tcPr>
            <w:tcW w:w="501" w:type="dxa"/>
          </w:tcPr>
          <w:p w14:paraId="46CCCB85" w14:textId="77777777" w:rsidR="00F76BA9" w:rsidRPr="00CF77C8" w:rsidRDefault="00F76BA9" w:rsidP="008820E7">
            <w:pPr>
              <w:jc w:val="center"/>
              <w:rPr>
                <w:sz w:val="24"/>
                <w:szCs w:val="24"/>
              </w:rPr>
            </w:pPr>
            <w:r w:rsidRPr="00CF77C8">
              <w:rPr>
                <w:sz w:val="24"/>
                <w:szCs w:val="24"/>
              </w:rPr>
              <w:t>2</w:t>
            </w:r>
          </w:p>
        </w:tc>
        <w:tc>
          <w:tcPr>
            <w:tcW w:w="501" w:type="dxa"/>
          </w:tcPr>
          <w:p w14:paraId="39A88402" w14:textId="77777777" w:rsidR="00F76BA9" w:rsidRPr="00CF77C8" w:rsidRDefault="00F76BA9" w:rsidP="008820E7">
            <w:pPr>
              <w:jc w:val="center"/>
              <w:rPr>
                <w:sz w:val="24"/>
                <w:szCs w:val="24"/>
              </w:rPr>
            </w:pPr>
            <w:r w:rsidRPr="00CF77C8">
              <w:rPr>
                <w:sz w:val="24"/>
                <w:szCs w:val="24"/>
              </w:rPr>
              <w:t>1</w:t>
            </w:r>
          </w:p>
        </w:tc>
        <w:tc>
          <w:tcPr>
            <w:tcW w:w="501" w:type="dxa"/>
          </w:tcPr>
          <w:p w14:paraId="10DD20A3" w14:textId="77777777" w:rsidR="00F76BA9" w:rsidRPr="00CF77C8" w:rsidRDefault="00F76BA9" w:rsidP="008820E7">
            <w:pPr>
              <w:jc w:val="center"/>
              <w:rPr>
                <w:sz w:val="24"/>
                <w:szCs w:val="24"/>
              </w:rPr>
            </w:pPr>
            <w:r w:rsidRPr="00CF77C8">
              <w:rPr>
                <w:sz w:val="24"/>
                <w:szCs w:val="24"/>
              </w:rPr>
              <w:t>0</w:t>
            </w:r>
          </w:p>
        </w:tc>
        <w:tc>
          <w:tcPr>
            <w:tcW w:w="2122" w:type="dxa"/>
          </w:tcPr>
          <w:p w14:paraId="0E39D3E0" w14:textId="77777777" w:rsidR="00F76BA9" w:rsidRPr="00CF77C8" w:rsidRDefault="00F76BA9" w:rsidP="008820E7">
            <w:pPr>
              <w:rPr>
                <w:sz w:val="24"/>
                <w:szCs w:val="24"/>
              </w:rPr>
            </w:pPr>
            <w:r w:rsidRPr="00CF77C8">
              <w:rPr>
                <w:sz w:val="24"/>
                <w:szCs w:val="24"/>
              </w:rPr>
              <w:t>BORING</w:t>
            </w:r>
          </w:p>
        </w:tc>
      </w:tr>
      <w:tr w:rsidR="00F76BA9" w:rsidRPr="00CF77C8" w14:paraId="27AC5802" w14:textId="77777777" w:rsidTr="00F21307">
        <w:tc>
          <w:tcPr>
            <w:tcW w:w="2339" w:type="dxa"/>
          </w:tcPr>
          <w:p w14:paraId="23E868DC" w14:textId="77777777" w:rsidR="00F76BA9" w:rsidRPr="00CF77C8" w:rsidRDefault="00F76BA9" w:rsidP="008820E7">
            <w:pPr>
              <w:jc w:val="right"/>
              <w:rPr>
                <w:sz w:val="24"/>
                <w:szCs w:val="24"/>
              </w:rPr>
            </w:pPr>
            <w:r w:rsidRPr="00CF77C8">
              <w:rPr>
                <w:sz w:val="24"/>
                <w:szCs w:val="24"/>
              </w:rPr>
              <w:t>BAD</w:t>
            </w:r>
          </w:p>
        </w:tc>
        <w:tc>
          <w:tcPr>
            <w:tcW w:w="529" w:type="dxa"/>
          </w:tcPr>
          <w:p w14:paraId="260B7AF8" w14:textId="77777777" w:rsidR="00F76BA9" w:rsidRPr="00CF77C8" w:rsidRDefault="00F76BA9" w:rsidP="008820E7">
            <w:pPr>
              <w:jc w:val="center"/>
              <w:rPr>
                <w:sz w:val="24"/>
                <w:szCs w:val="24"/>
              </w:rPr>
            </w:pPr>
            <w:r w:rsidRPr="00CF77C8">
              <w:rPr>
                <w:sz w:val="24"/>
                <w:szCs w:val="24"/>
              </w:rPr>
              <w:t>0</w:t>
            </w:r>
          </w:p>
        </w:tc>
        <w:tc>
          <w:tcPr>
            <w:tcW w:w="501" w:type="dxa"/>
          </w:tcPr>
          <w:p w14:paraId="217934AB" w14:textId="77777777" w:rsidR="00F76BA9" w:rsidRPr="00CF77C8" w:rsidRDefault="00F76BA9" w:rsidP="008820E7">
            <w:pPr>
              <w:jc w:val="center"/>
              <w:rPr>
                <w:sz w:val="24"/>
                <w:szCs w:val="24"/>
              </w:rPr>
            </w:pPr>
            <w:r w:rsidRPr="00CF77C8">
              <w:rPr>
                <w:sz w:val="24"/>
                <w:szCs w:val="24"/>
              </w:rPr>
              <w:t>1</w:t>
            </w:r>
          </w:p>
        </w:tc>
        <w:tc>
          <w:tcPr>
            <w:tcW w:w="501" w:type="dxa"/>
          </w:tcPr>
          <w:p w14:paraId="41E63CEB" w14:textId="77777777" w:rsidR="00F76BA9" w:rsidRPr="00CF77C8" w:rsidRDefault="00F76BA9" w:rsidP="008820E7">
            <w:pPr>
              <w:jc w:val="center"/>
              <w:rPr>
                <w:sz w:val="24"/>
                <w:szCs w:val="24"/>
              </w:rPr>
            </w:pPr>
            <w:r w:rsidRPr="00CF77C8">
              <w:rPr>
                <w:sz w:val="24"/>
                <w:szCs w:val="24"/>
              </w:rPr>
              <w:t>2</w:t>
            </w:r>
          </w:p>
        </w:tc>
        <w:tc>
          <w:tcPr>
            <w:tcW w:w="501" w:type="dxa"/>
          </w:tcPr>
          <w:p w14:paraId="38BBD113" w14:textId="77777777" w:rsidR="00F76BA9" w:rsidRPr="00CF77C8" w:rsidRDefault="00F76BA9" w:rsidP="008820E7">
            <w:pPr>
              <w:jc w:val="center"/>
              <w:rPr>
                <w:sz w:val="24"/>
                <w:szCs w:val="24"/>
              </w:rPr>
            </w:pPr>
            <w:r w:rsidRPr="00CF77C8">
              <w:rPr>
                <w:sz w:val="24"/>
                <w:szCs w:val="24"/>
              </w:rPr>
              <w:t>3</w:t>
            </w:r>
          </w:p>
        </w:tc>
        <w:tc>
          <w:tcPr>
            <w:tcW w:w="501" w:type="dxa"/>
          </w:tcPr>
          <w:p w14:paraId="1850873E" w14:textId="77777777" w:rsidR="00F76BA9" w:rsidRPr="00CF77C8" w:rsidRDefault="00F76BA9" w:rsidP="008820E7">
            <w:pPr>
              <w:jc w:val="center"/>
              <w:rPr>
                <w:sz w:val="24"/>
                <w:szCs w:val="24"/>
              </w:rPr>
            </w:pPr>
            <w:r w:rsidRPr="00CF77C8">
              <w:rPr>
                <w:sz w:val="24"/>
                <w:szCs w:val="24"/>
              </w:rPr>
              <w:t>4</w:t>
            </w:r>
          </w:p>
        </w:tc>
        <w:tc>
          <w:tcPr>
            <w:tcW w:w="501" w:type="dxa"/>
          </w:tcPr>
          <w:p w14:paraId="646117FC" w14:textId="77777777" w:rsidR="00F76BA9" w:rsidRPr="00CF77C8" w:rsidRDefault="00F76BA9" w:rsidP="008820E7">
            <w:pPr>
              <w:jc w:val="center"/>
              <w:rPr>
                <w:sz w:val="24"/>
                <w:szCs w:val="24"/>
              </w:rPr>
            </w:pPr>
            <w:r w:rsidRPr="00CF77C8">
              <w:rPr>
                <w:sz w:val="24"/>
                <w:szCs w:val="24"/>
              </w:rPr>
              <w:t>5</w:t>
            </w:r>
          </w:p>
        </w:tc>
        <w:tc>
          <w:tcPr>
            <w:tcW w:w="2122" w:type="dxa"/>
          </w:tcPr>
          <w:p w14:paraId="7BE1FCCE" w14:textId="77777777" w:rsidR="00F76BA9" w:rsidRPr="00CF77C8" w:rsidRDefault="00F76BA9" w:rsidP="008820E7">
            <w:pPr>
              <w:rPr>
                <w:sz w:val="24"/>
                <w:szCs w:val="24"/>
              </w:rPr>
            </w:pPr>
            <w:r w:rsidRPr="00CF77C8">
              <w:rPr>
                <w:sz w:val="24"/>
                <w:szCs w:val="24"/>
              </w:rPr>
              <w:t>GOOD</w:t>
            </w:r>
          </w:p>
        </w:tc>
      </w:tr>
      <w:tr w:rsidR="00F76BA9" w:rsidRPr="00CF77C8" w14:paraId="5478D095" w14:textId="77777777" w:rsidTr="00F21307">
        <w:tc>
          <w:tcPr>
            <w:tcW w:w="2339" w:type="dxa"/>
          </w:tcPr>
          <w:p w14:paraId="19B9113B" w14:textId="77777777" w:rsidR="00F76BA9" w:rsidRPr="00CF77C8" w:rsidRDefault="00F76BA9" w:rsidP="008820E7">
            <w:pPr>
              <w:jc w:val="right"/>
              <w:rPr>
                <w:sz w:val="24"/>
                <w:szCs w:val="24"/>
              </w:rPr>
            </w:pPr>
            <w:r w:rsidRPr="00CF77C8">
              <w:rPr>
                <w:sz w:val="24"/>
                <w:szCs w:val="24"/>
              </w:rPr>
              <w:t>FULL</w:t>
            </w:r>
          </w:p>
        </w:tc>
        <w:tc>
          <w:tcPr>
            <w:tcW w:w="529" w:type="dxa"/>
          </w:tcPr>
          <w:p w14:paraId="6BD6C95E" w14:textId="77777777" w:rsidR="00F76BA9" w:rsidRPr="00CF77C8" w:rsidRDefault="00F76BA9" w:rsidP="008820E7">
            <w:pPr>
              <w:jc w:val="center"/>
              <w:rPr>
                <w:sz w:val="24"/>
                <w:szCs w:val="24"/>
              </w:rPr>
            </w:pPr>
            <w:r w:rsidRPr="00CF77C8">
              <w:rPr>
                <w:sz w:val="24"/>
                <w:szCs w:val="24"/>
              </w:rPr>
              <w:t>5</w:t>
            </w:r>
          </w:p>
        </w:tc>
        <w:tc>
          <w:tcPr>
            <w:tcW w:w="501" w:type="dxa"/>
          </w:tcPr>
          <w:p w14:paraId="29F7F92F" w14:textId="77777777" w:rsidR="00F76BA9" w:rsidRPr="00CF77C8" w:rsidRDefault="00F76BA9" w:rsidP="008820E7">
            <w:pPr>
              <w:jc w:val="center"/>
              <w:rPr>
                <w:sz w:val="24"/>
                <w:szCs w:val="24"/>
              </w:rPr>
            </w:pPr>
            <w:r w:rsidRPr="00CF77C8">
              <w:rPr>
                <w:sz w:val="24"/>
                <w:szCs w:val="24"/>
              </w:rPr>
              <w:t>4</w:t>
            </w:r>
          </w:p>
        </w:tc>
        <w:tc>
          <w:tcPr>
            <w:tcW w:w="501" w:type="dxa"/>
          </w:tcPr>
          <w:p w14:paraId="291F586B" w14:textId="77777777" w:rsidR="00F76BA9" w:rsidRPr="00CF77C8" w:rsidRDefault="00F76BA9" w:rsidP="008820E7">
            <w:pPr>
              <w:jc w:val="center"/>
              <w:rPr>
                <w:sz w:val="24"/>
                <w:szCs w:val="24"/>
              </w:rPr>
            </w:pPr>
            <w:r w:rsidRPr="00CF77C8">
              <w:rPr>
                <w:sz w:val="24"/>
                <w:szCs w:val="24"/>
              </w:rPr>
              <w:t>3</w:t>
            </w:r>
          </w:p>
        </w:tc>
        <w:tc>
          <w:tcPr>
            <w:tcW w:w="501" w:type="dxa"/>
          </w:tcPr>
          <w:p w14:paraId="328FBA44" w14:textId="77777777" w:rsidR="00F76BA9" w:rsidRPr="00CF77C8" w:rsidRDefault="00F76BA9" w:rsidP="008820E7">
            <w:pPr>
              <w:jc w:val="center"/>
              <w:rPr>
                <w:sz w:val="24"/>
                <w:szCs w:val="24"/>
              </w:rPr>
            </w:pPr>
            <w:r w:rsidRPr="00CF77C8">
              <w:rPr>
                <w:sz w:val="24"/>
                <w:szCs w:val="24"/>
              </w:rPr>
              <w:t>2</w:t>
            </w:r>
          </w:p>
        </w:tc>
        <w:tc>
          <w:tcPr>
            <w:tcW w:w="501" w:type="dxa"/>
          </w:tcPr>
          <w:p w14:paraId="4EE9A1C9" w14:textId="77777777" w:rsidR="00F76BA9" w:rsidRPr="00CF77C8" w:rsidRDefault="00F76BA9" w:rsidP="008820E7">
            <w:pPr>
              <w:jc w:val="center"/>
              <w:rPr>
                <w:sz w:val="24"/>
                <w:szCs w:val="24"/>
              </w:rPr>
            </w:pPr>
            <w:r w:rsidRPr="00CF77C8">
              <w:rPr>
                <w:sz w:val="24"/>
                <w:szCs w:val="24"/>
              </w:rPr>
              <w:t>1</w:t>
            </w:r>
          </w:p>
        </w:tc>
        <w:tc>
          <w:tcPr>
            <w:tcW w:w="501" w:type="dxa"/>
          </w:tcPr>
          <w:p w14:paraId="73F0891D" w14:textId="77777777" w:rsidR="00F76BA9" w:rsidRPr="00CF77C8" w:rsidRDefault="00F76BA9" w:rsidP="008820E7">
            <w:pPr>
              <w:jc w:val="center"/>
              <w:rPr>
                <w:sz w:val="24"/>
                <w:szCs w:val="24"/>
              </w:rPr>
            </w:pPr>
            <w:r w:rsidRPr="00CF77C8">
              <w:rPr>
                <w:sz w:val="24"/>
                <w:szCs w:val="24"/>
              </w:rPr>
              <w:t>0</w:t>
            </w:r>
          </w:p>
        </w:tc>
        <w:tc>
          <w:tcPr>
            <w:tcW w:w="2122" w:type="dxa"/>
          </w:tcPr>
          <w:p w14:paraId="6DC9095B" w14:textId="77777777" w:rsidR="00F76BA9" w:rsidRPr="00CF77C8" w:rsidRDefault="00F76BA9" w:rsidP="008820E7">
            <w:pPr>
              <w:rPr>
                <w:sz w:val="24"/>
                <w:szCs w:val="24"/>
              </w:rPr>
            </w:pPr>
            <w:r w:rsidRPr="00CF77C8">
              <w:rPr>
                <w:sz w:val="24"/>
                <w:szCs w:val="24"/>
              </w:rPr>
              <w:t>EMPTY</w:t>
            </w:r>
          </w:p>
        </w:tc>
      </w:tr>
      <w:tr w:rsidR="00F76BA9" w:rsidRPr="00CF77C8" w14:paraId="62AE0164" w14:textId="77777777" w:rsidTr="00F21307">
        <w:tc>
          <w:tcPr>
            <w:tcW w:w="2339" w:type="dxa"/>
          </w:tcPr>
          <w:p w14:paraId="39E6CCF4" w14:textId="77777777" w:rsidR="00F76BA9" w:rsidRPr="00CF77C8" w:rsidRDefault="00F76BA9" w:rsidP="008820E7">
            <w:pPr>
              <w:jc w:val="right"/>
              <w:rPr>
                <w:sz w:val="24"/>
                <w:szCs w:val="24"/>
              </w:rPr>
            </w:pPr>
            <w:r w:rsidRPr="00CF77C8">
              <w:rPr>
                <w:sz w:val="24"/>
                <w:szCs w:val="24"/>
              </w:rPr>
              <w:t>STURDY</w:t>
            </w:r>
          </w:p>
        </w:tc>
        <w:tc>
          <w:tcPr>
            <w:tcW w:w="529" w:type="dxa"/>
          </w:tcPr>
          <w:p w14:paraId="66518AE6" w14:textId="77777777" w:rsidR="00F76BA9" w:rsidRPr="00CF77C8" w:rsidRDefault="00F76BA9" w:rsidP="008820E7">
            <w:pPr>
              <w:jc w:val="center"/>
              <w:rPr>
                <w:sz w:val="24"/>
                <w:szCs w:val="24"/>
              </w:rPr>
            </w:pPr>
            <w:r w:rsidRPr="00CF77C8">
              <w:rPr>
                <w:sz w:val="24"/>
                <w:szCs w:val="24"/>
              </w:rPr>
              <w:t>5</w:t>
            </w:r>
          </w:p>
        </w:tc>
        <w:tc>
          <w:tcPr>
            <w:tcW w:w="501" w:type="dxa"/>
          </w:tcPr>
          <w:p w14:paraId="614A86B9" w14:textId="77777777" w:rsidR="00F76BA9" w:rsidRPr="00CF77C8" w:rsidRDefault="00F76BA9" w:rsidP="008820E7">
            <w:pPr>
              <w:jc w:val="center"/>
              <w:rPr>
                <w:sz w:val="24"/>
                <w:szCs w:val="24"/>
              </w:rPr>
            </w:pPr>
            <w:r w:rsidRPr="00CF77C8">
              <w:rPr>
                <w:sz w:val="24"/>
                <w:szCs w:val="24"/>
              </w:rPr>
              <w:t>4</w:t>
            </w:r>
          </w:p>
        </w:tc>
        <w:tc>
          <w:tcPr>
            <w:tcW w:w="501" w:type="dxa"/>
          </w:tcPr>
          <w:p w14:paraId="031F5A00" w14:textId="77777777" w:rsidR="00F76BA9" w:rsidRPr="00CF77C8" w:rsidRDefault="00F76BA9" w:rsidP="008820E7">
            <w:pPr>
              <w:jc w:val="center"/>
              <w:rPr>
                <w:sz w:val="24"/>
                <w:szCs w:val="24"/>
              </w:rPr>
            </w:pPr>
            <w:r w:rsidRPr="00CF77C8">
              <w:rPr>
                <w:sz w:val="24"/>
                <w:szCs w:val="24"/>
              </w:rPr>
              <w:t>3</w:t>
            </w:r>
          </w:p>
        </w:tc>
        <w:tc>
          <w:tcPr>
            <w:tcW w:w="501" w:type="dxa"/>
          </w:tcPr>
          <w:p w14:paraId="64CC6FF7" w14:textId="77777777" w:rsidR="00F76BA9" w:rsidRPr="00CF77C8" w:rsidRDefault="00F76BA9" w:rsidP="008820E7">
            <w:pPr>
              <w:jc w:val="center"/>
              <w:rPr>
                <w:sz w:val="24"/>
                <w:szCs w:val="24"/>
              </w:rPr>
            </w:pPr>
            <w:r w:rsidRPr="00CF77C8">
              <w:rPr>
                <w:sz w:val="24"/>
                <w:szCs w:val="24"/>
              </w:rPr>
              <w:t>2</w:t>
            </w:r>
          </w:p>
        </w:tc>
        <w:tc>
          <w:tcPr>
            <w:tcW w:w="501" w:type="dxa"/>
          </w:tcPr>
          <w:p w14:paraId="11F038E4" w14:textId="77777777" w:rsidR="00F76BA9" w:rsidRPr="00CF77C8" w:rsidRDefault="00F76BA9" w:rsidP="008820E7">
            <w:pPr>
              <w:jc w:val="center"/>
              <w:rPr>
                <w:sz w:val="24"/>
                <w:szCs w:val="24"/>
              </w:rPr>
            </w:pPr>
            <w:r w:rsidRPr="00CF77C8">
              <w:rPr>
                <w:sz w:val="24"/>
                <w:szCs w:val="24"/>
              </w:rPr>
              <w:t>1</w:t>
            </w:r>
          </w:p>
        </w:tc>
        <w:tc>
          <w:tcPr>
            <w:tcW w:w="501" w:type="dxa"/>
          </w:tcPr>
          <w:p w14:paraId="47C34B5C" w14:textId="77777777" w:rsidR="00F76BA9" w:rsidRPr="00CF77C8" w:rsidRDefault="00F76BA9" w:rsidP="008820E7">
            <w:pPr>
              <w:jc w:val="center"/>
              <w:rPr>
                <w:sz w:val="24"/>
                <w:szCs w:val="24"/>
              </w:rPr>
            </w:pPr>
            <w:r w:rsidRPr="00CF77C8">
              <w:rPr>
                <w:sz w:val="24"/>
                <w:szCs w:val="24"/>
              </w:rPr>
              <w:t>0</w:t>
            </w:r>
          </w:p>
        </w:tc>
        <w:tc>
          <w:tcPr>
            <w:tcW w:w="2122" w:type="dxa"/>
          </w:tcPr>
          <w:p w14:paraId="2A2EDBAB" w14:textId="77777777" w:rsidR="00F76BA9" w:rsidRPr="00CF77C8" w:rsidRDefault="00F76BA9" w:rsidP="008820E7">
            <w:pPr>
              <w:rPr>
                <w:sz w:val="24"/>
                <w:szCs w:val="24"/>
              </w:rPr>
            </w:pPr>
            <w:r w:rsidRPr="00CF77C8">
              <w:rPr>
                <w:sz w:val="24"/>
                <w:szCs w:val="24"/>
              </w:rPr>
              <w:t>FRAGILE</w:t>
            </w:r>
          </w:p>
        </w:tc>
      </w:tr>
      <w:tr w:rsidR="00F76BA9" w:rsidRPr="00CF77C8" w14:paraId="6DC518ED" w14:textId="77777777" w:rsidTr="00F21307">
        <w:tc>
          <w:tcPr>
            <w:tcW w:w="2339" w:type="dxa"/>
          </w:tcPr>
          <w:p w14:paraId="4878441A" w14:textId="77777777" w:rsidR="00F76BA9" w:rsidRPr="00CF77C8" w:rsidRDefault="00F76BA9" w:rsidP="008820E7">
            <w:pPr>
              <w:jc w:val="right"/>
              <w:rPr>
                <w:sz w:val="24"/>
                <w:szCs w:val="24"/>
              </w:rPr>
            </w:pPr>
            <w:r w:rsidRPr="00CF77C8">
              <w:rPr>
                <w:sz w:val="24"/>
                <w:szCs w:val="24"/>
              </w:rPr>
              <w:t>DISCOURAGING</w:t>
            </w:r>
          </w:p>
        </w:tc>
        <w:tc>
          <w:tcPr>
            <w:tcW w:w="529" w:type="dxa"/>
          </w:tcPr>
          <w:p w14:paraId="48D96D11" w14:textId="77777777" w:rsidR="00F76BA9" w:rsidRPr="00CF77C8" w:rsidRDefault="00F76BA9" w:rsidP="008820E7">
            <w:pPr>
              <w:jc w:val="center"/>
              <w:rPr>
                <w:sz w:val="24"/>
                <w:szCs w:val="24"/>
              </w:rPr>
            </w:pPr>
            <w:r w:rsidRPr="00CF77C8">
              <w:rPr>
                <w:sz w:val="24"/>
                <w:szCs w:val="24"/>
              </w:rPr>
              <w:t>0</w:t>
            </w:r>
          </w:p>
        </w:tc>
        <w:tc>
          <w:tcPr>
            <w:tcW w:w="501" w:type="dxa"/>
          </w:tcPr>
          <w:p w14:paraId="5839F3ED" w14:textId="77777777" w:rsidR="00F76BA9" w:rsidRPr="00CF77C8" w:rsidRDefault="00F76BA9" w:rsidP="008820E7">
            <w:pPr>
              <w:jc w:val="center"/>
              <w:rPr>
                <w:sz w:val="24"/>
                <w:szCs w:val="24"/>
              </w:rPr>
            </w:pPr>
            <w:r w:rsidRPr="00CF77C8">
              <w:rPr>
                <w:sz w:val="24"/>
                <w:szCs w:val="24"/>
              </w:rPr>
              <w:t>1</w:t>
            </w:r>
          </w:p>
        </w:tc>
        <w:tc>
          <w:tcPr>
            <w:tcW w:w="501" w:type="dxa"/>
          </w:tcPr>
          <w:p w14:paraId="424FA144" w14:textId="77777777" w:rsidR="00F76BA9" w:rsidRPr="00CF77C8" w:rsidRDefault="00F76BA9" w:rsidP="008820E7">
            <w:pPr>
              <w:jc w:val="center"/>
              <w:rPr>
                <w:sz w:val="24"/>
                <w:szCs w:val="24"/>
              </w:rPr>
            </w:pPr>
            <w:r w:rsidRPr="00CF77C8">
              <w:rPr>
                <w:sz w:val="24"/>
                <w:szCs w:val="24"/>
              </w:rPr>
              <w:t>2</w:t>
            </w:r>
          </w:p>
        </w:tc>
        <w:tc>
          <w:tcPr>
            <w:tcW w:w="501" w:type="dxa"/>
          </w:tcPr>
          <w:p w14:paraId="03EA8333" w14:textId="77777777" w:rsidR="00F76BA9" w:rsidRPr="00CF77C8" w:rsidRDefault="00F76BA9" w:rsidP="008820E7">
            <w:pPr>
              <w:jc w:val="center"/>
              <w:rPr>
                <w:sz w:val="24"/>
                <w:szCs w:val="24"/>
              </w:rPr>
            </w:pPr>
            <w:r w:rsidRPr="00CF77C8">
              <w:rPr>
                <w:sz w:val="24"/>
                <w:szCs w:val="24"/>
              </w:rPr>
              <w:t>3</w:t>
            </w:r>
          </w:p>
        </w:tc>
        <w:tc>
          <w:tcPr>
            <w:tcW w:w="501" w:type="dxa"/>
          </w:tcPr>
          <w:p w14:paraId="56B7F8AB" w14:textId="77777777" w:rsidR="00F76BA9" w:rsidRPr="00CF77C8" w:rsidRDefault="00F76BA9" w:rsidP="008820E7">
            <w:pPr>
              <w:jc w:val="center"/>
              <w:rPr>
                <w:sz w:val="24"/>
                <w:szCs w:val="24"/>
              </w:rPr>
            </w:pPr>
            <w:r w:rsidRPr="00CF77C8">
              <w:rPr>
                <w:sz w:val="24"/>
                <w:szCs w:val="24"/>
              </w:rPr>
              <w:t>4</w:t>
            </w:r>
          </w:p>
        </w:tc>
        <w:tc>
          <w:tcPr>
            <w:tcW w:w="501" w:type="dxa"/>
          </w:tcPr>
          <w:p w14:paraId="6ACB9A5A" w14:textId="77777777" w:rsidR="00F76BA9" w:rsidRPr="00CF77C8" w:rsidRDefault="00F76BA9" w:rsidP="008820E7">
            <w:pPr>
              <w:jc w:val="center"/>
              <w:rPr>
                <w:sz w:val="24"/>
                <w:szCs w:val="24"/>
              </w:rPr>
            </w:pPr>
            <w:r w:rsidRPr="00CF77C8">
              <w:rPr>
                <w:sz w:val="24"/>
                <w:szCs w:val="24"/>
              </w:rPr>
              <w:t>5</w:t>
            </w:r>
          </w:p>
        </w:tc>
        <w:tc>
          <w:tcPr>
            <w:tcW w:w="2122" w:type="dxa"/>
          </w:tcPr>
          <w:p w14:paraId="1FED4D8F" w14:textId="77777777" w:rsidR="00F76BA9" w:rsidRPr="00CF77C8" w:rsidRDefault="00F76BA9" w:rsidP="008820E7">
            <w:pPr>
              <w:rPr>
                <w:sz w:val="24"/>
                <w:szCs w:val="24"/>
              </w:rPr>
            </w:pPr>
            <w:r w:rsidRPr="00CF77C8">
              <w:rPr>
                <w:sz w:val="24"/>
                <w:szCs w:val="24"/>
              </w:rPr>
              <w:t>HOPEFUL</w:t>
            </w:r>
          </w:p>
        </w:tc>
      </w:tr>
      <w:tr w:rsidR="00F76BA9" w:rsidRPr="00CF77C8" w14:paraId="516F543C" w14:textId="77777777" w:rsidTr="00F21307">
        <w:tc>
          <w:tcPr>
            <w:tcW w:w="2339" w:type="dxa"/>
          </w:tcPr>
          <w:p w14:paraId="3D5A1BDB" w14:textId="77777777" w:rsidR="00F76BA9" w:rsidRPr="00CF77C8" w:rsidRDefault="00F76BA9" w:rsidP="008820E7">
            <w:pPr>
              <w:jc w:val="right"/>
              <w:rPr>
                <w:sz w:val="24"/>
                <w:szCs w:val="24"/>
              </w:rPr>
            </w:pPr>
            <w:r w:rsidRPr="00CF77C8">
              <w:rPr>
                <w:sz w:val="24"/>
                <w:szCs w:val="24"/>
              </w:rPr>
              <w:t>ENJOYABLE</w:t>
            </w:r>
          </w:p>
        </w:tc>
        <w:tc>
          <w:tcPr>
            <w:tcW w:w="529" w:type="dxa"/>
          </w:tcPr>
          <w:p w14:paraId="44EB7FCB" w14:textId="77777777" w:rsidR="00F76BA9" w:rsidRPr="00CF77C8" w:rsidRDefault="00F76BA9" w:rsidP="008820E7">
            <w:pPr>
              <w:jc w:val="center"/>
              <w:rPr>
                <w:sz w:val="24"/>
                <w:szCs w:val="24"/>
              </w:rPr>
            </w:pPr>
            <w:r w:rsidRPr="00CF77C8">
              <w:rPr>
                <w:sz w:val="24"/>
                <w:szCs w:val="24"/>
              </w:rPr>
              <w:t>5</w:t>
            </w:r>
          </w:p>
        </w:tc>
        <w:tc>
          <w:tcPr>
            <w:tcW w:w="501" w:type="dxa"/>
          </w:tcPr>
          <w:p w14:paraId="1992636B" w14:textId="77777777" w:rsidR="00F76BA9" w:rsidRPr="00CF77C8" w:rsidRDefault="00F76BA9" w:rsidP="008820E7">
            <w:pPr>
              <w:jc w:val="center"/>
              <w:rPr>
                <w:sz w:val="24"/>
                <w:szCs w:val="24"/>
              </w:rPr>
            </w:pPr>
            <w:r w:rsidRPr="00CF77C8">
              <w:rPr>
                <w:sz w:val="24"/>
                <w:szCs w:val="24"/>
              </w:rPr>
              <w:t>4</w:t>
            </w:r>
          </w:p>
        </w:tc>
        <w:tc>
          <w:tcPr>
            <w:tcW w:w="501" w:type="dxa"/>
          </w:tcPr>
          <w:p w14:paraId="1FFCBD17" w14:textId="77777777" w:rsidR="00F76BA9" w:rsidRPr="00CF77C8" w:rsidRDefault="00F76BA9" w:rsidP="008820E7">
            <w:pPr>
              <w:jc w:val="center"/>
              <w:rPr>
                <w:sz w:val="24"/>
                <w:szCs w:val="24"/>
              </w:rPr>
            </w:pPr>
            <w:r w:rsidRPr="00CF77C8">
              <w:rPr>
                <w:sz w:val="24"/>
                <w:szCs w:val="24"/>
              </w:rPr>
              <w:t>3</w:t>
            </w:r>
          </w:p>
        </w:tc>
        <w:tc>
          <w:tcPr>
            <w:tcW w:w="501" w:type="dxa"/>
          </w:tcPr>
          <w:p w14:paraId="3DEEDE31" w14:textId="77777777" w:rsidR="00F76BA9" w:rsidRPr="00CF77C8" w:rsidRDefault="00F76BA9" w:rsidP="008820E7">
            <w:pPr>
              <w:jc w:val="center"/>
              <w:rPr>
                <w:sz w:val="24"/>
                <w:szCs w:val="24"/>
              </w:rPr>
            </w:pPr>
            <w:r w:rsidRPr="00CF77C8">
              <w:rPr>
                <w:sz w:val="24"/>
                <w:szCs w:val="24"/>
              </w:rPr>
              <w:t>2</w:t>
            </w:r>
          </w:p>
        </w:tc>
        <w:tc>
          <w:tcPr>
            <w:tcW w:w="501" w:type="dxa"/>
          </w:tcPr>
          <w:p w14:paraId="0FCED88B" w14:textId="77777777" w:rsidR="00F76BA9" w:rsidRPr="00CF77C8" w:rsidRDefault="00F76BA9" w:rsidP="008820E7">
            <w:pPr>
              <w:jc w:val="center"/>
              <w:rPr>
                <w:sz w:val="24"/>
                <w:szCs w:val="24"/>
              </w:rPr>
            </w:pPr>
            <w:r w:rsidRPr="00CF77C8">
              <w:rPr>
                <w:sz w:val="24"/>
                <w:szCs w:val="24"/>
              </w:rPr>
              <w:t>1</w:t>
            </w:r>
          </w:p>
        </w:tc>
        <w:tc>
          <w:tcPr>
            <w:tcW w:w="501" w:type="dxa"/>
          </w:tcPr>
          <w:p w14:paraId="0D55FEB4" w14:textId="77777777" w:rsidR="00F76BA9" w:rsidRPr="00CF77C8" w:rsidRDefault="00F76BA9" w:rsidP="008820E7">
            <w:pPr>
              <w:jc w:val="center"/>
              <w:rPr>
                <w:sz w:val="24"/>
                <w:szCs w:val="24"/>
              </w:rPr>
            </w:pPr>
            <w:r w:rsidRPr="00CF77C8">
              <w:rPr>
                <w:sz w:val="24"/>
                <w:szCs w:val="24"/>
              </w:rPr>
              <w:t>0</w:t>
            </w:r>
          </w:p>
        </w:tc>
        <w:tc>
          <w:tcPr>
            <w:tcW w:w="2122" w:type="dxa"/>
          </w:tcPr>
          <w:p w14:paraId="3718E754" w14:textId="77777777" w:rsidR="00F76BA9" w:rsidRPr="00CF77C8" w:rsidRDefault="00F76BA9" w:rsidP="008820E7">
            <w:pPr>
              <w:rPr>
                <w:sz w:val="24"/>
                <w:szCs w:val="24"/>
              </w:rPr>
            </w:pPr>
            <w:r w:rsidRPr="00CF77C8">
              <w:rPr>
                <w:sz w:val="24"/>
                <w:szCs w:val="24"/>
              </w:rPr>
              <w:t>MISERABLE</w:t>
            </w:r>
          </w:p>
        </w:tc>
      </w:tr>
    </w:tbl>
    <w:p w14:paraId="36FF7004" w14:textId="77777777" w:rsidR="00F76BA9" w:rsidRPr="00CF77C8" w:rsidRDefault="00F76BA9" w:rsidP="008820E7"/>
    <w:p w14:paraId="00792AB7" w14:textId="77777777" w:rsidR="00A71B88" w:rsidRPr="008820E7" w:rsidRDefault="00F76BA9" w:rsidP="008820E7">
      <w:r w:rsidRPr="00CF77C8">
        <w:t>SCORING: To score the CSI-</w:t>
      </w:r>
      <w:r w:rsidR="00276A37">
        <w:t>16</w:t>
      </w:r>
      <w:r w:rsidRPr="00CF77C8">
        <w:t xml:space="preserve">, you simply sum the responses across all of the items. The point values of each response of each item are shown above. NOTE – </w:t>
      </w:r>
      <w:r w:rsidR="00FE0B62">
        <w:t xml:space="preserve">Point values are not shown to participants. </w:t>
      </w:r>
    </w:p>
    <w:p w14:paraId="4368591D" w14:textId="77777777" w:rsidR="00FE0B62" w:rsidRDefault="00FE0B62">
      <w:pPr>
        <w:rPr>
          <w:rFonts w:eastAsia="Calibri"/>
          <w:b/>
          <w:szCs w:val="36"/>
        </w:rPr>
      </w:pPr>
      <w:r>
        <w:br w:type="page"/>
      </w:r>
    </w:p>
    <w:p w14:paraId="152F94F1" w14:textId="77777777" w:rsidR="00F76BA9" w:rsidRPr="008820E7" w:rsidRDefault="00F76BA9" w:rsidP="008820E7">
      <w:pPr>
        <w:pStyle w:val="Heading2"/>
        <w:spacing w:after="0"/>
        <w:jc w:val="center"/>
        <w:rPr>
          <w:rFonts w:cs="Times New Roman"/>
        </w:rPr>
      </w:pPr>
      <w:bookmarkStart w:id="425" w:name="_Toc11055523"/>
      <w:r w:rsidRPr="008820E7">
        <w:rPr>
          <w:rFonts w:cs="Times New Roman"/>
        </w:rPr>
        <w:lastRenderedPageBreak/>
        <w:t xml:space="preserve">Positive-Negative Relationship Quality Scale- </w:t>
      </w:r>
      <w:r w:rsidR="00E904FA">
        <w:rPr>
          <w:rFonts w:cs="Times New Roman"/>
        </w:rPr>
        <w:t>8</w:t>
      </w:r>
      <w:r w:rsidRPr="008820E7">
        <w:rPr>
          <w:rFonts w:cs="Times New Roman"/>
        </w:rPr>
        <w:t>-item</w:t>
      </w:r>
      <w:r w:rsidR="001855C2">
        <w:rPr>
          <w:rFonts w:cs="Times New Roman"/>
        </w:rPr>
        <w:t>s</w:t>
      </w:r>
      <w:bookmarkEnd w:id="425"/>
    </w:p>
    <w:p w14:paraId="5D71939A" w14:textId="77777777" w:rsidR="00F76BA9" w:rsidRPr="008820E7" w:rsidRDefault="00F76BA9" w:rsidP="008820E7">
      <w:pPr>
        <w:jc w:val="center"/>
        <w:rPr>
          <w:b/>
        </w:rPr>
      </w:pPr>
    </w:p>
    <w:p w14:paraId="693861AB" w14:textId="77777777" w:rsidR="00F76BA9" w:rsidRPr="00FE0B62" w:rsidRDefault="00F76BA9" w:rsidP="00FE0B62">
      <w:pPr>
        <w:shd w:val="clear" w:color="auto" w:fill="FFFFFF" w:themeFill="background1"/>
        <w:rPr>
          <w:b/>
        </w:rPr>
      </w:pPr>
      <w:r w:rsidRPr="00FE0B62">
        <w:rPr>
          <w:b/>
        </w:rPr>
        <w:t xml:space="preserve">Source: </w:t>
      </w:r>
    </w:p>
    <w:p w14:paraId="3307DE73" w14:textId="77777777" w:rsidR="00F76BA9" w:rsidRPr="00FE0B62" w:rsidRDefault="00F76BA9" w:rsidP="00FE0B62">
      <w:pPr>
        <w:shd w:val="clear" w:color="auto" w:fill="FFFFFF" w:themeFill="background1"/>
      </w:pPr>
      <w:r w:rsidRPr="00FE0B62">
        <w:rPr>
          <w:b/>
        </w:rPr>
        <w:tab/>
      </w:r>
      <w:r w:rsidRPr="00FE0B62">
        <w:t xml:space="preserve">Rogge, R. D., Fincham, F. D., </w:t>
      </w:r>
      <w:proofErr w:type="spellStart"/>
      <w:r w:rsidRPr="00FE0B62">
        <w:t>Crasta</w:t>
      </w:r>
      <w:proofErr w:type="spellEnd"/>
      <w:r w:rsidRPr="00FE0B62">
        <w:t xml:space="preserve">, D., &amp; </w:t>
      </w:r>
      <w:proofErr w:type="spellStart"/>
      <w:r w:rsidRPr="00FE0B62">
        <w:t>Maniaci</w:t>
      </w:r>
      <w:proofErr w:type="spellEnd"/>
      <w:r w:rsidRPr="00FE0B62">
        <w:t xml:space="preserve">, M. R. (2017). Positive and negative </w:t>
      </w:r>
    </w:p>
    <w:p w14:paraId="4FEDA8E2" w14:textId="77777777" w:rsidR="00F76BA9" w:rsidRPr="00FE0B62" w:rsidRDefault="00F76BA9" w:rsidP="00FE0B62">
      <w:pPr>
        <w:shd w:val="clear" w:color="auto" w:fill="FFFFFF" w:themeFill="background1"/>
        <w:ind w:left="1440"/>
      </w:pPr>
      <w:r w:rsidRPr="00FE0B62">
        <w:t xml:space="preserve">evaluation of relationships: Development and validation of the Positive–Negative Relationship Quality (PN-RQ) scale. </w:t>
      </w:r>
      <w:r w:rsidRPr="00FE0B62">
        <w:rPr>
          <w:i/>
          <w:iCs/>
        </w:rPr>
        <w:t>Psychological Assessment</w:t>
      </w:r>
      <w:r w:rsidRPr="00FE0B62">
        <w:t xml:space="preserve">, </w:t>
      </w:r>
      <w:r w:rsidRPr="00FE0B62">
        <w:rPr>
          <w:i/>
          <w:iCs/>
        </w:rPr>
        <w:t>29</w:t>
      </w:r>
      <w:r w:rsidRPr="00FE0B62">
        <w:t>(8), 1028–1043.</w:t>
      </w:r>
    </w:p>
    <w:p w14:paraId="6B74CE66" w14:textId="77777777" w:rsidR="00F76BA9" w:rsidRPr="00FE0B62" w:rsidRDefault="00F76BA9" w:rsidP="00FE0B62">
      <w:pPr>
        <w:shd w:val="clear" w:color="auto" w:fill="FFFFFF" w:themeFill="background1"/>
        <w:rPr>
          <w:b/>
        </w:rPr>
      </w:pPr>
    </w:p>
    <w:p w14:paraId="7B1F1942" w14:textId="77777777" w:rsidR="00CD31EE" w:rsidRDefault="00CD31EE" w:rsidP="00FE0B62">
      <w:pPr>
        <w:shd w:val="clear" w:color="auto" w:fill="FFFFFF" w:themeFill="background1"/>
        <w:jc w:val="center"/>
      </w:pPr>
      <w:r w:rsidRPr="00FE0B62">
        <w:t>Positive subscale</w:t>
      </w:r>
    </w:p>
    <w:p w14:paraId="73190311" w14:textId="77777777" w:rsidR="00FE0B62" w:rsidRPr="00FE0B62" w:rsidRDefault="00FE0B62" w:rsidP="00FE0B62">
      <w:pPr>
        <w:shd w:val="clear" w:color="auto" w:fill="FFFFFF" w:themeFill="background1"/>
      </w:pPr>
    </w:p>
    <w:tbl>
      <w:tblPr>
        <w:tblW w:w="10504" w:type="dxa"/>
        <w:tblInd w:w="-90" w:type="dxa"/>
        <w:shd w:val="clear" w:color="auto" w:fill="FFFFFF" w:themeFill="background1"/>
        <w:tblLayout w:type="fixed"/>
        <w:tblLook w:val="01E0" w:firstRow="1" w:lastRow="1" w:firstColumn="1" w:lastColumn="1" w:noHBand="0" w:noVBand="0"/>
      </w:tblPr>
      <w:tblGrid>
        <w:gridCol w:w="4770"/>
        <w:gridCol w:w="906"/>
        <w:gridCol w:w="815"/>
        <w:gridCol w:w="906"/>
        <w:gridCol w:w="906"/>
        <w:gridCol w:w="834"/>
        <w:gridCol w:w="1367"/>
      </w:tblGrid>
      <w:tr w:rsidR="00CD31EE" w:rsidRPr="00FE0B62" w14:paraId="1E95BE33" w14:textId="77777777" w:rsidTr="00FE0B62">
        <w:trPr>
          <w:trHeight w:val="355"/>
        </w:trPr>
        <w:tc>
          <w:tcPr>
            <w:tcW w:w="4770" w:type="dxa"/>
            <w:shd w:val="clear" w:color="auto" w:fill="FFFFFF" w:themeFill="background1"/>
          </w:tcPr>
          <w:p w14:paraId="21979A64" w14:textId="77777777" w:rsidR="00CD31EE" w:rsidRPr="00FE0B62" w:rsidRDefault="00CD31EE" w:rsidP="00FE0B62">
            <w:pPr>
              <w:shd w:val="clear" w:color="auto" w:fill="FFFFFF" w:themeFill="background1"/>
              <w:ind w:right="72"/>
              <w:rPr>
                <w:b/>
              </w:rPr>
            </w:pPr>
            <w:r w:rsidRPr="00FE0B62">
              <w:rPr>
                <w:b/>
              </w:rPr>
              <w:t xml:space="preserve">Considering only the </w:t>
            </w:r>
            <w:r w:rsidRPr="00FE0B62">
              <w:rPr>
                <w:b/>
                <w:u w:val="single"/>
              </w:rPr>
              <w:t>positive</w:t>
            </w:r>
            <w:r w:rsidRPr="00FE0B62">
              <w:rPr>
                <w:b/>
              </w:rPr>
              <w:t xml:space="preserve"> qualities of your relationship and ignoring the </w:t>
            </w:r>
            <w:r w:rsidRPr="00FE0B62">
              <w:rPr>
                <w:b/>
                <w:u w:val="single"/>
              </w:rPr>
              <w:t>negative</w:t>
            </w:r>
            <w:r w:rsidRPr="00FE0B62">
              <w:rPr>
                <w:b/>
              </w:rPr>
              <w:t xml:space="preserve"> ones, please rate your relationship on the following…</w:t>
            </w:r>
          </w:p>
          <w:p w14:paraId="500AA181" w14:textId="77777777" w:rsidR="00CD31EE" w:rsidRPr="00FE0B62" w:rsidRDefault="00CD31EE" w:rsidP="00FE0B62">
            <w:pPr>
              <w:shd w:val="clear" w:color="auto" w:fill="FFFFFF" w:themeFill="background1"/>
              <w:ind w:right="72"/>
              <w:rPr>
                <w:b/>
              </w:rPr>
            </w:pPr>
          </w:p>
          <w:p w14:paraId="42E2AE06" w14:textId="77777777" w:rsidR="00CD31EE" w:rsidRPr="00FE0B62" w:rsidRDefault="00CD31EE" w:rsidP="00FE0B62">
            <w:pPr>
              <w:shd w:val="clear" w:color="auto" w:fill="FFFFFF" w:themeFill="background1"/>
              <w:ind w:right="72"/>
              <w:rPr>
                <w:b/>
                <w:color w:val="2F5496"/>
              </w:rPr>
            </w:pPr>
            <w:r w:rsidRPr="00FE0B62">
              <w:rPr>
                <w:b/>
              </w:rPr>
              <w:t>MY RELATIONSHIP IS…</w:t>
            </w:r>
          </w:p>
        </w:tc>
        <w:tc>
          <w:tcPr>
            <w:tcW w:w="906" w:type="dxa"/>
            <w:shd w:val="clear" w:color="auto" w:fill="FFFFFF" w:themeFill="background1"/>
            <w:vAlign w:val="center"/>
          </w:tcPr>
          <w:p w14:paraId="0D3B060F" w14:textId="77777777" w:rsidR="00CD31EE" w:rsidRPr="00FE0B62" w:rsidRDefault="00CD31EE" w:rsidP="00FE0B62">
            <w:pPr>
              <w:shd w:val="clear" w:color="auto" w:fill="FFFFFF" w:themeFill="background1"/>
              <w:jc w:val="center"/>
            </w:pPr>
            <w:r w:rsidRPr="00FE0B62">
              <w:t>Not</w:t>
            </w:r>
          </w:p>
          <w:p w14:paraId="2C6413D0" w14:textId="77777777" w:rsidR="00CD31EE" w:rsidRPr="00FE0B62" w:rsidRDefault="00CD31EE" w:rsidP="00FE0B62">
            <w:pPr>
              <w:shd w:val="clear" w:color="auto" w:fill="FFFFFF" w:themeFill="background1"/>
              <w:jc w:val="center"/>
            </w:pPr>
            <w:r w:rsidRPr="00FE0B62">
              <w:t>at all TRUE</w:t>
            </w:r>
          </w:p>
        </w:tc>
        <w:tc>
          <w:tcPr>
            <w:tcW w:w="815" w:type="dxa"/>
            <w:shd w:val="clear" w:color="auto" w:fill="FFFFFF" w:themeFill="background1"/>
            <w:vAlign w:val="center"/>
          </w:tcPr>
          <w:p w14:paraId="1658EC68" w14:textId="77777777" w:rsidR="00CD31EE" w:rsidRPr="00FE0B62" w:rsidRDefault="00CD31EE" w:rsidP="00FE0B62">
            <w:pPr>
              <w:shd w:val="clear" w:color="auto" w:fill="FFFFFF" w:themeFill="background1"/>
              <w:jc w:val="center"/>
            </w:pPr>
            <w:r w:rsidRPr="00FE0B62">
              <w:t>A little TRUE</w:t>
            </w:r>
          </w:p>
        </w:tc>
        <w:tc>
          <w:tcPr>
            <w:tcW w:w="906" w:type="dxa"/>
            <w:shd w:val="clear" w:color="auto" w:fill="FFFFFF" w:themeFill="background1"/>
            <w:vAlign w:val="center"/>
          </w:tcPr>
          <w:p w14:paraId="6C71FD16" w14:textId="77777777" w:rsidR="00CD31EE" w:rsidRPr="00FE0B62" w:rsidRDefault="00CD31EE" w:rsidP="00FE0B62">
            <w:pPr>
              <w:shd w:val="clear" w:color="auto" w:fill="FFFFFF" w:themeFill="background1"/>
              <w:jc w:val="center"/>
            </w:pPr>
            <w:r w:rsidRPr="00FE0B62">
              <w:t>Some-what TRUE</w:t>
            </w:r>
          </w:p>
        </w:tc>
        <w:tc>
          <w:tcPr>
            <w:tcW w:w="906" w:type="dxa"/>
            <w:shd w:val="clear" w:color="auto" w:fill="FFFFFF" w:themeFill="background1"/>
            <w:vAlign w:val="center"/>
          </w:tcPr>
          <w:p w14:paraId="6C0734BE" w14:textId="77777777" w:rsidR="00CD31EE" w:rsidRPr="00FE0B62" w:rsidRDefault="00CD31EE" w:rsidP="00FE0B62">
            <w:pPr>
              <w:shd w:val="clear" w:color="auto" w:fill="FFFFFF" w:themeFill="background1"/>
              <w:jc w:val="center"/>
            </w:pPr>
            <w:r w:rsidRPr="00FE0B62">
              <w:t>Mostly TRUE</w:t>
            </w:r>
          </w:p>
        </w:tc>
        <w:tc>
          <w:tcPr>
            <w:tcW w:w="834" w:type="dxa"/>
            <w:shd w:val="clear" w:color="auto" w:fill="FFFFFF" w:themeFill="background1"/>
            <w:vAlign w:val="center"/>
          </w:tcPr>
          <w:p w14:paraId="6B7F51AF" w14:textId="77777777" w:rsidR="00CD31EE" w:rsidRPr="00FE0B62" w:rsidRDefault="00CD31EE" w:rsidP="00FE0B62">
            <w:pPr>
              <w:shd w:val="clear" w:color="auto" w:fill="FFFFFF" w:themeFill="background1"/>
              <w:jc w:val="center"/>
            </w:pPr>
            <w:r w:rsidRPr="00FE0B62">
              <w:t>Very</w:t>
            </w:r>
            <w:r w:rsidRPr="00FE0B62">
              <w:br/>
              <w:t>TRUE</w:t>
            </w:r>
          </w:p>
        </w:tc>
        <w:tc>
          <w:tcPr>
            <w:tcW w:w="1367" w:type="dxa"/>
            <w:shd w:val="clear" w:color="auto" w:fill="FFFFFF" w:themeFill="background1"/>
            <w:vAlign w:val="center"/>
          </w:tcPr>
          <w:p w14:paraId="0E6D9FBD" w14:textId="77777777" w:rsidR="00CD31EE" w:rsidRPr="00FE0B62" w:rsidRDefault="00CD31EE" w:rsidP="00FE0B62">
            <w:pPr>
              <w:shd w:val="clear" w:color="auto" w:fill="FFFFFF" w:themeFill="background1"/>
              <w:jc w:val="center"/>
            </w:pPr>
            <w:r w:rsidRPr="00FE0B62">
              <w:t>Completely TRUE</w:t>
            </w:r>
          </w:p>
        </w:tc>
      </w:tr>
      <w:tr w:rsidR="00CD31EE" w:rsidRPr="00FE0B62" w14:paraId="2022A044" w14:textId="77777777" w:rsidTr="00FE0B62">
        <w:trPr>
          <w:trHeight w:val="208"/>
        </w:trPr>
        <w:tc>
          <w:tcPr>
            <w:tcW w:w="4770" w:type="dxa"/>
            <w:shd w:val="clear" w:color="auto" w:fill="FFFFFF" w:themeFill="background1"/>
          </w:tcPr>
          <w:p w14:paraId="71AE6844" w14:textId="77777777" w:rsidR="00CD31EE" w:rsidRPr="00FE0B62" w:rsidRDefault="00CD31EE" w:rsidP="00FE0B62">
            <w:pPr>
              <w:shd w:val="clear" w:color="auto" w:fill="FFFFFF" w:themeFill="background1"/>
              <w:jc w:val="right"/>
            </w:pPr>
            <w:r w:rsidRPr="00FE0B62">
              <w:t xml:space="preserve">Enjoyable </w:t>
            </w:r>
          </w:p>
        </w:tc>
        <w:tc>
          <w:tcPr>
            <w:tcW w:w="906" w:type="dxa"/>
            <w:shd w:val="clear" w:color="auto" w:fill="FFFFFF" w:themeFill="background1"/>
            <w:vAlign w:val="center"/>
          </w:tcPr>
          <w:p w14:paraId="4AE2EC51" w14:textId="77777777" w:rsidR="00CD31EE" w:rsidRPr="00FE0B62" w:rsidRDefault="00CD31EE" w:rsidP="00FE0B62">
            <w:pPr>
              <w:shd w:val="clear" w:color="auto" w:fill="FFFFFF" w:themeFill="background1"/>
              <w:jc w:val="center"/>
            </w:pPr>
            <w:r w:rsidRPr="00FE0B62">
              <w:t>O</w:t>
            </w:r>
          </w:p>
        </w:tc>
        <w:tc>
          <w:tcPr>
            <w:tcW w:w="815" w:type="dxa"/>
            <w:shd w:val="clear" w:color="auto" w:fill="FFFFFF" w:themeFill="background1"/>
            <w:vAlign w:val="center"/>
          </w:tcPr>
          <w:p w14:paraId="7E90C3C0" w14:textId="77777777" w:rsidR="00CD31EE" w:rsidRPr="00FE0B62" w:rsidRDefault="00CD31EE" w:rsidP="00FE0B62">
            <w:pPr>
              <w:shd w:val="clear" w:color="auto" w:fill="FFFFFF" w:themeFill="background1"/>
              <w:jc w:val="center"/>
            </w:pPr>
            <w:r w:rsidRPr="00FE0B62">
              <w:t>O</w:t>
            </w:r>
          </w:p>
        </w:tc>
        <w:tc>
          <w:tcPr>
            <w:tcW w:w="906" w:type="dxa"/>
            <w:shd w:val="clear" w:color="auto" w:fill="FFFFFF" w:themeFill="background1"/>
            <w:vAlign w:val="center"/>
          </w:tcPr>
          <w:p w14:paraId="12B2A546" w14:textId="77777777" w:rsidR="00CD31EE" w:rsidRPr="00FE0B62" w:rsidRDefault="00CD31EE" w:rsidP="00FE0B62">
            <w:pPr>
              <w:shd w:val="clear" w:color="auto" w:fill="FFFFFF" w:themeFill="background1"/>
              <w:jc w:val="center"/>
            </w:pPr>
            <w:r w:rsidRPr="00FE0B62">
              <w:t>O</w:t>
            </w:r>
          </w:p>
        </w:tc>
        <w:tc>
          <w:tcPr>
            <w:tcW w:w="906" w:type="dxa"/>
            <w:shd w:val="clear" w:color="auto" w:fill="FFFFFF" w:themeFill="background1"/>
            <w:vAlign w:val="center"/>
          </w:tcPr>
          <w:p w14:paraId="6A7B201B" w14:textId="77777777" w:rsidR="00CD31EE" w:rsidRPr="00FE0B62" w:rsidRDefault="00CD31EE" w:rsidP="00FE0B62">
            <w:pPr>
              <w:shd w:val="clear" w:color="auto" w:fill="FFFFFF" w:themeFill="background1"/>
              <w:jc w:val="center"/>
            </w:pPr>
            <w:r w:rsidRPr="00FE0B62">
              <w:t>O</w:t>
            </w:r>
          </w:p>
        </w:tc>
        <w:tc>
          <w:tcPr>
            <w:tcW w:w="834" w:type="dxa"/>
            <w:shd w:val="clear" w:color="auto" w:fill="FFFFFF" w:themeFill="background1"/>
            <w:vAlign w:val="center"/>
          </w:tcPr>
          <w:p w14:paraId="108B960F" w14:textId="77777777" w:rsidR="00CD31EE" w:rsidRPr="00FE0B62" w:rsidRDefault="00CD31EE" w:rsidP="00FE0B62">
            <w:pPr>
              <w:shd w:val="clear" w:color="auto" w:fill="FFFFFF" w:themeFill="background1"/>
              <w:jc w:val="center"/>
            </w:pPr>
            <w:r w:rsidRPr="00FE0B62">
              <w:t>O</w:t>
            </w:r>
          </w:p>
        </w:tc>
        <w:tc>
          <w:tcPr>
            <w:tcW w:w="1367" w:type="dxa"/>
            <w:shd w:val="clear" w:color="auto" w:fill="FFFFFF" w:themeFill="background1"/>
            <w:vAlign w:val="center"/>
          </w:tcPr>
          <w:p w14:paraId="560886A7" w14:textId="77777777" w:rsidR="00CD31EE" w:rsidRPr="00FE0B62" w:rsidRDefault="00CD31EE" w:rsidP="00FE0B62">
            <w:pPr>
              <w:shd w:val="clear" w:color="auto" w:fill="FFFFFF" w:themeFill="background1"/>
              <w:jc w:val="center"/>
            </w:pPr>
            <w:r w:rsidRPr="00FE0B62">
              <w:t>O</w:t>
            </w:r>
          </w:p>
        </w:tc>
      </w:tr>
      <w:tr w:rsidR="00CD31EE" w:rsidRPr="00FE0B62" w14:paraId="34035828" w14:textId="77777777" w:rsidTr="00FE0B62">
        <w:trPr>
          <w:trHeight w:val="341"/>
        </w:trPr>
        <w:tc>
          <w:tcPr>
            <w:tcW w:w="4770" w:type="dxa"/>
            <w:shd w:val="clear" w:color="auto" w:fill="FFFFFF" w:themeFill="background1"/>
          </w:tcPr>
          <w:p w14:paraId="6B6B243F" w14:textId="77777777" w:rsidR="00CD31EE" w:rsidRPr="00FE0B62" w:rsidRDefault="00CD31EE" w:rsidP="00FE0B62">
            <w:pPr>
              <w:shd w:val="clear" w:color="auto" w:fill="FFFFFF" w:themeFill="background1"/>
              <w:jc w:val="right"/>
            </w:pPr>
            <w:r w:rsidRPr="00FE0B62">
              <w:t>Pleasant</w:t>
            </w:r>
          </w:p>
        </w:tc>
        <w:tc>
          <w:tcPr>
            <w:tcW w:w="906" w:type="dxa"/>
            <w:shd w:val="clear" w:color="auto" w:fill="FFFFFF" w:themeFill="background1"/>
            <w:vAlign w:val="center"/>
          </w:tcPr>
          <w:p w14:paraId="085A7309" w14:textId="77777777" w:rsidR="00CD31EE" w:rsidRPr="00FE0B62" w:rsidRDefault="00CD31EE" w:rsidP="00FE0B62">
            <w:pPr>
              <w:shd w:val="clear" w:color="auto" w:fill="FFFFFF" w:themeFill="background1"/>
              <w:jc w:val="center"/>
            </w:pPr>
            <w:r w:rsidRPr="00FE0B62">
              <w:t>O</w:t>
            </w:r>
          </w:p>
        </w:tc>
        <w:tc>
          <w:tcPr>
            <w:tcW w:w="815" w:type="dxa"/>
            <w:shd w:val="clear" w:color="auto" w:fill="FFFFFF" w:themeFill="background1"/>
            <w:vAlign w:val="center"/>
          </w:tcPr>
          <w:p w14:paraId="10FBD459" w14:textId="77777777" w:rsidR="00CD31EE" w:rsidRPr="00FE0B62" w:rsidRDefault="00CD31EE" w:rsidP="00FE0B62">
            <w:pPr>
              <w:shd w:val="clear" w:color="auto" w:fill="FFFFFF" w:themeFill="background1"/>
              <w:jc w:val="center"/>
            </w:pPr>
            <w:r w:rsidRPr="00FE0B62">
              <w:t>O</w:t>
            </w:r>
          </w:p>
        </w:tc>
        <w:tc>
          <w:tcPr>
            <w:tcW w:w="906" w:type="dxa"/>
            <w:shd w:val="clear" w:color="auto" w:fill="FFFFFF" w:themeFill="background1"/>
            <w:vAlign w:val="center"/>
          </w:tcPr>
          <w:p w14:paraId="280E1707" w14:textId="77777777" w:rsidR="00CD31EE" w:rsidRPr="00FE0B62" w:rsidRDefault="00CD31EE" w:rsidP="00FE0B62">
            <w:pPr>
              <w:shd w:val="clear" w:color="auto" w:fill="FFFFFF" w:themeFill="background1"/>
              <w:jc w:val="center"/>
            </w:pPr>
            <w:r w:rsidRPr="00FE0B62">
              <w:t>O</w:t>
            </w:r>
          </w:p>
        </w:tc>
        <w:tc>
          <w:tcPr>
            <w:tcW w:w="906" w:type="dxa"/>
            <w:shd w:val="clear" w:color="auto" w:fill="FFFFFF" w:themeFill="background1"/>
            <w:vAlign w:val="center"/>
          </w:tcPr>
          <w:p w14:paraId="3F961FF7" w14:textId="77777777" w:rsidR="00CD31EE" w:rsidRPr="00FE0B62" w:rsidRDefault="00CD31EE" w:rsidP="00FE0B62">
            <w:pPr>
              <w:shd w:val="clear" w:color="auto" w:fill="FFFFFF" w:themeFill="background1"/>
              <w:jc w:val="center"/>
            </w:pPr>
            <w:r w:rsidRPr="00FE0B62">
              <w:t>O</w:t>
            </w:r>
          </w:p>
        </w:tc>
        <w:tc>
          <w:tcPr>
            <w:tcW w:w="834" w:type="dxa"/>
            <w:shd w:val="clear" w:color="auto" w:fill="FFFFFF" w:themeFill="background1"/>
            <w:vAlign w:val="center"/>
          </w:tcPr>
          <w:p w14:paraId="7D5517F3" w14:textId="77777777" w:rsidR="00CD31EE" w:rsidRPr="00FE0B62" w:rsidRDefault="00CD31EE" w:rsidP="00FE0B62">
            <w:pPr>
              <w:shd w:val="clear" w:color="auto" w:fill="FFFFFF" w:themeFill="background1"/>
              <w:jc w:val="center"/>
            </w:pPr>
            <w:r w:rsidRPr="00FE0B62">
              <w:t>O</w:t>
            </w:r>
          </w:p>
        </w:tc>
        <w:tc>
          <w:tcPr>
            <w:tcW w:w="1367" w:type="dxa"/>
            <w:shd w:val="clear" w:color="auto" w:fill="FFFFFF" w:themeFill="background1"/>
            <w:vAlign w:val="center"/>
          </w:tcPr>
          <w:p w14:paraId="4484C195" w14:textId="77777777" w:rsidR="00CD31EE" w:rsidRPr="00FE0B62" w:rsidRDefault="00CD31EE" w:rsidP="00FE0B62">
            <w:pPr>
              <w:shd w:val="clear" w:color="auto" w:fill="FFFFFF" w:themeFill="background1"/>
              <w:jc w:val="center"/>
            </w:pPr>
            <w:r w:rsidRPr="00FE0B62">
              <w:t>O</w:t>
            </w:r>
          </w:p>
        </w:tc>
      </w:tr>
      <w:tr w:rsidR="00CD31EE" w:rsidRPr="00FE0B62" w14:paraId="0BDA69B9" w14:textId="77777777" w:rsidTr="00FE0B62">
        <w:trPr>
          <w:trHeight w:val="341"/>
        </w:trPr>
        <w:tc>
          <w:tcPr>
            <w:tcW w:w="4770" w:type="dxa"/>
            <w:shd w:val="clear" w:color="auto" w:fill="FFFFFF" w:themeFill="background1"/>
          </w:tcPr>
          <w:p w14:paraId="7F59C700" w14:textId="77777777" w:rsidR="00CD31EE" w:rsidRPr="00FE0B62" w:rsidRDefault="00CD31EE" w:rsidP="00FE0B62">
            <w:pPr>
              <w:shd w:val="clear" w:color="auto" w:fill="FFFFFF" w:themeFill="background1"/>
              <w:jc w:val="right"/>
            </w:pPr>
            <w:r w:rsidRPr="00FE0B62">
              <w:t>Strong</w:t>
            </w:r>
          </w:p>
        </w:tc>
        <w:tc>
          <w:tcPr>
            <w:tcW w:w="906" w:type="dxa"/>
            <w:shd w:val="clear" w:color="auto" w:fill="FFFFFF" w:themeFill="background1"/>
            <w:vAlign w:val="center"/>
          </w:tcPr>
          <w:p w14:paraId="32344E5A" w14:textId="77777777" w:rsidR="00CD31EE" w:rsidRPr="00FE0B62" w:rsidRDefault="00CD31EE" w:rsidP="00FE0B62">
            <w:pPr>
              <w:shd w:val="clear" w:color="auto" w:fill="FFFFFF" w:themeFill="background1"/>
              <w:jc w:val="center"/>
            </w:pPr>
            <w:r w:rsidRPr="00FE0B62">
              <w:t>O</w:t>
            </w:r>
          </w:p>
        </w:tc>
        <w:tc>
          <w:tcPr>
            <w:tcW w:w="815" w:type="dxa"/>
            <w:shd w:val="clear" w:color="auto" w:fill="FFFFFF" w:themeFill="background1"/>
            <w:vAlign w:val="center"/>
          </w:tcPr>
          <w:p w14:paraId="1BAE9635" w14:textId="77777777" w:rsidR="00CD31EE" w:rsidRPr="00FE0B62" w:rsidRDefault="00CD31EE" w:rsidP="00FE0B62">
            <w:pPr>
              <w:shd w:val="clear" w:color="auto" w:fill="FFFFFF" w:themeFill="background1"/>
              <w:jc w:val="center"/>
            </w:pPr>
            <w:r w:rsidRPr="00FE0B62">
              <w:t>O</w:t>
            </w:r>
          </w:p>
        </w:tc>
        <w:tc>
          <w:tcPr>
            <w:tcW w:w="906" w:type="dxa"/>
            <w:shd w:val="clear" w:color="auto" w:fill="FFFFFF" w:themeFill="background1"/>
            <w:vAlign w:val="center"/>
          </w:tcPr>
          <w:p w14:paraId="13C53BFC" w14:textId="77777777" w:rsidR="00CD31EE" w:rsidRPr="00FE0B62" w:rsidRDefault="00CD31EE" w:rsidP="00FE0B62">
            <w:pPr>
              <w:shd w:val="clear" w:color="auto" w:fill="FFFFFF" w:themeFill="background1"/>
              <w:jc w:val="center"/>
            </w:pPr>
            <w:r w:rsidRPr="00FE0B62">
              <w:t>O</w:t>
            </w:r>
          </w:p>
        </w:tc>
        <w:tc>
          <w:tcPr>
            <w:tcW w:w="906" w:type="dxa"/>
            <w:shd w:val="clear" w:color="auto" w:fill="FFFFFF" w:themeFill="background1"/>
            <w:vAlign w:val="center"/>
          </w:tcPr>
          <w:p w14:paraId="109AE607" w14:textId="77777777" w:rsidR="00CD31EE" w:rsidRPr="00FE0B62" w:rsidRDefault="00CD31EE" w:rsidP="00FE0B62">
            <w:pPr>
              <w:shd w:val="clear" w:color="auto" w:fill="FFFFFF" w:themeFill="background1"/>
              <w:jc w:val="center"/>
            </w:pPr>
            <w:r w:rsidRPr="00FE0B62">
              <w:t>O</w:t>
            </w:r>
          </w:p>
        </w:tc>
        <w:tc>
          <w:tcPr>
            <w:tcW w:w="834" w:type="dxa"/>
            <w:shd w:val="clear" w:color="auto" w:fill="FFFFFF" w:themeFill="background1"/>
            <w:vAlign w:val="center"/>
          </w:tcPr>
          <w:p w14:paraId="217745DB" w14:textId="77777777" w:rsidR="00CD31EE" w:rsidRPr="00FE0B62" w:rsidRDefault="00CD31EE" w:rsidP="00FE0B62">
            <w:pPr>
              <w:shd w:val="clear" w:color="auto" w:fill="FFFFFF" w:themeFill="background1"/>
              <w:jc w:val="center"/>
            </w:pPr>
            <w:r w:rsidRPr="00FE0B62">
              <w:t>O</w:t>
            </w:r>
          </w:p>
        </w:tc>
        <w:tc>
          <w:tcPr>
            <w:tcW w:w="1367" w:type="dxa"/>
            <w:shd w:val="clear" w:color="auto" w:fill="FFFFFF" w:themeFill="background1"/>
            <w:vAlign w:val="center"/>
          </w:tcPr>
          <w:p w14:paraId="77BF9595" w14:textId="77777777" w:rsidR="00CD31EE" w:rsidRPr="00FE0B62" w:rsidRDefault="00CD31EE" w:rsidP="00FE0B62">
            <w:pPr>
              <w:shd w:val="clear" w:color="auto" w:fill="FFFFFF" w:themeFill="background1"/>
              <w:jc w:val="center"/>
            </w:pPr>
            <w:r w:rsidRPr="00FE0B62">
              <w:t>O</w:t>
            </w:r>
          </w:p>
        </w:tc>
      </w:tr>
      <w:tr w:rsidR="00CD31EE" w:rsidRPr="00FE0B62" w14:paraId="79028E41" w14:textId="77777777" w:rsidTr="00FE0B62">
        <w:trPr>
          <w:trHeight w:val="346"/>
        </w:trPr>
        <w:tc>
          <w:tcPr>
            <w:tcW w:w="4770" w:type="dxa"/>
            <w:shd w:val="clear" w:color="auto" w:fill="FFFFFF" w:themeFill="background1"/>
          </w:tcPr>
          <w:p w14:paraId="55168398" w14:textId="77777777" w:rsidR="00CD31EE" w:rsidRPr="00FE0B62" w:rsidRDefault="00CD31EE" w:rsidP="00FE0B62">
            <w:pPr>
              <w:shd w:val="clear" w:color="auto" w:fill="FFFFFF" w:themeFill="background1"/>
              <w:jc w:val="right"/>
            </w:pPr>
            <w:r w:rsidRPr="00FE0B62">
              <w:t>Alive</w:t>
            </w:r>
          </w:p>
        </w:tc>
        <w:tc>
          <w:tcPr>
            <w:tcW w:w="906" w:type="dxa"/>
            <w:shd w:val="clear" w:color="auto" w:fill="FFFFFF" w:themeFill="background1"/>
            <w:vAlign w:val="center"/>
          </w:tcPr>
          <w:p w14:paraId="5BC3508F" w14:textId="77777777" w:rsidR="00CD31EE" w:rsidRPr="00FE0B62" w:rsidRDefault="00CD31EE" w:rsidP="00FE0B62">
            <w:pPr>
              <w:shd w:val="clear" w:color="auto" w:fill="FFFFFF" w:themeFill="background1"/>
              <w:jc w:val="center"/>
            </w:pPr>
            <w:r w:rsidRPr="00FE0B62">
              <w:t>O</w:t>
            </w:r>
          </w:p>
        </w:tc>
        <w:tc>
          <w:tcPr>
            <w:tcW w:w="815" w:type="dxa"/>
            <w:shd w:val="clear" w:color="auto" w:fill="FFFFFF" w:themeFill="background1"/>
            <w:vAlign w:val="center"/>
          </w:tcPr>
          <w:p w14:paraId="6EF65ED4" w14:textId="77777777" w:rsidR="00CD31EE" w:rsidRPr="00FE0B62" w:rsidRDefault="00CD31EE" w:rsidP="00FE0B62">
            <w:pPr>
              <w:shd w:val="clear" w:color="auto" w:fill="FFFFFF" w:themeFill="background1"/>
              <w:jc w:val="center"/>
            </w:pPr>
            <w:r w:rsidRPr="00FE0B62">
              <w:t>O</w:t>
            </w:r>
          </w:p>
        </w:tc>
        <w:tc>
          <w:tcPr>
            <w:tcW w:w="906" w:type="dxa"/>
            <w:shd w:val="clear" w:color="auto" w:fill="FFFFFF" w:themeFill="background1"/>
            <w:vAlign w:val="center"/>
          </w:tcPr>
          <w:p w14:paraId="7CA0E5E5" w14:textId="77777777" w:rsidR="00CD31EE" w:rsidRPr="00FE0B62" w:rsidRDefault="00CD31EE" w:rsidP="00FE0B62">
            <w:pPr>
              <w:shd w:val="clear" w:color="auto" w:fill="FFFFFF" w:themeFill="background1"/>
              <w:jc w:val="center"/>
            </w:pPr>
            <w:r w:rsidRPr="00FE0B62">
              <w:t>O</w:t>
            </w:r>
          </w:p>
        </w:tc>
        <w:tc>
          <w:tcPr>
            <w:tcW w:w="906" w:type="dxa"/>
            <w:shd w:val="clear" w:color="auto" w:fill="FFFFFF" w:themeFill="background1"/>
            <w:vAlign w:val="center"/>
          </w:tcPr>
          <w:p w14:paraId="43A07E33" w14:textId="77777777" w:rsidR="00CD31EE" w:rsidRPr="00FE0B62" w:rsidRDefault="00CD31EE" w:rsidP="00FE0B62">
            <w:pPr>
              <w:shd w:val="clear" w:color="auto" w:fill="FFFFFF" w:themeFill="background1"/>
              <w:jc w:val="center"/>
            </w:pPr>
            <w:r w:rsidRPr="00FE0B62">
              <w:t>O</w:t>
            </w:r>
          </w:p>
        </w:tc>
        <w:tc>
          <w:tcPr>
            <w:tcW w:w="834" w:type="dxa"/>
            <w:shd w:val="clear" w:color="auto" w:fill="FFFFFF" w:themeFill="background1"/>
            <w:vAlign w:val="center"/>
          </w:tcPr>
          <w:p w14:paraId="7F1635AD" w14:textId="77777777" w:rsidR="00CD31EE" w:rsidRPr="00FE0B62" w:rsidRDefault="00CD31EE" w:rsidP="00FE0B62">
            <w:pPr>
              <w:shd w:val="clear" w:color="auto" w:fill="FFFFFF" w:themeFill="background1"/>
              <w:jc w:val="center"/>
            </w:pPr>
            <w:r w:rsidRPr="00FE0B62">
              <w:t>O</w:t>
            </w:r>
          </w:p>
        </w:tc>
        <w:tc>
          <w:tcPr>
            <w:tcW w:w="1367" w:type="dxa"/>
            <w:shd w:val="clear" w:color="auto" w:fill="FFFFFF" w:themeFill="background1"/>
            <w:vAlign w:val="center"/>
          </w:tcPr>
          <w:p w14:paraId="1216352C" w14:textId="77777777" w:rsidR="00CD31EE" w:rsidRPr="00FE0B62" w:rsidRDefault="00CD31EE" w:rsidP="00FE0B62">
            <w:pPr>
              <w:shd w:val="clear" w:color="auto" w:fill="FFFFFF" w:themeFill="background1"/>
              <w:jc w:val="center"/>
            </w:pPr>
            <w:r w:rsidRPr="00FE0B62">
              <w:t>O</w:t>
            </w:r>
          </w:p>
        </w:tc>
      </w:tr>
    </w:tbl>
    <w:p w14:paraId="7218596F" w14:textId="77777777" w:rsidR="00CD31EE" w:rsidRPr="00FE0B62" w:rsidRDefault="00CD31EE" w:rsidP="00FE0B62">
      <w:pPr>
        <w:shd w:val="clear" w:color="auto" w:fill="FFFFFF" w:themeFill="background1"/>
      </w:pPr>
    </w:p>
    <w:p w14:paraId="2B2BE10D" w14:textId="77777777" w:rsidR="00CD31EE" w:rsidRDefault="00CD31EE" w:rsidP="00FE0B62">
      <w:pPr>
        <w:shd w:val="clear" w:color="auto" w:fill="FFFFFF" w:themeFill="background1"/>
        <w:jc w:val="center"/>
      </w:pPr>
      <w:r w:rsidRPr="00FE0B62">
        <w:t>Negative subscale (presented on a separate survey page)</w:t>
      </w:r>
    </w:p>
    <w:p w14:paraId="4D656E96" w14:textId="77777777" w:rsidR="00FE0B62" w:rsidRPr="00FE0B62" w:rsidRDefault="00FE0B62" w:rsidP="00FE0B62">
      <w:pPr>
        <w:shd w:val="clear" w:color="auto" w:fill="FFFFFF" w:themeFill="background1"/>
        <w:jc w:val="center"/>
      </w:pPr>
    </w:p>
    <w:tbl>
      <w:tblPr>
        <w:tblW w:w="10504" w:type="dxa"/>
        <w:tblInd w:w="-90" w:type="dxa"/>
        <w:shd w:val="clear" w:color="auto" w:fill="FFFFFF" w:themeFill="background1"/>
        <w:tblLayout w:type="fixed"/>
        <w:tblLook w:val="01E0" w:firstRow="1" w:lastRow="1" w:firstColumn="1" w:lastColumn="1" w:noHBand="0" w:noVBand="0"/>
      </w:tblPr>
      <w:tblGrid>
        <w:gridCol w:w="4770"/>
        <w:gridCol w:w="906"/>
        <w:gridCol w:w="815"/>
        <w:gridCol w:w="906"/>
        <w:gridCol w:w="906"/>
        <w:gridCol w:w="834"/>
        <w:gridCol w:w="1367"/>
      </w:tblGrid>
      <w:tr w:rsidR="00CD31EE" w:rsidRPr="00FE0B62" w14:paraId="4E500B05" w14:textId="77777777" w:rsidTr="00FE0B62">
        <w:trPr>
          <w:trHeight w:val="346"/>
        </w:trPr>
        <w:tc>
          <w:tcPr>
            <w:tcW w:w="4770" w:type="dxa"/>
            <w:shd w:val="clear" w:color="auto" w:fill="FFFFFF" w:themeFill="background1"/>
          </w:tcPr>
          <w:p w14:paraId="4750598B" w14:textId="77777777" w:rsidR="00CD31EE" w:rsidRPr="00FE0B62" w:rsidRDefault="00CD31EE" w:rsidP="00FE0B62">
            <w:pPr>
              <w:shd w:val="clear" w:color="auto" w:fill="FFFFFF" w:themeFill="background1"/>
              <w:ind w:right="72"/>
              <w:rPr>
                <w:b/>
              </w:rPr>
            </w:pPr>
            <w:r w:rsidRPr="00FE0B62">
              <w:rPr>
                <w:b/>
              </w:rPr>
              <w:t xml:space="preserve">Considering only the </w:t>
            </w:r>
            <w:r w:rsidRPr="00FE0B62">
              <w:rPr>
                <w:b/>
                <w:u w:val="single"/>
              </w:rPr>
              <w:t>negative</w:t>
            </w:r>
            <w:r w:rsidRPr="00FE0B62">
              <w:rPr>
                <w:b/>
              </w:rPr>
              <w:t xml:space="preserve"> qualities of your relationship and ignoring the </w:t>
            </w:r>
            <w:r w:rsidRPr="00FE0B62">
              <w:rPr>
                <w:b/>
                <w:u w:val="single"/>
              </w:rPr>
              <w:t>positive</w:t>
            </w:r>
            <w:r w:rsidRPr="00FE0B62">
              <w:rPr>
                <w:b/>
              </w:rPr>
              <w:t xml:space="preserve"> ones, please rate your relationship on the following…</w:t>
            </w:r>
          </w:p>
          <w:p w14:paraId="7087F64C" w14:textId="77777777" w:rsidR="00CD31EE" w:rsidRPr="00FE0B62" w:rsidRDefault="00CD31EE" w:rsidP="00FE0B62">
            <w:pPr>
              <w:shd w:val="clear" w:color="auto" w:fill="FFFFFF" w:themeFill="background1"/>
              <w:ind w:right="72"/>
              <w:rPr>
                <w:b/>
              </w:rPr>
            </w:pPr>
          </w:p>
          <w:p w14:paraId="2B00A26B" w14:textId="77777777" w:rsidR="00CD31EE" w:rsidRPr="00FE0B62" w:rsidRDefault="00CD31EE" w:rsidP="00FE0B62">
            <w:pPr>
              <w:shd w:val="clear" w:color="auto" w:fill="FFFFFF" w:themeFill="background1"/>
              <w:ind w:right="72"/>
              <w:rPr>
                <w:b/>
                <w:color w:val="2F5496"/>
              </w:rPr>
            </w:pPr>
            <w:r w:rsidRPr="00FE0B62">
              <w:rPr>
                <w:b/>
              </w:rPr>
              <w:t>MY RELATIONSHIP IS…</w:t>
            </w:r>
          </w:p>
        </w:tc>
        <w:tc>
          <w:tcPr>
            <w:tcW w:w="906" w:type="dxa"/>
            <w:shd w:val="clear" w:color="auto" w:fill="FFFFFF" w:themeFill="background1"/>
            <w:vAlign w:val="center"/>
          </w:tcPr>
          <w:p w14:paraId="5263B06C" w14:textId="77777777" w:rsidR="00CD31EE" w:rsidRPr="00FE0B62" w:rsidRDefault="00CD31EE" w:rsidP="00FE0B62">
            <w:pPr>
              <w:shd w:val="clear" w:color="auto" w:fill="FFFFFF" w:themeFill="background1"/>
              <w:jc w:val="center"/>
            </w:pPr>
            <w:r w:rsidRPr="00FE0B62">
              <w:t>Not</w:t>
            </w:r>
          </w:p>
          <w:p w14:paraId="5573F8FF" w14:textId="77777777" w:rsidR="00CD31EE" w:rsidRPr="00FE0B62" w:rsidRDefault="00CD31EE" w:rsidP="00FE0B62">
            <w:pPr>
              <w:shd w:val="clear" w:color="auto" w:fill="FFFFFF" w:themeFill="background1"/>
              <w:jc w:val="center"/>
            </w:pPr>
            <w:r w:rsidRPr="00FE0B62">
              <w:t>at all TRUE</w:t>
            </w:r>
          </w:p>
        </w:tc>
        <w:tc>
          <w:tcPr>
            <w:tcW w:w="815" w:type="dxa"/>
            <w:shd w:val="clear" w:color="auto" w:fill="FFFFFF" w:themeFill="background1"/>
            <w:vAlign w:val="center"/>
          </w:tcPr>
          <w:p w14:paraId="5D243FB4" w14:textId="77777777" w:rsidR="00CD31EE" w:rsidRPr="00FE0B62" w:rsidRDefault="00CD31EE" w:rsidP="00FE0B62">
            <w:pPr>
              <w:shd w:val="clear" w:color="auto" w:fill="FFFFFF" w:themeFill="background1"/>
              <w:jc w:val="center"/>
            </w:pPr>
            <w:r w:rsidRPr="00FE0B62">
              <w:t>A little TRUE</w:t>
            </w:r>
          </w:p>
        </w:tc>
        <w:tc>
          <w:tcPr>
            <w:tcW w:w="906" w:type="dxa"/>
            <w:shd w:val="clear" w:color="auto" w:fill="FFFFFF" w:themeFill="background1"/>
            <w:vAlign w:val="center"/>
          </w:tcPr>
          <w:p w14:paraId="52ACB9E6" w14:textId="77777777" w:rsidR="00CD31EE" w:rsidRPr="00FE0B62" w:rsidRDefault="00CD31EE" w:rsidP="00FE0B62">
            <w:pPr>
              <w:shd w:val="clear" w:color="auto" w:fill="FFFFFF" w:themeFill="background1"/>
              <w:jc w:val="center"/>
            </w:pPr>
            <w:r w:rsidRPr="00FE0B62">
              <w:t>Some-what TRUE</w:t>
            </w:r>
          </w:p>
        </w:tc>
        <w:tc>
          <w:tcPr>
            <w:tcW w:w="906" w:type="dxa"/>
            <w:shd w:val="clear" w:color="auto" w:fill="FFFFFF" w:themeFill="background1"/>
            <w:vAlign w:val="center"/>
          </w:tcPr>
          <w:p w14:paraId="4764A0C5" w14:textId="77777777" w:rsidR="00CD31EE" w:rsidRPr="00FE0B62" w:rsidRDefault="00CD31EE" w:rsidP="00FE0B62">
            <w:pPr>
              <w:shd w:val="clear" w:color="auto" w:fill="FFFFFF" w:themeFill="background1"/>
              <w:jc w:val="center"/>
            </w:pPr>
            <w:r w:rsidRPr="00FE0B62">
              <w:t>Mostly TRUE</w:t>
            </w:r>
          </w:p>
        </w:tc>
        <w:tc>
          <w:tcPr>
            <w:tcW w:w="834" w:type="dxa"/>
            <w:shd w:val="clear" w:color="auto" w:fill="FFFFFF" w:themeFill="background1"/>
            <w:vAlign w:val="center"/>
          </w:tcPr>
          <w:p w14:paraId="7A7874D6" w14:textId="77777777" w:rsidR="00CD31EE" w:rsidRPr="00FE0B62" w:rsidRDefault="00CD31EE" w:rsidP="00FE0B62">
            <w:pPr>
              <w:shd w:val="clear" w:color="auto" w:fill="FFFFFF" w:themeFill="background1"/>
              <w:jc w:val="center"/>
            </w:pPr>
            <w:r w:rsidRPr="00FE0B62">
              <w:t>Very</w:t>
            </w:r>
            <w:r w:rsidRPr="00FE0B62">
              <w:br/>
              <w:t>TRUE</w:t>
            </w:r>
          </w:p>
        </w:tc>
        <w:tc>
          <w:tcPr>
            <w:tcW w:w="1367" w:type="dxa"/>
            <w:shd w:val="clear" w:color="auto" w:fill="FFFFFF" w:themeFill="background1"/>
            <w:vAlign w:val="center"/>
          </w:tcPr>
          <w:p w14:paraId="7A273CAF" w14:textId="77777777" w:rsidR="00CD31EE" w:rsidRPr="00FE0B62" w:rsidRDefault="00CD31EE" w:rsidP="00FE0B62">
            <w:pPr>
              <w:shd w:val="clear" w:color="auto" w:fill="FFFFFF" w:themeFill="background1"/>
              <w:jc w:val="center"/>
            </w:pPr>
            <w:r w:rsidRPr="00FE0B62">
              <w:t>Completely TRUE</w:t>
            </w:r>
          </w:p>
        </w:tc>
      </w:tr>
      <w:tr w:rsidR="00CD31EE" w:rsidRPr="00FE0B62" w14:paraId="42E3D159" w14:textId="77777777" w:rsidTr="00FE0B62">
        <w:trPr>
          <w:trHeight w:val="341"/>
        </w:trPr>
        <w:tc>
          <w:tcPr>
            <w:tcW w:w="4770" w:type="dxa"/>
            <w:shd w:val="clear" w:color="auto" w:fill="FFFFFF" w:themeFill="background1"/>
          </w:tcPr>
          <w:p w14:paraId="6FC3ABFC" w14:textId="77777777" w:rsidR="00CD31EE" w:rsidRPr="00FE0B62" w:rsidRDefault="00CD31EE" w:rsidP="00FE0B62">
            <w:pPr>
              <w:shd w:val="clear" w:color="auto" w:fill="FFFFFF" w:themeFill="background1"/>
              <w:jc w:val="right"/>
            </w:pPr>
            <w:r w:rsidRPr="00FE0B62">
              <w:t>Miserable</w:t>
            </w:r>
          </w:p>
        </w:tc>
        <w:tc>
          <w:tcPr>
            <w:tcW w:w="906" w:type="dxa"/>
            <w:shd w:val="clear" w:color="auto" w:fill="FFFFFF" w:themeFill="background1"/>
            <w:vAlign w:val="center"/>
          </w:tcPr>
          <w:p w14:paraId="40A9D556" w14:textId="77777777" w:rsidR="00CD31EE" w:rsidRPr="00FE0B62" w:rsidRDefault="00CD31EE" w:rsidP="00FE0B62">
            <w:pPr>
              <w:shd w:val="clear" w:color="auto" w:fill="FFFFFF" w:themeFill="background1"/>
              <w:jc w:val="center"/>
            </w:pPr>
            <w:r w:rsidRPr="00FE0B62">
              <w:t>O</w:t>
            </w:r>
          </w:p>
        </w:tc>
        <w:tc>
          <w:tcPr>
            <w:tcW w:w="815" w:type="dxa"/>
            <w:shd w:val="clear" w:color="auto" w:fill="FFFFFF" w:themeFill="background1"/>
            <w:vAlign w:val="center"/>
          </w:tcPr>
          <w:p w14:paraId="4E6A2892" w14:textId="77777777" w:rsidR="00CD31EE" w:rsidRPr="00FE0B62" w:rsidRDefault="00CD31EE" w:rsidP="00FE0B62">
            <w:pPr>
              <w:shd w:val="clear" w:color="auto" w:fill="FFFFFF" w:themeFill="background1"/>
              <w:jc w:val="center"/>
            </w:pPr>
            <w:r w:rsidRPr="00FE0B62">
              <w:t>O</w:t>
            </w:r>
          </w:p>
        </w:tc>
        <w:tc>
          <w:tcPr>
            <w:tcW w:w="906" w:type="dxa"/>
            <w:shd w:val="clear" w:color="auto" w:fill="FFFFFF" w:themeFill="background1"/>
            <w:vAlign w:val="center"/>
          </w:tcPr>
          <w:p w14:paraId="59A34B32" w14:textId="77777777" w:rsidR="00CD31EE" w:rsidRPr="00FE0B62" w:rsidRDefault="00CD31EE" w:rsidP="00FE0B62">
            <w:pPr>
              <w:shd w:val="clear" w:color="auto" w:fill="FFFFFF" w:themeFill="background1"/>
              <w:jc w:val="center"/>
            </w:pPr>
            <w:r w:rsidRPr="00FE0B62">
              <w:t>O</w:t>
            </w:r>
          </w:p>
        </w:tc>
        <w:tc>
          <w:tcPr>
            <w:tcW w:w="906" w:type="dxa"/>
            <w:shd w:val="clear" w:color="auto" w:fill="FFFFFF" w:themeFill="background1"/>
            <w:vAlign w:val="center"/>
          </w:tcPr>
          <w:p w14:paraId="6888950E" w14:textId="77777777" w:rsidR="00CD31EE" w:rsidRPr="00FE0B62" w:rsidRDefault="00CD31EE" w:rsidP="00FE0B62">
            <w:pPr>
              <w:shd w:val="clear" w:color="auto" w:fill="FFFFFF" w:themeFill="background1"/>
              <w:jc w:val="center"/>
            </w:pPr>
            <w:r w:rsidRPr="00FE0B62">
              <w:t>O</w:t>
            </w:r>
          </w:p>
        </w:tc>
        <w:tc>
          <w:tcPr>
            <w:tcW w:w="834" w:type="dxa"/>
            <w:shd w:val="clear" w:color="auto" w:fill="FFFFFF" w:themeFill="background1"/>
            <w:vAlign w:val="center"/>
          </w:tcPr>
          <w:p w14:paraId="5ACB1665" w14:textId="77777777" w:rsidR="00CD31EE" w:rsidRPr="00FE0B62" w:rsidRDefault="00CD31EE" w:rsidP="00FE0B62">
            <w:pPr>
              <w:shd w:val="clear" w:color="auto" w:fill="FFFFFF" w:themeFill="background1"/>
              <w:jc w:val="center"/>
            </w:pPr>
            <w:r w:rsidRPr="00FE0B62">
              <w:t>O</w:t>
            </w:r>
          </w:p>
        </w:tc>
        <w:tc>
          <w:tcPr>
            <w:tcW w:w="1367" w:type="dxa"/>
            <w:shd w:val="clear" w:color="auto" w:fill="FFFFFF" w:themeFill="background1"/>
            <w:vAlign w:val="center"/>
          </w:tcPr>
          <w:p w14:paraId="3C271881" w14:textId="77777777" w:rsidR="00CD31EE" w:rsidRPr="00FE0B62" w:rsidRDefault="00CD31EE" w:rsidP="00FE0B62">
            <w:pPr>
              <w:shd w:val="clear" w:color="auto" w:fill="FFFFFF" w:themeFill="background1"/>
              <w:jc w:val="center"/>
            </w:pPr>
            <w:r w:rsidRPr="00FE0B62">
              <w:t>O</w:t>
            </w:r>
          </w:p>
        </w:tc>
      </w:tr>
      <w:tr w:rsidR="00CD31EE" w:rsidRPr="00FE0B62" w14:paraId="31CFBE9E" w14:textId="77777777" w:rsidTr="00FE0B62">
        <w:trPr>
          <w:trHeight w:val="346"/>
        </w:trPr>
        <w:tc>
          <w:tcPr>
            <w:tcW w:w="4770" w:type="dxa"/>
            <w:shd w:val="clear" w:color="auto" w:fill="FFFFFF" w:themeFill="background1"/>
          </w:tcPr>
          <w:p w14:paraId="38E31DEC" w14:textId="77777777" w:rsidR="00CD31EE" w:rsidRPr="00FE0B62" w:rsidRDefault="00CD31EE" w:rsidP="00FE0B62">
            <w:pPr>
              <w:shd w:val="clear" w:color="auto" w:fill="FFFFFF" w:themeFill="background1"/>
              <w:jc w:val="right"/>
            </w:pPr>
            <w:r w:rsidRPr="00FE0B62">
              <w:t>Bad</w:t>
            </w:r>
          </w:p>
        </w:tc>
        <w:tc>
          <w:tcPr>
            <w:tcW w:w="906" w:type="dxa"/>
            <w:shd w:val="clear" w:color="auto" w:fill="FFFFFF" w:themeFill="background1"/>
            <w:vAlign w:val="center"/>
          </w:tcPr>
          <w:p w14:paraId="7BFFB15C" w14:textId="77777777" w:rsidR="00CD31EE" w:rsidRPr="00FE0B62" w:rsidRDefault="00CD31EE" w:rsidP="00FE0B62">
            <w:pPr>
              <w:shd w:val="clear" w:color="auto" w:fill="FFFFFF" w:themeFill="background1"/>
              <w:jc w:val="center"/>
            </w:pPr>
            <w:r w:rsidRPr="00FE0B62">
              <w:t>O</w:t>
            </w:r>
          </w:p>
        </w:tc>
        <w:tc>
          <w:tcPr>
            <w:tcW w:w="815" w:type="dxa"/>
            <w:shd w:val="clear" w:color="auto" w:fill="FFFFFF" w:themeFill="background1"/>
            <w:vAlign w:val="center"/>
          </w:tcPr>
          <w:p w14:paraId="1B441354" w14:textId="77777777" w:rsidR="00CD31EE" w:rsidRPr="00FE0B62" w:rsidRDefault="00CD31EE" w:rsidP="00FE0B62">
            <w:pPr>
              <w:shd w:val="clear" w:color="auto" w:fill="FFFFFF" w:themeFill="background1"/>
              <w:jc w:val="center"/>
            </w:pPr>
            <w:r w:rsidRPr="00FE0B62">
              <w:t>O</w:t>
            </w:r>
          </w:p>
        </w:tc>
        <w:tc>
          <w:tcPr>
            <w:tcW w:w="906" w:type="dxa"/>
            <w:shd w:val="clear" w:color="auto" w:fill="FFFFFF" w:themeFill="background1"/>
            <w:vAlign w:val="center"/>
          </w:tcPr>
          <w:p w14:paraId="1DA64F91" w14:textId="77777777" w:rsidR="00CD31EE" w:rsidRPr="00FE0B62" w:rsidRDefault="00CD31EE" w:rsidP="00FE0B62">
            <w:pPr>
              <w:shd w:val="clear" w:color="auto" w:fill="FFFFFF" w:themeFill="background1"/>
              <w:jc w:val="center"/>
            </w:pPr>
            <w:r w:rsidRPr="00FE0B62">
              <w:t>O</w:t>
            </w:r>
          </w:p>
        </w:tc>
        <w:tc>
          <w:tcPr>
            <w:tcW w:w="906" w:type="dxa"/>
            <w:shd w:val="clear" w:color="auto" w:fill="FFFFFF" w:themeFill="background1"/>
            <w:vAlign w:val="center"/>
          </w:tcPr>
          <w:p w14:paraId="10471D2F" w14:textId="77777777" w:rsidR="00CD31EE" w:rsidRPr="00FE0B62" w:rsidRDefault="00CD31EE" w:rsidP="00FE0B62">
            <w:pPr>
              <w:shd w:val="clear" w:color="auto" w:fill="FFFFFF" w:themeFill="background1"/>
              <w:jc w:val="center"/>
            </w:pPr>
            <w:r w:rsidRPr="00FE0B62">
              <w:t>O</w:t>
            </w:r>
          </w:p>
        </w:tc>
        <w:tc>
          <w:tcPr>
            <w:tcW w:w="834" w:type="dxa"/>
            <w:shd w:val="clear" w:color="auto" w:fill="FFFFFF" w:themeFill="background1"/>
            <w:vAlign w:val="center"/>
          </w:tcPr>
          <w:p w14:paraId="13374DB2" w14:textId="77777777" w:rsidR="00CD31EE" w:rsidRPr="00FE0B62" w:rsidRDefault="00CD31EE" w:rsidP="00FE0B62">
            <w:pPr>
              <w:shd w:val="clear" w:color="auto" w:fill="FFFFFF" w:themeFill="background1"/>
              <w:jc w:val="center"/>
            </w:pPr>
            <w:r w:rsidRPr="00FE0B62">
              <w:t>O</w:t>
            </w:r>
          </w:p>
        </w:tc>
        <w:tc>
          <w:tcPr>
            <w:tcW w:w="1367" w:type="dxa"/>
            <w:shd w:val="clear" w:color="auto" w:fill="FFFFFF" w:themeFill="background1"/>
            <w:vAlign w:val="center"/>
          </w:tcPr>
          <w:p w14:paraId="4BAC734A" w14:textId="77777777" w:rsidR="00CD31EE" w:rsidRPr="00FE0B62" w:rsidRDefault="00CD31EE" w:rsidP="00FE0B62">
            <w:pPr>
              <w:shd w:val="clear" w:color="auto" w:fill="FFFFFF" w:themeFill="background1"/>
              <w:jc w:val="center"/>
            </w:pPr>
            <w:r w:rsidRPr="00FE0B62">
              <w:t>O</w:t>
            </w:r>
          </w:p>
        </w:tc>
      </w:tr>
      <w:tr w:rsidR="00CD31EE" w:rsidRPr="00FE0B62" w14:paraId="68F1D0F4" w14:textId="77777777" w:rsidTr="00FE0B62">
        <w:trPr>
          <w:trHeight w:val="341"/>
        </w:trPr>
        <w:tc>
          <w:tcPr>
            <w:tcW w:w="4770" w:type="dxa"/>
            <w:shd w:val="clear" w:color="auto" w:fill="FFFFFF" w:themeFill="background1"/>
          </w:tcPr>
          <w:p w14:paraId="09D079FC" w14:textId="77777777" w:rsidR="00CD31EE" w:rsidRPr="00FE0B62" w:rsidRDefault="00CD31EE" w:rsidP="00FE0B62">
            <w:pPr>
              <w:shd w:val="clear" w:color="auto" w:fill="FFFFFF" w:themeFill="background1"/>
              <w:jc w:val="right"/>
            </w:pPr>
            <w:r w:rsidRPr="00FE0B62">
              <w:t>Empty</w:t>
            </w:r>
          </w:p>
        </w:tc>
        <w:tc>
          <w:tcPr>
            <w:tcW w:w="906" w:type="dxa"/>
            <w:shd w:val="clear" w:color="auto" w:fill="FFFFFF" w:themeFill="background1"/>
            <w:vAlign w:val="center"/>
          </w:tcPr>
          <w:p w14:paraId="1DE47012" w14:textId="77777777" w:rsidR="00CD31EE" w:rsidRPr="00FE0B62" w:rsidRDefault="00CD31EE" w:rsidP="00FE0B62">
            <w:pPr>
              <w:shd w:val="clear" w:color="auto" w:fill="FFFFFF" w:themeFill="background1"/>
              <w:jc w:val="center"/>
            </w:pPr>
            <w:r w:rsidRPr="00FE0B62">
              <w:t>O</w:t>
            </w:r>
          </w:p>
        </w:tc>
        <w:tc>
          <w:tcPr>
            <w:tcW w:w="815" w:type="dxa"/>
            <w:shd w:val="clear" w:color="auto" w:fill="FFFFFF" w:themeFill="background1"/>
            <w:vAlign w:val="center"/>
          </w:tcPr>
          <w:p w14:paraId="5FAC2CDE" w14:textId="77777777" w:rsidR="00CD31EE" w:rsidRPr="00FE0B62" w:rsidRDefault="00CD31EE" w:rsidP="00FE0B62">
            <w:pPr>
              <w:shd w:val="clear" w:color="auto" w:fill="FFFFFF" w:themeFill="background1"/>
              <w:jc w:val="center"/>
            </w:pPr>
            <w:r w:rsidRPr="00FE0B62">
              <w:t>O</w:t>
            </w:r>
          </w:p>
        </w:tc>
        <w:tc>
          <w:tcPr>
            <w:tcW w:w="906" w:type="dxa"/>
            <w:shd w:val="clear" w:color="auto" w:fill="FFFFFF" w:themeFill="background1"/>
            <w:vAlign w:val="center"/>
          </w:tcPr>
          <w:p w14:paraId="6B4221AE" w14:textId="77777777" w:rsidR="00CD31EE" w:rsidRPr="00FE0B62" w:rsidRDefault="00CD31EE" w:rsidP="00FE0B62">
            <w:pPr>
              <w:shd w:val="clear" w:color="auto" w:fill="FFFFFF" w:themeFill="background1"/>
              <w:jc w:val="center"/>
            </w:pPr>
            <w:r w:rsidRPr="00FE0B62">
              <w:t>O</w:t>
            </w:r>
          </w:p>
        </w:tc>
        <w:tc>
          <w:tcPr>
            <w:tcW w:w="906" w:type="dxa"/>
            <w:shd w:val="clear" w:color="auto" w:fill="FFFFFF" w:themeFill="background1"/>
            <w:vAlign w:val="center"/>
          </w:tcPr>
          <w:p w14:paraId="6312F2AA" w14:textId="77777777" w:rsidR="00CD31EE" w:rsidRPr="00FE0B62" w:rsidRDefault="00CD31EE" w:rsidP="00FE0B62">
            <w:pPr>
              <w:shd w:val="clear" w:color="auto" w:fill="FFFFFF" w:themeFill="background1"/>
              <w:jc w:val="center"/>
            </w:pPr>
            <w:r w:rsidRPr="00FE0B62">
              <w:t>O</w:t>
            </w:r>
          </w:p>
        </w:tc>
        <w:tc>
          <w:tcPr>
            <w:tcW w:w="834" w:type="dxa"/>
            <w:shd w:val="clear" w:color="auto" w:fill="FFFFFF" w:themeFill="background1"/>
            <w:vAlign w:val="center"/>
          </w:tcPr>
          <w:p w14:paraId="68F457AB" w14:textId="77777777" w:rsidR="00CD31EE" w:rsidRPr="00FE0B62" w:rsidRDefault="00CD31EE" w:rsidP="00FE0B62">
            <w:pPr>
              <w:shd w:val="clear" w:color="auto" w:fill="FFFFFF" w:themeFill="background1"/>
              <w:jc w:val="center"/>
            </w:pPr>
            <w:r w:rsidRPr="00FE0B62">
              <w:t>O</w:t>
            </w:r>
          </w:p>
        </w:tc>
        <w:tc>
          <w:tcPr>
            <w:tcW w:w="1367" w:type="dxa"/>
            <w:shd w:val="clear" w:color="auto" w:fill="FFFFFF" w:themeFill="background1"/>
            <w:vAlign w:val="center"/>
          </w:tcPr>
          <w:p w14:paraId="00D43B41" w14:textId="77777777" w:rsidR="00CD31EE" w:rsidRPr="00FE0B62" w:rsidRDefault="00CD31EE" w:rsidP="00FE0B62">
            <w:pPr>
              <w:shd w:val="clear" w:color="auto" w:fill="FFFFFF" w:themeFill="background1"/>
              <w:jc w:val="center"/>
            </w:pPr>
            <w:r w:rsidRPr="00FE0B62">
              <w:t>O</w:t>
            </w:r>
          </w:p>
        </w:tc>
      </w:tr>
      <w:tr w:rsidR="00CD31EE" w:rsidRPr="00FE0B62" w14:paraId="1467EF1B" w14:textId="77777777" w:rsidTr="00FE0B62">
        <w:trPr>
          <w:trHeight w:val="346"/>
        </w:trPr>
        <w:tc>
          <w:tcPr>
            <w:tcW w:w="4770" w:type="dxa"/>
            <w:shd w:val="clear" w:color="auto" w:fill="FFFFFF" w:themeFill="background1"/>
          </w:tcPr>
          <w:p w14:paraId="1FE9FE28" w14:textId="77777777" w:rsidR="00CD31EE" w:rsidRPr="00FE0B62" w:rsidRDefault="00CD31EE" w:rsidP="00FE0B62">
            <w:pPr>
              <w:shd w:val="clear" w:color="auto" w:fill="FFFFFF" w:themeFill="background1"/>
              <w:jc w:val="right"/>
            </w:pPr>
            <w:r w:rsidRPr="00FE0B62">
              <w:t>Lifeless</w:t>
            </w:r>
          </w:p>
        </w:tc>
        <w:tc>
          <w:tcPr>
            <w:tcW w:w="906" w:type="dxa"/>
            <w:shd w:val="clear" w:color="auto" w:fill="FFFFFF" w:themeFill="background1"/>
            <w:vAlign w:val="center"/>
          </w:tcPr>
          <w:p w14:paraId="6EC7F77B" w14:textId="77777777" w:rsidR="00CD31EE" w:rsidRPr="00FE0B62" w:rsidRDefault="00CD31EE" w:rsidP="00FE0B62">
            <w:pPr>
              <w:shd w:val="clear" w:color="auto" w:fill="FFFFFF" w:themeFill="background1"/>
              <w:jc w:val="center"/>
            </w:pPr>
            <w:r w:rsidRPr="00FE0B62">
              <w:t>O</w:t>
            </w:r>
          </w:p>
        </w:tc>
        <w:tc>
          <w:tcPr>
            <w:tcW w:w="815" w:type="dxa"/>
            <w:shd w:val="clear" w:color="auto" w:fill="FFFFFF" w:themeFill="background1"/>
            <w:vAlign w:val="center"/>
          </w:tcPr>
          <w:p w14:paraId="086E174F" w14:textId="77777777" w:rsidR="00CD31EE" w:rsidRPr="00FE0B62" w:rsidRDefault="00CD31EE" w:rsidP="00FE0B62">
            <w:pPr>
              <w:shd w:val="clear" w:color="auto" w:fill="FFFFFF" w:themeFill="background1"/>
              <w:jc w:val="center"/>
            </w:pPr>
            <w:r w:rsidRPr="00FE0B62">
              <w:t>O</w:t>
            </w:r>
          </w:p>
        </w:tc>
        <w:tc>
          <w:tcPr>
            <w:tcW w:w="906" w:type="dxa"/>
            <w:shd w:val="clear" w:color="auto" w:fill="FFFFFF" w:themeFill="background1"/>
            <w:vAlign w:val="center"/>
          </w:tcPr>
          <w:p w14:paraId="0280DB4A" w14:textId="77777777" w:rsidR="00CD31EE" w:rsidRPr="00FE0B62" w:rsidRDefault="00CD31EE" w:rsidP="00FE0B62">
            <w:pPr>
              <w:shd w:val="clear" w:color="auto" w:fill="FFFFFF" w:themeFill="background1"/>
              <w:jc w:val="center"/>
            </w:pPr>
            <w:r w:rsidRPr="00FE0B62">
              <w:t>O</w:t>
            </w:r>
          </w:p>
        </w:tc>
        <w:tc>
          <w:tcPr>
            <w:tcW w:w="906" w:type="dxa"/>
            <w:shd w:val="clear" w:color="auto" w:fill="FFFFFF" w:themeFill="background1"/>
            <w:vAlign w:val="center"/>
          </w:tcPr>
          <w:p w14:paraId="24695218" w14:textId="77777777" w:rsidR="00CD31EE" w:rsidRPr="00FE0B62" w:rsidRDefault="00CD31EE" w:rsidP="00FE0B62">
            <w:pPr>
              <w:shd w:val="clear" w:color="auto" w:fill="FFFFFF" w:themeFill="background1"/>
              <w:jc w:val="center"/>
            </w:pPr>
            <w:r w:rsidRPr="00FE0B62">
              <w:t>O</w:t>
            </w:r>
          </w:p>
        </w:tc>
        <w:tc>
          <w:tcPr>
            <w:tcW w:w="834" w:type="dxa"/>
            <w:shd w:val="clear" w:color="auto" w:fill="FFFFFF" w:themeFill="background1"/>
            <w:vAlign w:val="center"/>
          </w:tcPr>
          <w:p w14:paraId="777F1CA3" w14:textId="77777777" w:rsidR="00CD31EE" w:rsidRPr="00FE0B62" w:rsidRDefault="00CD31EE" w:rsidP="00FE0B62">
            <w:pPr>
              <w:shd w:val="clear" w:color="auto" w:fill="FFFFFF" w:themeFill="background1"/>
              <w:jc w:val="center"/>
            </w:pPr>
            <w:r w:rsidRPr="00FE0B62">
              <w:t>O</w:t>
            </w:r>
          </w:p>
        </w:tc>
        <w:tc>
          <w:tcPr>
            <w:tcW w:w="1367" w:type="dxa"/>
            <w:shd w:val="clear" w:color="auto" w:fill="FFFFFF" w:themeFill="background1"/>
            <w:vAlign w:val="center"/>
          </w:tcPr>
          <w:p w14:paraId="627A99B7" w14:textId="77777777" w:rsidR="00CD31EE" w:rsidRPr="00FE0B62" w:rsidRDefault="00CD31EE" w:rsidP="00FE0B62">
            <w:pPr>
              <w:shd w:val="clear" w:color="auto" w:fill="FFFFFF" w:themeFill="background1"/>
              <w:jc w:val="center"/>
            </w:pPr>
            <w:r w:rsidRPr="00FE0B62">
              <w:t>O</w:t>
            </w:r>
          </w:p>
        </w:tc>
      </w:tr>
    </w:tbl>
    <w:p w14:paraId="724C8851" w14:textId="77777777" w:rsidR="00F76BA9" w:rsidRPr="00FE0B62" w:rsidRDefault="00F76BA9" w:rsidP="00FE0B62">
      <w:pPr>
        <w:shd w:val="clear" w:color="auto" w:fill="FFFFFF" w:themeFill="background1"/>
      </w:pPr>
    </w:p>
    <w:p w14:paraId="7D167D63" w14:textId="77777777" w:rsidR="00CD31EE" w:rsidRPr="00FE0B62" w:rsidRDefault="00CD31EE" w:rsidP="00FE0B62">
      <w:pPr>
        <w:shd w:val="clear" w:color="auto" w:fill="FFFFFF" w:themeFill="background1"/>
      </w:pPr>
    </w:p>
    <w:p w14:paraId="62D549CE" w14:textId="77777777" w:rsidR="00CD31EE" w:rsidRPr="00FE0B62" w:rsidRDefault="00CD31EE" w:rsidP="00FE0B62">
      <w:pPr>
        <w:shd w:val="clear" w:color="auto" w:fill="FFFFFF" w:themeFill="background1"/>
      </w:pPr>
      <w:r w:rsidRPr="00FE0B62">
        <w:rPr>
          <w:b/>
          <w:u w:val="single"/>
        </w:rPr>
        <w:t>Scoring</w:t>
      </w:r>
      <w:r w:rsidRPr="00FE0B62">
        <w:t xml:space="preserve">: For all items, responses are given values on a 0 to </w:t>
      </w:r>
      <w:proofErr w:type="gramStart"/>
      <w:r w:rsidRPr="00FE0B62">
        <w:t>5 point</w:t>
      </w:r>
      <w:proofErr w:type="gramEnd"/>
      <w:r w:rsidRPr="00FE0B62">
        <w:t xml:space="preserve"> scale with 0 = Not at all TRUE and 5 = Completely TRUE. The items of the positive subscale are summed to create a total where higher scores indicate greater positive relationship qualities. The items of the negative subscale are summed separately to create a total where higher scores reflect greater negative relationship qualities.</w:t>
      </w:r>
    </w:p>
    <w:p w14:paraId="2B7D5401" w14:textId="77777777" w:rsidR="00CD31EE" w:rsidRPr="008820E7" w:rsidRDefault="00CD31EE" w:rsidP="00FE0B62">
      <w:pPr>
        <w:shd w:val="clear" w:color="auto" w:fill="FFFFFF" w:themeFill="background1"/>
      </w:pPr>
    </w:p>
    <w:p w14:paraId="020C80FC" w14:textId="77777777" w:rsidR="00FE0B62" w:rsidRDefault="00FE0B62">
      <w:pPr>
        <w:rPr>
          <w:rFonts w:eastAsia="Calibri"/>
          <w:b/>
          <w:szCs w:val="36"/>
        </w:rPr>
      </w:pPr>
      <w:r>
        <w:br w:type="page"/>
      </w:r>
    </w:p>
    <w:p w14:paraId="34BCF620" w14:textId="77777777" w:rsidR="00CD31EE" w:rsidRPr="008820E7" w:rsidRDefault="00215EFD" w:rsidP="008820E7">
      <w:pPr>
        <w:pStyle w:val="Heading2"/>
        <w:spacing w:after="0"/>
        <w:jc w:val="center"/>
        <w:rPr>
          <w:rFonts w:cs="Times New Roman"/>
        </w:rPr>
      </w:pPr>
      <w:bookmarkStart w:id="426" w:name="_Toc11055524"/>
      <w:r w:rsidRPr="00515402">
        <w:rPr>
          <w:rFonts w:cs="Times New Roman"/>
        </w:rPr>
        <w:lastRenderedPageBreak/>
        <w:t>Quality of Sex Inventory- 12-item version</w:t>
      </w:r>
      <w:bookmarkEnd w:id="426"/>
    </w:p>
    <w:p w14:paraId="503AF468" w14:textId="77777777" w:rsidR="00215EFD" w:rsidRPr="008820E7" w:rsidRDefault="00215EFD" w:rsidP="008820E7">
      <w:pPr>
        <w:rPr>
          <w:b/>
        </w:rPr>
      </w:pPr>
    </w:p>
    <w:p w14:paraId="00BF0EE7" w14:textId="77777777" w:rsidR="00215EFD" w:rsidRPr="008820E7" w:rsidRDefault="00215EFD" w:rsidP="008820E7">
      <w:pPr>
        <w:rPr>
          <w:b/>
        </w:rPr>
      </w:pPr>
      <w:r w:rsidRPr="008820E7">
        <w:rPr>
          <w:b/>
        </w:rPr>
        <w:t xml:space="preserve">Source: </w:t>
      </w:r>
    </w:p>
    <w:p w14:paraId="3CAB7495" w14:textId="77777777" w:rsidR="00215EFD" w:rsidRPr="008820E7" w:rsidRDefault="00215EFD" w:rsidP="008820E7">
      <w:r w:rsidRPr="008820E7">
        <w:tab/>
        <w:t xml:space="preserve">Shaw, A. M., &amp; Rogge, R. D. (2016). Evaluating and refining the construct of sexual </w:t>
      </w:r>
    </w:p>
    <w:p w14:paraId="18A4489B" w14:textId="77777777" w:rsidR="00215EFD" w:rsidRPr="008820E7" w:rsidRDefault="00215EFD" w:rsidP="008820E7">
      <w:pPr>
        <w:ind w:left="1440"/>
      </w:pPr>
      <w:r w:rsidRPr="008820E7">
        <w:t xml:space="preserve">quality with item response theory: Development of the Quality of Sex Inventory. </w:t>
      </w:r>
      <w:r w:rsidRPr="008820E7">
        <w:rPr>
          <w:i/>
          <w:iCs/>
        </w:rPr>
        <w:t>Archives of Sexual Behavior</w:t>
      </w:r>
      <w:r w:rsidRPr="008820E7">
        <w:t xml:space="preserve">, </w:t>
      </w:r>
      <w:r w:rsidRPr="008820E7">
        <w:rPr>
          <w:i/>
          <w:iCs/>
        </w:rPr>
        <w:t>45</w:t>
      </w:r>
      <w:r w:rsidRPr="008820E7">
        <w:t>(2), 249–270.</w:t>
      </w:r>
    </w:p>
    <w:p w14:paraId="71822465" w14:textId="77777777" w:rsidR="00215EFD" w:rsidRPr="008820E7" w:rsidRDefault="00215EFD" w:rsidP="008820E7"/>
    <w:p w14:paraId="28BB1879" w14:textId="77777777" w:rsidR="00215EFD" w:rsidRPr="00515402" w:rsidRDefault="00215EFD" w:rsidP="008820E7">
      <w:r w:rsidRPr="00515402">
        <w:rPr>
          <w:b/>
        </w:rPr>
        <w:t xml:space="preserve">Instructions: </w:t>
      </w:r>
      <w:r w:rsidR="00515402" w:rsidRPr="00515402">
        <w:t xml:space="preserve">Please rate the following items using the scale below. </w:t>
      </w:r>
    </w:p>
    <w:p w14:paraId="2CA6B572" w14:textId="77777777" w:rsidR="00215EFD" w:rsidRPr="008820E7" w:rsidRDefault="00215EFD" w:rsidP="008820E7">
      <w:pPr>
        <w:rPr>
          <w:b/>
        </w:rPr>
      </w:pPr>
    </w:p>
    <w:tbl>
      <w:tblPr>
        <w:tblW w:w="10774" w:type="dxa"/>
        <w:tblInd w:w="-90" w:type="dxa"/>
        <w:shd w:val="clear" w:color="auto" w:fill="FFFFFF" w:themeFill="background1"/>
        <w:tblLayout w:type="fixed"/>
        <w:tblLook w:val="01E0" w:firstRow="1" w:lastRow="1" w:firstColumn="1" w:lastColumn="1" w:noHBand="0" w:noVBand="0"/>
      </w:tblPr>
      <w:tblGrid>
        <w:gridCol w:w="5040"/>
        <w:gridCol w:w="906"/>
        <w:gridCol w:w="815"/>
        <w:gridCol w:w="906"/>
        <w:gridCol w:w="906"/>
        <w:gridCol w:w="834"/>
        <w:gridCol w:w="1367"/>
      </w:tblGrid>
      <w:tr w:rsidR="00215EFD" w:rsidRPr="008820E7" w14:paraId="29A850D7" w14:textId="77777777" w:rsidTr="00FE0B62">
        <w:trPr>
          <w:trHeight w:val="355"/>
        </w:trPr>
        <w:tc>
          <w:tcPr>
            <w:tcW w:w="5040" w:type="dxa"/>
            <w:shd w:val="clear" w:color="auto" w:fill="FFFFFF" w:themeFill="background1"/>
          </w:tcPr>
          <w:p w14:paraId="128BA7F0" w14:textId="77777777" w:rsidR="00215EFD" w:rsidRPr="008820E7" w:rsidRDefault="00215EFD" w:rsidP="008820E7">
            <w:pPr>
              <w:ind w:right="72"/>
              <w:rPr>
                <w:color w:val="2F5496"/>
                <w:sz w:val="20"/>
                <w:szCs w:val="20"/>
              </w:rPr>
            </w:pPr>
          </w:p>
        </w:tc>
        <w:tc>
          <w:tcPr>
            <w:tcW w:w="906" w:type="dxa"/>
            <w:shd w:val="clear" w:color="auto" w:fill="FFFFFF" w:themeFill="background1"/>
          </w:tcPr>
          <w:p w14:paraId="12B66DA5" w14:textId="77777777" w:rsidR="00215EFD" w:rsidRPr="008820E7" w:rsidRDefault="00215EFD" w:rsidP="008820E7">
            <w:pPr>
              <w:jc w:val="center"/>
              <w:rPr>
                <w:sz w:val="18"/>
                <w:szCs w:val="18"/>
              </w:rPr>
            </w:pPr>
            <w:r w:rsidRPr="008820E7">
              <w:rPr>
                <w:sz w:val="18"/>
                <w:szCs w:val="18"/>
              </w:rPr>
              <w:t xml:space="preserve">Not </w:t>
            </w:r>
          </w:p>
          <w:p w14:paraId="7B99030B" w14:textId="77777777" w:rsidR="00215EFD" w:rsidRPr="008820E7" w:rsidRDefault="00215EFD" w:rsidP="008820E7">
            <w:pPr>
              <w:jc w:val="center"/>
              <w:rPr>
                <w:sz w:val="18"/>
                <w:szCs w:val="18"/>
              </w:rPr>
            </w:pPr>
            <w:r w:rsidRPr="008820E7">
              <w:rPr>
                <w:sz w:val="18"/>
                <w:szCs w:val="18"/>
              </w:rPr>
              <w:t>at all TRUE</w:t>
            </w:r>
          </w:p>
        </w:tc>
        <w:tc>
          <w:tcPr>
            <w:tcW w:w="815" w:type="dxa"/>
            <w:shd w:val="clear" w:color="auto" w:fill="FFFFFF" w:themeFill="background1"/>
          </w:tcPr>
          <w:p w14:paraId="3816AE5D" w14:textId="77777777" w:rsidR="00215EFD" w:rsidRPr="008820E7" w:rsidRDefault="00215EFD" w:rsidP="008820E7">
            <w:pPr>
              <w:jc w:val="center"/>
              <w:rPr>
                <w:sz w:val="18"/>
                <w:szCs w:val="18"/>
              </w:rPr>
            </w:pPr>
            <w:r w:rsidRPr="008820E7">
              <w:rPr>
                <w:sz w:val="18"/>
                <w:szCs w:val="18"/>
              </w:rPr>
              <w:t>A little TRUE</w:t>
            </w:r>
          </w:p>
        </w:tc>
        <w:tc>
          <w:tcPr>
            <w:tcW w:w="906" w:type="dxa"/>
            <w:shd w:val="clear" w:color="auto" w:fill="FFFFFF" w:themeFill="background1"/>
          </w:tcPr>
          <w:p w14:paraId="592BF8E1" w14:textId="77777777" w:rsidR="00215EFD" w:rsidRPr="008820E7" w:rsidRDefault="00215EFD" w:rsidP="008820E7">
            <w:pPr>
              <w:jc w:val="center"/>
              <w:rPr>
                <w:sz w:val="18"/>
                <w:szCs w:val="18"/>
              </w:rPr>
            </w:pPr>
            <w:r w:rsidRPr="008820E7">
              <w:rPr>
                <w:sz w:val="18"/>
                <w:szCs w:val="18"/>
              </w:rPr>
              <w:t>Some-what TRUE</w:t>
            </w:r>
          </w:p>
        </w:tc>
        <w:tc>
          <w:tcPr>
            <w:tcW w:w="906" w:type="dxa"/>
            <w:shd w:val="clear" w:color="auto" w:fill="FFFFFF" w:themeFill="background1"/>
          </w:tcPr>
          <w:p w14:paraId="06F7BA71" w14:textId="77777777" w:rsidR="00215EFD" w:rsidRPr="008820E7" w:rsidRDefault="00215EFD" w:rsidP="008820E7">
            <w:pPr>
              <w:jc w:val="center"/>
              <w:rPr>
                <w:sz w:val="18"/>
                <w:szCs w:val="18"/>
              </w:rPr>
            </w:pPr>
          </w:p>
          <w:p w14:paraId="68B82756" w14:textId="77777777" w:rsidR="00215EFD" w:rsidRPr="008820E7" w:rsidRDefault="00215EFD" w:rsidP="008820E7">
            <w:pPr>
              <w:jc w:val="center"/>
              <w:rPr>
                <w:sz w:val="18"/>
                <w:szCs w:val="18"/>
              </w:rPr>
            </w:pPr>
            <w:r w:rsidRPr="008820E7">
              <w:rPr>
                <w:sz w:val="18"/>
                <w:szCs w:val="18"/>
              </w:rPr>
              <w:t>Mostly TRUE</w:t>
            </w:r>
          </w:p>
        </w:tc>
        <w:tc>
          <w:tcPr>
            <w:tcW w:w="834" w:type="dxa"/>
            <w:shd w:val="clear" w:color="auto" w:fill="FFFFFF" w:themeFill="background1"/>
            <w:vAlign w:val="bottom"/>
          </w:tcPr>
          <w:p w14:paraId="7BCA0779" w14:textId="77777777" w:rsidR="00215EFD" w:rsidRPr="008820E7" w:rsidRDefault="00215EFD" w:rsidP="008820E7">
            <w:pPr>
              <w:jc w:val="center"/>
              <w:rPr>
                <w:sz w:val="18"/>
                <w:szCs w:val="18"/>
              </w:rPr>
            </w:pPr>
            <w:r w:rsidRPr="008820E7">
              <w:rPr>
                <w:sz w:val="18"/>
                <w:szCs w:val="18"/>
              </w:rPr>
              <w:t>Very</w:t>
            </w:r>
            <w:r w:rsidRPr="008820E7">
              <w:rPr>
                <w:sz w:val="18"/>
                <w:szCs w:val="18"/>
              </w:rPr>
              <w:br/>
              <w:t>TRUE</w:t>
            </w:r>
          </w:p>
        </w:tc>
        <w:tc>
          <w:tcPr>
            <w:tcW w:w="1367" w:type="dxa"/>
            <w:shd w:val="clear" w:color="auto" w:fill="FFFFFF" w:themeFill="background1"/>
          </w:tcPr>
          <w:p w14:paraId="108DA91E" w14:textId="77777777" w:rsidR="00215EFD" w:rsidRPr="008820E7" w:rsidRDefault="00215EFD" w:rsidP="008820E7">
            <w:pPr>
              <w:rPr>
                <w:sz w:val="18"/>
                <w:szCs w:val="18"/>
              </w:rPr>
            </w:pPr>
          </w:p>
          <w:p w14:paraId="259D96A0" w14:textId="77777777" w:rsidR="00215EFD" w:rsidRPr="008820E7" w:rsidRDefault="00215EFD" w:rsidP="008820E7">
            <w:pPr>
              <w:jc w:val="center"/>
              <w:rPr>
                <w:sz w:val="8"/>
                <w:szCs w:val="8"/>
              </w:rPr>
            </w:pPr>
            <w:r w:rsidRPr="008820E7">
              <w:rPr>
                <w:sz w:val="18"/>
                <w:szCs w:val="18"/>
              </w:rPr>
              <w:t>Completely TRUE</w:t>
            </w:r>
          </w:p>
        </w:tc>
      </w:tr>
      <w:tr w:rsidR="00215EFD" w:rsidRPr="008820E7" w14:paraId="207C41CD" w14:textId="77777777" w:rsidTr="00FE0B62">
        <w:trPr>
          <w:trHeight w:val="208"/>
        </w:trPr>
        <w:tc>
          <w:tcPr>
            <w:tcW w:w="5040" w:type="dxa"/>
            <w:shd w:val="clear" w:color="auto" w:fill="FFFFFF" w:themeFill="background1"/>
          </w:tcPr>
          <w:p w14:paraId="39322458" w14:textId="77777777" w:rsidR="00215EFD" w:rsidRPr="008820E7" w:rsidRDefault="00215EFD" w:rsidP="008820E7">
            <w:pPr>
              <w:rPr>
                <w:sz w:val="20"/>
              </w:rPr>
            </w:pPr>
            <w:r w:rsidRPr="008820E7">
              <w:rPr>
                <w:sz w:val="20"/>
              </w:rPr>
              <w:t>My sex life is fulfilling</w:t>
            </w:r>
          </w:p>
        </w:tc>
        <w:tc>
          <w:tcPr>
            <w:tcW w:w="906" w:type="dxa"/>
            <w:shd w:val="clear" w:color="auto" w:fill="FFFFFF" w:themeFill="background1"/>
            <w:vAlign w:val="center"/>
          </w:tcPr>
          <w:p w14:paraId="53A90E72" w14:textId="77777777" w:rsidR="00215EFD" w:rsidRPr="008820E7" w:rsidRDefault="00215EFD" w:rsidP="008820E7">
            <w:pPr>
              <w:jc w:val="center"/>
            </w:pPr>
            <w:r w:rsidRPr="008820E7">
              <w:rPr>
                <w:sz w:val="20"/>
                <w:szCs w:val="20"/>
              </w:rPr>
              <w:t>O</w:t>
            </w:r>
          </w:p>
        </w:tc>
        <w:tc>
          <w:tcPr>
            <w:tcW w:w="815" w:type="dxa"/>
            <w:shd w:val="clear" w:color="auto" w:fill="FFFFFF" w:themeFill="background1"/>
            <w:vAlign w:val="center"/>
          </w:tcPr>
          <w:p w14:paraId="179C1A63" w14:textId="77777777" w:rsidR="00215EFD" w:rsidRPr="008820E7" w:rsidRDefault="00215EFD" w:rsidP="008820E7">
            <w:pPr>
              <w:jc w:val="center"/>
            </w:pPr>
            <w:r w:rsidRPr="008820E7">
              <w:rPr>
                <w:sz w:val="20"/>
                <w:szCs w:val="20"/>
              </w:rPr>
              <w:t>O</w:t>
            </w:r>
          </w:p>
        </w:tc>
        <w:tc>
          <w:tcPr>
            <w:tcW w:w="906" w:type="dxa"/>
            <w:shd w:val="clear" w:color="auto" w:fill="FFFFFF" w:themeFill="background1"/>
            <w:vAlign w:val="center"/>
          </w:tcPr>
          <w:p w14:paraId="5AACFBD0" w14:textId="77777777" w:rsidR="00215EFD" w:rsidRPr="008820E7" w:rsidRDefault="00215EFD" w:rsidP="008820E7">
            <w:pPr>
              <w:jc w:val="center"/>
            </w:pPr>
            <w:r w:rsidRPr="008820E7">
              <w:rPr>
                <w:sz w:val="20"/>
                <w:szCs w:val="20"/>
              </w:rPr>
              <w:t>O</w:t>
            </w:r>
          </w:p>
        </w:tc>
        <w:tc>
          <w:tcPr>
            <w:tcW w:w="906" w:type="dxa"/>
            <w:shd w:val="clear" w:color="auto" w:fill="FFFFFF" w:themeFill="background1"/>
            <w:vAlign w:val="center"/>
          </w:tcPr>
          <w:p w14:paraId="39454F14" w14:textId="77777777" w:rsidR="00215EFD" w:rsidRPr="008820E7" w:rsidRDefault="00215EFD" w:rsidP="008820E7">
            <w:pPr>
              <w:jc w:val="center"/>
            </w:pPr>
            <w:r w:rsidRPr="008820E7">
              <w:rPr>
                <w:sz w:val="20"/>
                <w:szCs w:val="20"/>
              </w:rPr>
              <w:t>O</w:t>
            </w:r>
          </w:p>
        </w:tc>
        <w:tc>
          <w:tcPr>
            <w:tcW w:w="834" w:type="dxa"/>
            <w:shd w:val="clear" w:color="auto" w:fill="FFFFFF" w:themeFill="background1"/>
            <w:vAlign w:val="center"/>
          </w:tcPr>
          <w:p w14:paraId="32F7770D" w14:textId="77777777" w:rsidR="00215EFD" w:rsidRPr="008820E7" w:rsidRDefault="00215EFD" w:rsidP="008820E7">
            <w:pPr>
              <w:jc w:val="center"/>
            </w:pPr>
            <w:r w:rsidRPr="008820E7">
              <w:rPr>
                <w:sz w:val="20"/>
                <w:szCs w:val="20"/>
              </w:rPr>
              <w:t>O</w:t>
            </w:r>
          </w:p>
        </w:tc>
        <w:tc>
          <w:tcPr>
            <w:tcW w:w="1367" w:type="dxa"/>
            <w:shd w:val="clear" w:color="auto" w:fill="FFFFFF" w:themeFill="background1"/>
            <w:vAlign w:val="center"/>
          </w:tcPr>
          <w:p w14:paraId="5A9EFDD2" w14:textId="77777777" w:rsidR="00215EFD" w:rsidRPr="008820E7" w:rsidRDefault="00215EFD" w:rsidP="008820E7">
            <w:pPr>
              <w:jc w:val="center"/>
            </w:pPr>
            <w:r w:rsidRPr="008820E7">
              <w:rPr>
                <w:sz w:val="20"/>
                <w:szCs w:val="20"/>
              </w:rPr>
              <w:t>O</w:t>
            </w:r>
          </w:p>
        </w:tc>
      </w:tr>
      <w:tr w:rsidR="00215EFD" w:rsidRPr="008820E7" w14:paraId="221B1A14" w14:textId="77777777" w:rsidTr="00FE0B62">
        <w:trPr>
          <w:trHeight w:val="341"/>
        </w:trPr>
        <w:tc>
          <w:tcPr>
            <w:tcW w:w="5040" w:type="dxa"/>
            <w:shd w:val="clear" w:color="auto" w:fill="FFFFFF" w:themeFill="background1"/>
          </w:tcPr>
          <w:p w14:paraId="59F50726" w14:textId="77777777" w:rsidR="00215EFD" w:rsidRPr="008820E7" w:rsidRDefault="00215EFD" w:rsidP="008820E7">
            <w:pPr>
              <w:rPr>
                <w:sz w:val="20"/>
              </w:rPr>
            </w:pPr>
            <w:r w:rsidRPr="008820E7">
              <w:rPr>
                <w:sz w:val="20"/>
              </w:rPr>
              <w:t>I am happy with my sex life with my partner</w:t>
            </w:r>
          </w:p>
        </w:tc>
        <w:tc>
          <w:tcPr>
            <w:tcW w:w="906" w:type="dxa"/>
            <w:shd w:val="clear" w:color="auto" w:fill="FFFFFF" w:themeFill="background1"/>
            <w:vAlign w:val="center"/>
          </w:tcPr>
          <w:p w14:paraId="2820270E" w14:textId="77777777" w:rsidR="00215EFD" w:rsidRPr="008820E7" w:rsidRDefault="00215EFD" w:rsidP="008820E7">
            <w:pPr>
              <w:jc w:val="center"/>
            </w:pPr>
            <w:r w:rsidRPr="008820E7">
              <w:rPr>
                <w:sz w:val="20"/>
                <w:szCs w:val="20"/>
              </w:rPr>
              <w:t>O</w:t>
            </w:r>
          </w:p>
        </w:tc>
        <w:tc>
          <w:tcPr>
            <w:tcW w:w="815" w:type="dxa"/>
            <w:shd w:val="clear" w:color="auto" w:fill="FFFFFF" w:themeFill="background1"/>
            <w:vAlign w:val="center"/>
          </w:tcPr>
          <w:p w14:paraId="74870D4A" w14:textId="77777777" w:rsidR="00215EFD" w:rsidRPr="008820E7" w:rsidRDefault="00215EFD" w:rsidP="008820E7">
            <w:pPr>
              <w:jc w:val="center"/>
            </w:pPr>
            <w:r w:rsidRPr="008820E7">
              <w:rPr>
                <w:sz w:val="20"/>
                <w:szCs w:val="20"/>
              </w:rPr>
              <w:t>O</w:t>
            </w:r>
          </w:p>
        </w:tc>
        <w:tc>
          <w:tcPr>
            <w:tcW w:w="906" w:type="dxa"/>
            <w:shd w:val="clear" w:color="auto" w:fill="FFFFFF" w:themeFill="background1"/>
            <w:vAlign w:val="center"/>
          </w:tcPr>
          <w:p w14:paraId="7C15BB7A" w14:textId="77777777" w:rsidR="00215EFD" w:rsidRPr="008820E7" w:rsidRDefault="00215EFD" w:rsidP="008820E7">
            <w:pPr>
              <w:jc w:val="center"/>
            </w:pPr>
            <w:r w:rsidRPr="008820E7">
              <w:rPr>
                <w:sz w:val="20"/>
                <w:szCs w:val="20"/>
              </w:rPr>
              <w:t>O</w:t>
            </w:r>
          </w:p>
        </w:tc>
        <w:tc>
          <w:tcPr>
            <w:tcW w:w="906" w:type="dxa"/>
            <w:shd w:val="clear" w:color="auto" w:fill="FFFFFF" w:themeFill="background1"/>
            <w:vAlign w:val="center"/>
          </w:tcPr>
          <w:p w14:paraId="68C6313A" w14:textId="77777777" w:rsidR="00215EFD" w:rsidRPr="008820E7" w:rsidRDefault="00215EFD" w:rsidP="008820E7">
            <w:pPr>
              <w:jc w:val="center"/>
            </w:pPr>
            <w:r w:rsidRPr="008820E7">
              <w:rPr>
                <w:sz w:val="20"/>
                <w:szCs w:val="20"/>
              </w:rPr>
              <w:t>O</w:t>
            </w:r>
          </w:p>
        </w:tc>
        <w:tc>
          <w:tcPr>
            <w:tcW w:w="834" w:type="dxa"/>
            <w:shd w:val="clear" w:color="auto" w:fill="FFFFFF" w:themeFill="background1"/>
            <w:vAlign w:val="center"/>
          </w:tcPr>
          <w:p w14:paraId="165B6C4B" w14:textId="77777777" w:rsidR="00215EFD" w:rsidRPr="008820E7" w:rsidRDefault="00215EFD" w:rsidP="008820E7">
            <w:pPr>
              <w:jc w:val="center"/>
            </w:pPr>
            <w:r w:rsidRPr="008820E7">
              <w:rPr>
                <w:sz w:val="20"/>
                <w:szCs w:val="20"/>
              </w:rPr>
              <w:t>O</w:t>
            </w:r>
          </w:p>
        </w:tc>
        <w:tc>
          <w:tcPr>
            <w:tcW w:w="1367" w:type="dxa"/>
            <w:shd w:val="clear" w:color="auto" w:fill="FFFFFF" w:themeFill="background1"/>
            <w:vAlign w:val="center"/>
          </w:tcPr>
          <w:p w14:paraId="4C563424" w14:textId="77777777" w:rsidR="00215EFD" w:rsidRPr="008820E7" w:rsidRDefault="00215EFD" w:rsidP="008820E7">
            <w:pPr>
              <w:jc w:val="center"/>
            </w:pPr>
            <w:r w:rsidRPr="008820E7">
              <w:rPr>
                <w:sz w:val="20"/>
                <w:szCs w:val="20"/>
              </w:rPr>
              <w:t>O</w:t>
            </w:r>
          </w:p>
        </w:tc>
      </w:tr>
      <w:tr w:rsidR="00215EFD" w:rsidRPr="008820E7" w14:paraId="35011504" w14:textId="77777777" w:rsidTr="00FE0B62">
        <w:trPr>
          <w:trHeight w:val="341"/>
        </w:trPr>
        <w:tc>
          <w:tcPr>
            <w:tcW w:w="5040" w:type="dxa"/>
            <w:shd w:val="clear" w:color="auto" w:fill="FFFFFF" w:themeFill="background1"/>
          </w:tcPr>
          <w:p w14:paraId="04C4324F" w14:textId="77777777" w:rsidR="00215EFD" w:rsidRPr="008820E7" w:rsidRDefault="00215EFD" w:rsidP="008820E7">
            <w:pPr>
              <w:rPr>
                <w:sz w:val="20"/>
              </w:rPr>
            </w:pPr>
            <w:r w:rsidRPr="008820E7">
              <w:rPr>
                <w:sz w:val="20"/>
              </w:rPr>
              <w:t>My partner really pleases me sexually</w:t>
            </w:r>
          </w:p>
        </w:tc>
        <w:tc>
          <w:tcPr>
            <w:tcW w:w="906" w:type="dxa"/>
            <w:shd w:val="clear" w:color="auto" w:fill="FFFFFF" w:themeFill="background1"/>
            <w:vAlign w:val="center"/>
          </w:tcPr>
          <w:p w14:paraId="75CAA749" w14:textId="77777777" w:rsidR="00215EFD" w:rsidRPr="008820E7" w:rsidRDefault="00215EFD" w:rsidP="008820E7">
            <w:pPr>
              <w:jc w:val="center"/>
            </w:pPr>
            <w:r w:rsidRPr="008820E7">
              <w:rPr>
                <w:sz w:val="20"/>
                <w:szCs w:val="20"/>
              </w:rPr>
              <w:t>O</w:t>
            </w:r>
          </w:p>
        </w:tc>
        <w:tc>
          <w:tcPr>
            <w:tcW w:w="815" w:type="dxa"/>
            <w:shd w:val="clear" w:color="auto" w:fill="FFFFFF" w:themeFill="background1"/>
            <w:vAlign w:val="center"/>
          </w:tcPr>
          <w:p w14:paraId="7A808A43" w14:textId="77777777" w:rsidR="00215EFD" w:rsidRPr="008820E7" w:rsidRDefault="00215EFD" w:rsidP="008820E7">
            <w:pPr>
              <w:jc w:val="center"/>
            </w:pPr>
            <w:r w:rsidRPr="008820E7">
              <w:rPr>
                <w:sz w:val="20"/>
                <w:szCs w:val="20"/>
              </w:rPr>
              <w:t>O</w:t>
            </w:r>
          </w:p>
        </w:tc>
        <w:tc>
          <w:tcPr>
            <w:tcW w:w="906" w:type="dxa"/>
            <w:shd w:val="clear" w:color="auto" w:fill="FFFFFF" w:themeFill="background1"/>
            <w:vAlign w:val="center"/>
          </w:tcPr>
          <w:p w14:paraId="3045182A" w14:textId="77777777" w:rsidR="00215EFD" w:rsidRPr="008820E7" w:rsidRDefault="00215EFD" w:rsidP="008820E7">
            <w:pPr>
              <w:jc w:val="center"/>
            </w:pPr>
            <w:r w:rsidRPr="008820E7">
              <w:rPr>
                <w:sz w:val="20"/>
                <w:szCs w:val="20"/>
              </w:rPr>
              <w:t>O</w:t>
            </w:r>
          </w:p>
        </w:tc>
        <w:tc>
          <w:tcPr>
            <w:tcW w:w="906" w:type="dxa"/>
            <w:shd w:val="clear" w:color="auto" w:fill="FFFFFF" w:themeFill="background1"/>
            <w:vAlign w:val="center"/>
          </w:tcPr>
          <w:p w14:paraId="65BCC56B" w14:textId="77777777" w:rsidR="00215EFD" w:rsidRPr="008820E7" w:rsidRDefault="00215EFD" w:rsidP="008820E7">
            <w:pPr>
              <w:jc w:val="center"/>
            </w:pPr>
            <w:r w:rsidRPr="008820E7">
              <w:rPr>
                <w:sz w:val="20"/>
                <w:szCs w:val="20"/>
              </w:rPr>
              <w:t>O</w:t>
            </w:r>
          </w:p>
        </w:tc>
        <w:tc>
          <w:tcPr>
            <w:tcW w:w="834" w:type="dxa"/>
            <w:shd w:val="clear" w:color="auto" w:fill="FFFFFF" w:themeFill="background1"/>
            <w:vAlign w:val="center"/>
          </w:tcPr>
          <w:p w14:paraId="15EE82A0" w14:textId="77777777" w:rsidR="00215EFD" w:rsidRPr="008820E7" w:rsidRDefault="00215EFD" w:rsidP="008820E7">
            <w:pPr>
              <w:jc w:val="center"/>
            </w:pPr>
            <w:r w:rsidRPr="008820E7">
              <w:rPr>
                <w:sz w:val="20"/>
                <w:szCs w:val="20"/>
              </w:rPr>
              <w:t>O</w:t>
            </w:r>
          </w:p>
        </w:tc>
        <w:tc>
          <w:tcPr>
            <w:tcW w:w="1367" w:type="dxa"/>
            <w:shd w:val="clear" w:color="auto" w:fill="FFFFFF" w:themeFill="background1"/>
            <w:vAlign w:val="center"/>
          </w:tcPr>
          <w:p w14:paraId="7A15E50D" w14:textId="77777777" w:rsidR="00215EFD" w:rsidRPr="008820E7" w:rsidRDefault="00215EFD" w:rsidP="008820E7">
            <w:pPr>
              <w:jc w:val="center"/>
            </w:pPr>
            <w:r w:rsidRPr="008820E7">
              <w:rPr>
                <w:sz w:val="20"/>
                <w:szCs w:val="20"/>
              </w:rPr>
              <w:t>O</w:t>
            </w:r>
          </w:p>
        </w:tc>
      </w:tr>
      <w:tr w:rsidR="00215EFD" w:rsidRPr="008820E7" w14:paraId="7628F1EE" w14:textId="77777777" w:rsidTr="00FE0B62">
        <w:trPr>
          <w:trHeight w:val="346"/>
        </w:trPr>
        <w:tc>
          <w:tcPr>
            <w:tcW w:w="5040" w:type="dxa"/>
            <w:shd w:val="clear" w:color="auto" w:fill="FFFFFF" w:themeFill="background1"/>
          </w:tcPr>
          <w:p w14:paraId="05900682" w14:textId="77777777" w:rsidR="00215EFD" w:rsidRPr="008820E7" w:rsidRDefault="00215EFD" w:rsidP="008820E7">
            <w:pPr>
              <w:rPr>
                <w:sz w:val="20"/>
              </w:rPr>
            </w:pPr>
            <w:r w:rsidRPr="008820E7">
              <w:rPr>
                <w:sz w:val="20"/>
              </w:rPr>
              <w:t>I am satisfied with our sexual relationship</w:t>
            </w:r>
          </w:p>
        </w:tc>
        <w:tc>
          <w:tcPr>
            <w:tcW w:w="906" w:type="dxa"/>
            <w:shd w:val="clear" w:color="auto" w:fill="FFFFFF" w:themeFill="background1"/>
            <w:vAlign w:val="center"/>
          </w:tcPr>
          <w:p w14:paraId="01566AB8" w14:textId="77777777" w:rsidR="00215EFD" w:rsidRPr="008820E7" w:rsidRDefault="00215EFD" w:rsidP="008820E7">
            <w:pPr>
              <w:jc w:val="center"/>
            </w:pPr>
            <w:r w:rsidRPr="008820E7">
              <w:rPr>
                <w:sz w:val="20"/>
                <w:szCs w:val="20"/>
              </w:rPr>
              <w:t>O</w:t>
            </w:r>
          </w:p>
        </w:tc>
        <w:tc>
          <w:tcPr>
            <w:tcW w:w="815" w:type="dxa"/>
            <w:shd w:val="clear" w:color="auto" w:fill="FFFFFF" w:themeFill="background1"/>
            <w:vAlign w:val="center"/>
          </w:tcPr>
          <w:p w14:paraId="6B48BEE0" w14:textId="77777777" w:rsidR="00215EFD" w:rsidRPr="008820E7" w:rsidRDefault="00215EFD" w:rsidP="008820E7">
            <w:pPr>
              <w:jc w:val="center"/>
            </w:pPr>
            <w:r w:rsidRPr="008820E7">
              <w:rPr>
                <w:sz w:val="20"/>
                <w:szCs w:val="20"/>
              </w:rPr>
              <w:t>O</w:t>
            </w:r>
          </w:p>
        </w:tc>
        <w:tc>
          <w:tcPr>
            <w:tcW w:w="906" w:type="dxa"/>
            <w:shd w:val="clear" w:color="auto" w:fill="FFFFFF" w:themeFill="background1"/>
            <w:vAlign w:val="center"/>
          </w:tcPr>
          <w:p w14:paraId="60CF93C1" w14:textId="77777777" w:rsidR="00215EFD" w:rsidRPr="008820E7" w:rsidRDefault="00215EFD" w:rsidP="008820E7">
            <w:pPr>
              <w:jc w:val="center"/>
            </w:pPr>
            <w:r w:rsidRPr="008820E7">
              <w:rPr>
                <w:sz w:val="20"/>
                <w:szCs w:val="20"/>
              </w:rPr>
              <w:t>O</w:t>
            </w:r>
          </w:p>
        </w:tc>
        <w:tc>
          <w:tcPr>
            <w:tcW w:w="906" w:type="dxa"/>
            <w:shd w:val="clear" w:color="auto" w:fill="FFFFFF" w:themeFill="background1"/>
            <w:vAlign w:val="center"/>
          </w:tcPr>
          <w:p w14:paraId="16644C93" w14:textId="77777777" w:rsidR="00215EFD" w:rsidRPr="008820E7" w:rsidRDefault="00215EFD" w:rsidP="008820E7">
            <w:pPr>
              <w:jc w:val="center"/>
            </w:pPr>
            <w:r w:rsidRPr="008820E7">
              <w:rPr>
                <w:sz w:val="20"/>
                <w:szCs w:val="20"/>
              </w:rPr>
              <w:t>O</w:t>
            </w:r>
          </w:p>
        </w:tc>
        <w:tc>
          <w:tcPr>
            <w:tcW w:w="834" w:type="dxa"/>
            <w:shd w:val="clear" w:color="auto" w:fill="FFFFFF" w:themeFill="background1"/>
            <w:vAlign w:val="center"/>
          </w:tcPr>
          <w:p w14:paraId="20DA67BD" w14:textId="77777777" w:rsidR="00215EFD" w:rsidRPr="008820E7" w:rsidRDefault="00215EFD" w:rsidP="008820E7">
            <w:pPr>
              <w:jc w:val="center"/>
            </w:pPr>
            <w:r w:rsidRPr="008820E7">
              <w:rPr>
                <w:sz w:val="20"/>
                <w:szCs w:val="20"/>
              </w:rPr>
              <w:t>O</w:t>
            </w:r>
          </w:p>
        </w:tc>
        <w:tc>
          <w:tcPr>
            <w:tcW w:w="1367" w:type="dxa"/>
            <w:shd w:val="clear" w:color="auto" w:fill="FFFFFF" w:themeFill="background1"/>
            <w:vAlign w:val="center"/>
          </w:tcPr>
          <w:p w14:paraId="75CA8A4F" w14:textId="77777777" w:rsidR="00215EFD" w:rsidRPr="008820E7" w:rsidRDefault="00215EFD" w:rsidP="008820E7">
            <w:pPr>
              <w:jc w:val="center"/>
            </w:pPr>
            <w:r w:rsidRPr="008820E7">
              <w:rPr>
                <w:sz w:val="20"/>
                <w:szCs w:val="20"/>
              </w:rPr>
              <w:t>O</w:t>
            </w:r>
          </w:p>
        </w:tc>
      </w:tr>
      <w:tr w:rsidR="00215EFD" w:rsidRPr="008820E7" w14:paraId="0898B461" w14:textId="77777777" w:rsidTr="00FE0B62">
        <w:trPr>
          <w:trHeight w:val="341"/>
        </w:trPr>
        <w:tc>
          <w:tcPr>
            <w:tcW w:w="5040" w:type="dxa"/>
            <w:shd w:val="clear" w:color="auto" w:fill="FFFFFF" w:themeFill="background1"/>
          </w:tcPr>
          <w:p w14:paraId="1BD633C5" w14:textId="77777777" w:rsidR="00215EFD" w:rsidRPr="008820E7" w:rsidRDefault="00215EFD" w:rsidP="008820E7">
            <w:pPr>
              <w:rPr>
                <w:sz w:val="20"/>
              </w:rPr>
            </w:pPr>
            <w:r w:rsidRPr="008820E7">
              <w:rPr>
                <w:sz w:val="20"/>
              </w:rPr>
              <w:t>I am happy with the quality of sexual activity in our relationship</w:t>
            </w:r>
          </w:p>
        </w:tc>
        <w:tc>
          <w:tcPr>
            <w:tcW w:w="906" w:type="dxa"/>
            <w:shd w:val="clear" w:color="auto" w:fill="FFFFFF" w:themeFill="background1"/>
            <w:vAlign w:val="center"/>
          </w:tcPr>
          <w:p w14:paraId="038CCD3C" w14:textId="77777777" w:rsidR="00215EFD" w:rsidRPr="008820E7" w:rsidRDefault="00215EFD" w:rsidP="008820E7">
            <w:pPr>
              <w:jc w:val="center"/>
            </w:pPr>
            <w:r w:rsidRPr="008820E7">
              <w:rPr>
                <w:sz w:val="20"/>
                <w:szCs w:val="20"/>
              </w:rPr>
              <w:t>O</w:t>
            </w:r>
          </w:p>
        </w:tc>
        <w:tc>
          <w:tcPr>
            <w:tcW w:w="815" w:type="dxa"/>
            <w:shd w:val="clear" w:color="auto" w:fill="FFFFFF" w:themeFill="background1"/>
            <w:vAlign w:val="center"/>
          </w:tcPr>
          <w:p w14:paraId="4BAA20E8" w14:textId="77777777" w:rsidR="00215EFD" w:rsidRPr="008820E7" w:rsidRDefault="00215EFD" w:rsidP="008820E7">
            <w:pPr>
              <w:jc w:val="center"/>
            </w:pPr>
            <w:r w:rsidRPr="008820E7">
              <w:rPr>
                <w:sz w:val="20"/>
                <w:szCs w:val="20"/>
              </w:rPr>
              <w:t>O</w:t>
            </w:r>
          </w:p>
        </w:tc>
        <w:tc>
          <w:tcPr>
            <w:tcW w:w="906" w:type="dxa"/>
            <w:shd w:val="clear" w:color="auto" w:fill="FFFFFF" w:themeFill="background1"/>
            <w:vAlign w:val="center"/>
          </w:tcPr>
          <w:p w14:paraId="58BD4144" w14:textId="77777777" w:rsidR="00215EFD" w:rsidRPr="008820E7" w:rsidRDefault="00215EFD" w:rsidP="008820E7">
            <w:pPr>
              <w:jc w:val="center"/>
            </w:pPr>
            <w:r w:rsidRPr="008820E7">
              <w:rPr>
                <w:sz w:val="20"/>
                <w:szCs w:val="20"/>
              </w:rPr>
              <w:t>O</w:t>
            </w:r>
          </w:p>
        </w:tc>
        <w:tc>
          <w:tcPr>
            <w:tcW w:w="906" w:type="dxa"/>
            <w:shd w:val="clear" w:color="auto" w:fill="FFFFFF" w:themeFill="background1"/>
            <w:vAlign w:val="center"/>
          </w:tcPr>
          <w:p w14:paraId="6F7DB780" w14:textId="77777777" w:rsidR="00215EFD" w:rsidRPr="008820E7" w:rsidRDefault="00215EFD" w:rsidP="008820E7">
            <w:pPr>
              <w:jc w:val="center"/>
            </w:pPr>
            <w:r w:rsidRPr="008820E7">
              <w:rPr>
                <w:sz w:val="20"/>
                <w:szCs w:val="20"/>
              </w:rPr>
              <w:t>O</w:t>
            </w:r>
          </w:p>
        </w:tc>
        <w:tc>
          <w:tcPr>
            <w:tcW w:w="834" w:type="dxa"/>
            <w:shd w:val="clear" w:color="auto" w:fill="FFFFFF" w:themeFill="background1"/>
            <w:vAlign w:val="center"/>
          </w:tcPr>
          <w:p w14:paraId="44F5959F" w14:textId="77777777" w:rsidR="00215EFD" w:rsidRPr="008820E7" w:rsidRDefault="00215EFD" w:rsidP="008820E7">
            <w:pPr>
              <w:jc w:val="center"/>
            </w:pPr>
            <w:r w:rsidRPr="008820E7">
              <w:rPr>
                <w:sz w:val="20"/>
                <w:szCs w:val="20"/>
              </w:rPr>
              <w:t>O</w:t>
            </w:r>
          </w:p>
        </w:tc>
        <w:tc>
          <w:tcPr>
            <w:tcW w:w="1367" w:type="dxa"/>
            <w:shd w:val="clear" w:color="auto" w:fill="FFFFFF" w:themeFill="background1"/>
            <w:vAlign w:val="center"/>
          </w:tcPr>
          <w:p w14:paraId="1C79D2CD" w14:textId="77777777" w:rsidR="00215EFD" w:rsidRPr="008820E7" w:rsidRDefault="00215EFD" w:rsidP="008820E7">
            <w:pPr>
              <w:jc w:val="center"/>
            </w:pPr>
            <w:r w:rsidRPr="008820E7">
              <w:rPr>
                <w:sz w:val="20"/>
                <w:szCs w:val="20"/>
              </w:rPr>
              <w:t>O</w:t>
            </w:r>
          </w:p>
        </w:tc>
      </w:tr>
      <w:tr w:rsidR="00215EFD" w:rsidRPr="008820E7" w14:paraId="5E76607E" w14:textId="77777777" w:rsidTr="00FE0B62">
        <w:trPr>
          <w:trHeight w:val="346"/>
        </w:trPr>
        <w:tc>
          <w:tcPr>
            <w:tcW w:w="5040" w:type="dxa"/>
            <w:shd w:val="clear" w:color="auto" w:fill="FFFFFF" w:themeFill="background1"/>
          </w:tcPr>
          <w:p w14:paraId="654C9FAA" w14:textId="77777777" w:rsidR="00215EFD" w:rsidRPr="008820E7" w:rsidRDefault="00215EFD" w:rsidP="008820E7">
            <w:pPr>
              <w:rPr>
                <w:sz w:val="20"/>
              </w:rPr>
            </w:pPr>
            <w:r w:rsidRPr="008820E7">
              <w:rPr>
                <w:sz w:val="20"/>
              </w:rPr>
              <w:t>Sexual activity with my partner is fantastic</w:t>
            </w:r>
          </w:p>
        </w:tc>
        <w:tc>
          <w:tcPr>
            <w:tcW w:w="906" w:type="dxa"/>
            <w:shd w:val="clear" w:color="auto" w:fill="FFFFFF" w:themeFill="background1"/>
            <w:vAlign w:val="center"/>
          </w:tcPr>
          <w:p w14:paraId="47961FF6" w14:textId="77777777" w:rsidR="00215EFD" w:rsidRPr="008820E7" w:rsidRDefault="00215EFD" w:rsidP="008820E7">
            <w:pPr>
              <w:jc w:val="center"/>
            </w:pPr>
            <w:r w:rsidRPr="008820E7">
              <w:rPr>
                <w:sz w:val="20"/>
                <w:szCs w:val="20"/>
              </w:rPr>
              <w:t>O</w:t>
            </w:r>
          </w:p>
        </w:tc>
        <w:tc>
          <w:tcPr>
            <w:tcW w:w="815" w:type="dxa"/>
            <w:shd w:val="clear" w:color="auto" w:fill="FFFFFF" w:themeFill="background1"/>
            <w:vAlign w:val="center"/>
          </w:tcPr>
          <w:p w14:paraId="65550D16" w14:textId="77777777" w:rsidR="00215EFD" w:rsidRPr="008820E7" w:rsidRDefault="00215EFD" w:rsidP="008820E7">
            <w:pPr>
              <w:jc w:val="center"/>
            </w:pPr>
            <w:r w:rsidRPr="008820E7">
              <w:rPr>
                <w:sz w:val="20"/>
                <w:szCs w:val="20"/>
              </w:rPr>
              <w:t>O</w:t>
            </w:r>
          </w:p>
        </w:tc>
        <w:tc>
          <w:tcPr>
            <w:tcW w:w="906" w:type="dxa"/>
            <w:shd w:val="clear" w:color="auto" w:fill="FFFFFF" w:themeFill="background1"/>
            <w:vAlign w:val="center"/>
          </w:tcPr>
          <w:p w14:paraId="0AE3F457" w14:textId="77777777" w:rsidR="00215EFD" w:rsidRPr="008820E7" w:rsidRDefault="00215EFD" w:rsidP="008820E7">
            <w:pPr>
              <w:jc w:val="center"/>
            </w:pPr>
            <w:r w:rsidRPr="008820E7">
              <w:rPr>
                <w:sz w:val="20"/>
                <w:szCs w:val="20"/>
              </w:rPr>
              <w:t>O</w:t>
            </w:r>
          </w:p>
        </w:tc>
        <w:tc>
          <w:tcPr>
            <w:tcW w:w="906" w:type="dxa"/>
            <w:shd w:val="clear" w:color="auto" w:fill="FFFFFF" w:themeFill="background1"/>
            <w:vAlign w:val="center"/>
          </w:tcPr>
          <w:p w14:paraId="66215DEF" w14:textId="77777777" w:rsidR="00215EFD" w:rsidRPr="008820E7" w:rsidRDefault="00215EFD" w:rsidP="008820E7">
            <w:pPr>
              <w:jc w:val="center"/>
            </w:pPr>
            <w:r w:rsidRPr="008820E7">
              <w:rPr>
                <w:sz w:val="20"/>
                <w:szCs w:val="20"/>
              </w:rPr>
              <w:t>O</w:t>
            </w:r>
          </w:p>
        </w:tc>
        <w:tc>
          <w:tcPr>
            <w:tcW w:w="834" w:type="dxa"/>
            <w:shd w:val="clear" w:color="auto" w:fill="FFFFFF" w:themeFill="background1"/>
            <w:vAlign w:val="center"/>
          </w:tcPr>
          <w:p w14:paraId="291D79BC" w14:textId="77777777" w:rsidR="00215EFD" w:rsidRPr="008820E7" w:rsidRDefault="00215EFD" w:rsidP="008820E7">
            <w:pPr>
              <w:jc w:val="center"/>
            </w:pPr>
            <w:r w:rsidRPr="008820E7">
              <w:rPr>
                <w:sz w:val="20"/>
                <w:szCs w:val="20"/>
              </w:rPr>
              <w:t>O</w:t>
            </w:r>
          </w:p>
        </w:tc>
        <w:tc>
          <w:tcPr>
            <w:tcW w:w="1367" w:type="dxa"/>
            <w:shd w:val="clear" w:color="auto" w:fill="FFFFFF" w:themeFill="background1"/>
            <w:vAlign w:val="center"/>
          </w:tcPr>
          <w:p w14:paraId="6AD3E7F4" w14:textId="77777777" w:rsidR="00215EFD" w:rsidRPr="008820E7" w:rsidRDefault="00215EFD" w:rsidP="008820E7">
            <w:pPr>
              <w:jc w:val="center"/>
            </w:pPr>
            <w:r w:rsidRPr="008820E7">
              <w:rPr>
                <w:sz w:val="20"/>
                <w:szCs w:val="20"/>
              </w:rPr>
              <w:t>O</w:t>
            </w:r>
          </w:p>
        </w:tc>
      </w:tr>
      <w:tr w:rsidR="00215EFD" w:rsidRPr="008820E7" w14:paraId="6F9D22B8" w14:textId="77777777" w:rsidTr="00FE0B62">
        <w:trPr>
          <w:trHeight w:val="346"/>
        </w:trPr>
        <w:tc>
          <w:tcPr>
            <w:tcW w:w="5040" w:type="dxa"/>
            <w:shd w:val="clear" w:color="auto" w:fill="FFFFFF" w:themeFill="background1"/>
          </w:tcPr>
          <w:p w14:paraId="7E60AE7E" w14:textId="77777777" w:rsidR="00215EFD" w:rsidRPr="008820E7" w:rsidRDefault="00215EFD" w:rsidP="008820E7">
            <w:pPr>
              <w:rPr>
                <w:sz w:val="20"/>
              </w:rPr>
            </w:pPr>
            <w:r w:rsidRPr="008820E7">
              <w:rPr>
                <w:sz w:val="20"/>
              </w:rPr>
              <w:t>Sexual activity with my partner is not fun</w:t>
            </w:r>
          </w:p>
        </w:tc>
        <w:tc>
          <w:tcPr>
            <w:tcW w:w="906" w:type="dxa"/>
            <w:shd w:val="clear" w:color="auto" w:fill="FFFFFF" w:themeFill="background1"/>
            <w:vAlign w:val="center"/>
          </w:tcPr>
          <w:p w14:paraId="5E13071E" w14:textId="77777777" w:rsidR="00215EFD" w:rsidRPr="008820E7" w:rsidRDefault="00215EFD" w:rsidP="008820E7">
            <w:pPr>
              <w:jc w:val="center"/>
            </w:pPr>
            <w:r w:rsidRPr="008820E7">
              <w:rPr>
                <w:sz w:val="20"/>
                <w:szCs w:val="20"/>
              </w:rPr>
              <w:t>O</w:t>
            </w:r>
          </w:p>
        </w:tc>
        <w:tc>
          <w:tcPr>
            <w:tcW w:w="815" w:type="dxa"/>
            <w:shd w:val="clear" w:color="auto" w:fill="FFFFFF" w:themeFill="background1"/>
            <w:vAlign w:val="center"/>
          </w:tcPr>
          <w:p w14:paraId="1B04E0BE" w14:textId="77777777" w:rsidR="00215EFD" w:rsidRPr="008820E7" w:rsidRDefault="00215EFD" w:rsidP="008820E7">
            <w:pPr>
              <w:jc w:val="center"/>
            </w:pPr>
            <w:r w:rsidRPr="008820E7">
              <w:rPr>
                <w:sz w:val="20"/>
                <w:szCs w:val="20"/>
              </w:rPr>
              <w:t>O</w:t>
            </w:r>
          </w:p>
        </w:tc>
        <w:tc>
          <w:tcPr>
            <w:tcW w:w="906" w:type="dxa"/>
            <w:shd w:val="clear" w:color="auto" w:fill="FFFFFF" w:themeFill="background1"/>
            <w:vAlign w:val="center"/>
          </w:tcPr>
          <w:p w14:paraId="252EA082" w14:textId="77777777" w:rsidR="00215EFD" w:rsidRPr="008820E7" w:rsidRDefault="00215EFD" w:rsidP="008820E7">
            <w:pPr>
              <w:jc w:val="center"/>
            </w:pPr>
            <w:r w:rsidRPr="008820E7">
              <w:rPr>
                <w:sz w:val="20"/>
                <w:szCs w:val="20"/>
              </w:rPr>
              <w:t>O</w:t>
            </w:r>
          </w:p>
        </w:tc>
        <w:tc>
          <w:tcPr>
            <w:tcW w:w="906" w:type="dxa"/>
            <w:shd w:val="clear" w:color="auto" w:fill="FFFFFF" w:themeFill="background1"/>
            <w:vAlign w:val="center"/>
          </w:tcPr>
          <w:p w14:paraId="08D059A5" w14:textId="77777777" w:rsidR="00215EFD" w:rsidRPr="008820E7" w:rsidRDefault="00215EFD" w:rsidP="008820E7">
            <w:pPr>
              <w:jc w:val="center"/>
            </w:pPr>
            <w:r w:rsidRPr="008820E7">
              <w:rPr>
                <w:sz w:val="20"/>
                <w:szCs w:val="20"/>
              </w:rPr>
              <w:t>O</w:t>
            </w:r>
          </w:p>
        </w:tc>
        <w:tc>
          <w:tcPr>
            <w:tcW w:w="834" w:type="dxa"/>
            <w:shd w:val="clear" w:color="auto" w:fill="FFFFFF" w:themeFill="background1"/>
            <w:vAlign w:val="center"/>
          </w:tcPr>
          <w:p w14:paraId="3C0BCE2E" w14:textId="77777777" w:rsidR="00215EFD" w:rsidRPr="008820E7" w:rsidRDefault="00215EFD" w:rsidP="008820E7">
            <w:pPr>
              <w:jc w:val="center"/>
            </w:pPr>
            <w:r w:rsidRPr="008820E7">
              <w:rPr>
                <w:sz w:val="20"/>
                <w:szCs w:val="20"/>
              </w:rPr>
              <w:t>O</w:t>
            </w:r>
          </w:p>
        </w:tc>
        <w:tc>
          <w:tcPr>
            <w:tcW w:w="1367" w:type="dxa"/>
            <w:shd w:val="clear" w:color="auto" w:fill="FFFFFF" w:themeFill="background1"/>
            <w:vAlign w:val="center"/>
          </w:tcPr>
          <w:p w14:paraId="2BF1A03E" w14:textId="77777777" w:rsidR="00215EFD" w:rsidRPr="008820E7" w:rsidRDefault="00215EFD" w:rsidP="008820E7">
            <w:pPr>
              <w:jc w:val="center"/>
            </w:pPr>
            <w:r w:rsidRPr="008820E7">
              <w:rPr>
                <w:sz w:val="20"/>
                <w:szCs w:val="20"/>
              </w:rPr>
              <w:t>O</w:t>
            </w:r>
          </w:p>
        </w:tc>
      </w:tr>
      <w:tr w:rsidR="00215EFD" w:rsidRPr="008820E7" w14:paraId="68230A1E" w14:textId="77777777" w:rsidTr="00FE0B62">
        <w:trPr>
          <w:trHeight w:val="341"/>
        </w:trPr>
        <w:tc>
          <w:tcPr>
            <w:tcW w:w="5040" w:type="dxa"/>
            <w:shd w:val="clear" w:color="auto" w:fill="FFFFFF" w:themeFill="background1"/>
          </w:tcPr>
          <w:p w14:paraId="7A49CF85" w14:textId="77777777" w:rsidR="00215EFD" w:rsidRPr="008820E7" w:rsidRDefault="00215EFD" w:rsidP="008820E7">
            <w:pPr>
              <w:rPr>
                <w:sz w:val="20"/>
              </w:rPr>
            </w:pPr>
            <w:r w:rsidRPr="008820E7">
              <w:rPr>
                <w:sz w:val="20"/>
              </w:rPr>
              <w:t>Sexual activity with my partner is a turn off</w:t>
            </w:r>
          </w:p>
        </w:tc>
        <w:tc>
          <w:tcPr>
            <w:tcW w:w="906" w:type="dxa"/>
            <w:shd w:val="clear" w:color="auto" w:fill="FFFFFF" w:themeFill="background1"/>
            <w:vAlign w:val="center"/>
          </w:tcPr>
          <w:p w14:paraId="7CAB2A0F" w14:textId="77777777" w:rsidR="00215EFD" w:rsidRPr="008820E7" w:rsidRDefault="00215EFD" w:rsidP="008820E7">
            <w:pPr>
              <w:jc w:val="center"/>
            </w:pPr>
            <w:r w:rsidRPr="008820E7">
              <w:rPr>
                <w:sz w:val="20"/>
                <w:szCs w:val="20"/>
              </w:rPr>
              <w:t>O</w:t>
            </w:r>
          </w:p>
        </w:tc>
        <w:tc>
          <w:tcPr>
            <w:tcW w:w="815" w:type="dxa"/>
            <w:shd w:val="clear" w:color="auto" w:fill="FFFFFF" w:themeFill="background1"/>
            <w:vAlign w:val="center"/>
          </w:tcPr>
          <w:p w14:paraId="4D796E52" w14:textId="77777777" w:rsidR="00215EFD" w:rsidRPr="008820E7" w:rsidRDefault="00215EFD" w:rsidP="008820E7">
            <w:pPr>
              <w:jc w:val="center"/>
            </w:pPr>
            <w:r w:rsidRPr="008820E7">
              <w:rPr>
                <w:sz w:val="20"/>
                <w:szCs w:val="20"/>
              </w:rPr>
              <w:t>O</w:t>
            </w:r>
          </w:p>
        </w:tc>
        <w:tc>
          <w:tcPr>
            <w:tcW w:w="906" w:type="dxa"/>
            <w:shd w:val="clear" w:color="auto" w:fill="FFFFFF" w:themeFill="background1"/>
            <w:vAlign w:val="center"/>
          </w:tcPr>
          <w:p w14:paraId="468A16C8" w14:textId="77777777" w:rsidR="00215EFD" w:rsidRPr="008820E7" w:rsidRDefault="00215EFD" w:rsidP="008820E7">
            <w:pPr>
              <w:jc w:val="center"/>
            </w:pPr>
            <w:r w:rsidRPr="008820E7">
              <w:rPr>
                <w:sz w:val="20"/>
                <w:szCs w:val="20"/>
              </w:rPr>
              <w:t>O</w:t>
            </w:r>
          </w:p>
        </w:tc>
        <w:tc>
          <w:tcPr>
            <w:tcW w:w="906" w:type="dxa"/>
            <w:shd w:val="clear" w:color="auto" w:fill="FFFFFF" w:themeFill="background1"/>
            <w:vAlign w:val="center"/>
          </w:tcPr>
          <w:p w14:paraId="3A98CC13" w14:textId="77777777" w:rsidR="00215EFD" w:rsidRPr="008820E7" w:rsidRDefault="00215EFD" w:rsidP="008820E7">
            <w:pPr>
              <w:jc w:val="center"/>
            </w:pPr>
            <w:r w:rsidRPr="008820E7">
              <w:rPr>
                <w:sz w:val="20"/>
                <w:szCs w:val="20"/>
              </w:rPr>
              <w:t>O</w:t>
            </w:r>
          </w:p>
        </w:tc>
        <w:tc>
          <w:tcPr>
            <w:tcW w:w="834" w:type="dxa"/>
            <w:shd w:val="clear" w:color="auto" w:fill="FFFFFF" w:themeFill="background1"/>
            <w:vAlign w:val="center"/>
          </w:tcPr>
          <w:p w14:paraId="12D9D171" w14:textId="77777777" w:rsidR="00215EFD" w:rsidRPr="008820E7" w:rsidRDefault="00215EFD" w:rsidP="008820E7">
            <w:pPr>
              <w:jc w:val="center"/>
            </w:pPr>
            <w:r w:rsidRPr="008820E7">
              <w:rPr>
                <w:sz w:val="20"/>
                <w:szCs w:val="20"/>
              </w:rPr>
              <w:t>O</w:t>
            </w:r>
          </w:p>
        </w:tc>
        <w:tc>
          <w:tcPr>
            <w:tcW w:w="1367" w:type="dxa"/>
            <w:shd w:val="clear" w:color="auto" w:fill="FFFFFF" w:themeFill="background1"/>
            <w:vAlign w:val="center"/>
          </w:tcPr>
          <w:p w14:paraId="49449C0A" w14:textId="77777777" w:rsidR="00215EFD" w:rsidRPr="008820E7" w:rsidRDefault="00215EFD" w:rsidP="008820E7">
            <w:pPr>
              <w:jc w:val="center"/>
            </w:pPr>
            <w:r w:rsidRPr="008820E7">
              <w:rPr>
                <w:sz w:val="20"/>
                <w:szCs w:val="20"/>
              </w:rPr>
              <w:t>O</w:t>
            </w:r>
          </w:p>
        </w:tc>
      </w:tr>
      <w:tr w:rsidR="00215EFD" w:rsidRPr="008820E7" w14:paraId="6D42D4DB" w14:textId="77777777" w:rsidTr="00FE0B62">
        <w:trPr>
          <w:trHeight w:val="346"/>
        </w:trPr>
        <w:tc>
          <w:tcPr>
            <w:tcW w:w="5040" w:type="dxa"/>
            <w:shd w:val="clear" w:color="auto" w:fill="FFFFFF" w:themeFill="background1"/>
          </w:tcPr>
          <w:p w14:paraId="2347FC9D" w14:textId="77777777" w:rsidR="00215EFD" w:rsidRPr="008820E7" w:rsidRDefault="00215EFD" w:rsidP="008820E7">
            <w:pPr>
              <w:rPr>
                <w:sz w:val="20"/>
              </w:rPr>
            </w:pPr>
            <w:r w:rsidRPr="008820E7">
              <w:rPr>
                <w:sz w:val="20"/>
              </w:rPr>
              <w:t>Sexual activity with my partner is not worth the time or effort</w:t>
            </w:r>
          </w:p>
        </w:tc>
        <w:tc>
          <w:tcPr>
            <w:tcW w:w="906" w:type="dxa"/>
            <w:shd w:val="clear" w:color="auto" w:fill="FFFFFF" w:themeFill="background1"/>
            <w:vAlign w:val="center"/>
          </w:tcPr>
          <w:p w14:paraId="1BB2D31A" w14:textId="77777777" w:rsidR="00215EFD" w:rsidRPr="008820E7" w:rsidRDefault="00215EFD" w:rsidP="008820E7">
            <w:pPr>
              <w:jc w:val="center"/>
            </w:pPr>
            <w:r w:rsidRPr="008820E7">
              <w:rPr>
                <w:sz w:val="20"/>
                <w:szCs w:val="20"/>
              </w:rPr>
              <w:t>O</w:t>
            </w:r>
          </w:p>
        </w:tc>
        <w:tc>
          <w:tcPr>
            <w:tcW w:w="815" w:type="dxa"/>
            <w:shd w:val="clear" w:color="auto" w:fill="FFFFFF" w:themeFill="background1"/>
            <w:vAlign w:val="center"/>
          </w:tcPr>
          <w:p w14:paraId="36594B89" w14:textId="77777777" w:rsidR="00215EFD" w:rsidRPr="008820E7" w:rsidRDefault="00215EFD" w:rsidP="008820E7">
            <w:pPr>
              <w:jc w:val="center"/>
            </w:pPr>
            <w:r w:rsidRPr="008820E7">
              <w:rPr>
                <w:sz w:val="20"/>
                <w:szCs w:val="20"/>
              </w:rPr>
              <w:t>O</w:t>
            </w:r>
          </w:p>
        </w:tc>
        <w:tc>
          <w:tcPr>
            <w:tcW w:w="906" w:type="dxa"/>
            <w:shd w:val="clear" w:color="auto" w:fill="FFFFFF" w:themeFill="background1"/>
            <w:vAlign w:val="center"/>
          </w:tcPr>
          <w:p w14:paraId="1AB39E5D" w14:textId="77777777" w:rsidR="00215EFD" w:rsidRPr="008820E7" w:rsidRDefault="00215EFD" w:rsidP="008820E7">
            <w:pPr>
              <w:jc w:val="center"/>
            </w:pPr>
            <w:r w:rsidRPr="008820E7">
              <w:rPr>
                <w:sz w:val="20"/>
                <w:szCs w:val="20"/>
              </w:rPr>
              <w:t>O</w:t>
            </w:r>
          </w:p>
        </w:tc>
        <w:tc>
          <w:tcPr>
            <w:tcW w:w="906" w:type="dxa"/>
            <w:shd w:val="clear" w:color="auto" w:fill="FFFFFF" w:themeFill="background1"/>
            <w:vAlign w:val="center"/>
          </w:tcPr>
          <w:p w14:paraId="77CF1638" w14:textId="77777777" w:rsidR="00215EFD" w:rsidRPr="008820E7" w:rsidRDefault="00215EFD" w:rsidP="008820E7">
            <w:pPr>
              <w:jc w:val="center"/>
            </w:pPr>
            <w:r w:rsidRPr="008820E7">
              <w:rPr>
                <w:sz w:val="20"/>
                <w:szCs w:val="20"/>
              </w:rPr>
              <w:t>O</w:t>
            </w:r>
          </w:p>
        </w:tc>
        <w:tc>
          <w:tcPr>
            <w:tcW w:w="834" w:type="dxa"/>
            <w:shd w:val="clear" w:color="auto" w:fill="FFFFFF" w:themeFill="background1"/>
            <w:vAlign w:val="center"/>
          </w:tcPr>
          <w:p w14:paraId="5E946AA3" w14:textId="77777777" w:rsidR="00215EFD" w:rsidRPr="008820E7" w:rsidRDefault="00215EFD" w:rsidP="008820E7">
            <w:pPr>
              <w:jc w:val="center"/>
            </w:pPr>
            <w:r w:rsidRPr="008820E7">
              <w:rPr>
                <w:sz w:val="20"/>
                <w:szCs w:val="20"/>
              </w:rPr>
              <w:t>O</w:t>
            </w:r>
          </w:p>
        </w:tc>
        <w:tc>
          <w:tcPr>
            <w:tcW w:w="1367" w:type="dxa"/>
            <w:shd w:val="clear" w:color="auto" w:fill="FFFFFF" w:themeFill="background1"/>
            <w:vAlign w:val="center"/>
          </w:tcPr>
          <w:p w14:paraId="7ECBD8A3" w14:textId="77777777" w:rsidR="00215EFD" w:rsidRPr="008820E7" w:rsidRDefault="00215EFD" w:rsidP="008820E7">
            <w:pPr>
              <w:jc w:val="center"/>
            </w:pPr>
            <w:r w:rsidRPr="008820E7">
              <w:rPr>
                <w:sz w:val="20"/>
                <w:szCs w:val="20"/>
              </w:rPr>
              <w:t>O</w:t>
            </w:r>
          </w:p>
        </w:tc>
      </w:tr>
      <w:tr w:rsidR="00215EFD" w:rsidRPr="008820E7" w14:paraId="56E40D8C" w14:textId="77777777" w:rsidTr="00FE0B62">
        <w:trPr>
          <w:trHeight w:val="341"/>
        </w:trPr>
        <w:tc>
          <w:tcPr>
            <w:tcW w:w="5040" w:type="dxa"/>
            <w:shd w:val="clear" w:color="auto" w:fill="FFFFFF" w:themeFill="background1"/>
          </w:tcPr>
          <w:p w14:paraId="37ECC846" w14:textId="77777777" w:rsidR="00215EFD" w:rsidRPr="008820E7" w:rsidRDefault="00215EFD" w:rsidP="008820E7">
            <w:pPr>
              <w:rPr>
                <w:sz w:val="20"/>
              </w:rPr>
            </w:pPr>
            <w:r w:rsidRPr="008820E7">
              <w:rPr>
                <w:sz w:val="20"/>
              </w:rPr>
              <w:t>I do NOT enjoy sexual activity with my partner</w:t>
            </w:r>
          </w:p>
        </w:tc>
        <w:tc>
          <w:tcPr>
            <w:tcW w:w="906" w:type="dxa"/>
            <w:shd w:val="clear" w:color="auto" w:fill="FFFFFF" w:themeFill="background1"/>
            <w:vAlign w:val="center"/>
          </w:tcPr>
          <w:p w14:paraId="11CC02DE" w14:textId="77777777" w:rsidR="00215EFD" w:rsidRPr="008820E7" w:rsidRDefault="00215EFD" w:rsidP="008820E7">
            <w:pPr>
              <w:jc w:val="center"/>
            </w:pPr>
            <w:r w:rsidRPr="008820E7">
              <w:rPr>
                <w:sz w:val="20"/>
                <w:szCs w:val="20"/>
              </w:rPr>
              <w:t>O</w:t>
            </w:r>
          </w:p>
        </w:tc>
        <w:tc>
          <w:tcPr>
            <w:tcW w:w="815" w:type="dxa"/>
            <w:shd w:val="clear" w:color="auto" w:fill="FFFFFF" w:themeFill="background1"/>
            <w:vAlign w:val="center"/>
          </w:tcPr>
          <w:p w14:paraId="5A96C588" w14:textId="77777777" w:rsidR="00215EFD" w:rsidRPr="008820E7" w:rsidRDefault="00215EFD" w:rsidP="008820E7">
            <w:pPr>
              <w:jc w:val="center"/>
            </w:pPr>
            <w:r w:rsidRPr="008820E7">
              <w:rPr>
                <w:sz w:val="20"/>
                <w:szCs w:val="20"/>
              </w:rPr>
              <w:t>O</w:t>
            </w:r>
          </w:p>
        </w:tc>
        <w:tc>
          <w:tcPr>
            <w:tcW w:w="906" w:type="dxa"/>
            <w:shd w:val="clear" w:color="auto" w:fill="FFFFFF" w:themeFill="background1"/>
            <w:vAlign w:val="center"/>
          </w:tcPr>
          <w:p w14:paraId="6524C5CD" w14:textId="77777777" w:rsidR="00215EFD" w:rsidRPr="008820E7" w:rsidRDefault="00215EFD" w:rsidP="008820E7">
            <w:pPr>
              <w:jc w:val="center"/>
            </w:pPr>
            <w:r w:rsidRPr="008820E7">
              <w:rPr>
                <w:sz w:val="20"/>
                <w:szCs w:val="20"/>
              </w:rPr>
              <w:t>O</w:t>
            </w:r>
          </w:p>
        </w:tc>
        <w:tc>
          <w:tcPr>
            <w:tcW w:w="906" w:type="dxa"/>
            <w:shd w:val="clear" w:color="auto" w:fill="FFFFFF" w:themeFill="background1"/>
            <w:vAlign w:val="center"/>
          </w:tcPr>
          <w:p w14:paraId="4EC529AE" w14:textId="77777777" w:rsidR="00215EFD" w:rsidRPr="008820E7" w:rsidRDefault="00215EFD" w:rsidP="008820E7">
            <w:pPr>
              <w:jc w:val="center"/>
            </w:pPr>
            <w:r w:rsidRPr="008820E7">
              <w:rPr>
                <w:sz w:val="20"/>
                <w:szCs w:val="20"/>
              </w:rPr>
              <w:t>O</w:t>
            </w:r>
          </w:p>
        </w:tc>
        <w:tc>
          <w:tcPr>
            <w:tcW w:w="834" w:type="dxa"/>
            <w:shd w:val="clear" w:color="auto" w:fill="FFFFFF" w:themeFill="background1"/>
            <w:vAlign w:val="center"/>
          </w:tcPr>
          <w:p w14:paraId="7CDCDABD" w14:textId="77777777" w:rsidR="00215EFD" w:rsidRPr="008820E7" w:rsidRDefault="00215EFD" w:rsidP="008820E7">
            <w:pPr>
              <w:jc w:val="center"/>
            </w:pPr>
            <w:r w:rsidRPr="008820E7">
              <w:rPr>
                <w:sz w:val="20"/>
                <w:szCs w:val="20"/>
              </w:rPr>
              <w:t>O</w:t>
            </w:r>
          </w:p>
        </w:tc>
        <w:tc>
          <w:tcPr>
            <w:tcW w:w="1367" w:type="dxa"/>
            <w:shd w:val="clear" w:color="auto" w:fill="FFFFFF" w:themeFill="background1"/>
            <w:vAlign w:val="center"/>
          </w:tcPr>
          <w:p w14:paraId="3FC07F65" w14:textId="77777777" w:rsidR="00215EFD" w:rsidRPr="008820E7" w:rsidRDefault="00215EFD" w:rsidP="008820E7">
            <w:pPr>
              <w:jc w:val="center"/>
            </w:pPr>
            <w:r w:rsidRPr="008820E7">
              <w:rPr>
                <w:sz w:val="20"/>
                <w:szCs w:val="20"/>
              </w:rPr>
              <w:t>O</w:t>
            </w:r>
          </w:p>
        </w:tc>
      </w:tr>
      <w:tr w:rsidR="00215EFD" w:rsidRPr="008820E7" w14:paraId="2550C959" w14:textId="77777777" w:rsidTr="00FE0B62">
        <w:trPr>
          <w:trHeight w:val="346"/>
        </w:trPr>
        <w:tc>
          <w:tcPr>
            <w:tcW w:w="5040" w:type="dxa"/>
            <w:shd w:val="clear" w:color="auto" w:fill="FFFFFF" w:themeFill="background1"/>
          </w:tcPr>
          <w:p w14:paraId="05E8951F" w14:textId="77777777" w:rsidR="00215EFD" w:rsidRPr="008820E7" w:rsidRDefault="00215EFD" w:rsidP="008820E7">
            <w:pPr>
              <w:rPr>
                <w:sz w:val="20"/>
              </w:rPr>
            </w:pPr>
            <w:r w:rsidRPr="008820E7">
              <w:rPr>
                <w:sz w:val="20"/>
              </w:rPr>
              <w:t>Sexual activity with my partner leaves me empty</w:t>
            </w:r>
          </w:p>
        </w:tc>
        <w:tc>
          <w:tcPr>
            <w:tcW w:w="906" w:type="dxa"/>
            <w:shd w:val="clear" w:color="auto" w:fill="FFFFFF" w:themeFill="background1"/>
            <w:vAlign w:val="center"/>
          </w:tcPr>
          <w:p w14:paraId="46AD70E5" w14:textId="77777777" w:rsidR="00215EFD" w:rsidRPr="008820E7" w:rsidRDefault="00215EFD" w:rsidP="008820E7">
            <w:pPr>
              <w:jc w:val="center"/>
            </w:pPr>
            <w:r w:rsidRPr="008820E7">
              <w:rPr>
                <w:sz w:val="20"/>
                <w:szCs w:val="20"/>
              </w:rPr>
              <w:t>O</w:t>
            </w:r>
          </w:p>
        </w:tc>
        <w:tc>
          <w:tcPr>
            <w:tcW w:w="815" w:type="dxa"/>
            <w:shd w:val="clear" w:color="auto" w:fill="FFFFFF" w:themeFill="background1"/>
            <w:vAlign w:val="center"/>
          </w:tcPr>
          <w:p w14:paraId="06D0E899" w14:textId="77777777" w:rsidR="00215EFD" w:rsidRPr="008820E7" w:rsidRDefault="00215EFD" w:rsidP="008820E7">
            <w:pPr>
              <w:jc w:val="center"/>
            </w:pPr>
            <w:r w:rsidRPr="008820E7">
              <w:rPr>
                <w:sz w:val="20"/>
                <w:szCs w:val="20"/>
              </w:rPr>
              <w:t>O</w:t>
            </w:r>
          </w:p>
        </w:tc>
        <w:tc>
          <w:tcPr>
            <w:tcW w:w="906" w:type="dxa"/>
            <w:shd w:val="clear" w:color="auto" w:fill="FFFFFF" w:themeFill="background1"/>
            <w:vAlign w:val="center"/>
          </w:tcPr>
          <w:p w14:paraId="1777DC2C" w14:textId="77777777" w:rsidR="00215EFD" w:rsidRPr="008820E7" w:rsidRDefault="00215EFD" w:rsidP="008820E7">
            <w:pPr>
              <w:jc w:val="center"/>
            </w:pPr>
            <w:r w:rsidRPr="008820E7">
              <w:rPr>
                <w:sz w:val="20"/>
                <w:szCs w:val="20"/>
              </w:rPr>
              <w:t>O</w:t>
            </w:r>
          </w:p>
        </w:tc>
        <w:tc>
          <w:tcPr>
            <w:tcW w:w="906" w:type="dxa"/>
            <w:shd w:val="clear" w:color="auto" w:fill="FFFFFF" w:themeFill="background1"/>
            <w:vAlign w:val="center"/>
          </w:tcPr>
          <w:p w14:paraId="6C464C5D" w14:textId="77777777" w:rsidR="00215EFD" w:rsidRPr="008820E7" w:rsidRDefault="00215EFD" w:rsidP="008820E7">
            <w:pPr>
              <w:jc w:val="center"/>
            </w:pPr>
            <w:r w:rsidRPr="008820E7">
              <w:rPr>
                <w:sz w:val="20"/>
                <w:szCs w:val="20"/>
              </w:rPr>
              <w:t>O</w:t>
            </w:r>
          </w:p>
        </w:tc>
        <w:tc>
          <w:tcPr>
            <w:tcW w:w="834" w:type="dxa"/>
            <w:shd w:val="clear" w:color="auto" w:fill="FFFFFF" w:themeFill="background1"/>
            <w:vAlign w:val="center"/>
          </w:tcPr>
          <w:p w14:paraId="5FEC7775" w14:textId="77777777" w:rsidR="00215EFD" w:rsidRPr="008820E7" w:rsidRDefault="00215EFD" w:rsidP="008820E7">
            <w:pPr>
              <w:jc w:val="center"/>
            </w:pPr>
            <w:r w:rsidRPr="008820E7">
              <w:rPr>
                <w:sz w:val="20"/>
                <w:szCs w:val="20"/>
              </w:rPr>
              <w:t>O</w:t>
            </w:r>
          </w:p>
        </w:tc>
        <w:tc>
          <w:tcPr>
            <w:tcW w:w="1367" w:type="dxa"/>
            <w:shd w:val="clear" w:color="auto" w:fill="FFFFFF" w:themeFill="background1"/>
            <w:vAlign w:val="center"/>
          </w:tcPr>
          <w:p w14:paraId="0DAF9E18" w14:textId="77777777" w:rsidR="00215EFD" w:rsidRPr="008820E7" w:rsidRDefault="00215EFD" w:rsidP="008820E7">
            <w:pPr>
              <w:jc w:val="center"/>
            </w:pPr>
            <w:r w:rsidRPr="008820E7">
              <w:rPr>
                <w:sz w:val="20"/>
                <w:szCs w:val="20"/>
              </w:rPr>
              <w:t>O</w:t>
            </w:r>
          </w:p>
        </w:tc>
      </w:tr>
      <w:tr w:rsidR="00215EFD" w:rsidRPr="008820E7" w14:paraId="65A86566" w14:textId="77777777" w:rsidTr="00FE0B62">
        <w:trPr>
          <w:trHeight w:val="341"/>
        </w:trPr>
        <w:tc>
          <w:tcPr>
            <w:tcW w:w="5040" w:type="dxa"/>
            <w:shd w:val="clear" w:color="auto" w:fill="FFFFFF" w:themeFill="background1"/>
          </w:tcPr>
          <w:p w14:paraId="274931E0" w14:textId="77777777" w:rsidR="00215EFD" w:rsidRPr="008820E7" w:rsidRDefault="00215EFD" w:rsidP="008820E7">
            <w:pPr>
              <w:rPr>
                <w:sz w:val="20"/>
              </w:rPr>
            </w:pPr>
            <w:r w:rsidRPr="008820E7">
              <w:rPr>
                <w:sz w:val="20"/>
              </w:rPr>
              <w:t>Sexual activity with my partner is not very exciting</w:t>
            </w:r>
          </w:p>
        </w:tc>
        <w:tc>
          <w:tcPr>
            <w:tcW w:w="906" w:type="dxa"/>
            <w:shd w:val="clear" w:color="auto" w:fill="FFFFFF" w:themeFill="background1"/>
            <w:vAlign w:val="center"/>
          </w:tcPr>
          <w:p w14:paraId="3E0B3059" w14:textId="77777777" w:rsidR="00215EFD" w:rsidRPr="008820E7" w:rsidRDefault="00215EFD" w:rsidP="008820E7">
            <w:pPr>
              <w:jc w:val="center"/>
            </w:pPr>
            <w:r w:rsidRPr="008820E7">
              <w:rPr>
                <w:sz w:val="20"/>
                <w:szCs w:val="20"/>
              </w:rPr>
              <w:t>O</w:t>
            </w:r>
          </w:p>
        </w:tc>
        <w:tc>
          <w:tcPr>
            <w:tcW w:w="815" w:type="dxa"/>
            <w:shd w:val="clear" w:color="auto" w:fill="FFFFFF" w:themeFill="background1"/>
            <w:vAlign w:val="center"/>
          </w:tcPr>
          <w:p w14:paraId="4E4A953B" w14:textId="77777777" w:rsidR="00215EFD" w:rsidRPr="008820E7" w:rsidRDefault="00215EFD" w:rsidP="008820E7">
            <w:pPr>
              <w:jc w:val="center"/>
            </w:pPr>
            <w:r w:rsidRPr="008820E7">
              <w:rPr>
                <w:sz w:val="20"/>
                <w:szCs w:val="20"/>
              </w:rPr>
              <w:t>O</w:t>
            </w:r>
          </w:p>
        </w:tc>
        <w:tc>
          <w:tcPr>
            <w:tcW w:w="906" w:type="dxa"/>
            <w:shd w:val="clear" w:color="auto" w:fill="FFFFFF" w:themeFill="background1"/>
            <w:vAlign w:val="center"/>
          </w:tcPr>
          <w:p w14:paraId="1E4BDC8A" w14:textId="77777777" w:rsidR="00215EFD" w:rsidRPr="008820E7" w:rsidRDefault="00215EFD" w:rsidP="008820E7">
            <w:pPr>
              <w:jc w:val="center"/>
            </w:pPr>
            <w:r w:rsidRPr="008820E7">
              <w:rPr>
                <w:sz w:val="20"/>
                <w:szCs w:val="20"/>
              </w:rPr>
              <w:t>O</w:t>
            </w:r>
          </w:p>
        </w:tc>
        <w:tc>
          <w:tcPr>
            <w:tcW w:w="906" w:type="dxa"/>
            <w:shd w:val="clear" w:color="auto" w:fill="FFFFFF" w:themeFill="background1"/>
            <w:vAlign w:val="center"/>
          </w:tcPr>
          <w:p w14:paraId="5F586762" w14:textId="77777777" w:rsidR="00215EFD" w:rsidRPr="008820E7" w:rsidRDefault="00215EFD" w:rsidP="008820E7">
            <w:pPr>
              <w:jc w:val="center"/>
            </w:pPr>
            <w:r w:rsidRPr="008820E7">
              <w:rPr>
                <w:sz w:val="20"/>
                <w:szCs w:val="20"/>
              </w:rPr>
              <w:t>O</w:t>
            </w:r>
          </w:p>
        </w:tc>
        <w:tc>
          <w:tcPr>
            <w:tcW w:w="834" w:type="dxa"/>
            <w:shd w:val="clear" w:color="auto" w:fill="FFFFFF" w:themeFill="background1"/>
            <w:vAlign w:val="center"/>
          </w:tcPr>
          <w:p w14:paraId="5D82FEDB" w14:textId="77777777" w:rsidR="00215EFD" w:rsidRPr="008820E7" w:rsidRDefault="00215EFD" w:rsidP="008820E7">
            <w:pPr>
              <w:jc w:val="center"/>
            </w:pPr>
            <w:r w:rsidRPr="008820E7">
              <w:rPr>
                <w:sz w:val="20"/>
                <w:szCs w:val="20"/>
              </w:rPr>
              <w:t>O</w:t>
            </w:r>
          </w:p>
        </w:tc>
        <w:tc>
          <w:tcPr>
            <w:tcW w:w="1367" w:type="dxa"/>
            <w:shd w:val="clear" w:color="auto" w:fill="FFFFFF" w:themeFill="background1"/>
            <w:vAlign w:val="center"/>
          </w:tcPr>
          <w:p w14:paraId="0577F2C0" w14:textId="77777777" w:rsidR="00215EFD" w:rsidRPr="008820E7" w:rsidRDefault="00215EFD" w:rsidP="008820E7">
            <w:pPr>
              <w:jc w:val="center"/>
            </w:pPr>
            <w:r w:rsidRPr="008820E7">
              <w:rPr>
                <w:sz w:val="20"/>
                <w:szCs w:val="20"/>
              </w:rPr>
              <w:t>O</w:t>
            </w:r>
          </w:p>
        </w:tc>
      </w:tr>
    </w:tbl>
    <w:p w14:paraId="0846D5FF" w14:textId="77777777" w:rsidR="00FE0B62" w:rsidRDefault="00FE0B62" w:rsidP="008820E7">
      <w:pPr>
        <w:rPr>
          <w:b/>
          <w:u w:val="single"/>
        </w:rPr>
      </w:pPr>
    </w:p>
    <w:p w14:paraId="208C463F" w14:textId="77777777" w:rsidR="00215EFD" w:rsidRPr="00916F2F" w:rsidRDefault="00215EFD" w:rsidP="008820E7">
      <w:r w:rsidRPr="008820E7">
        <w:rPr>
          <w:b/>
          <w:u w:val="single"/>
        </w:rPr>
        <w:t>Scoring</w:t>
      </w:r>
      <w:r w:rsidRPr="008820E7">
        <w:t xml:space="preserve">: For all items, responses are given values on a 0 to </w:t>
      </w:r>
      <w:proofErr w:type="gramStart"/>
      <w:r w:rsidRPr="008820E7">
        <w:t>5 point</w:t>
      </w:r>
      <w:proofErr w:type="gramEnd"/>
      <w:r w:rsidRPr="008820E7">
        <w:t xml:space="preserve"> scale with 0 = Not at all TRUE and 5 = Completely TRUE. The items of the sexual satisfaction scale are summed to create a total where higher scores indicate higher levels of sexual satisfaction. The items of the sexual dissatisfaction scale are summed separately to create a total where higher scores reflect higher levels of sexual dissatisfaction.</w:t>
      </w:r>
    </w:p>
    <w:p w14:paraId="406F919D" w14:textId="77777777" w:rsidR="00916F2F" w:rsidRDefault="00916F2F">
      <w:pPr>
        <w:rPr>
          <w:rFonts w:eastAsia="Calibri"/>
          <w:b/>
          <w:szCs w:val="36"/>
        </w:rPr>
      </w:pPr>
      <w:r>
        <w:br w:type="page"/>
      </w:r>
    </w:p>
    <w:p w14:paraId="13320CC1" w14:textId="77777777" w:rsidR="008E7E07" w:rsidRPr="008820E7" w:rsidRDefault="008E7E07" w:rsidP="008820E7">
      <w:pPr>
        <w:pStyle w:val="Heading2"/>
        <w:spacing w:after="0"/>
        <w:jc w:val="center"/>
        <w:rPr>
          <w:rFonts w:cs="Times New Roman"/>
        </w:rPr>
      </w:pPr>
      <w:bookmarkStart w:id="427" w:name="_Toc11055525"/>
      <w:r w:rsidRPr="008820E7">
        <w:rPr>
          <w:rFonts w:cs="Times New Roman"/>
        </w:rPr>
        <w:lastRenderedPageBreak/>
        <w:t xml:space="preserve">Dyadic Trust </w:t>
      </w:r>
      <w:del w:id="428" w:author="T.J. Sullivan" w:date="2019-05-27T12:24:00Z">
        <w:r w:rsidRPr="008820E7" w:rsidDel="00812580">
          <w:rPr>
            <w:rFonts w:cs="Times New Roman"/>
          </w:rPr>
          <w:delText>Inventory</w:delText>
        </w:r>
        <w:r w:rsidR="001855C2" w:rsidDel="00812580">
          <w:rPr>
            <w:rFonts w:cs="Times New Roman"/>
          </w:rPr>
          <w:delText xml:space="preserve"> </w:delText>
        </w:r>
      </w:del>
      <w:ins w:id="429" w:author="T.J. Sullivan" w:date="2019-05-27T12:24:00Z">
        <w:r w:rsidR="00812580">
          <w:rPr>
            <w:rFonts w:cs="Times New Roman"/>
          </w:rPr>
          <w:t xml:space="preserve">Scale </w:t>
        </w:r>
      </w:ins>
      <w:r w:rsidR="001855C2">
        <w:rPr>
          <w:rFonts w:cs="Times New Roman"/>
        </w:rPr>
        <w:t>– 8 items</w:t>
      </w:r>
      <w:bookmarkEnd w:id="427"/>
    </w:p>
    <w:p w14:paraId="021FFDFE" w14:textId="77777777" w:rsidR="008E7E07" w:rsidRPr="008820E7" w:rsidRDefault="008E7E07" w:rsidP="008820E7">
      <w:pPr>
        <w:rPr>
          <w:b/>
        </w:rPr>
      </w:pPr>
    </w:p>
    <w:p w14:paraId="205F9D64" w14:textId="77777777" w:rsidR="008E7E07" w:rsidRPr="008820E7" w:rsidRDefault="008E7E07" w:rsidP="008820E7">
      <w:pPr>
        <w:rPr>
          <w:b/>
        </w:rPr>
      </w:pPr>
      <w:r w:rsidRPr="008820E7">
        <w:rPr>
          <w:b/>
        </w:rPr>
        <w:t xml:space="preserve">Source: </w:t>
      </w:r>
    </w:p>
    <w:p w14:paraId="0F25CDF0" w14:textId="77777777" w:rsidR="008E7E07" w:rsidRPr="008820E7" w:rsidRDefault="008E7E07" w:rsidP="008820E7">
      <w:r w:rsidRPr="008820E7">
        <w:rPr>
          <w:b/>
        </w:rPr>
        <w:tab/>
      </w:r>
      <w:proofErr w:type="spellStart"/>
      <w:r w:rsidRPr="008820E7">
        <w:t>Larzelere</w:t>
      </w:r>
      <w:proofErr w:type="spellEnd"/>
      <w:r w:rsidRPr="008820E7">
        <w:t xml:space="preserve">, R. E., &amp; Huston, T. L. (1980). The Dyadic Trust Scale: Toward understanding </w:t>
      </w:r>
    </w:p>
    <w:p w14:paraId="385A3B0B" w14:textId="77777777" w:rsidR="008E7E07" w:rsidRPr="008820E7" w:rsidRDefault="008E7E07" w:rsidP="008820E7">
      <w:pPr>
        <w:ind w:left="1440"/>
      </w:pPr>
      <w:r w:rsidRPr="008820E7">
        <w:t xml:space="preserve">interpersonal trust in close relationships. </w:t>
      </w:r>
      <w:r w:rsidRPr="008820E7">
        <w:rPr>
          <w:i/>
          <w:iCs/>
        </w:rPr>
        <w:t>Journal of Marriage and the Family</w:t>
      </w:r>
      <w:r w:rsidRPr="008820E7">
        <w:t xml:space="preserve">, </w:t>
      </w:r>
      <w:r w:rsidRPr="008820E7">
        <w:rPr>
          <w:i/>
          <w:iCs/>
        </w:rPr>
        <w:t>42</w:t>
      </w:r>
      <w:r w:rsidRPr="008820E7">
        <w:t>(3), 595–604.</w:t>
      </w:r>
    </w:p>
    <w:p w14:paraId="7897DA14" w14:textId="77777777" w:rsidR="008E7E07" w:rsidRPr="008820E7" w:rsidRDefault="008E7E07" w:rsidP="008820E7">
      <w:r w:rsidRPr="008820E7">
        <w:rPr>
          <w:b/>
        </w:rPr>
        <w:tab/>
      </w:r>
      <w:proofErr w:type="spellStart"/>
      <w:r w:rsidRPr="008820E7">
        <w:t>Gabbay</w:t>
      </w:r>
      <w:proofErr w:type="spellEnd"/>
      <w:r w:rsidRPr="008820E7">
        <w:t xml:space="preserve">, N., Lafontaine, M.-F., &amp; Bourque, L. (2012). Factor structure and reliability </w:t>
      </w:r>
    </w:p>
    <w:p w14:paraId="74961D3C" w14:textId="77777777" w:rsidR="008E7E07" w:rsidRPr="008820E7" w:rsidRDefault="008E7E07" w:rsidP="008820E7">
      <w:pPr>
        <w:ind w:left="1440"/>
      </w:pPr>
      <w:r w:rsidRPr="008820E7">
        <w:t xml:space="preserve">assessment of the Dyadic Trust Scale with individuals in same-sex romantic relationships. </w:t>
      </w:r>
      <w:r w:rsidRPr="008820E7">
        <w:rPr>
          <w:i/>
          <w:iCs/>
        </w:rPr>
        <w:t>Journal of GLBT Family Studies</w:t>
      </w:r>
      <w:r w:rsidRPr="008820E7">
        <w:t xml:space="preserve">, </w:t>
      </w:r>
      <w:r w:rsidRPr="008820E7">
        <w:rPr>
          <w:i/>
          <w:iCs/>
        </w:rPr>
        <w:t>8</w:t>
      </w:r>
      <w:r w:rsidRPr="008820E7">
        <w:t>(3), 258–269.</w:t>
      </w:r>
    </w:p>
    <w:p w14:paraId="3DEC7D42" w14:textId="77777777" w:rsidR="008E7E07" w:rsidRPr="008820E7" w:rsidRDefault="008E7E07" w:rsidP="008820E7">
      <w:pPr>
        <w:rPr>
          <w:b/>
        </w:rPr>
      </w:pPr>
    </w:p>
    <w:p w14:paraId="348E2D8F" w14:textId="77777777" w:rsidR="006D5E64" w:rsidRPr="008820E7" w:rsidRDefault="008E7E07" w:rsidP="008820E7">
      <w:r w:rsidRPr="008820E7">
        <w:rPr>
          <w:b/>
        </w:rPr>
        <w:t>Instructions:</w:t>
      </w:r>
      <w:r w:rsidR="006D5E64" w:rsidRPr="008820E7">
        <w:t xml:space="preserve"> For each item, participants were required to evaluate the amount of benevolence and honesty that they feel their partner expresses toward them</w:t>
      </w:r>
    </w:p>
    <w:p w14:paraId="4D76A5F5" w14:textId="77777777" w:rsidR="008E7E07" w:rsidRPr="008820E7" w:rsidRDefault="008E7E07" w:rsidP="008820E7">
      <w:pPr>
        <w:rPr>
          <w:b/>
        </w:rPr>
      </w:pPr>
    </w:p>
    <w:p w14:paraId="5BC98E21" w14:textId="77777777" w:rsidR="008E7E07" w:rsidRPr="008820E7" w:rsidRDefault="008E7E07" w:rsidP="009F33FE">
      <w:pPr>
        <w:pStyle w:val="ListParagraph"/>
        <w:numPr>
          <w:ilvl w:val="0"/>
          <w:numId w:val="47"/>
        </w:numPr>
      </w:pPr>
      <w:r w:rsidRPr="008820E7">
        <w:t xml:space="preserve">My partner is primarily interested in </w:t>
      </w:r>
      <w:del w:id="430" w:author="T.J. Sullivan" w:date="2019-05-27T12:27:00Z">
        <w:r w:rsidRPr="008820E7" w:rsidDel="00812580">
          <w:delText>his (her)</w:delText>
        </w:r>
      </w:del>
      <w:ins w:id="431" w:author="T.J. Sullivan" w:date="2019-05-27T12:27:00Z">
        <w:r w:rsidR="00812580">
          <w:t>their</w:t>
        </w:r>
      </w:ins>
      <w:r w:rsidRPr="008820E7">
        <w:t xml:space="preserve"> own welfare. </w:t>
      </w:r>
    </w:p>
    <w:p w14:paraId="5E5E77EE" w14:textId="77777777" w:rsidR="008E7E07" w:rsidRPr="008820E7" w:rsidRDefault="008E7E07" w:rsidP="009F33FE">
      <w:pPr>
        <w:pStyle w:val="ListParagraph"/>
        <w:numPr>
          <w:ilvl w:val="0"/>
          <w:numId w:val="47"/>
        </w:numPr>
      </w:pPr>
      <w:r w:rsidRPr="008820E7">
        <w:t xml:space="preserve">There are times when my partner cannot be trusted. </w:t>
      </w:r>
    </w:p>
    <w:p w14:paraId="692BCD89" w14:textId="77777777" w:rsidR="008E7E07" w:rsidRPr="008820E7" w:rsidRDefault="008E7E07" w:rsidP="009F33FE">
      <w:pPr>
        <w:pStyle w:val="ListParagraph"/>
        <w:numPr>
          <w:ilvl w:val="0"/>
          <w:numId w:val="47"/>
        </w:numPr>
      </w:pPr>
      <w:r w:rsidRPr="008820E7">
        <w:t xml:space="preserve">My partner is perfectly honest and truthful with me. </w:t>
      </w:r>
    </w:p>
    <w:p w14:paraId="5078E612" w14:textId="77777777" w:rsidR="008E7E07" w:rsidRPr="008820E7" w:rsidRDefault="008E7E07" w:rsidP="009F33FE">
      <w:pPr>
        <w:pStyle w:val="ListParagraph"/>
        <w:numPr>
          <w:ilvl w:val="0"/>
          <w:numId w:val="47"/>
        </w:numPr>
      </w:pPr>
      <w:r w:rsidRPr="008820E7">
        <w:t xml:space="preserve">I feel that I can trust my partner completely. </w:t>
      </w:r>
    </w:p>
    <w:p w14:paraId="491F308E" w14:textId="77777777" w:rsidR="008E7E07" w:rsidRPr="008820E7" w:rsidRDefault="008E7E07" w:rsidP="009F33FE">
      <w:pPr>
        <w:pStyle w:val="ListParagraph"/>
        <w:numPr>
          <w:ilvl w:val="0"/>
          <w:numId w:val="47"/>
        </w:numPr>
      </w:pPr>
      <w:r w:rsidRPr="008820E7">
        <w:t xml:space="preserve">My partner is truly sincere in </w:t>
      </w:r>
      <w:del w:id="432" w:author="T.J. Sullivan" w:date="2019-05-27T12:27:00Z">
        <w:r w:rsidRPr="008820E7" w:rsidDel="00812580">
          <w:delText>his (her)</w:delText>
        </w:r>
      </w:del>
      <w:ins w:id="433" w:author="T.J. Sullivan" w:date="2019-05-27T12:27:00Z">
        <w:r w:rsidR="00812580">
          <w:t>their</w:t>
        </w:r>
      </w:ins>
      <w:r w:rsidRPr="008820E7">
        <w:t xml:space="preserve"> promises. </w:t>
      </w:r>
    </w:p>
    <w:p w14:paraId="4C96A6A1" w14:textId="77777777" w:rsidR="008E7E07" w:rsidRPr="008820E7" w:rsidRDefault="008E7E07" w:rsidP="009F33FE">
      <w:pPr>
        <w:pStyle w:val="ListParagraph"/>
        <w:numPr>
          <w:ilvl w:val="0"/>
          <w:numId w:val="47"/>
        </w:numPr>
      </w:pPr>
      <w:r w:rsidRPr="008820E7">
        <w:t xml:space="preserve">I feel that my partner does not show me enough consideration. </w:t>
      </w:r>
    </w:p>
    <w:p w14:paraId="4A834FAC" w14:textId="77777777" w:rsidR="008E7E07" w:rsidRPr="008820E7" w:rsidRDefault="008E7E07" w:rsidP="009F33FE">
      <w:pPr>
        <w:pStyle w:val="ListParagraph"/>
        <w:numPr>
          <w:ilvl w:val="0"/>
          <w:numId w:val="47"/>
        </w:numPr>
      </w:pPr>
      <w:r w:rsidRPr="008820E7">
        <w:t xml:space="preserve">My partner treats me fairly and justly. </w:t>
      </w:r>
    </w:p>
    <w:p w14:paraId="2A944384" w14:textId="77777777" w:rsidR="008E7E07" w:rsidRPr="008820E7" w:rsidRDefault="008E7E07" w:rsidP="009F33FE">
      <w:pPr>
        <w:pStyle w:val="ListParagraph"/>
        <w:numPr>
          <w:ilvl w:val="0"/>
          <w:numId w:val="47"/>
        </w:numPr>
      </w:pPr>
      <w:r w:rsidRPr="008820E7">
        <w:t>I feel that my partner can be counted on to help me.</w:t>
      </w:r>
    </w:p>
    <w:p w14:paraId="14EEE41D" w14:textId="77777777" w:rsidR="008E7E07" w:rsidRPr="008820E7" w:rsidRDefault="008E7E07" w:rsidP="008820E7"/>
    <w:p w14:paraId="2BB1F91D" w14:textId="77777777" w:rsidR="007846BB" w:rsidRPr="008820E7" w:rsidRDefault="008E7E07" w:rsidP="008820E7">
      <w:r w:rsidRPr="008820E7">
        <w:t>Scoring:</w:t>
      </w:r>
      <w:r w:rsidR="007846BB" w:rsidRPr="008820E7">
        <w:t xml:space="preserve"> Each item was evaluated using a 7-point Likert scale (1 = very strongly disagree to 7 = very strongly agree). Responding to the DTS requires approximately five minutes. Three of the eight items of the scale are reverse scored as to reduce response bias. Therefore, the highest possible score on the DTS is 56, indicating that the participant feels his or her respective partner is very trustworthy. The lowest possible score is 8, which would indicate that the participant very strongly disagrees with all statements and therefore does not trust his or her respective partner.</w:t>
      </w:r>
    </w:p>
    <w:p w14:paraId="65AE996F" w14:textId="77777777" w:rsidR="00916F2F" w:rsidRDefault="00916F2F">
      <w:pPr>
        <w:rPr>
          <w:rFonts w:eastAsia="Calibri"/>
          <w:b/>
          <w:szCs w:val="36"/>
        </w:rPr>
      </w:pPr>
      <w:r>
        <w:br w:type="page"/>
      </w:r>
    </w:p>
    <w:p w14:paraId="76413799" w14:textId="77777777" w:rsidR="008E7E07" w:rsidRPr="0016528F" w:rsidRDefault="00D7023A" w:rsidP="008820E7">
      <w:pPr>
        <w:pStyle w:val="Heading2"/>
        <w:spacing w:after="0"/>
        <w:jc w:val="center"/>
        <w:rPr>
          <w:rFonts w:cs="Times New Roman"/>
        </w:rPr>
      </w:pPr>
      <w:bookmarkStart w:id="434" w:name="_Toc11055526"/>
      <w:r w:rsidRPr="0016528F">
        <w:rPr>
          <w:rFonts w:cs="Times New Roman"/>
        </w:rPr>
        <w:lastRenderedPageBreak/>
        <w:t>Revised Commitment Inventory- 25-item</w:t>
      </w:r>
      <w:r w:rsidR="001855C2" w:rsidRPr="0016528F">
        <w:rPr>
          <w:rFonts w:cs="Times New Roman"/>
        </w:rPr>
        <w:t>s</w:t>
      </w:r>
      <w:bookmarkEnd w:id="434"/>
    </w:p>
    <w:p w14:paraId="3EFEE796" w14:textId="77777777" w:rsidR="008E7E07" w:rsidRPr="0016528F" w:rsidRDefault="008E7E07" w:rsidP="008820E7">
      <w:pPr>
        <w:rPr>
          <w:b/>
        </w:rPr>
      </w:pPr>
    </w:p>
    <w:p w14:paraId="54073AD6" w14:textId="77777777" w:rsidR="00D7023A" w:rsidRPr="0016528F" w:rsidRDefault="00D7023A" w:rsidP="008820E7">
      <w:pPr>
        <w:rPr>
          <w:b/>
        </w:rPr>
      </w:pPr>
      <w:r w:rsidRPr="0016528F">
        <w:rPr>
          <w:b/>
        </w:rPr>
        <w:t>Source:</w:t>
      </w:r>
    </w:p>
    <w:p w14:paraId="3468F950" w14:textId="77777777" w:rsidR="00D7023A" w:rsidRPr="0016528F" w:rsidRDefault="00D7023A" w:rsidP="008820E7">
      <w:r w:rsidRPr="0016528F">
        <w:rPr>
          <w:b/>
        </w:rPr>
        <w:tab/>
      </w:r>
      <w:r w:rsidRPr="0016528F">
        <w:t xml:space="preserve">Owen, J., Rhoades, G. K., Stanley, S. M., &amp; Markman, H. J. (2011). The Revised </w:t>
      </w:r>
    </w:p>
    <w:p w14:paraId="3A31362C" w14:textId="77777777" w:rsidR="00D7023A" w:rsidRPr="0016528F" w:rsidRDefault="00D7023A" w:rsidP="008820E7">
      <w:pPr>
        <w:ind w:left="1440"/>
      </w:pPr>
      <w:r w:rsidRPr="0016528F">
        <w:t xml:space="preserve">Commitment Inventory: Psychometrics and use with unmarried couples. </w:t>
      </w:r>
      <w:r w:rsidRPr="0016528F">
        <w:rPr>
          <w:i/>
          <w:iCs/>
        </w:rPr>
        <w:t>Journal of Family Issues</w:t>
      </w:r>
      <w:r w:rsidRPr="0016528F">
        <w:t xml:space="preserve">, </w:t>
      </w:r>
      <w:r w:rsidRPr="0016528F">
        <w:rPr>
          <w:i/>
          <w:iCs/>
        </w:rPr>
        <w:t>32</w:t>
      </w:r>
      <w:r w:rsidRPr="0016528F">
        <w:t>(6), 820–841.</w:t>
      </w:r>
    </w:p>
    <w:p w14:paraId="0CF81419" w14:textId="77777777" w:rsidR="00D7023A" w:rsidRPr="0016528F" w:rsidRDefault="00D7023A" w:rsidP="008820E7">
      <w:pPr>
        <w:rPr>
          <w:b/>
        </w:rPr>
      </w:pPr>
    </w:p>
    <w:p w14:paraId="2427BBF4" w14:textId="77777777" w:rsidR="00D7023A" w:rsidRPr="0016528F" w:rsidRDefault="002359AF" w:rsidP="008820E7">
      <w:r w:rsidRPr="0016528F">
        <w:rPr>
          <w:b/>
        </w:rPr>
        <w:t>Instructions:</w:t>
      </w:r>
      <w:r w:rsidR="0016528F" w:rsidRPr="0016528F">
        <w:t xml:space="preserve"> Please rate how much you agree or disagree with the following statements. </w:t>
      </w:r>
    </w:p>
    <w:p w14:paraId="23625450" w14:textId="77777777" w:rsidR="00C91B0E" w:rsidRPr="0016528F" w:rsidRDefault="00C91B0E" w:rsidP="008820E7">
      <w:pPr>
        <w:rPr>
          <w:b/>
        </w:rPr>
      </w:pPr>
    </w:p>
    <w:p w14:paraId="0E493E48" w14:textId="77777777" w:rsidR="0016528F" w:rsidRPr="0016528F" w:rsidRDefault="0016528F" w:rsidP="008820E7">
      <w:r w:rsidRPr="0016528F">
        <w:rPr>
          <w:b/>
        </w:rPr>
        <w:t>Response options:</w:t>
      </w:r>
      <w:r w:rsidRPr="0016528F">
        <w:t xml:space="preserve"> 1 (strongly disagree) to 7 (strongly agree)</w:t>
      </w:r>
    </w:p>
    <w:p w14:paraId="2AE712FE" w14:textId="6218F8BC" w:rsidR="0016528F" w:rsidRDefault="0016528F" w:rsidP="008820E7">
      <w:pPr>
        <w:rPr>
          <w:ins w:id="435" w:author="T.J. Sullivan" w:date="2020-10-19T11:57:00Z"/>
          <w:b/>
        </w:rPr>
      </w:pPr>
    </w:p>
    <w:p w14:paraId="730B22EE" w14:textId="208340EC" w:rsidR="0049718E" w:rsidRPr="008820E7" w:rsidRDefault="0049718E" w:rsidP="008820E7">
      <w:pPr>
        <w:rPr>
          <w:b/>
        </w:rPr>
      </w:pPr>
      <w:ins w:id="436" w:author="T.J. Sullivan" w:date="2020-10-19T11:57:00Z">
        <w:r>
          <w:rPr>
            <w:b/>
          </w:rPr>
          <w:t>Social Pressure Subscale</w:t>
        </w:r>
      </w:ins>
    </w:p>
    <w:p w14:paraId="7DD07502" w14:textId="2B85556B" w:rsidR="00C91B0E" w:rsidRPr="008820E7" w:rsidRDefault="0049718E">
      <w:pPr>
        <w:pPrChange w:id="437" w:author="T.J. Sullivan" w:date="2020-10-19T11:58:00Z">
          <w:pPr>
            <w:pStyle w:val="ListParagraph"/>
            <w:numPr>
              <w:numId w:val="17"/>
            </w:numPr>
            <w:ind w:left="1080" w:hanging="360"/>
          </w:pPr>
        </w:pPrChange>
      </w:pPr>
      <w:ins w:id="438" w:author="T.J. Sullivan" w:date="2020-10-19T11:58:00Z">
        <w:r w:rsidRPr="0049718E">
          <w:rPr>
            <w:highlight w:val="yellow"/>
            <w:rPrChange w:id="439" w:author="T.J. Sullivan" w:date="2020-10-19T12:03:00Z">
              <w:rPr/>
            </w:rPrChange>
          </w:rPr>
          <w:t xml:space="preserve">1. </w:t>
        </w:r>
      </w:ins>
      <w:r w:rsidR="00C661C9" w:rsidRPr="0049718E">
        <w:rPr>
          <w:highlight w:val="yellow"/>
          <w:rPrChange w:id="440" w:author="T.J. Sullivan" w:date="2020-10-19T12:03:00Z">
            <w:rPr/>
          </w:rPrChange>
        </w:rPr>
        <w:t xml:space="preserve">My friends would not mind if my partner and I broke up. </w:t>
      </w:r>
      <w:ins w:id="441" w:author="T.J. Sullivan" w:date="2020-10-19T11:54:00Z">
        <w:r w:rsidRPr="0049718E">
          <w:rPr>
            <w:highlight w:val="yellow"/>
            <w:rPrChange w:id="442" w:author="T.J. Sullivan" w:date="2020-10-19T12:03:00Z">
              <w:rPr/>
            </w:rPrChange>
          </w:rPr>
          <w:t>(REVERSE)</w:t>
        </w:r>
      </w:ins>
    </w:p>
    <w:p w14:paraId="177A8BF9" w14:textId="77777777" w:rsidR="0049718E" w:rsidRPr="008820E7" w:rsidRDefault="0049718E" w:rsidP="0049718E">
      <w:pPr>
        <w:rPr>
          <w:ins w:id="443" w:author="T.J. Sullivan" w:date="2020-10-19T11:59:00Z"/>
        </w:rPr>
      </w:pPr>
      <w:ins w:id="444" w:author="T.J. Sullivan" w:date="2020-10-19T11:59:00Z">
        <w:r>
          <w:t xml:space="preserve">5. </w:t>
        </w:r>
        <w:r w:rsidRPr="008820E7">
          <w:t>It would be difficult for my friends to accept it if I ended the relationship with my partner.</w:t>
        </w:r>
      </w:ins>
    </w:p>
    <w:p w14:paraId="1143B69F" w14:textId="77777777" w:rsidR="0049718E" w:rsidRPr="008820E7" w:rsidRDefault="0049718E" w:rsidP="0049718E">
      <w:pPr>
        <w:rPr>
          <w:ins w:id="445" w:author="T.J. Sullivan" w:date="2020-10-19T11:59:00Z"/>
        </w:rPr>
      </w:pPr>
      <w:ins w:id="446" w:author="T.J. Sullivan" w:date="2020-10-19T11:59:00Z">
        <w:r>
          <w:t xml:space="preserve">8. </w:t>
        </w:r>
        <w:r w:rsidRPr="008820E7">
          <w:t>My family really wants this relationship to work.</w:t>
        </w:r>
      </w:ins>
    </w:p>
    <w:p w14:paraId="17893F5F" w14:textId="28F3F323" w:rsidR="0049718E" w:rsidRPr="008820E7" w:rsidRDefault="0049718E" w:rsidP="0049718E">
      <w:pPr>
        <w:rPr>
          <w:ins w:id="447" w:author="T.J. Sullivan" w:date="2020-10-19T11:59:00Z"/>
        </w:rPr>
      </w:pPr>
      <w:ins w:id="448" w:author="T.J. Sullivan" w:date="2020-10-19T11:59:00Z">
        <w:r w:rsidRPr="0049718E">
          <w:rPr>
            <w:highlight w:val="yellow"/>
            <w:rPrChange w:id="449" w:author="T.J. Sullivan" w:date="2020-10-19T12:03:00Z">
              <w:rPr/>
            </w:rPrChange>
          </w:rPr>
          <w:t>17. My family would not care if I ended this relationship.</w:t>
        </w:r>
      </w:ins>
      <w:ins w:id="450" w:author="T.J. Sullivan" w:date="2020-10-19T12:03:00Z">
        <w:r w:rsidRPr="0049718E">
          <w:rPr>
            <w:highlight w:val="yellow"/>
            <w:rPrChange w:id="451" w:author="T.J. Sullivan" w:date="2020-10-19T12:03:00Z">
              <w:rPr/>
            </w:rPrChange>
          </w:rPr>
          <w:t xml:space="preserve"> (REVERSE)</w:t>
        </w:r>
      </w:ins>
    </w:p>
    <w:p w14:paraId="04D7C5AF" w14:textId="0750D6F6" w:rsidR="0049718E" w:rsidRDefault="0049718E" w:rsidP="0049718E">
      <w:pPr>
        <w:rPr>
          <w:ins w:id="452" w:author="T.J. Sullivan" w:date="2020-10-19T11:59:00Z"/>
        </w:rPr>
      </w:pPr>
    </w:p>
    <w:p w14:paraId="43535EBA" w14:textId="6D96DF1D" w:rsidR="0049718E" w:rsidRPr="0049718E" w:rsidRDefault="00D86CC6" w:rsidP="0049718E">
      <w:pPr>
        <w:rPr>
          <w:ins w:id="453" w:author="T.J. Sullivan" w:date="2020-10-19T11:59:00Z"/>
          <w:b/>
          <w:bCs/>
          <w:rPrChange w:id="454" w:author="T.J. Sullivan" w:date="2020-10-19T12:00:00Z">
            <w:rPr>
              <w:ins w:id="455" w:author="T.J. Sullivan" w:date="2020-10-19T11:59:00Z"/>
            </w:rPr>
          </w:rPrChange>
        </w:rPr>
      </w:pPr>
      <w:ins w:id="456" w:author="T.J. Sullivan" w:date="2020-10-19T12:16:00Z">
        <w:r>
          <w:rPr>
            <w:b/>
            <w:bCs/>
          </w:rPr>
          <w:t xml:space="preserve">Alternative </w:t>
        </w:r>
      </w:ins>
      <w:ins w:id="457" w:author="T.J. Sullivan" w:date="2020-10-19T11:59:00Z">
        <w:r w:rsidR="0049718E" w:rsidRPr="0049718E">
          <w:rPr>
            <w:b/>
            <w:bCs/>
            <w:rPrChange w:id="458" w:author="T.J. Sullivan" w:date="2020-10-19T12:00:00Z">
              <w:rPr/>
            </w:rPrChange>
          </w:rPr>
          <w:t>Financial</w:t>
        </w:r>
      </w:ins>
      <w:ins w:id="459" w:author="T.J. Sullivan" w:date="2020-10-19T12:16:00Z">
        <w:r>
          <w:rPr>
            <w:b/>
            <w:bCs/>
          </w:rPr>
          <w:t xml:space="preserve"> Status</w:t>
        </w:r>
      </w:ins>
      <w:ins w:id="460" w:author="T.J. Sullivan" w:date="2020-10-19T11:59:00Z">
        <w:r w:rsidR="0049718E" w:rsidRPr="0049718E">
          <w:rPr>
            <w:b/>
            <w:bCs/>
            <w:rPrChange w:id="461" w:author="T.J. Sullivan" w:date="2020-10-19T12:00:00Z">
              <w:rPr/>
            </w:rPrChange>
          </w:rPr>
          <w:t xml:space="preserve"> Subscale</w:t>
        </w:r>
      </w:ins>
    </w:p>
    <w:p w14:paraId="4125CCA8" w14:textId="1D9C0125" w:rsidR="00C661C9" w:rsidRPr="0069551A" w:rsidRDefault="0049718E">
      <w:pPr>
        <w:rPr>
          <w:highlight w:val="yellow"/>
          <w:rPrChange w:id="462" w:author="T.J. Sullivan" w:date="2020-10-19T12:17:00Z">
            <w:rPr/>
          </w:rPrChange>
        </w:rPr>
        <w:pPrChange w:id="463" w:author="T.J. Sullivan" w:date="2020-10-19T11:58:00Z">
          <w:pPr>
            <w:pStyle w:val="ListParagraph"/>
            <w:numPr>
              <w:numId w:val="17"/>
            </w:numPr>
            <w:ind w:left="1080" w:hanging="360"/>
          </w:pPr>
        </w:pPrChange>
      </w:pPr>
      <w:ins w:id="464" w:author="T.J. Sullivan" w:date="2020-10-19T11:58:00Z">
        <w:r w:rsidRPr="0069551A">
          <w:rPr>
            <w:highlight w:val="yellow"/>
            <w:rPrChange w:id="465" w:author="T.J. Sullivan" w:date="2020-10-19T12:17:00Z">
              <w:rPr/>
            </w:rPrChange>
          </w:rPr>
          <w:t xml:space="preserve">2. </w:t>
        </w:r>
      </w:ins>
      <w:r w:rsidR="00C661C9" w:rsidRPr="0069551A">
        <w:rPr>
          <w:highlight w:val="yellow"/>
          <w:rPrChange w:id="466" w:author="T.J. Sullivan" w:date="2020-10-19T12:17:00Z">
            <w:rPr/>
          </w:rPrChange>
        </w:rPr>
        <w:t>If we ended this relationship, I would feel fine about my financial status.</w:t>
      </w:r>
      <w:ins w:id="467" w:author="T.J. Sullivan" w:date="2020-10-19T12:14:00Z">
        <w:r w:rsidR="00D86CC6" w:rsidRPr="0069551A">
          <w:rPr>
            <w:highlight w:val="yellow"/>
            <w:rPrChange w:id="468" w:author="T.J. Sullivan" w:date="2020-10-19T12:17:00Z">
              <w:rPr/>
            </w:rPrChange>
          </w:rPr>
          <w:t xml:space="preserve"> (REVERSE)</w:t>
        </w:r>
      </w:ins>
    </w:p>
    <w:p w14:paraId="1CA7BD92" w14:textId="04BD7D54" w:rsidR="0049718E" w:rsidRPr="0069551A" w:rsidRDefault="0049718E" w:rsidP="0049718E">
      <w:pPr>
        <w:rPr>
          <w:ins w:id="469" w:author="T.J. Sullivan" w:date="2020-10-19T11:59:00Z"/>
          <w:highlight w:val="yellow"/>
          <w:rPrChange w:id="470" w:author="T.J. Sullivan" w:date="2020-10-19T12:17:00Z">
            <w:rPr>
              <w:ins w:id="471" w:author="T.J. Sullivan" w:date="2020-10-19T11:59:00Z"/>
            </w:rPr>
          </w:rPrChange>
        </w:rPr>
      </w:pPr>
      <w:ins w:id="472" w:author="T.J. Sullivan" w:date="2020-10-19T11:59:00Z">
        <w:r w:rsidRPr="0069551A">
          <w:rPr>
            <w:highlight w:val="yellow"/>
            <w:rPrChange w:id="473" w:author="T.J. Sullivan" w:date="2020-10-19T12:17:00Z">
              <w:rPr/>
            </w:rPrChange>
          </w:rPr>
          <w:t>7. I would not have trouble supporting myself should this relationship end.</w:t>
        </w:r>
      </w:ins>
      <w:ins w:id="474" w:author="T.J. Sullivan" w:date="2020-10-19T12:14:00Z">
        <w:r w:rsidR="00D86CC6" w:rsidRPr="0069551A">
          <w:rPr>
            <w:highlight w:val="yellow"/>
            <w:rPrChange w:id="475" w:author="T.J. Sullivan" w:date="2020-10-19T12:17:00Z">
              <w:rPr/>
            </w:rPrChange>
          </w:rPr>
          <w:t xml:space="preserve"> (REVERSE)</w:t>
        </w:r>
      </w:ins>
    </w:p>
    <w:p w14:paraId="6AA82661" w14:textId="1CF51A81" w:rsidR="0049718E" w:rsidRPr="008820E7" w:rsidRDefault="0049718E" w:rsidP="0049718E">
      <w:pPr>
        <w:rPr>
          <w:ins w:id="476" w:author="T.J. Sullivan" w:date="2020-10-19T12:00:00Z"/>
        </w:rPr>
      </w:pPr>
      <w:ins w:id="477" w:author="T.J. Sullivan" w:date="2020-10-19T12:00:00Z">
        <w:r w:rsidRPr="0069551A">
          <w:rPr>
            <w:highlight w:val="yellow"/>
            <w:rPrChange w:id="478" w:author="T.J. Sullivan" w:date="2020-10-19T12:17:00Z">
              <w:rPr/>
            </w:rPrChange>
          </w:rPr>
          <w:t>13. I would not have any problem with meeting my basic financial needs for food, shelter, and clothing without my partner.</w:t>
        </w:r>
      </w:ins>
      <w:ins w:id="479" w:author="T.J. Sullivan" w:date="2020-10-19T12:14:00Z">
        <w:r w:rsidR="00D86CC6" w:rsidRPr="0069551A">
          <w:rPr>
            <w:highlight w:val="yellow"/>
            <w:rPrChange w:id="480" w:author="T.J. Sullivan" w:date="2020-10-19T12:17:00Z">
              <w:rPr/>
            </w:rPrChange>
          </w:rPr>
          <w:t xml:space="preserve"> (</w:t>
        </w:r>
      </w:ins>
      <w:ins w:id="481" w:author="T.J. Sullivan" w:date="2020-10-19T12:15:00Z">
        <w:r w:rsidR="00D86CC6" w:rsidRPr="0069551A">
          <w:rPr>
            <w:highlight w:val="yellow"/>
            <w:rPrChange w:id="482" w:author="T.J. Sullivan" w:date="2020-10-19T12:17:00Z">
              <w:rPr/>
            </w:rPrChange>
          </w:rPr>
          <w:t>REVERSE)</w:t>
        </w:r>
      </w:ins>
    </w:p>
    <w:p w14:paraId="333FA5AA" w14:textId="4FD54BE7" w:rsidR="0049718E" w:rsidRDefault="0049718E" w:rsidP="0049718E">
      <w:pPr>
        <w:rPr>
          <w:ins w:id="483" w:author="T.J. Sullivan" w:date="2020-10-19T12:00:00Z"/>
        </w:rPr>
      </w:pPr>
    </w:p>
    <w:p w14:paraId="44CDAFA4" w14:textId="0E15432E" w:rsidR="0049718E" w:rsidRPr="0049718E" w:rsidRDefault="0049718E" w:rsidP="0049718E">
      <w:pPr>
        <w:rPr>
          <w:ins w:id="484" w:author="T.J. Sullivan" w:date="2020-10-19T11:59:00Z"/>
          <w:b/>
          <w:bCs/>
          <w:rPrChange w:id="485" w:author="T.J. Sullivan" w:date="2020-10-19T12:00:00Z">
            <w:rPr>
              <w:ins w:id="486" w:author="T.J. Sullivan" w:date="2020-10-19T11:59:00Z"/>
            </w:rPr>
          </w:rPrChange>
        </w:rPr>
      </w:pPr>
      <w:ins w:id="487" w:author="T.J. Sullivan" w:date="2020-10-19T12:00:00Z">
        <w:r w:rsidRPr="0049718E">
          <w:rPr>
            <w:b/>
            <w:bCs/>
            <w:rPrChange w:id="488" w:author="T.J. Sullivan" w:date="2020-10-19T12:00:00Z">
              <w:rPr/>
            </w:rPrChange>
          </w:rPr>
          <w:t>Termination</w:t>
        </w:r>
      </w:ins>
    </w:p>
    <w:p w14:paraId="6229177B" w14:textId="3F3A6EA3" w:rsidR="00C661C9" w:rsidRDefault="0049718E" w:rsidP="0049718E">
      <w:pPr>
        <w:rPr>
          <w:ins w:id="489" w:author="T.J. Sullivan" w:date="2020-10-19T12:00:00Z"/>
        </w:rPr>
      </w:pPr>
      <w:ins w:id="490" w:author="T.J. Sullivan" w:date="2020-10-19T11:58:00Z">
        <w:r>
          <w:t xml:space="preserve">3. </w:t>
        </w:r>
      </w:ins>
      <w:r w:rsidR="00C661C9" w:rsidRPr="008820E7">
        <w:t>The steps I would need to take to end this relationship would require a great deal of time and effort.</w:t>
      </w:r>
    </w:p>
    <w:p w14:paraId="133CA567" w14:textId="7F66E615" w:rsidR="0049718E" w:rsidRPr="008820E7" w:rsidRDefault="0049718E" w:rsidP="0049718E">
      <w:pPr>
        <w:rPr>
          <w:ins w:id="491" w:author="T.J. Sullivan" w:date="2020-10-19T12:00:00Z"/>
        </w:rPr>
      </w:pPr>
      <w:ins w:id="492" w:author="T.J. Sullivan" w:date="2020-10-19T12:00:00Z">
        <w:r w:rsidRPr="00D86CC6">
          <w:rPr>
            <w:highlight w:val="yellow"/>
            <w:rPrChange w:id="493" w:author="T.J. Sullivan" w:date="2020-10-19T12:14:00Z">
              <w:rPr/>
            </w:rPrChange>
          </w:rPr>
          <w:t>6. It would be relatively easy to take the steps needed to end this relationship.</w:t>
        </w:r>
      </w:ins>
      <w:ins w:id="494" w:author="T.J. Sullivan" w:date="2020-10-19T12:14:00Z">
        <w:r w:rsidR="00D86CC6" w:rsidRPr="00D86CC6">
          <w:rPr>
            <w:highlight w:val="yellow"/>
            <w:rPrChange w:id="495" w:author="T.J. Sullivan" w:date="2020-10-19T12:14:00Z">
              <w:rPr/>
            </w:rPrChange>
          </w:rPr>
          <w:t xml:space="preserve"> (REVERSE)</w:t>
        </w:r>
      </w:ins>
    </w:p>
    <w:p w14:paraId="4E11ADF4" w14:textId="77777777" w:rsidR="0049718E" w:rsidRPr="008820E7" w:rsidRDefault="0049718E" w:rsidP="0049718E">
      <w:pPr>
        <w:rPr>
          <w:ins w:id="496" w:author="T.J. Sullivan" w:date="2020-10-19T12:00:00Z"/>
        </w:rPr>
      </w:pPr>
      <w:ins w:id="497" w:author="T.J. Sullivan" w:date="2020-10-19T12:00:00Z">
        <w:r>
          <w:t xml:space="preserve">15. </w:t>
        </w:r>
        <w:r w:rsidRPr="008820E7">
          <w:t>The process of ending this relationship would require many difficult steps.</w:t>
        </w:r>
      </w:ins>
    </w:p>
    <w:p w14:paraId="3FB3478B" w14:textId="163EEA0B" w:rsidR="0049718E" w:rsidRDefault="0049718E" w:rsidP="0049718E">
      <w:pPr>
        <w:rPr>
          <w:ins w:id="498" w:author="T.J. Sullivan" w:date="2020-10-19T12:00:00Z"/>
        </w:rPr>
      </w:pPr>
    </w:p>
    <w:p w14:paraId="30D809D1" w14:textId="6AFD6A18" w:rsidR="0049718E" w:rsidRPr="0049718E" w:rsidRDefault="0049718E">
      <w:pPr>
        <w:rPr>
          <w:b/>
          <w:bCs/>
          <w:rPrChange w:id="499" w:author="T.J. Sullivan" w:date="2020-10-19T12:00:00Z">
            <w:rPr/>
          </w:rPrChange>
        </w:rPr>
        <w:pPrChange w:id="500" w:author="T.J. Sullivan" w:date="2020-10-19T11:58:00Z">
          <w:pPr>
            <w:pStyle w:val="ListParagraph"/>
            <w:numPr>
              <w:numId w:val="17"/>
            </w:numPr>
            <w:ind w:left="1080" w:hanging="360"/>
          </w:pPr>
        </w:pPrChange>
      </w:pPr>
      <w:ins w:id="501" w:author="T.J. Sullivan" w:date="2020-10-19T12:00:00Z">
        <w:r w:rsidRPr="0049718E">
          <w:rPr>
            <w:b/>
            <w:bCs/>
            <w:rPrChange w:id="502" w:author="T.J. Sullivan" w:date="2020-10-19T12:00:00Z">
              <w:rPr/>
            </w:rPrChange>
          </w:rPr>
          <w:t>Concern for Partner’s Welfare (CPW)</w:t>
        </w:r>
      </w:ins>
    </w:p>
    <w:p w14:paraId="5D76AA57" w14:textId="2F776C78" w:rsidR="00C661C9" w:rsidRPr="008820E7" w:rsidRDefault="0049718E">
      <w:pPr>
        <w:pPrChange w:id="503" w:author="T.J. Sullivan" w:date="2020-10-19T11:58:00Z">
          <w:pPr>
            <w:pStyle w:val="ListParagraph"/>
            <w:numPr>
              <w:numId w:val="17"/>
            </w:numPr>
            <w:ind w:left="1080" w:hanging="360"/>
          </w:pPr>
        </w:pPrChange>
      </w:pPr>
      <w:ins w:id="504" w:author="T.J. Sullivan" w:date="2020-10-19T11:58:00Z">
        <w:r>
          <w:t xml:space="preserve">4. </w:t>
        </w:r>
      </w:ins>
      <w:r w:rsidR="00C661C9" w:rsidRPr="008820E7">
        <w:t xml:space="preserve">I could not bear the pain it would cause my partner to leave </w:t>
      </w:r>
      <w:r w:rsidR="00F75358">
        <w:t>them</w:t>
      </w:r>
      <w:r w:rsidR="00C661C9" w:rsidRPr="008820E7">
        <w:t xml:space="preserve"> even if I really wanted to.</w:t>
      </w:r>
    </w:p>
    <w:p w14:paraId="4C7FCDFA" w14:textId="2C390D9C" w:rsidR="0049718E" w:rsidRPr="008820E7" w:rsidRDefault="0049718E" w:rsidP="0049718E">
      <w:pPr>
        <w:rPr>
          <w:ins w:id="505" w:author="T.J. Sullivan" w:date="2020-10-19T12:01:00Z"/>
        </w:rPr>
      </w:pPr>
      <w:ins w:id="506" w:author="T.J. Sullivan" w:date="2020-10-19T12:01:00Z">
        <w:r w:rsidRPr="0069551A">
          <w:rPr>
            <w:highlight w:val="yellow"/>
            <w:rPrChange w:id="507" w:author="T.J. Sullivan" w:date="2020-10-19T12:16:00Z">
              <w:rPr/>
            </w:rPrChange>
          </w:rPr>
          <w:t xml:space="preserve">16. If I really felt I had to leave this </w:t>
        </w:r>
        <w:proofErr w:type="gramStart"/>
        <w:r w:rsidRPr="0069551A">
          <w:rPr>
            <w:highlight w:val="yellow"/>
            <w:rPrChange w:id="508" w:author="T.J. Sullivan" w:date="2020-10-19T12:16:00Z">
              <w:rPr/>
            </w:rPrChange>
          </w:rPr>
          <w:t>relationship,</w:t>
        </w:r>
        <w:proofErr w:type="gramEnd"/>
        <w:r w:rsidRPr="0069551A">
          <w:rPr>
            <w:highlight w:val="yellow"/>
            <w:rPrChange w:id="509" w:author="T.J. Sullivan" w:date="2020-10-19T12:16:00Z">
              <w:rPr/>
            </w:rPrChange>
          </w:rPr>
          <w:t xml:space="preserve"> I would not be slowed down by concerns for how well my partner would do without me.</w:t>
        </w:r>
      </w:ins>
      <w:ins w:id="510" w:author="T.J. Sullivan" w:date="2020-10-19T12:16:00Z">
        <w:r w:rsidR="0069551A" w:rsidRPr="0069551A">
          <w:rPr>
            <w:highlight w:val="yellow"/>
            <w:rPrChange w:id="511" w:author="T.J. Sullivan" w:date="2020-10-19T12:16:00Z">
              <w:rPr/>
            </w:rPrChange>
          </w:rPr>
          <w:t xml:space="preserve"> (REVERSE)</w:t>
        </w:r>
      </w:ins>
    </w:p>
    <w:p w14:paraId="2C71B196" w14:textId="5E0DBF9E" w:rsidR="00C661C9" w:rsidDel="0049718E" w:rsidRDefault="00C661C9" w:rsidP="0049718E">
      <w:pPr>
        <w:rPr>
          <w:del w:id="512" w:author="T.J. Sullivan" w:date="2020-10-19T11:59:00Z"/>
        </w:rPr>
      </w:pPr>
      <w:del w:id="513" w:author="T.J. Sullivan" w:date="2020-10-19T11:59:00Z">
        <w:r w:rsidRPr="008820E7" w:rsidDel="0049718E">
          <w:delText>It would be difficult for my friends to accept it if I ended the relationship with my partner.</w:delText>
        </w:r>
      </w:del>
    </w:p>
    <w:p w14:paraId="507CFB65" w14:textId="77777777" w:rsidR="0049718E" w:rsidRDefault="0049718E" w:rsidP="0049718E">
      <w:pPr>
        <w:rPr>
          <w:ins w:id="514" w:author="T.J. Sullivan" w:date="2020-10-19T12:01:00Z"/>
        </w:rPr>
      </w:pPr>
    </w:p>
    <w:p w14:paraId="12D3FA93" w14:textId="0A45A857" w:rsidR="0049718E" w:rsidRPr="0049718E" w:rsidRDefault="0049718E">
      <w:pPr>
        <w:rPr>
          <w:ins w:id="515" w:author="T.J. Sullivan" w:date="2020-10-19T12:00:00Z"/>
          <w:b/>
          <w:bCs/>
          <w:rPrChange w:id="516" w:author="T.J. Sullivan" w:date="2020-10-19T12:01:00Z">
            <w:rPr>
              <w:ins w:id="517" w:author="T.J. Sullivan" w:date="2020-10-19T12:00:00Z"/>
            </w:rPr>
          </w:rPrChange>
        </w:rPr>
        <w:pPrChange w:id="518" w:author="T.J. Sullivan" w:date="2020-10-19T11:58:00Z">
          <w:pPr>
            <w:pStyle w:val="ListParagraph"/>
            <w:numPr>
              <w:numId w:val="17"/>
            </w:numPr>
            <w:ind w:left="1080" w:hanging="360"/>
          </w:pPr>
        </w:pPrChange>
      </w:pPr>
      <w:ins w:id="519" w:author="T.J. Sullivan" w:date="2020-10-19T12:01:00Z">
        <w:r w:rsidRPr="0049718E">
          <w:rPr>
            <w:b/>
            <w:bCs/>
            <w:rPrChange w:id="520" w:author="T.J. Sullivan" w:date="2020-10-19T12:01:00Z">
              <w:rPr/>
            </w:rPrChange>
          </w:rPr>
          <w:t>Availability</w:t>
        </w:r>
      </w:ins>
    </w:p>
    <w:p w14:paraId="20B68323" w14:textId="7500EABE" w:rsidR="00C661C9" w:rsidRPr="008820E7" w:rsidDel="0049718E" w:rsidRDefault="00C661C9">
      <w:pPr>
        <w:rPr>
          <w:del w:id="521" w:author="T.J. Sullivan" w:date="2020-10-19T12:00:00Z"/>
        </w:rPr>
        <w:pPrChange w:id="522" w:author="T.J. Sullivan" w:date="2020-10-19T11:58:00Z">
          <w:pPr>
            <w:pStyle w:val="ListParagraph"/>
            <w:numPr>
              <w:numId w:val="17"/>
            </w:numPr>
            <w:ind w:left="1080" w:hanging="360"/>
          </w:pPr>
        </w:pPrChange>
      </w:pPr>
      <w:del w:id="523" w:author="T.J. Sullivan" w:date="2020-10-19T12:00:00Z">
        <w:r w:rsidRPr="008820E7" w:rsidDel="0049718E">
          <w:delText>It would be relatively easy to take the steps needed to end this relationship.</w:delText>
        </w:r>
      </w:del>
    </w:p>
    <w:p w14:paraId="14D19FAC" w14:textId="35912791" w:rsidR="00C661C9" w:rsidRPr="008820E7" w:rsidDel="0049718E" w:rsidRDefault="00C661C9">
      <w:pPr>
        <w:rPr>
          <w:del w:id="524" w:author="T.J. Sullivan" w:date="2020-10-19T11:59:00Z"/>
        </w:rPr>
        <w:pPrChange w:id="525" w:author="T.J. Sullivan" w:date="2020-10-19T11:58:00Z">
          <w:pPr>
            <w:pStyle w:val="ListParagraph"/>
            <w:numPr>
              <w:numId w:val="17"/>
            </w:numPr>
            <w:ind w:left="1080" w:hanging="360"/>
          </w:pPr>
        </w:pPrChange>
      </w:pPr>
      <w:del w:id="526" w:author="T.J. Sullivan" w:date="2020-10-19T11:59:00Z">
        <w:r w:rsidRPr="008820E7" w:rsidDel="0049718E">
          <w:delText>I would not have trouble supporting myself should this relationship end.</w:delText>
        </w:r>
      </w:del>
    </w:p>
    <w:p w14:paraId="48E747AD" w14:textId="1F8A21E9" w:rsidR="00C661C9" w:rsidRPr="008820E7" w:rsidDel="0049718E" w:rsidRDefault="00C661C9">
      <w:pPr>
        <w:rPr>
          <w:del w:id="527" w:author="T.J. Sullivan" w:date="2020-10-19T11:59:00Z"/>
        </w:rPr>
        <w:pPrChange w:id="528" w:author="T.J. Sullivan" w:date="2020-10-19T11:58:00Z">
          <w:pPr>
            <w:pStyle w:val="ListParagraph"/>
            <w:numPr>
              <w:numId w:val="17"/>
            </w:numPr>
            <w:ind w:left="1080" w:hanging="360"/>
          </w:pPr>
        </w:pPrChange>
      </w:pPr>
      <w:del w:id="529" w:author="T.J. Sullivan" w:date="2020-10-19T11:59:00Z">
        <w:r w:rsidRPr="008820E7" w:rsidDel="0049718E">
          <w:delText>My family really wants this relationship to work.</w:delText>
        </w:r>
      </w:del>
    </w:p>
    <w:p w14:paraId="6BB5888B" w14:textId="6C8C1F17" w:rsidR="00C661C9" w:rsidRPr="008820E7" w:rsidRDefault="0049718E">
      <w:pPr>
        <w:pPrChange w:id="530" w:author="T.J. Sullivan" w:date="2020-10-19T11:58:00Z">
          <w:pPr>
            <w:pStyle w:val="ListParagraph"/>
            <w:numPr>
              <w:numId w:val="17"/>
            </w:numPr>
            <w:ind w:left="1080" w:hanging="360"/>
          </w:pPr>
        </w:pPrChange>
      </w:pPr>
      <w:ins w:id="531" w:author="T.J. Sullivan" w:date="2020-10-19T11:58:00Z">
        <w:r>
          <w:t xml:space="preserve">9. </w:t>
        </w:r>
      </w:ins>
      <w:r w:rsidR="00C661C9" w:rsidRPr="008820E7">
        <w:t>I would have trouble finding a suitable partner if this relationship ended.</w:t>
      </w:r>
    </w:p>
    <w:p w14:paraId="2E442E63" w14:textId="66F42502" w:rsidR="00C661C9" w:rsidRDefault="0049718E" w:rsidP="0049718E">
      <w:pPr>
        <w:rPr>
          <w:ins w:id="532" w:author="T.J. Sullivan" w:date="2020-10-19T12:01:00Z"/>
        </w:rPr>
      </w:pPr>
      <w:ins w:id="533" w:author="T.J. Sullivan" w:date="2020-10-19T11:58:00Z">
        <w:r w:rsidRPr="00D86CC6">
          <w:rPr>
            <w:highlight w:val="yellow"/>
            <w:rPrChange w:id="534" w:author="T.J. Sullivan" w:date="2020-10-19T12:06:00Z">
              <w:rPr/>
            </w:rPrChange>
          </w:rPr>
          <w:t xml:space="preserve">10. </w:t>
        </w:r>
      </w:ins>
      <w:r w:rsidR="00C661C9" w:rsidRPr="00D86CC6">
        <w:rPr>
          <w:highlight w:val="yellow"/>
          <w:rPrChange w:id="535" w:author="T.J. Sullivan" w:date="2020-10-19T12:06:00Z">
            <w:rPr/>
          </w:rPrChange>
        </w:rPr>
        <w:t>I believe there are many people who would be happy with me as their spouse or partner.</w:t>
      </w:r>
      <w:ins w:id="536" w:author="T.J. Sullivan" w:date="2020-10-19T12:06:00Z">
        <w:r w:rsidR="00D86CC6" w:rsidRPr="00D86CC6">
          <w:rPr>
            <w:highlight w:val="yellow"/>
            <w:rPrChange w:id="537" w:author="T.J. Sullivan" w:date="2020-10-19T12:06:00Z">
              <w:rPr/>
            </w:rPrChange>
          </w:rPr>
          <w:t xml:space="preserve"> (REVERSE)</w:t>
        </w:r>
      </w:ins>
    </w:p>
    <w:p w14:paraId="5A9E3C8D" w14:textId="02F8E456" w:rsidR="0049718E" w:rsidRPr="008820E7" w:rsidRDefault="0049718E" w:rsidP="0049718E">
      <w:pPr>
        <w:rPr>
          <w:ins w:id="538" w:author="T.J. Sullivan" w:date="2020-10-19T12:01:00Z"/>
        </w:rPr>
      </w:pPr>
      <w:ins w:id="539" w:author="T.J. Sullivan" w:date="2020-10-19T12:01:00Z">
        <w:r w:rsidRPr="00D86CC6">
          <w:rPr>
            <w:highlight w:val="yellow"/>
            <w:rPrChange w:id="540" w:author="T.J. Sullivan" w:date="2020-10-19T12:07:00Z">
              <w:rPr/>
            </w:rPrChange>
          </w:rPr>
          <w:t xml:space="preserve">12. Though it might take </w:t>
        </w:r>
        <w:proofErr w:type="spellStart"/>
        <w:r w:rsidRPr="00D86CC6">
          <w:rPr>
            <w:highlight w:val="yellow"/>
            <w:rPrChange w:id="541" w:author="T.J. Sullivan" w:date="2020-10-19T12:07:00Z">
              <w:rPr/>
            </w:rPrChange>
          </w:rPr>
          <w:t>awhile</w:t>
        </w:r>
        <w:proofErr w:type="spellEnd"/>
        <w:r w:rsidRPr="00D86CC6">
          <w:rPr>
            <w:highlight w:val="yellow"/>
            <w:rPrChange w:id="542" w:author="T.J. Sullivan" w:date="2020-10-19T12:07:00Z">
              <w:rPr/>
            </w:rPrChange>
          </w:rPr>
          <w:t>, I could find another desirable partner if I wanted or needed to.</w:t>
        </w:r>
      </w:ins>
      <w:ins w:id="543" w:author="T.J. Sullivan" w:date="2020-10-19T12:07:00Z">
        <w:r w:rsidR="00D86CC6" w:rsidRPr="00D86CC6">
          <w:rPr>
            <w:highlight w:val="yellow"/>
            <w:rPrChange w:id="544" w:author="T.J. Sullivan" w:date="2020-10-19T12:07:00Z">
              <w:rPr/>
            </w:rPrChange>
          </w:rPr>
          <w:t xml:space="preserve"> (REVERSE)</w:t>
        </w:r>
      </w:ins>
    </w:p>
    <w:p w14:paraId="1A19B4D9" w14:textId="0385DBAC" w:rsidR="0049718E" w:rsidRDefault="0049718E" w:rsidP="0049718E">
      <w:pPr>
        <w:rPr>
          <w:ins w:id="545" w:author="T.J. Sullivan" w:date="2020-10-19T12:01:00Z"/>
        </w:rPr>
      </w:pPr>
    </w:p>
    <w:p w14:paraId="4148FEEC" w14:textId="1DCA487B" w:rsidR="0049718E" w:rsidRPr="0049718E" w:rsidRDefault="0049718E" w:rsidP="0049718E">
      <w:pPr>
        <w:rPr>
          <w:ins w:id="546" w:author="T.J. Sullivan" w:date="2020-10-19T12:01:00Z"/>
          <w:b/>
          <w:bCs/>
          <w:rPrChange w:id="547" w:author="T.J. Sullivan" w:date="2020-10-19T12:01:00Z">
            <w:rPr>
              <w:ins w:id="548" w:author="T.J. Sullivan" w:date="2020-10-19T12:01:00Z"/>
            </w:rPr>
          </w:rPrChange>
        </w:rPr>
      </w:pPr>
      <w:ins w:id="549" w:author="T.J. Sullivan" w:date="2020-10-19T12:01:00Z">
        <w:r w:rsidRPr="0049718E">
          <w:rPr>
            <w:b/>
            <w:bCs/>
            <w:rPrChange w:id="550" w:author="T.J. Sullivan" w:date="2020-10-19T12:01:00Z">
              <w:rPr/>
            </w:rPrChange>
          </w:rPr>
          <w:t>Investments</w:t>
        </w:r>
      </w:ins>
    </w:p>
    <w:p w14:paraId="77411957" w14:textId="744B540C" w:rsidR="0049718E" w:rsidRPr="008820E7" w:rsidDel="0049718E" w:rsidRDefault="0049718E">
      <w:pPr>
        <w:rPr>
          <w:del w:id="551" w:author="T.J. Sullivan" w:date="2020-10-19T12:01:00Z"/>
        </w:rPr>
        <w:pPrChange w:id="552" w:author="T.J. Sullivan" w:date="2020-10-19T11:58:00Z">
          <w:pPr>
            <w:pStyle w:val="ListParagraph"/>
            <w:numPr>
              <w:numId w:val="17"/>
            </w:numPr>
            <w:ind w:left="1080" w:hanging="360"/>
          </w:pPr>
        </w:pPrChange>
      </w:pPr>
    </w:p>
    <w:p w14:paraId="08B46967" w14:textId="4E19DC04" w:rsidR="00C661C9" w:rsidRPr="008820E7" w:rsidRDefault="0049718E">
      <w:pPr>
        <w:pPrChange w:id="553" w:author="T.J. Sullivan" w:date="2020-10-19T11:58:00Z">
          <w:pPr>
            <w:pStyle w:val="ListParagraph"/>
            <w:numPr>
              <w:numId w:val="17"/>
            </w:numPr>
            <w:ind w:left="1080" w:hanging="360"/>
          </w:pPr>
        </w:pPrChange>
      </w:pPr>
      <w:ins w:id="554" w:author="T.J. Sullivan" w:date="2020-10-19T11:58:00Z">
        <w:r>
          <w:t xml:space="preserve">11. </w:t>
        </w:r>
      </w:ins>
      <w:r w:rsidR="00C661C9" w:rsidRPr="008820E7">
        <w:t xml:space="preserve">I have put a number of </w:t>
      </w:r>
      <w:proofErr w:type="gramStart"/>
      <w:r w:rsidR="00C661C9" w:rsidRPr="008820E7">
        <w:t>tangible</w:t>
      </w:r>
      <w:proofErr w:type="gramEnd"/>
      <w:r w:rsidR="00C661C9" w:rsidRPr="008820E7">
        <w:t>, valuable resources into this relationship.</w:t>
      </w:r>
    </w:p>
    <w:p w14:paraId="0C3C5B4E" w14:textId="08E44780" w:rsidR="00C661C9" w:rsidDel="0049718E" w:rsidRDefault="00C661C9" w:rsidP="0049718E">
      <w:pPr>
        <w:rPr>
          <w:del w:id="555" w:author="T.J. Sullivan" w:date="2020-10-19T12:01:00Z"/>
        </w:rPr>
      </w:pPr>
      <w:del w:id="556" w:author="T.J. Sullivan" w:date="2020-10-19T12:01:00Z">
        <w:r w:rsidRPr="008820E7" w:rsidDel="0049718E">
          <w:delText>Though it might take awhile, I could find another desirable partner if I wanted or needed to.</w:delText>
        </w:r>
      </w:del>
    </w:p>
    <w:p w14:paraId="02876C5F" w14:textId="697FE604" w:rsidR="00C661C9" w:rsidRPr="008820E7" w:rsidDel="0049718E" w:rsidRDefault="00C661C9">
      <w:pPr>
        <w:rPr>
          <w:del w:id="557" w:author="T.J. Sullivan" w:date="2020-10-19T12:00:00Z"/>
        </w:rPr>
        <w:pPrChange w:id="558" w:author="T.J. Sullivan" w:date="2020-10-19T11:58:00Z">
          <w:pPr>
            <w:pStyle w:val="ListParagraph"/>
            <w:numPr>
              <w:numId w:val="17"/>
            </w:numPr>
            <w:ind w:left="1080" w:hanging="360"/>
          </w:pPr>
        </w:pPrChange>
      </w:pPr>
      <w:del w:id="559" w:author="T.J. Sullivan" w:date="2020-10-19T12:00:00Z">
        <w:r w:rsidRPr="008820E7" w:rsidDel="0049718E">
          <w:delText>I would not have any problem with meeting my basic financial needs for food, shelter, and clothing without my partner.</w:delText>
        </w:r>
      </w:del>
    </w:p>
    <w:p w14:paraId="2055325C" w14:textId="1BE0D6EC" w:rsidR="00C661C9" w:rsidRPr="008820E7" w:rsidRDefault="0049718E">
      <w:pPr>
        <w:pPrChange w:id="560" w:author="T.J. Sullivan" w:date="2020-10-19T11:58:00Z">
          <w:pPr>
            <w:pStyle w:val="ListParagraph"/>
            <w:numPr>
              <w:numId w:val="17"/>
            </w:numPr>
            <w:ind w:left="1080" w:hanging="360"/>
          </w:pPr>
        </w:pPrChange>
      </w:pPr>
      <w:ins w:id="561" w:author="T.J. Sullivan" w:date="2020-10-19T11:58:00Z">
        <w:r w:rsidRPr="0049718E">
          <w:rPr>
            <w:highlight w:val="yellow"/>
            <w:rPrChange w:id="562" w:author="T.J. Sullivan" w:date="2020-10-19T12:03:00Z">
              <w:rPr/>
            </w:rPrChange>
          </w:rPr>
          <w:t xml:space="preserve">14. </w:t>
        </w:r>
      </w:ins>
      <w:r w:rsidR="00C661C9" w:rsidRPr="0049718E">
        <w:rPr>
          <w:highlight w:val="yellow"/>
          <w:rPrChange w:id="563" w:author="T.J. Sullivan" w:date="2020-10-19T12:03:00Z">
            <w:rPr/>
          </w:rPrChange>
        </w:rPr>
        <w:t>I have put very little money into this relationship.</w:t>
      </w:r>
      <w:ins w:id="564" w:author="T.J. Sullivan" w:date="2020-10-19T12:03:00Z">
        <w:r w:rsidRPr="0049718E">
          <w:rPr>
            <w:highlight w:val="yellow"/>
            <w:rPrChange w:id="565" w:author="T.J. Sullivan" w:date="2020-10-19T12:03:00Z">
              <w:rPr/>
            </w:rPrChange>
          </w:rPr>
          <w:t xml:space="preserve"> (REVERSE)</w:t>
        </w:r>
      </w:ins>
    </w:p>
    <w:p w14:paraId="7F79AF97" w14:textId="2CBFD0E9" w:rsidR="00C661C9" w:rsidDel="0049718E" w:rsidRDefault="00C661C9" w:rsidP="0049718E">
      <w:pPr>
        <w:rPr>
          <w:del w:id="566" w:author="T.J. Sullivan" w:date="2020-10-19T12:00:00Z"/>
        </w:rPr>
      </w:pPr>
      <w:del w:id="567" w:author="T.J. Sullivan" w:date="2020-10-19T12:00:00Z">
        <w:r w:rsidRPr="008820E7" w:rsidDel="0049718E">
          <w:delText>The process of ending this relationship would require many difficult steps.</w:delText>
        </w:r>
      </w:del>
    </w:p>
    <w:p w14:paraId="55BE39A9" w14:textId="7DB6D904" w:rsidR="0049718E" w:rsidRDefault="0049718E" w:rsidP="0049718E">
      <w:pPr>
        <w:rPr>
          <w:ins w:id="568" w:author="T.J. Sullivan" w:date="2020-10-19T12:02:00Z"/>
        </w:rPr>
      </w:pPr>
    </w:p>
    <w:p w14:paraId="6AB05960" w14:textId="0AAF348D" w:rsidR="0049718E" w:rsidRPr="0049718E" w:rsidRDefault="0049718E">
      <w:pPr>
        <w:rPr>
          <w:ins w:id="569" w:author="T.J. Sullivan" w:date="2020-10-19T12:02:00Z"/>
          <w:b/>
          <w:bCs/>
          <w:rPrChange w:id="570" w:author="T.J. Sullivan" w:date="2020-10-19T12:02:00Z">
            <w:rPr>
              <w:ins w:id="571" w:author="T.J. Sullivan" w:date="2020-10-19T12:02:00Z"/>
            </w:rPr>
          </w:rPrChange>
        </w:rPr>
        <w:pPrChange w:id="572" w:author="T.J. Sullivan" w:date="2020-10-19T11:58:00Z">
          <w:pPr>
            <w:pStyle w:val="ListParagraph"/>
            <w:numPr>
              <w:numId w:val="17"/>
            </w:numPr>
            <w:ind w:left="1080" w:hanging="360"/>
          </w:pPr>
        </w:pPrChange>
      </w:pPr>
      <w:ins w:id="573" w:author="T.J. Sullivan" w:date="2020-10-19T12:02:00Z">
        <w:r w:rsidRPr="0049718E">
          <w:rPr>
            <w:b/>
            <w:bCs/>
            <w:rPrChange w:id="574" w:author="T.J. Sullivan" w:date="2020-10-19T12:02:00Z">
              <w:rPr/>
            </w:rPrChange>
          </w:rPr>
          <w:t>Dedication</w:t>
        </w:r>
      </w:ins>
    </w:p>
    <w:p w14:paraId="7A521F39" w14:textId="0C705529" w:rsidR="00C661C9" w:rsidRPr="008820E7" w:rsidDel="0049718E" w:rsidRDefault="00C661C9">
      <w:pPr>
        <w:rPr>
          <w:del w:id="575" w:author="T.J. Sullivan" w:date="2020-10-19T12:01:00Z"/>
        </w:rPr>
        <w:pPrChange w:id="576" w:author="T.J. Sullivan" w:date="2020-10-19T11:58:00Z">
          <w:pPr>
            <w:pStyle w:val="ListParagraph"/>
            <w:numPr>
              <w:numId w:val="17"/>
            </w:numPr>
            <w:ind w:left="1080" w:hanging="360"/>
          </w:pPr>
        </w:pPrChange>
      </w:pPr>
      <w:del w:id="577" w:author="T.J. Sullivan" w:date="2020-10-19T12:01:00Z">
        <w:r w:rsidRPr="008820E7" w:rsidDel="0049718E">
          <w:lastRenderedPageBreak/>
          <w:delText>If I really felt I had to leave this relationship, I would not be slowed down by concerns for how well my partner would do without me.</w:delText>
        </w:r>
      </w:del>
    </w:p>
    <w:p w14:paraId="3B84D926" w14:textId="47E42C6D" w:rsidR="00C661C9" w:rsidRPr="008820E7" w:rsidDel="0049718E" w:rsidRDefault="00C661C9">
      <w:pPr>
        <w:rPr>
          <w:del w:id="578" w:author="T.J. Sullivan" w:date="2020-10-19T11:59:00Z"/>
        </w:rPr>
        <w:pPrChange w:id="579" w:author="T.J. Sullivan" w:date="2020-10-19T11:58:00Z">
          <w:pPr>
            <w:pStyle w:val="ListParagraph"/>
            <w:numPr>
              <w:numId w:val="17"/>
            </w:numPr>
            <w:ind w:left="1080" w:hanging="360"/>
          </w:pPr>
        </w:pPrChange>
      </w:pPr>
      <w:del w:id="580" w:author="T.J. Sullivan" w:date="2020-10-19T11:59:00Z">
        <w:r w:rsidRPr="008820E7" w:rsidDel="0049718E">
          <w:delText>My family would not care if I ended this relationship.</w:delText>
        </w:r>
      </w:del>
    </w:p>
    <w:p w14:paraId="728B61FD" w14:textId="189EF29F" w:rsidR="00C661C9" w:rsidRPr="008820E7" w:rsidRDefault="0049718E">
      <w:pPr>
        <w:pPrChange w:id="581" w:author="T.J. Sullivan" w:date="2020-10-19T11:58:00Z">
          <w:pPr>
            <w:pStyle w:val="ListParagraph"/>
            <w:numPr>
              <w:numId w:val="17"/>
            </w:numPr>
            <w:ind w:left="1080" w:hanging="360"/>
          </w:pPr>
        </w:pPrChange>
      </w:pPr>
      <w:ins w:id="582" w:author="T.J. Sullivan" w:date="2020-10-19T11:58:00Z">
        <w:r>
          <w:t xml:space="preserve">18. </w:t>
        </w:r>
      </w:ins>
      <w:r w:rsidR="00C661C9" w:rsidRPr="008820E7">
        <w:t>My relationship with my partner is more important to me than almost anything in my life.</w:t>
      </w:r>
    </w:p>
    <w:p w14:paraId="683B2949" w14:textId="5263A5FA" w:rsidR="00C661C9" w:rsidRPr="008820E7" w:rsidRDefault="0049718E">
      <w:pPr>
        <w:pPrChange w:id="583" w:author="T.J. Sullivan" w:date="2020-10-19T11:58:00Z">
          <w:pPr>
            <w:pStyle w:val="ListParagraph"/>
            <w:numPr>
              <w:numId w:val="17"/>
            </w:numPr>
            <w:ind w:left="1080" w:hanging="360"/>
          </w:pPr>
        </w:pPrChange>
      </w:pPr>
      <w:ins w:id="584" w:author="T.J. Sullivan" w:date="2020-10-19T11:59:00Z">
        <w:r>
          <w:t xml:space="preserve">19. </w:t>
        </w:r>
      </w:ins>
      <w:r w:rsidR="00C661C9" w:rsidRPr="008820E7">
        <w:t xml:space="preserve">I want this relationship to stay strong no matter what rough times we encounter. </w:t>
      </w:r>
    </w:p>
    <w:p w14:paraId="40ABB175" w14:textId="38D42EB9" w:rsidR="00C661C9" w:rsidRPr="008820E7" w:rsidRDefault="0049718E">
      <w:pPr>
        <w:pPrChange w:id="585" w:author="T.J. Sullivan" w:date="2020-10-19T11:58:00Z">
          <w:pPr>
            <w:pStyle w:val="ListParagraph"/>
            <w:numPr>
              <w:numId w:val="17"/>
            </w:numPr>
            <w:ind w:left="1080" w:hanging="360"/>
          </w:pPr>
        </w:pPrChange>
      </w:pPr>
      <w:ins w:id="586" w:author="T.J. Sullivan" w:date="2020-10-19T11:59:00Z">
        <w:r>
          <w:t xml:space="preserve">20. </w:t>
        </w:r>
      </w:ins>
      <w:r w:rsidR="00C661C9" w:rsidRPr="008820E7">
        <w:t>I like to think of my partner and me more in terms of “us” and “we” than “me” and “</w:t>
      </w:r>
      <w:del w:id="587" w:author="T.J. Sullivan" w:date="2019-05-27T12:33:00Z">
        <w:r w:rsidR="00C661C9" w:rsidRPr="008820E7" w:rsidDel="009917B3">
          <w:delText>him” or “her</w:delText>
        </w:r>
      </w:del>
      <w:ins w:id="588" w:author="T.J. Sullivan" w:date="2019-05-27T12:33:00Z">
        <w:r w:rsidR="009917B3">
          <w:t>them</w:t>
        </w:r>
      </w:ins>
      <w:r w:rsidR="00C661C9" w:rsidRPr="008820E7">
        <w:t>”</w:t>
      </w:r>
    </w:p>
    <w:p w14:paraId="15C3AA7A" w14:textId="29DE2481" w:rsidR="00C661C9" w:rsidRPr="008820E7" w:rsidRDefault="0049718E">
      <w:pPr>
        <w:pPrChange w:id="589" w:author="T.J. Sullivan" w:date="2020-10-19T11:58:00Z">
          <w:pPr>
            <w:pStyle w:val="ListParagraph"/>
            <w:numPr>
              <w:numId w:val="17"/>
            </w:numPr>
            <w:ind w:left="1080" w:hanging="360"/>
          </w:pPr>
        </w:pPrChange>
      </w:pPr>
      <w:ins w:id="590" w:author="T.J. Sullivan" w:date="2020-10-19T11:59:00Z">
        <w:r w:rsidRPr="0049718E">
          <w:rPr>
            <w:highlight w:val="yellow"/>
            <w:rPrChange w:id="591" w:author="T.J. Sullivan" w:date="2020-10-19T12:05:00Z">
              <w:rPr/>
            </w:rPrChange>
          </w:rPr>
          <w:t xml:space="preserve">21. </w:t>
        </w:r>
      </w:ins>
      <w:r w:rsidR="00C661C9" w:rsidRPr="0049718E">
        <w:rPr>
          <w:highlight w:val="yellow"/>
          <w:rPrChange w:id="592" w:author="T.J. Sullivan" w:date="2020-10-19T12:05:00Z">
            <w:rPr/>
          </w:rPrChange>
        </w:rPr>
        <w:t xml:space="preserve">I think a lot about what it would be like to be </w:t>
      </w:r>
      <w:r w:rsidR="00F75358" w:rsidRPr="0049718E">
        <w:rPr>
          <w:highlight w:val="yellow"/>
          <w:rPrChange w:id="593" w:author="T.J. Sullivan" w:date="2020-10-19T12:05:00Z">
            <w:rPr/>
          </w:rPrChange>
        </w:rPr>
        <w:t>dating</w:t>
      </w:r>
      <w:r w:rsidR="00C661C9" w:rsidRPr="0049718E">
        <w:rPr>
          <w:highlight w:val="yellow"/>
          <w:rPrChange w:id="594" w:author="T.J. Sullivan" w:date="2020-10-19T12:05:00Z">
            <w:rPr/>
          </w:rPrChange>
        </w:rPr>
        <w:t xml:space="preserve"> someone other than my partner.</w:t>
      </w:r>
      <w:ins w:id="595" w:author="T.J. Sullivan" w:date="2020-10-19T12:05:00Z">
        <w:r w:rsidRPr="0049718E">
          <w:rPr>
            <w:highlight w:val="yellow"/>
            <w:rPrChange w:id="596" w:author="T.J. Sullivan" w:date="2020-10-19T12:05:00Z">
              <w:rPr/>
            </w:rPrChange>
          </w:rPr>
          <w:t xml:space="preserve"> (REVERSE)</w:t>
        </w:r>
      </w:ins>
    </w:p>
    <w:p w14:paraId="0E6FBD0D" w14:textId="32586628" w:rsidR="00C661C9" w:rsidRPr="008820E7" w:rsidRDefault="0049718E">
      <w:pPr>
        <w:pPrChange w:id="597" w:author="T.J. Sullivan" w:date="2020-10-19T11:58:00Z">
          <w:pPr>
            <w:pStyle w:val="ListParagraph"/>
            <w:numPr>
              <w:numId w:val="17"/>
            </w:numPr>
            <w:ind w:left="1080" w:hanging="360"/>
          </w:pPr>
        </w:pPrChange>
      </w:pPr>
      <w:ins w:id="598" w:author="T.J. Sullivan" w:date="2020-10-19T11:59:00Z">
        <w:r>
          <w:t xml:space="preserve">22. </w:t>
        </w:r>
      </w:ins>
      <w:r w:rsidR="00C661C9" w:rsidRPr="008820E7">
        <w:t>My relationship with my partner is clearly part of my future life plans.</w:t>
      </w:r>
    </w:p>
    <w:p w14:paraId="6FB44E12" w14:textId="3CC03B8B" w:rsidR="00C661C9" w:rsidRPr="008820E7" w:rsidRDefault="0049718E">
      <w:pPr>
        <w:pPrChange w:id="599" w:author="T.J. Sullivan" w:date="2020-10-19T11:58:00Z">
          <w:pPr>
            <w:pStyle w:val="ListParagraph"/>
            <w:numPr>
              <w:numId w:val="17"/>
            </w:numPr>
            <w:ind w:left="1080" w:hanging="360"/>
          </w:pPr>
        </w:pPrChange>
      </w:pPr>
      <w:ins w:id="600" w:author="T.J. Sullivan" w:date="2020-10-19T11:59:00Z">
        <w:r w:rsidRPr="00D86CC6">
          <w:rPr>
            <w:highlight w:val="yellow"/>
            <w:rPrChange w:id="601" w:author="T.J. Sullivan" w:date="2020-10-19T12:05:00Z">
              <w:rPr/>
            </w:rPrChange>
          </w:rPr>
          <w:t xml:space="preserve">23. </w:t>
        </w:r>
      </w:ins>
      <w:r w:rsidR="00C661C9" w:rsidRPr="00D86CC6">
        <w:rPr>
          <w:highlight w:val="yellow"/>
          <w:rPrChange w:id="602" w:author="T.J. Sullivan" w:date="2020-10-19T12:05:00Z">
            <w:rPr/>
          </w:rPrChange>
        </w:rPr>
        <w:t>My career (or jobs, studies, homemaking, childrearing, etc.) is more important to me than my relationship with my partner.</w:t>
      </w:r>
      <w:ins w:id="603" w:author="T.J. Sullivan" w:date="2020-10-19T12:05:00Z">
        <w:r w:rsidR="00D86CC6" w:rsidRPr="00D86CC6">
          <w:rPr>
            <w:highlight w:val="yellow"/>
            <w:rPrChange w:id="604" w:author="T.J. Sullivan" w:date="2020-10-19T12:05:00Z">
              <w:rPr/>
            </w:rPrChange>
          </w:rPr>
          <w:t xml:space="preserve"> (REVERSE)</w:t>
        </w:r>
      </w:ins>
    </w:p>
    <w:p w14:paraId="73240B23" w14:textId="20355BF8" w:rsidR="00C661C9" w:rsidRPr="008820E7" w:rsidRDefault="0049718E">
      <w:pPr>
        <w:pPrChange w:id="605" w:author="T.J. Sullivan" w:date="2020-10-19T11:58:00Z">
          <w:pPr>
            <w:pStyle w:val="ListParagraph"/>
            <w:numPr>
              <w:numId w:val="17"/>
            </w:numPr>
            <w:ind w:left="1080" w:hanging="360"/>
          </w:pPr>
        </w:pPrChange>
      </w:pPr>
      <w:ins w:id="606" w:author="T.J. Sullivan" w:date="2020-10-19T11:59:00Z">
        <w:r w:rsidRPr="00D86CC6">
          <w:rPr>
            <w:highlight w:val="yellow"/>
            <w:rPrChange w:id="607" w:author="T.J. Sullivan" w:date="2020-10-19T12:06:00Z">
              <w:rPr/>
            </w:rPrChange>
          </w:rPr>
          <w:t xml:space="preserve">24. </w:t>
        </w:r>
      </w:ins>
      <w:r w:rsidR="00C661C9" w:rsidRPr="00D86CC6">
        <w:rPr>
          <w:highlight w:val="yellow"/>
          <w:rPrChange w:id="608" w:author="T.J. Sullivan" w:date="2020-10-19T12:06:00Z">
            <w:rPr/>
          </w:rPrChange>
        </w:rPr>
        <w:t>I do not want to have a strong identity as a couple with my partner.</w:t>
      </w:r>
      <w:ins w:id="609" w:author="T.J. Sullivan" w:date="2020-10-19T12:06:00Z">
        <w:r w:rsidR="00D86CC6" w:rsidRPr="00D86CC6">
          <w:rPr>
            <w:highlight w:val="yellow"/>
            <w:rPrChange w:id="610" w:author="T.J. Sullivan" w:date="2020-10-19T12:06:00Z">
              <w:rPr/>
            </w:rPrChange>
          </w:rPr>
          <w:t xml:space="preserve"> (REVERSE)</w:t>
        </w:r>
      </w:ins>
    </w:p>
    <w:p w14:paraId="48CC2EA2" w14:textId="527A3C17" w:rsidR="009917B3" w:rsidRPr="0049718E" w:rsidRDefault="0049718E">
      <w:pPr>
        <w:rPr>
          <w:ins w:id="611" w:author="T.J. Sullivan" w:date="2019-05-27T12:33:00Z"/>
          <w:rFonts w:eastAsia="Calibri" w:cs="Calibri"/>
          <w:szCs w:val="36"/>
          <w:shd w:val="clear" w:color="auto" w:fill="FFFFFF"/>
          <w:rPrChange w:id="612" w:author="T.J. Sullivan" w:date="2020-10-19T11:58:00Z">
            <w:rPr>
              <w:ins w:id="613" w:author="T.J. Sullivan" w:date="2019-05-27T12:33:00Z"/>
            </w:rPr>
          </w:rPrChange>
        </w:rPr>
        <w:pPrChange w:id="614" w:author="T.J. Sullivan" w:date="2020-10-19T11:58:00Z">
          <w:pPr>
            <w:pStyle w:val="ListParagraph"/>
            <w:numPr>
              <w:numId w:val="17"/>
            </w:numPr>
            <w:ind w:left="1080" w:hanging="360"/>
          </w:pPr>
        </w:pPrChange>
      </w:pPr>
      <w:ins w:id="615" w:author="T.J. Sullivan" w:date="2020-10-19T11:59:00Z">
        <w:r w:rsidRPr="00D86CC6">
          <w:rPr>
            <w:highlight w:val="yellow"/>
            <w:rPrChange w:id="616" w:author="T.J. Sullivan" w:date="2020-10-19T12:06:00Z">
              <w:rPr/>
            </w:rPrChange>
          </w:rPr>
          <w:t xml:space="preserve">25. </w:t>
        </w:r>
      </w:ins>
      <w:r w:rsidR="00C661C9" w:rsidRPr="00D86CC6">
        <w:rPr>
          <w:highlight w:val="yellow"/>
          <w:rPrChange w:id="617" w:author="T.J. Sullivan" w:date="2020-10-19T12:06:00Z">
            <w:rPr/>
          </w:rPrChange>
        </w:rPr>
        <w:t xml:space="preserve">I may not want to be with my partner a few years from now. </w:t>
      </w:r>
      <w:ins w:id="618" w:author="T.J. Sullivan" w:date="2020-10-19T12:06:00Z">
        <w:r w:rsidR="00D86CC6" w:rsidRPr="00D86CC6">
          <w:rPr>
            <w:highlight w:val="yellow"/>
            <w:rPrChange w:id="619" w:author="T.J. Sullivan" w:date="2020-10-19T12:06:00Z">
              <w:rPr/>
            </w:rPrChange>
          </w:rPr>
          <w:t>(REVERSE)</w:t>
        </w:r>
      </w:ins>
    </w:p>
    <w:p w14:paraId="5C25CC80" w14:textId="77777777" w:rsidR="009917B3" w:rsidRDefault="009917B3" w:rsidP="009917B3">
      <w:pPr>
        <w:rPr>
          <w:ins w:id="620" w:author="T.J. Sullivan" w:date="2019-05-27T12:33:00Z"/>
          <w:shd w:val="clear" w:color="auto" w:fill="FFFFFF"/>
        </w:rPr>
      </w:pPr>
    </w:p>
    <w:p w14:paraId="31232790" w14:textId="77777777" w:rsidR="00DC0247" w:rsidRPr="009917B3" w:rsidRDefault="009917B3">
      <w:pPr>
        <w:rPr>
          <w:rFonts w:eastAsia="Calibri" w:cs="Calibri"/>
          <w:szCs w:val="36"/>
          <w:shd w:val="clear" w:color="auto" w:fill="FFFFFF"/>
        </w:rPr>
        <w:pPrChange w:id="621" w:author="T.J. Sullivan" w:date="2019-05-27T12:33:00Z">
          <w:pPr>
            <w:pStyle w:val="ListParagraph"/>
            <w:numPr>
              <w:numId w:val="17"/>
            </w:numPr>
            <w:ind w:left="1080" w:hanging="360"/>
          </w:pPr>
        </w:pPrChange>
      </w:pPr>
      <w:ins w:id="622" w:author="T.J. Sullivan" w:date="2019-05-27T12:33:00Z">
        <w:r>
          <w:rPr>
            <w:shd w:val="clear" w:color="auto" w:fill="FFFFFF"/>
          </w:rPr>
          <w:t xml:space="preserve">Note: Item 20 modified to use gender-neutral pronouns. </w:t>
        </w:r>
      </w:ins>
      <w:r w:rsidR="00DC0247" w:rsidRPr="009917B3">
        <w:rPr>
          <w:shd w:val="clear" w:color="auto" w:fill="FFFFFF"/>
        </w:rPr>
        <w:br w:type="page"/>
      </w:r>
    </w:p>
    <w:p w14:paraId="2CB189B8" w14:textId="77777777" w:rsidR="007C61A8" w:rsidRDefault="007C61A8" w:rsidP="00DC0247">
      <w:pPr>
        <w:pStyle w:val="Heading2"/>
        <w:jc w:val="center"/>
        <w:rPr>
          <w:shd w:val="clear" w:color="auto" w:fill="FFFFFF"/>
        </w:rPr>
      </w:pPr>
      <w:bookmarkStart w:id="623" w:name="_Toc11055527"/>
      <w:r>
        <w:rPr>
          <w:shd w:val="clear" w:color="auto" w:fill="FFFFFF"/>
        </w:rPr>
        <w:lastRenderedPageBreak/>
        <w:t>Conflict Tactics Scale Revised</w:t>
      </w:r>
      <w:r w:rsidR="00DC0247">
        <w:rPr>
          <w:shd w:val="clear" w:color="auto" w:fill="FFFFFF"/>
        </w:rPr>
        <w:t xml:space="preserve"> – </w:t>
      </w:r>
      <w:ins w:id="624" w:author="T.J. Sullivan" w:date="2019-05-30T07:59:00Z">
        <w:r w:rsidR="003E1E1E">
          <w:rPr>
            <w:shd w:val="clear" w:color="auto" w:fill="FFFFFF"/>
          </w:rPr>
          <w:t>5</w:t>
        </w:r>
      </w:ins>
      <w:del w:id="625" w:author="T.J. Sullivan" w:date="2019-05-30T07:59:00Z">
        <w:r w:rsidR="00DC0247" w:rsidDel="003E1E1E">
          <w:rPr>
            <w:shd w:val="clear" w:color="auto" w:fill="FFFFFF"/>
          </w:rPr>
          <w:delText>4</w:delText>
        </w:r>
      </w:del>
      <w:r w:rsidR="00DC0247">
        <w:rPr>
          <w:shd w:val="clear" w:color="auto" w:fill="FFFFFF"/>
        </w:rPr>
        <w:t>0 items</w:t>
      </w:r>
      <w:bookmarkEnd w:id="623"/>
    </w:p>
    <w:p w14:paraId="31FD197B" w14:textId="77777777" w:rsidR="007C61A8" w:rsidRDefault="007C61A8" w:rsidP="007C61A8">
      <w:pPr>
        <w:rPr>
          <w:color w:val="222222"/>
          <w:shd w:val="clear" w:color="auto" w:fill="FFFFFF"/>
        </w:rPr>
      </w:pPr>
    </w:p>
    <w:p w14:paraId="55C76204" w14:textId="77777777" w:rsidR="007C61A8" w:rsidRPr="007C61A8" w:rsidRDefault="007C61A8" w:rsidP="007C61A8">
      <w:pPr>
        <w:rPr>
          <w:b/>
          <w:color w:val="222222"/>
          <w:shd w:val="clear" w:color="auto" w:fill="FFFFFF"/>
        </w:rPr>
      </w:pPr>
      <w:r w:rsidRPr="007C61A8">
        <w:rPr>
          <w:b/>
          <w:color w:val="222222"/>
          <w:shd w:val="clear" w:color="auto" w:fill="FFFFFF"/>
        </w:rPr>
        <w:t xml:space="preserve">Source: </w:t>
      </w:r>
    </w:p>
    <w:p w14:paraId="5D082797" w14:textId="77777777" w:rsidR="007C61A8" w:rsidRDefault="007C61A8" w:rsidP="00DC0247">
      <w:pPr>
        <w:ind w:left="1440" w:hanging="720"/>
        <w:rPr>
          <w:ins w:id="626" w:author="T.J. Sullivan" w:date="2019-05-27T12:45:00Z"/>
          <w:color w:val="222222"/>
          <w:shd w:val="clear" w:color="auto" w:fill="FFFFFF"/>
        </w:rPr>
      </w:pPr>
      <w:r w:rsidRPr="000A00F5">
        <w:rPr>
          <w:color w:val="222222"/>
          <w:shd w:val="clear" w:color="auto" w:fill="FFFFFF"/>
        </w:rPr>
        <w:t>Straus, M. A., Hamby, S. L., Boney-McCoy, S., &amp; Sugarman, D. B. (1996). The revised conflict tactics scales (CTS2) development and preliminary psychometric data.</w:t>
      </w:r>
      <w:r w:rsidRPr="000A00F5">
        <w:rPr>
          <w:rStyle w:val="apple-converted-space"/>
          <w:color w:val="222222"/>
          <w:shd w:val="clear" w:color="auto" w:fill="FFFFFF"/>
        </w:rPr>
        <w:t> </w:t>
      </w:r>
      <w:r w:rsidRPr="000A00F5">
        <w:rPr>
          <w:i/>
          <w:iCs/>
          <w:color w:val="222222"/>
          <w:shd w:val="clear" w:color="auto" w:fill="FFFFFF"/>
        </w:rPr>
        <w:t>Journal of family issues</w:t>
      </w:r>
      <w:r w:rsidRPr="000A00F5">
        <w:rPr>
          <w:color w:val="222222"/>
          <w:shd w:val="clear" w:color="auto" w:fill="FFFFFF"/>
        </w:rPr>
        <w:t>,</w:t>
      </w:r>
      <w:r w:rsidRPr="000A00F5">
        <w:rPr>
          <w:rStyle w:val="apple-converted-space"/>
          <w:color w:val="222222"/>
          <w:shd w:val="clear" w:color="auto" w:fill="FFFFFF"/>
        </w:rPr>
        <w:t> </w:t>
      </w:r>
      <w:r w:rsidRPr="000A00F5">
        <w:rPr>
          <w:i/>
          <w:iCs/>
          <w:color w:val="222222"/>
          <w:shd w:val="clear" w:color="auto" w:fill="FFFFFF"/>
        </w:rPr>
        <w:t>17</w:t>
      </w:r>
      <w:r w:rsidRPr="000A00F5">
        <w:rPr>
          <w:color w:val="222222"/>
          <w:shd w:val="clear" w:color="auto" w:fill="FFFFFF"/>
        </w:rPr>
        <w:t>(3), 283-316.</w:t>
      </w:r>
    </w:p>
    <w:p w14:paraId="1CE3BA87" w14:textId="77777777" w:rsidR="009E45F8" w:rsidRPr="000A00F5" w:rsidDel="009E45F8" w:rsidRDefault="009E45F8">
      <w:pPr>
        <w:ind w:left="1200" w:hanging="480"/>
        <w:rPr>
          <w:del w:id="627" w:author="T.J. Sullivan" w:date="2019-05-27T12:45:00Z"/>
        </w:rPr>
        <w:pPrChange w:id="628" w:author="T.J. Sullivan" w:date="2019-05-27T12:46:00Z">
          <w:pPr>
            <w:ind w:left="1440" w:hanging="720"/>
          </w:pPr>
        </w:pPrChange>
      </w:pPr>
      <w:proofErr w:type="spellStart"/>
      <w:ins w:id="629" w:author="T.J. Sullivan" w:date="2019-05-27T12:45:00Z">
        <w:r>
          <w:t>Dyar</w:t>
        </w:r>
        <w:proofErr w:type="spellEnd"/>
        <w:r>
          <w:t xml:space="preserve">, C., </w:t>
        </w:r>
        <w:proofErr w:type="spellStart"/>
        <w:r>
          <w:t>Messinger</w:t>
        </w:r>
        <w:proofErr w:type="spellEnd"/>
        <w:r>
          <w:t xml:space="preserve">, A. M., Newcomb, M. E., </w:t>
        </w:r>
        <w:proofErr w:type="spellStart"/>
        <w:r>
          <w:t>Byck</w:t>
        </w:r>
        <w:proofErr w:type="spellEnd"/>
        <w:r>
          <w:t xml:space="preserve">, G. R., Dunlap, P., &amp; Whitton, S. W. (2019). Development and initial validation of three culturally sensitive measures of intimate partner violence for sexual and gender minority populations. </w:t>
        </w:r>
        <w:r>
          <w:rPr>
            <w:i/>
            <w:iCs/>
          </w:rPr>
          <w:t>Journal of Interpersonal Violence</w:t>
        </w:r>
      </w:ins>
      <w:ins w:id="630" w:author="T.J. Sullivan" w:date="2019-05-27T12:46:00Z">
        <w:r>
          <w:t>.</w:t>
        </w:r>
      </w:ins>
      <w:ins w:id="631" w:author="T.J. Sullivan" w:date="2019-05-27T12:45:00Z">
        <w:r>
          <w:t xml:space="preserve"> </w:t>
        </w:r>
        <w:r>
          <w:fldChar w:fldCharType="begin"/>
        </w:r>
        <w:r>
          <w:instrText xml:space="preserve"> HYPERLINK "https://doi.org/10.1177/0886260519846856" </w:instrText>
        </w:r>
        <w:r>
          <w:fldChar w:fldCharType="separate"/>
        </w:r>
        <w:r>
          <w:rPr>
            <w:rStyle w:val="Hyperlink"/>
          </w:rPr>
          <w:t>https://doi.org/10.1177/0886260519846856</w:t>
        </w:r>
        <w:r>
          <w:fldChar w:fldCharType="end"/>
        </w:r>
      </w:ins>
    </w:p>
    <w:p w14:paraId="67778B62" w14:textId="77777777" w:rsidR="007C61A8" w:rsidRPr="000A00F5" w:rsidRDefault="007C61A8" w:rsidP="007C61A8"/>
    <w:p w14:paraId="702B0D3C" w14:textId="77777777" w:rsidR="007C61A8" w:rsidRPr="000A00F5" w:rsidRDefault="007C61A8" w:rsidP="007C61A8">
      <w:r w:rsidRPr="00DC0247">
        <w:rPr>
          <w:b/>
        </w:rPr>
        <w:t>Instructions:</w:t>
      </w:r>
      <w:r w:rsidRPr="000A00F5">
        <w:t xml:space="preserve"> No matter how well a couple gets along, there are times when they disagree, get annoyed with the other person, want different things from each other, or just have spats or fights because they are in a bad mood, are tired, or for some other reason. Couple also have many different ways of trying to settle their differences. This is a list of things that might happen when you have differences. Please circle how many times you did each of these things in the past year, and how many times your partner did them in the past year. If you or your partner did not do one of these things in the past year, but it happened before that, circle "7." </w:t>
      </w:r>
    </w:p>
    <w:p w14:paraId="3EA7A072" w14:textId="77777777" w:rsidR="007C61A8" w:rsidRPr="000A00F5" w:rsidRDefault="007C61A8" w:rsidP="007C61A8"/>
    <w:p w14:paraId="3FC313C0" w14:textId="77777777" w:rsidR="007C61A8" w:rsidRPr="000A00F5" w:rsidRDefault="007C61A8" w:rsidP="007C61A8">
      <w:r w:rsidRPr="000A00F5">
        <w:t>1 = Once in the past year</w:t>
      </w:r>
    </w:p>
    <w:p w14:paraId="39D97A87" w14:textId="77777777" w:rsidR="007C61A8" w:rsidRPr="000A00F5" w:rsidRDefault="007C61A8" w:rsidP="007C61A8">
      <w:r w:rsidRPr="000A00F5">
        <w:t>2 = Twice in the past year</w:t>
      </w:r>
    </w:p>
    <w:p w14:paraId="673E5559" w14:textId="77777777" w:rsidR="007C61A8" w:rsidRPr="000A00F5" w:rsidRDefault="007C61A8" w:rsidP="007C61A8">
      <w:r w:rsidRPr="000A00F5">
        <w:t>3 = 3-5 times in the past year</w:t>
      </w:r>
    </w:p>
    <w:p w14:paraId="5D5D1C09" w14:textId="77777777" w:rsidR="007C61A8" w:rsidRPr="000A00F5" w:rsidRDefault="007C61A8" w:rsidP="007C61A8">
      <w:r w:rsidRPr="000A00F5">
        <w:t>4 = 6-10 times in the past year</w:t>
      </w:r>
    </w:p>
    <w:p w14:paraId="580963E7" w14:textId="77777777" w:rsidR="007C61A8" w:rsidRPr="000A00F5" w:rsidRDefault="007C61A8" w:rsidP="007C61A8">
      <w:r w:rsidRPr="000A00F5">
        <w:t>5 = 11-20 times in the past year</w:t>
      </w:r>
    </w:p>
    <w:p w14:paraId="7B4A7E90" w14:textId="77777777" w:rsidR="007C61A8" w:rsidRPr="000A00F5" w:rsidRDefault="007C61A8" w:rsidP="007C61A8">
      <w:r w:rsidRPr="000A00F5">
        <w:t>6 = More than 20 times in the past year</w:t>
      </w:r>
    </w:p>
    <w:p w14:paraId="73E65EDC" w14:textId="77777777" w:rsidR="007C61A8" w:rsidRDefault="007C61A8" w:rsidP="007C61A8">
      <w:r w:rsidRPr="000A00F5">
        <w:t>7 = Not in the past year</w:t>
      </w:r>
    </w:p>
    <w:p w14:paraId="67D20432" w14:textId="5AF1963B" w:rsidR="00DC0247" w:rsidRDefault="00DC0247" w:rsidP="007C61A8">
      <w:pPr>
        <w:rPr>
          <w:ins w:id="632" w:author="T.J. Sullivan" w:date="2020-11-03T08:38:00Z"/>
        </w:rPr>
      </w:pPr>
    </w:p>
    <w:p w14:paraId="011D3BA4" w14:textId="5CDF3B13" w:rsidR="008C706F" w:rsidRPr="00DC0247" w:rsidRDefault="008C706F" w:rsidP="007C61A8">
      <w:ins w:id="633" w:author="T.J. Sullivan" w:date="2020-11-03T08:38:00Z">
        <w:r>
          <w:t>Psychological IPV</w:t>
        </w:r>
      </w:ins>
    </w:p>
    <w:p w14:paraId="7EF7F01D" w14:textId="77777777" w:rsidR="007C61A8" w:rsidRPr="00DC0247" w:rsidRDefault="007C61A8" w:rsidP="007C61A8">
      <w:pPr>
        <w:pStyle w:val="ListParagraph"/>
        <w:numPr>
          <w:ilvl w:val="0"/>
          <w:numId w:val="67"/>
        </w:numPr>
      </w:pPr>
      <w:r w:rsidRPr="00DC0247">
        <w:t xml:space="preserve">I </w:t>
      </w:r>
      <w:del w:id="634" w:author="T.J. Sullivan" w:date="2019-05-27T12:45:00Z">
        <w:r w:rsidRPr="00DC0247" w:rsidDel="009E45F8">
          <w:delText xml:space="preserve">insulted or </w:delText>
        </w:r>
      </w:del>
      <w:r w:rsidRPr="00DC0247">
        <w:t>swore at my partner.</w:t>
      </w:r>
    </w:p>
    <w:p w14:paraId="08C395B4" w14:textId="77777777" w:rsidR="007C61A8" w:rsidRPr="00DC0247" w:rsidRDefault="007C61A8" w:rsidP="007C61A8">
      <w:pPr>
        <w:pStyle w:val="ListParagraph"/>
        <w:numPr>
          <w:ilvl w:val="0"/>
          <w:numId w:val="67"/>
        </w:numPr>
      </w:pPr>
      <w:r w:rsidRPr="00DC0247">
        <w:t>My partner did this to me.</w:t>
      </w:r>
    </w:p>
    <w:p w14:paraId="5252D5F5" w14:textId="77777777" w:rsidR="007C61A8" w:rsidRPr="00DC0247" w:rsidRDefault="007C61A8" w:rsidP="007C61A8">
      <w:pPr>
        <w:pStyle w:val="ListParagraph"/>
        <w:numPr>
          <w:ilvl w:val="0"/>
          <w:numId w:val="67"/>
        </w:numPr>
      </w:pPr>
      <w:r w:rsidRPr="00DC0247">
        <w:t>I shouted or yelled at my partner.</w:t>
      </w:r>
    </w:p>
    <w:p w14:paraId="4EE7015A" w14:textId="77777777" w:rsidR="007C61A8" w:rsidRPr="00DC0247" w:rsidRDefault="007C61A8" w:rsidP="007C61A8">
      <w:pPr>
        <w:pStyle w:val="ListParagraph"/>
        <w:numPr>
          <w:ilvl w:val="0"/>
          <w:numId w:val="67"/>
        </w:numPr>
      </w:pPr>
      <w:r w:rsidRPr="00DC0247">
        <w:t xml:space="preserve">My partner did this to me. </w:t>
      </w:r>
    </w:p>
    <w:p w14:paraId="0F2BC260" w14:textId="77777777" w:rsidR="007C61A8" w:rsidRPr="00DC0247" w:rsidRDefault="007C61A8" w:rsidP="007C61A8">
      <w:pPr>
        <w:pStyle w:val="ListParagraph"/>
        <w:numPr>
          <w:ilvl w:val="0"/>
          <w:numId w:val="67"/>
        </w:numPr>
      </w:pPr>
      <w:r w:rsidRPr="00DC0247">
        <w:t>I stomped out of the room or house or yard during a disagreement.</w:t>
      </w:r>
    </w:p>
    <w:p w14:paraId="1CCC86D6" w14:textId="77777777" w:rsidR="007C61A8" w:rsidRPr="00DC0247" w:rsidRDefault="007C61A8" w:rsidP="007C61A8">
      <w:pPr>
        <w:pStyle w:val="ListParagraph"/>
        <w:numPr>
          <w:ilvl w:val="0"/>
          <w:numId w:val="67"/>
        </w:numPr>
      </w:pPr>
      <w:r w:rsidRPr="00DC0247">
        <w:t xml:space="preserve">My partner did this to me. </w:t>
      </w:r>
    </w:p>
    <w:p w14:paraId="6D5D8ECA" w14:textId="77777777" w:rsidR="007C61A8" w:rsidRPr="00DC0247" w:rsidRDefault="007C61A8" w:rsidP="007C61A8">
      <w:pPr>
        <w:pStyle w:val="ListParagraph"/>
        <w:numPr>
          <w:ilvl w:val="0"/>
          <w:numId w:val="67"/>
        </w:numPr>
      </w:pPr>
      <w:r w:rsidRPr="00DC0247">
        <w:t xml:space="preserve">I said something to spite my partner. </w:t>
      </w:r>
    </w:p>
    <w:p w14:paraId="393BCD6D" w14:textId="77777777" w:rsidR="007C61A8" w:rsidRPr="00DC0247" w:rsidRDefault="007C61A8" w:rsidP="007C61A8">
      <w:pPr>
        <w:pStyle w:val="ListParagraph"/>
        <w:numPr>
          <w:ilvl w:val="0"/>
          <w:numId w:val="67"/>
        </w:numPr>
      </w:pPr>
      <w:r w:rsidRPr="00DC0247">
        <w:t xml:space="preserve">My partner did this to me. </w:t>
      </w:r>
    </w:p>
    <w:p w14:paraId="464493C2" w14:textId="77777777" w:rsidR="007C61A8" w:rsidRPr="00DC0247" w:rsidRDefault="007C61A8" w:rsidP="007C61A8">
      <w:pPr>
        <w:pStyle w:val="ListParagraph"/>
        <w:numPr>
          <w:ilvl w:val="0"/>
          <w:numId w:val="67"/>
        </w:numPr>
      </w:pPr>
      <w:r w:rsidRPr="00DC0247">
        <w:t xml:space="preserve">I called my partner </w:t>
      </w:r>
      <w:del w:id="635" w:author="T.J. Sullivan" w:date="2019-05-27T12:46:00Z">
        <w:r w:rsidRPr="00DC0247" w:rsidDel="009E45F8">
          <w:delText>fat or ugly</w:delText>
        </w:r>
      </w:del>
      <w:ins w:id="636" w:author="T.J. Sullivan" w:date="2019-05-27T12:46:00Z">
        <w:r w:rsidR="009E45F8">
          <w:t>names, insulted them, or treated them disrespectfully</w:t>
        </w:r>
      </w:ins>
      <w:ins w:id="637" w:author="T.J. Sullivan" w:date="2019-05-27T12:47:00Z">
        <w:r w:rsidR="009E45F8">
          <w:t xml:space="preserve"> in front of others</w:t>
        </w:r>
      </w:ins>
      <w:r w:rsidRPr="00DC0247">
        <w:t xml:space="preserve">. </w:t>
      </w:r>
    </w:p>
    <w:p w14:paraId="4FE5460D" w14:textId="77777777" w:rsidR="007C61A8" w:rsidRPr="00DC0247" w:rsidRDefault="007C61A8" w:rsidP="007C61A8">
      <w:pPr>
        <w:pStyle w:val="ListParagraph"/>
        <w:numPr>
          <w:ilvl w:val="0"/>
          <w:numId w:val="67"/>
        </w:numPr>
      </w:pPr>
      <w:r w:rsidRPr="00DC0247">
        <w:t xml:space="preserve">My partner did this to me. </w:t>
      </w:r>
    </w:p>
    <w:p w14:paraId="29BD52FD" w14:textId="77777777" w:rsidR="007C61A8" w:rsidRPr="00DC0247" w:rsidRDefault="007C61A8" w:rsidP="007C61A8">
      <w:pPr>
        <w:pStyle w:val="ListParagraph"/>
        <w:numPr>
          <w:ilvl w:val="0"/>
          <w:numId w:val="67"/>
        </w:numPr>
      </w:pPr>
      <w:r w:rsidRPr="00DC0247">
        <w:t xml:space="preserve">I destroyed something belonging to my partner. </w:t>
      </w:r>
    </w:p>
    <w:p w14:paraId="5F258DD3" w14:textId="77777777" w:rsidR="007C61A8" w:rsidRPr="00DC0247" w:rsidRDefault="007C61A8" w:rsidP="007C61A8">
      <w:pPr>
        <w:pStyle w:val="ListParagraph"/>
        <w:numPr>
          <w:ilvl w:val="0"/>
          <w:numId w:val="67"/>
        </w:numPr>
      </w:pPr>
      <w:r w:rsidRPr="00DC0247">
        <w:t xml:space="preserve">My partner did this to me. </w:t>
      </w:r>
    </w:p>
    <w:p w14:paraId="3EBEB04B" w14:textId="77777777" w:rsidR="007C61A8" w:rsidRPr="00DC0247" w:rsidRDefault="007C61A8" w:rsidP="007C61A8">
      <w:pPr>
        <w:pStyle w:val="ListParagraph"/>
        <w:numPr>
          <w:ilvl w:val="0"/>
          <w:numId w:val="67"/>
        </w:numPr>
      </w:pPr>
      <w:r w:rsidRPr="00DC0247">
        <w:t xml:space="preserve">I accused my partner of being a lousy </w:t>
      </w:r>
      <w:del w:id="638" w:author="T.J. Sullivan" w:date="2019-05-30T08:17:00Z">
        <w:r w:rsidRPr="00DC0247" w:rsidDel="00EA6FFC">
          <w:delText>lover</w:delText>
        </w:r>
      </w:del>
      <w:ins w:id="639" w:author="T.J. Sullivan" w:date="2019-05-30T08:17:00Z">
        <w:r w:rsidR="00EA6FFC">
          <w:t>partn</w:t>
        </w:r>
        <w:r w:rsidR="00EA6FFC" w:rsidRPr="00DC0247">
          <w:t>er</w:t>
        </w:r>
      </w:ins>
      <w:r w:rsidRPr="00DC0247">
        <w:t xml:space="preserve">. </w:t>
      </w:r>
    </w:p>
    <w:p w14:paraId="347E0284" w14:textId="77777777" w:rsidR="007C61A8" w:rsidRPr="00DC0247" w:rsidRDefault="007C61A8" w:rsidP="007C61A8">
      <w:pPr>
        <w:pStyle w:val="ListParagraph"/>
        <w:numPr>
          <w:ilvl w:val="0"/>
          <w:numId w:val="67"/>
        </w:numPr>
      </w:pPr>
      <w:r w:rsidRPr="00DC0247">
        <w:t xml:space="preserve">My partner did this to me. </w:t>
      </w:r>
    </w:p>
    <w:p w14:paraId="6133508D" w14:textId="77777777" w:rsidR="007C61A8" w:rsidRPr="00DC0247" w:rsidRDefault="007C61A8" w:rsidP="007C61A8">
      <w:pPr>
        <w:pStyle w:val="ListParagraph"/>
        <w:numPr>
          <w:ilvl w:val="0"/>
          <w:numId w:val="67"/>
        </w:numPr>
      </w:pPr>
      <w:r w:rsidRPr="00DC0247">
        <w:t xml:space="preserve">I threatened to hit or throw something at my partner. </w:t>
      </w:r>
    </w:p>
    <w:p w14:paraId="08A61FD2" w14:textId="7AEA342C" w:rsidR="007C61A8" w:rsidRDefault="007C61A8" w:rsidP="007C61A8">
      <w:pPr>
        <w:pStyle w:val="ListParagraph"/>
        <w:numPr>
          <w:ilvl w:val="0"/>
          <w:numId w:val="67"/>
        </w:numPr>
        <w:rPr>
          <w:ins w:id="640" w:author="T.J. Sullivan" w:date="2020-11-03T08:38:00Z"/>
        </w:rPr>
      </w:pPr>
      <w:r w:rsidRPr="00DC0247">
        <w:t xml:space="preserve">My partner did this to me. </w:t>
      </w:r>
    </w:p>
    <w:p w14:paraId="05E067E3" w14:textId="1D9EBF14" w:rsidR="008C706F" w:rsidRDefault="008C706F" w:rsidP="008C706F">
      <w:pPr>
        <w:rPr>
          <w:ins w:id="641" w:author="T.J. Sullivan" w:date="2020-11-03T08:38:00Z"/>
        </w:rPr>
      </w:pPr>
    </w:p>
    <w:p w14:paraId="6E151F2E" w14:textId="0D97027D" w:rsidR="008C706F" w:rsidRPr="00DC0247" w:rsidRDefault="008C706F" w:rsidP="008C706F">
      <w:pPr>
        <w:pPrChange w:id="642" w:author="T.J. Sullivan" w:date="2020-11-03T08:38:00Z">
          <w:pPr>
            <w:pStyle w:val="ListParagraph"/>
            <w:numPr>
              <w:numId w:val="67"/>
            </w:numPr>
            <w:tabs>
              <w:tab w:val="num" w:pos="360"/>
            </w:tabs>
            <w:ind w:left="360" w:hanging="360"/>
          </w:pPr>
        </w:pPrChange>
      </w:pPr>
      <w:ins w:id="643" w:author="T.J. Sullivan" w:date="2020-11-03T08:38:00Z">
        <w:r>
          <w:t>Physical IPV</w:t>
        </w:r>
      </w:ins>
    </w:p>
    <w:p w14:paraId="681F72A9" w14:textId="77777777" w:rsidR="007C61A8" w:rsidRPr="00DC0247" w:rsidRDefault="007C61A8" w:rsidP="007C61A8">
      <w:pPr>
        <w:pStyle w:val="ListParagraph"/>
        <w:numPr>
          <w:ilvl w:val="0"/>
          <w:numId w:val="67"/>
        </w:numPr>
      </w:pPr>
      <w:r w:rsidRPr="00DC0247">
        <w:rPr>
          <w:bCs/>
          <w:iCs/>
        </w:rPr>
        <w:t>I threw something at my partner that could hurt.</w:t>
      </w:r>
    </w:p>
    <w:p w14:paraId="197EA027" w14:textId="77777777" w:rsidR="007C61A8" w:rsidRPr="00DC0247" w:rsidRDefault="007C61A8" w:rsidP="007C61A8">
      <w:pPr>
        <w:pStyle w:val="ListParagraph"/>
        <w:numPr>
          <w:ilvl w:val="0"/>
          <w:numId w:val="67"/>
        </w:numPr>
      </w:pPr>
      <w:r w:rsidRPr="00DC0247">
        <w:rPr>
          <w:bCs/>
        </w:rPr>
        <w:lastRenderedPageBreak/>
        <w:t>My partner did this to me.</w:t>
      </w:r>
    </w:p>
    <w:p w14:paraId="29D2BB15" w14:textId="77777777" w:rsidR="007C61A8" w:rsidRPr="00DC0247" w:rsidRDefault="007C61A8" w:rsidP="007C61A8">
      <w:pPr>
        <w:pStyle w:val="ListParagraph"/>
        <w:numPr>
          <w:ilvl w:val="0"/>
          <w:numId w:val="67"/>
        </w:numPr>
      </w:pPr>
      <w:r w:rsidRPr="00DC0247">
        <w:rPr>
          <w:bCs/>
        </w:rPr>
        <w:t>I twisted my partner’s arm or hair.</w:t>
      </w:r>
    </w:p>
    <w:p w14:paraId="145FCFFA" w14:textId="77777777" w:rsidR="007C61A8" w:rsidRPr="00DC0247" w:rsidRDefault="007C61A8" w:rsidP="007C61A8">
      <w:pPr>
        <w:pStyle w:val="ListParagraph"/>
        <w:numPr>
          <w:ilvl w:val="0"/>
          <w:numId w:val="67"/>
        </w:numPr>
      </w:pPr>
      <w:r w:rsidRPr="00DC0247">
        <w:rPr>
          <w:bCs/>
        </w:rPr>
        <w:t>My partner did this to me.</w:t>
      </w:r>
    </w:p>
    <w:p w14:paraId="3ABA57E7" w14:textId="77777777" w:rsidR="007C61A8" w:rsidRPr="00DC0247" w:rsidRDefault="007C61A8" w:rsidP="007C61A8">
      <w:pPr>
        <w:pStyle w:val="ListParagraph"/>
        <w:numPr>
          <w:ilvl w:val="0"/>
          <w:numId w:val="67"/>
        </w:numPr>
      </w:pPr>
      <w:r w:rsidRPr="00DC0247">
        <w:rPr>
          <w:bCs/>
        </w:rPr>
        <w:t>I pushed or shoved my partner.</w:t>
      </w:r>
    </w:p>
    <w:p w14:paraId="19CB0798" w14:textId="77777777" w:rsidR="007C61A8" w:rsidRPr="00DC0247" w:rsidRDefault="007C61A8" w:rsidP="007C61A8">
      <w:pPr>
        <w:pStyle w:val="ListParagraph"/>
        <w:numPr>
          <w:ilvl w:val="0"/>
          <w:numId w:val="67"/>
        </w:numPr>
      </w:pPr>
      <w:r w:rsidRPr="00DC0247">
        <w:rPr>
          <w:bCs/>
        </w:rPr>
        <w:t>My partner did this to me.</w:t>
      </w:r>
    </w:p>
    <w:p w14:paraId="1CEF216C" w14:textId="77777777" w:rsidR="009E45F8" w:rsidRPr="00DC0247" w:rsidRDefault="009E45F8" w:rsidP="009E45F8">
      <w:pPr>
        <w:pStyle w:val="ListParagraph"/>
        <w:numPr>
          <w:ilvl w:val="0"/>
          <w:numId w:val="67"/>
        </w:numPr>
        <w:rPr>
          <w:moveTo w:id="644" w:author="T.J. Sullivan" w:date="2019-05-27T12:47:00Z"/>
        </w:rPr>
      </w:pPr>
      <w:moveToRangeStart w:id="645" w:author="T.J. Sullivan" w:date="2019-05-27T12:47:00Z" w:name="move9853686"/>
      <w:moveTo w:id="646" w:author="T.J. Sullivan" w:date="2019-05-27T12:47:00Z">
        <w:r w:rsidRPr="00DC0247">
          <w:t>I grabbed my partner.</w:t>
        </w:r>
        <w:r w:rsidRPr="00DC0247">
          <w:rPr>
            <w:rFonts w:ascii="MS Mincho" w:eastAsia="MS Mincho" w:hAnsi="MS Mincho" w:cs="MS Mincho"/>
          </w:rPr>
          <w:t> </w:t>
        </w:r>
      </w:moveTo>
    </w:p>
    <w:p w14:paraId="1CE1DF7D" w14:textId="77777777" w:rsidR="009E45F8" w:rsidRPr="00DC0247" w:rsidRDefault="009E45F8" w:rsidP="009E45F8">
      <w:pPr>
        <w:pStyle w:val="ListParagraph"/>
        <w:numPr>
          <w:ilvl w:val="0"/>
          <w:numId w:val="67"/>
        </w:numPr>
        <w:rPr>
          <w:moveTo w:id="647" w:author="T.J. Sullivan" w:date="2019-05-27T12:47:00Z"/>
        </w:rPr>
      </w:pPr>
      <w:moveTo w:id="648" w:author="T.J. Sullivan" w:date="2019-05-27T12:47:00Z">
        <w:r w:rsidRPr="00DC0247">
          <w:t>My partner did this to me.</w:t>
        </w:r>
        <w:r w:rsidRPr="00DC0247">
          <w:rPr>
            <w:rFonts w:ascii="MS Mincho" w:eastAsia="MS Mincho" w:hAnsi="MS Mincho" w:cs="MS Mincho"/>
          </w:rPr>
          <w:t> </w:t>
        </w:r>
      </w:moveTo>
    </w:p>
    <w:p w14:paraId="20477B2E" w14:textId="77777777" w:rsidR="009E45F8" w:rsidRPr="00DC0247" w:rsidRDefault="009E45F8" w:rsidP="009E45F8">
      <w:pPr>
        <w:pStyle w:val="ListParagraph"/>
        <w:numPr>
          <w:ilvl w:val="0"/>
          <w:numId w:val="67"/>
        </w:numPr>
        <w:rPr>
          <w:moveTo w:id="649" w:author="T.J. Sullivan" w:date="2019-05-27T12:48:00Z"/>
        </w:rPr>
      </w:pPr>
      <w:moveToRangeStart w:id="650" w:author="T.J. Sullivan" w:date="2019-05-27T12:48:00Z" w:name="move9853706"/>
      <w:moveToRangeEnd w:id="645"/>
      <w:moveTo w:id="651" w:author="T.J. Sullivan" w:date="2019-05-27T12:48:00Z">
        <w:r w:rsidRPr="00DC0247">
          <w:t>I slapped my partner.</w:t>
        </w:r>
        <w:r w:rsidRPr="00DC0247">
          <w:rPr>
            <w:rFonts w:ascii="MS Mincho" w:eastAsia="MS Mincho" w:hAnsi="MS Mincho" w:cs="MS Mincho"/>
          </w:rPr>
          <w:t> </w:t>
        </w:r>
      </w:moveTo>
    </w:p>
    <w:p w14:paraId="714D5319" w14:textId="77777777" w:rsidR="009E45F8" w:rsidRPr="00DC0247" w:rsidRDefault="009E45F8" w:rsidP="009E45F8">
      <w:pPr>
        <w:pStyle w:val="ListParagraph"/>
        <w:numPr>
          <w:ilvl w:val="0"/>
          <w:numId w:val="67"/>
        </w:numPr>
        <w:rPr>
          <w:moveTo w:id="652" w:author="T.J. Sullivan" w:date="2019-05-27T12:48:00Z"/>
        </w:rPr>
      </w:pPr>
      <w:moveTo w:id="653" w:author="T.J. Sullivan" w:date="2019-05-27T12:48:00Z">
        <w:r w:rsidRPr="00DC0247">
          <w:t>My partner did this to me.</w:t>
        </w:r>
        <w:r w:rsidRPr="00DC0247">
          <w:rPr>
            <w:rFonts w:ascii="MS Mincho" w:eastAsia="MS Mincho" w:hAnsi="MS Mincho" w:cs="MS Mincho"/>
          </w:rPr>
          <w:t> </w:t>
        </w:r>
      </w:moveTo>
    </w:p>
    <w:moveToRangeEnd w:id="650"/>
    <w:p w14:paraId="3E79D98C" w14:textId="77777777" w:rsidR="007C61A8" w:rsidRPr="00DC0247" w:rsidRDefault="007C61A8" w:rsidP="007C61A8">
      <w:pPr>
        <w:pStyle w:val="ListParagraph"/>
        <w:numPr>
          <w:ilvl w:val="0"/>
          <w:numId w:val="67"/>
        </w:numPr>
      </w:pPr>
      <w:r w:rsidRPr="00DC0247">
        <w:rPr>
          <w:bCs/>
        </w:rPr>
        <w:t>I used a knife or gun on my partner.</w:t>
      </w:r>
    </w:p>
    <w:p w14:paraId="639BA640" w14:textId="77777777" w:rsidR="007C61A8" w:rsidRPr="00DC0247" w:rsidRDefault="007C61A8" w:rsidP="007C61A8">
      <w:pPr>
        <w:pStyle w:val="ListParagraph"/>
        <w:numPr>
          <w:ilvl w:val="0"/>
          <w:numId w:val="67"/>
        </w:numPr>
      </w:pPr>
      <w:r w:rsidRPr="00DC0247">
        <w:rPr>
          <w:bCs/>
        </w:rPr>
        <w:t>My partner did this to me.</w:t>
      </w:r>
    </w:p>
    <w:p w14:paraId="6545CFA5" w14:textId="77777777" w:rsidR="007C61A8" w:rsidRPr="00DC0247" w:rsidRDefault="007C61A8" w:rsidP="007C61A8">
      <w:pPr>
        <w:pStyle w:val="ListParagraph"/>
        <w:numPr>
          <w:ilvl w:val="0"/>
          <w:numId w:val="67"/>
        </w:numPr>
      </w:pPr>
      <w:r w:rsidRPr="00DC0247">
        <w:rPr>
          <w:bCs/>
        </w:rPr>
        <w:t>I punched or hit my partner with something that could hurt.</w:t>
      </w:r>
    </w:p>
    <w:p w14:paraId="423BEA72" w14:textId="77777777" w:rsidR="007C61A8" w:rsidRPr="00DC0247" w:rsidRDefault="007C61A8" w:rsidP="007C61A8">
      <w:pPr>
        <w:pStyle w:val="ListParagraph"/>
        <w:numPr>
          <w:ilvl w:val="0"/>
          <w:numId w:val="67"/>
        </w:numPr>
      </w:pPr>
      <w:r w:rsidRPr="00DC0247">
        <w:t>My partner did this to me.</w:t>
      </w:r>
    </w:p>
    <w:p w14:paraId="0F9DFAC6" w14:textId="77777777" w:rsidR="007C61A8" w:rsidRPr="00DC0247" w:rsidRDefault="007C61A8" w:rsidP="007C61A8">
      <w:pPr>
        <w:pStyle w:val="ListParagraph"/>
        <w:numPr>
          <w:ilvl w:val="0"/>
          <w:numId w:val="67"/>
        </w:numPr>
      </w:pPr>
      <w:r w:rsidRPr="00DC0247">
        <w:t xml:space="preserve">I </w:t>
      </w:r>
      <w:r w:rsidRPr="00DC0247">
        <w:rPr>
          <w:bCs/>
        </w:rPr>
        <w:t>choked my partner.</w:t>
      </w:r>
      <w:r w:rsidRPr="00DC0247">
        <w:rPr>
          <w:rFonts w:ascii="MS Mincho" w:eastAsia="MS Mincho" w:hAnsi="MS Mincho" w:cs="MS Mincho"/>
          <w:bCs/>
        </w:rPr>
        <w:t> </w:t>
      </w:r>
    </w:p>
    <w:p w14:paraId="3AAA2BDD" w14:textId="77777777" w:rsidR="007C61A8" w:rsidRPr="00DC0247" w:rsidRDefault="007C61A8" w:rsidP="007C61A8">
      <w:pPr>
        <w:pStyle w:val="ListParagraph"/>
        <w:numPr>
          <w:ilvl w:val="0"/>
          <w:numId w:val="67"/>
        </w:numPr>
      </w:pPr>
      <w:r w:rsidRPr="00DC0247">
        <w:rPr>
          <w:bCs/>
        </w:rPr>
        <w:t>My partner did this to me.</w:t>
      </w:r>
      <w:r w:rsidRPr="00DC0247">
        <w:rPr>
          <w:rFonts w:ascii="MS Mincho" w:eastAsia="MS Mincho" w:hAnsi="MS Mincho" w:cs="MS Mincho"/>
          <w:bCs/>
        </w:rPr>
        <w:t> </w:t>
      </w:r>
    </w:p>
    <w:p w14:paraId="2D617E06" w14:textId="77777777" w:rsidR="007C61A8" w:rsidRPr="00DC0247" w:rsidRDefault="007C61A8" w:rsidP="007C61A8">
      <w:pPr>
        <w:pStyle w:val="ListParagraph"/>
        <w:numPr>
          <w:ilvl w:val="0"/>
          <w:numId w:val="67"/>
        </w:numPr>
      </w:pPr>
      <w:r w:rsidRPr="00DC0247">
        <w:t xml:space="preserve">I </w:t>
      </w:r>
      <w:r w:rsidRPr="00DC0247">
        <w:rPr>
          <w:bCs/>
        </w:rPr>
        <w:t>slammed my partner against a wall.</w:t>
      </w:r>
      <w:r w:rsidRPr="00DC0247">
        <w:rPr>
          <w:rFonts w:ascii="MS Mincho" w:eastAsia="MS Mincho" w:hAnsi="MS Mincho" w:cs="MS Mincho"/>
          <w:bCs/>
        </w:rPr>
        <w:t> </w:t>
      </w:r>
    </w:p>
    <w:p w14:paraId="102C83A0" w14:textId="77777777" w:rsidR="007C61A8" w:rsidRPr="00DC0247" w:rsidRDefault="007C61A8" w:rsidP="007C61A8">
      <w:pPr>
        <w:pStyle w:val="ListParagraph"/>
        <w:numPr>
          <w:ilvl w:val="0"/>
          <w:numId w:val="67"/>
        </w:numPr>
      </w:pPr>
      <w:r w:rsidRPr="00DC0247">
        <w:rPr>
          <w:bCs/>
        </w:rPr>
        <w:t>My partner did this to me.</w:t>
      </w:r>
      <w:r w:rsidRPr="00DC0247">
        <w:rPr>
          <w:rFonts w:ascii="MS Mincho" w:eastAsia="MS Mincho" w:hAnsi="MS Mincho" w:cs="MS Mincho"/>
          <w:bCs/>
        </w:rPr>
        <w:t> </w:t>
      </w:r>
    </w:p>
    <w:p w14:paraId="16C243A1" w14:textId="77777777" w:rsidR="007C61A8" w:rsidRPr="00DC0247" w:rsidRDefault="007C61A8" w:rsidP="007C61A8">
      <w:pPr>
        <w:pStyle w:val="ListParagraph"/>
        <w:numPr>
          <w:ilvl w:val="0"/>
          <w:numId w:val="67"/>
        </w:numPr>
      </w:pPr>
      <w:r w:rsidRPr="00DC0247">
        <w:rPr>
          <w:bCs/>
        </w:rPr>
        <w:t xml:space="preserve">I </w:t>
      </w:r>
      <w:r w:rsidRPr="00DC0247">
        <w:t>beat up my partner.</w:t>
      </w:r>
    </w:p>
    <w:p w14:paraId="35A93B4D" w14:textId="77777777" w:rsidR="007C61A8" w:rsidRPr="00DC0247" w:rsidRDefault="007C61A8" w:rsidP="007C61A8">
      <w:pPr>
        <w:pStyle w:val="ListParagraph"/>
        <w:numPr>
          <w:ilvl w:val="0"/>
          <w:numId w:val="67"/>
        </w:numPr>
      </w:pPr>
      <w:r w:rsidRPr="00DC0247">
        <w:t xml:space="preserve">My partner did this to me. </w:t>
      </w:r>
    </w:p>
    <w:p w14:paraId="3854BB36" w14:textId="77777777" w:rsidR="007C61A8" w:rsidRPr="00DC0247" w:rsidDel="009E45F8" w:rsidRDefault="007C61A8" w:rsidP="007C61A8">
      <w:pPr>
        <w:pStyle w:val="ListParagraph"/>
        <w:numPr>
          <w:ilvl w:val="0"/>
          <w:numId w:val="67"/>
        </w:numPr>
        <w:rPr>
          <w:moveFrom w:id="654" w:author="T.J. Sullivan" w:date="2019-05-27T12:47:00Z"/>
        </w:rPr>
      </w:pPr>
      <w:moveFromRangeStart w:id="655" w:author="T.J. Sullivan" w:date="2019-05-27T12:47:00Z" w:name="move9853686"/>
      <w:moveFrom w:id="656" w:author="T.J. Sullivan" w:date="2019-05-27T12:47:00Z">
        <w:r w:rsidRPr="00DC0247" w:rsidDel="009E45F8">
          <w:t>I grabbed my partner.</w:t>
        </w:r>
        <w:r w:rsidRPr="00DC0247" w:rsidDel="009E45F8">
          <w:rPr>
            <w:rFonts w:ascii="MS Mincho" w:eastAsia="MS Mincho" w:hAnsi="MS Mincho" w:cs="MS Mincho"/>
          </w:rPr>
          <w:t> </w:t>
        </w:r>
      </w:moveFrom>
    </w:p>
    <w:p w14:paraId="259ECFF9" w14:textId="77777777" w:rsidR="007C61A8" w:rsidRPr="00DC0247" w:rsidDel="009E45F8" w:rsidRDefault="007C61A8" w:rsidP="007C61A8">
      <w:pPr>
        <w:pStyle w:val="ListParagraph"/>
        <w:numPr>
          <w:ilvl w:val="0"/>
          <w:numId w:val="67"/>
        </w:numPr>
        <w:rPr>
          <w:moveFrom w:id="657" w:author="T.J. Sullivan" w:date="2019-05-27T12:47:00Z"/>
        </w:rPr>
      </w:pPr>
      <w:moveFrom w:id="658" w:author="T.J. Sullivan" w:date="2019-05-27T12:47:00Z">
        <w:r w:rsidRPr="00DC0247" w:rsidDel="009E45F8">
          <w:t>My partner did this to me.</w:t>
        </w:r>
        <w:r w:rsidRPr="00DC0247" w:rsidDel="009E45F8">
          <w:rPr>
            <w:rFonts w:ascii="MS Mincho" w:eastAsia="MS Mincho" w:hAnsi="MS Mincho" w:cs="MS Mincho"/>
          </w:rPr>
          <w:t> </w:t>
        </w:r>
      </w:moveFrom>
    </w:p>
    <w:p w14:paraId="589D56A0" w14:textId="77777777" w:rsidR="007C61A8" w:rsidRPr="00DC0247" w:rsidDel="009E45F8" w:rsidRDefault="007C61A8" w:rsidP="007C61A8">
      <w:pPr>
        <w:pStyle w:val="ListParagraph"/>
        <w:numPr>
          <w:ilvl w:val="0"/>
          <w:numId w:val="67"/>
        </w:numPr>
        <w:rPr>
          <w:moveFrom w:id="659" w:author="T.J. Sullivan" w:date="2019-05-27T12:48:00Z"/>
        </w:rPr>
      </w:pPr>
      <w:moveFromRangeStart w:id="660" w:author="T.J. Sullivan" w:date="2019-05-27T12:48:00Z" w:name="move9853706"/>
      <w:moveFromRangeEnd w:id="655"/>
      <w:moveFrom w:id="661" w:author="T.J. Sullivan" w:date="2019-05-27T12:48:00Z">
        <w:r w:rsidRPr="00DC0247" w:rsidDel="009E45F8">
          <w:t>I slapped my partner.</w:t>
        </w:r>
        <w:r w:rsidRPr="00DC0247" w:rsidDel="009E45F8">
          <w:rPr>
            <w:rFonts w:ascii="MS Mincho" w:eastAsia="MS Mincho" w:hAnsi="MS Mincho" w:cs="MS Mincho"/>
          </w:rPr>
          <w:t> </w:t>
        </w:r>
      </w:moveFrom>
    </w:p>
    <w:p w14:paraId="271129CB" w14:textId="77777777" w:rsidR="007C61A8" w:rsidRPr="00DC0247" w:rsidDel="009E45F8" w:rsidRDefault="007C61A8" w:rsidP="007C61A8">
      <w:pPr>
        <w:pStyle w:val="ListParagraph"/>
        <w:numPr>
          <w:ilvl w:val="0"/>
          <w:numId w:val="67"/>
        </w:numPr>
        <w:rPr>
          <w:moveFrom w:id="662" w:author="T.J. Sullivan" w:date="2019-05-27T12:48:00Z"/>
        </w:rPr>
      </w:pPr>
      <w:moveFrom w:id="663" w:author="T.J. Sullivan" w:date="2019-05-27T12:48:00Z">
        <w:r w:rsidRPr="00DC0247" w:rsidDel="009E45F8">
          <w:t>My partner did this to me.</w:t>
        </w:r>
        <w:r w:rsidRPr="00DC0247" w:rsidDel="009E45F8">
          <w:rPr>
            <w:rFonts w:ascii="MS Mincho" w:eastAsia="MS Mincho" w:hAnsi="MS Mincho" w:cs="MS Mincho"/>
          </w:rPr>
          <w:t> </w:t>
        </w:r>
      </w:moveFrom>
    </w:p>
    <w:moveFromRangeEnd w:id="660"/>
    <w:p w14:paraId="587D1947" w14:textId="77777777" w:rsidR="007C61A8" w:rsidRPr="00DC0247" w:rsidRDefault="007C61A8" w:rsidP="007C61A8">
      <w:pPr>
        <w:pStyle w:val="ListParagraph"/>
        <w:numPr>
          <w:ilvl w:val="0"/>
          <w:numId w:val="67"/>
        </w:numPr>
      </w:pPr>
      <w:r w:rsidRPr="00DC0247">
        <w:rPr>
          <w:bCs/>
          <w:iCs/>
        </w:rPr>
        <w:t xml:space="preserve">I </w:t>
      </w:r>
      <w:r w:rsidRPr="00DC0247">
        <w:t>burned or scalded my partner on purpose.</w:t>
      </w:r>
      <w:r w:rsidRPr="00DC0247">
        <w:rPr>
          <w:rFonts w:ascii="MS Mincho" w:eastAsia="MS Mincho" w:hAnsi="MS Mincho" w:cs="MS Mincho"/>
        </w:rPr>
        <w:t> </w:t>
      </w:r>
    </w:p>
    <w:p w14:paraId="523F8C0A" w14:textId="77777777" w:rsidR="007C61A8" w:rsidRPr="00DC0247" w:rsidRDefault="007C61A8" w:rsidP="007C61A8">
      <w:pPr>
        <w:pStyle w:val="ListParagraph"/>
        <w:numPr>
          <w:ilvl w:val="0"/>
          <w:numId w:val="67"/>
        </w:numPr>
      </w:pPr>
      <w:r w:rsidRPr="00DC0247">
        <w:t xml:space="preserve">My partner did this to me. </w:t>
      </w:r>
    </w:p>
    <w:p w14:paraId="6AEC2DE7" w14:textId="77777777" w:rsidR="007C61A8" w:rsidRPr="00DC0247" w:rsidRDefault="007C61A8" w:rsidP="007C61A8">
      <w:pPr>
        <w:pStyle w:val="ListParagraph"/>
        <w:numPr>
          <w:ilvl w:val="0"/>
          <w:numId w:val="67"/>
        </w:numPr>
      </w:pPr>
      <w:r w:rsidRPr="00DC0247">
        <w:t>I kicked my partner.</w:t>
      </w:r>
      <w:r w:rsidRPr="00DC0247">
        <w:rPr>
          <w:rFonts w:ascii="MS Mincho" w:eastAsia="MS Mincho" w:hAnsi="MS Mincho" w:cs="MS Mincho"/>
        </w:rPr>
        <w:t> </w:t>
      </w:r>
    </w:p>
    <w:p w14:paraId="01A9E1B2" w14:textId="7547267C" w:rsidR="009E45F8" w:rsidRDefault="007C61A8" w:rsidP="009E45F8">
      <w:pPr>
        <w:pStyle w:val="ListParagraph"/>
        <w:numPr>
          <w:ilvl w:val="0"/>
          <w:numId w:val="67"/>
        </w:numPr>
        <w:rPr>
          <w:ins w:id="664" w:author="T.J. Sullivan" w:date="2020-11-03T08:45:00Z"/>
        </w:rPr>
      </w:pPr>
      <w:r w:rsidRPr="00DC0247">
        <w:t>My partner did this to me.</w:t>
      </w:r>
    </w:p>
    <w:p w14:paraId="459C6246" w14:textId="69BB7D4C" w:rsidR="008C706F" w:rsidRDefault="008C706F" w:rsidP="008C706F">
      <w:pPr>
        <w:rPr>
          <w:ins w:id="665" w:author="T.J. Sullivan" w:date="2020-11-03T08:45:00Z"/>
        </w:rPr>
      </w:pPr>
    </w:p>
    <w:p w14:paraId="58C2C9F7" w14:textId="71ECA955" w:rsidR="008C706F" w:rsidRDefault="00197DE4" w:rsidP="008C706F">
      <w:pPr>
        <w:rPr>
          <w:ins w:id="666" w:author="T.J. Sullivan" w:date="2019-05-27T12:49:00Z"/>
        </w:rPr>
        <w:pPrChange w:id="667" w:author="T.J. Sullivan" w:date="2020-11-03T08:45:00Z">
          <w:pPr>
            <w:pStyle w:val="ListParagraph"/>
            <w:numPr>
              <w:numId w:val="67"/>
            </w:numPr>
            <w:tabs>
              <w:tab w:val="num" w:pos="360"/>
            </w:tabs>
            <w:ind w:left="360" w:hanging="360"/>
          </w:pPr>
        </w:pPrChange>
      </w:pPr>
      <w:ins w:id="668" w:author="T.J. Sullivan" w:date="2020-11-03T08:46:00Z">
        <w:r>
          <w:t xml:space="preserve">SGM-Specific </w:t>
        </w:r>
      </w:ins>
    </w:p>
    <w:p w14:paraId="6D4416FE" w14:textId="77777777" w:rsidR="009E45F8" w:rsidRDefault="009E45F8" w:rsidP="009E45F8">
      <w:pPr>
        <w:pStyle w:val="ListParagraph"/>
        <w:numPr>
          <w:ilvl w:val="0"/>
          <w:numId w:val="67"/>
        </w:numPr>
        <w:rPr>
          <w:ins w:id="669" w:author="T.J. Sullivan" w:date="2019-05-27T12:49:00Z"/>
        </w:rPr>
      </w:pPr>
      <w:ins w:id="670" w:author="T.J. Sullivan" w:date="2019-05-27T12:49:00Z">
        <w:r>
          <w:t xml:space="preserve">I threatened to out my partner to their friends, family, or other people in their life if they didn’t do what I wanted. </w:t>
        </w:r>
      </w:ins>
    </w:p>
    <w:p w14:paraId="68330A5B" w14:textId="77777777" w:rsidR="009E45F8" w:rsidRDefault="009E45F8" w:rsidP="009E45F8">
      <w:pPr>
        <w:pStyle w:val="ListParagraph"/>
        <w:numPr>
          <w:ilvl w:val="0"/>
          <w:numId w:val="67"/>
        </w:numPr>
        <w:rPr>
          <w:ins w:id="671" w:author="T.J. Sullivan" w:date="2019-05-27T12:49:00Z"/>
        </w:rPr>
      </w:pPr>
      <w:ins w:id="672" w:author="T.J. Sullivan" w:date="2019-05-27T12:49:00Z">
        <w:r>
          <w:t xml:space="preserve">My partner did this to me. </w:t>
        </w:r>
      </w:ins>
    </w:p>
    <w:p w14:paraId="092122A6" w14:textId="77777777" w:rsidR="009E45F8" w:rsidRDefault="009E45F8" w:rsidP="009E45F8">
      <w:pPr>
        <w:pStyle w:val="ListParagraph"/>
        <w:numPr>
          <w:ilvl w:val="0"/>
          <w:numId w:val="67"/>
        </w:numPr>
        <w:rPr>
          <w:ins w:id="673" w:author="T.J. Sullivan" w:date="2019-05-27T12:50:00Z"/>
        </w:rPr>
      </w:pPr>
      <w:ins w:id="674" w:author="T.J. Sullivan" w:date="2019-05-27T12:50:00Z">
        <w:r>
          <w:t xml:space="preserve">I repeatedly told my partner how alone they would be if they left me, because other people </w:t>
        </w:r>
        <w:proofErr w:type="spellStart"/>
        <w:r>
          <w:t>do</w:t>
        </w:r>
      </w:ins>
      <w:ins w:id="675" w:author="T.J. Sullivan" w:date="2019-05-30T08:20:00Z">
        <w:r w:rsidR="00EA6FFC">
          <w:t>n</w:t>
        </w:r>
      </w:ins>
      <w:ins w:id="676" w:author="T.J. Sullivan" w:date="2019-05-27T12:50:00Z">
        <w:r>
          <w:t>’'t</w:t>
        </w:r>
        <w:proofErr w:type="spellEnd"/>
        <w:r>
          <w:t xml:space="preserve"> know about or aren’t accepting of their sexuality. </w:t>
        </w:r>
      </w:ins>
    </w:p>
    <w:p w14:paraId="573AE8C2" w14:textId="77777777" w:rsidR="009E45F8" w:rsidRDefault="009E45F8" w:rsidP="009E45F8">
      <w:pPr>
        <w:pStyle w:val="ListParagraph"/>
        <w:numPr>
          <w:ilvl w:val="0"/>
          <w:numId w:val="67"/>
        </w:numPr>
        <w:rPr>
          <w:ins w:id="677" w:author="T.J. Sullivan" w:date="2019-05-27T12:50:00Z"/>
        </w:rPr>
      </w:pPr>
      <w:ins w:id="678" w:author="T.J. Sullivan" w:date="2019-05-27T12:50:00Z">
        <w:r>
          <w:t>My partner did this to me.</w:t>
        </w:r>
      </w:ins>
    </w:p>
    <w:p w14:paraId="0A004BFF" w14:textId="77777777" w:rsidR="009E45F8" w:rsidRDefault="009E45F8" w:rsidP="009E45F8">
      <w:pPr>
        <w:pStyle w:val="ListParagraph"/>
        <w:numPr>
          <w:ilvl w:val="0"/>
          <w:numId w:val="67"/>
        </w:numPr>
        <w:rPr>
          <w:ins w:id="679" w:author="T.J. Sullivan" w:date="2019-05-27T12:50:00Z"/>
        </w:rPr>
      </w:pPr>
      <w:ins w:id="680" w:author="T.J. Sullivan" w:date="2019-05-27T12:50:00Z">
        <w:r>
          <w:t>I threatened to turn people in the queer community against them or spread rumors about them in this community.</w:t>
        </w:r>
      </w:ins>
    </w:p>
    <w:p w14:paraId="4870303B" w14:textId="77777777" w:rsidR="009E45F8" w:rsidRDefault="009E45F8" w:rsidP="009E45F8">
      <w:pPr>
        <w:pStyle w:val="ListParagraph"/>
        <w:numPr>
          <w:ilvl w:val="0"/>
          <w:numId w:val="67"/>
        </w:numPr>
        <w:rPr>
          <w:ins w:id="681" w:author="T.J. Sullivan" w:date="2019-05-27T12:50:00Z"/>
        </w:rPr>
      </w:pPr>
      <w:ins w:id="682" w:author="T.J. Sullivan" w:date="2019-05-27T12:50:00Z">
        <w:r>
          <w:t xml:space="preserve">My partner did this to me. </w:t>
        </w:r>
      </w:ins>
    </w:p>
    <w:p w14:paraId="12F722ED" w14:textId="77777777" w:rsidR="009E45F8" w:rsidRDefault="009E45F8" w:rsidP="009E45F8">
      <w:pPr>
        <w:pStyle w:val="ListParagraph"/>
        <w:numPr>
          <w:ilvl w:val="0"/>
          <w:numId w:val="67"/>
        </w:numPr>
        <w:rPr>
          <w:ins w:id="683" w:author="T.J. Sullivan" w:date="2019-05-27T12:51:00Z"/>
        </w:rPr>
      </w:pPr>
      <w:ins w:id="684" w:author="T.J. Sullivan" w:date="2019-05-27T12:50:00Z">
        <w:r>
          <w:t xml:space="preserve">I outed my partner - to friends or family, at </w:t>
        </w:r>
      </w:ins>
      <w:ins w:id="685" w:author="T.J. Sullivan" w:date="2019-05-27T12:51:00Z">
        <w:r>
          <w:t>school, work, or in other social circles.</w:t>
        </w:r>
      </w:ins>
    </w:p>
    <w:p w14:paraId="2E038942" w14:textId="77777777" w:rsidR="009E45F8" w:rsidRDefault="009E45F8" w:rsidP="009E45F8">
      <w:pPr>
        <w:pStyle w:val="ListParagraph"/>
        <w:numPr>
          <w:ilvl w:val="0"/>
          <w:numId w:val="67"/>
        </w:numPr>
        <w:rPr>
          <w:ins w:id="686" w:author="T.J. Sullivan" w:date="2019-05-27T12:51:00Z"/>
        </w:rPr>
      </w:pPr>
      <w:ins w:id="687" w:author="T.J. Sullivan" w:date="2019-05-27T12:51:00Z">
        <w:r>
          <w:t xml:space="preserve">My partner did this to me. </w:t>
        </w:r>
      </w:ins>
    </w:p>
    <w:p w14:paraId="58B5746E" w14:textId="77777777" w:rsidR="009E45F8" w:rsidRDefault="009E45F8" w:rsidP="009E45F8">
      <w:pPr>
        <w:pStyle w:val="ListParagraph"/>
        <w:numPr>
          <w:ilvl w:val="0"/>
          <w:numId w:val="67"/>
        </w:numPr>
        <w:rPr>
          <w:ins w:id="688" w:author="T.J. Sullivan" w:date="2019-05-27T12:51:00Z"/>
        </w:rPr>
      </w:pPr>
      <w:ins w:id="689" w:author="T.J. Sullivan" w:date="2019-05-27T12:51:00Z">
        <w:r>
          <w:t xml:space="preserve">I forced or coerced my partner into public displays of affection (e.g., hand holding, kissing, etc.) that I knew they weren't comfortable with. </w:t>
        </w:r>
      </w:ins>
    </w:p>
    <w:p w14:paraId="4440766E" w14:textId="77777777" w:rsidR="009E45F8" w:rsidRPr="00DC0247" w:rsidRDefault="009E45F8" w:rsidP="009E45F8">
      <w:pPr>
        <w:pStyle w:val="ListParagraph"/>
        <w:numPr>
          <w:ilvl w:val="0"/>
          <w:numId w:val="67"/>
        </w:numPr>
      </w:pPr>
      <w:ins w:id="690" w:author="T.J. Sullivan" w:date="2019-05-27T12:51:00Z">
        <w:r>
          <w:t xml:space="preserve">My partner did this to me. </w:t>
        </w:r>
      </w:ins>
      <w:ins w:id="691" w:author="T.J. Sullivan" w:date="2019-05-27T12:50:00Z">
        <w:r>
          <w:t xml:space="preserve"> </w:t>
        </w:r>
      </w:ins>
      <w:r w:rsidR="007C61A8" w:rsidRPr="00DC0247">
        <w:rPr>
          <w:rFonts w:ascii="MS Mincho" w:eastAsia="MS Mincho" w:hAnsi="MS Mincho" w:cs="MS Mincho"/>
        </w:rPr>
        <w:t> </w:t>
      </w:r>
    </w:p>
    <w:p w14:paraId="780C24F6" w14:textId="77777777" w:rsidR="00F75358" w:rsidRPr="007C61A8" w:rsidRDefault="00F75358" w:rsidP="007C61A8">
      <w:pPr>
        <w:rPr>
          <w:rFonts w:eastAsiaTheme="majorEastAsia"/>
          <w:sz w:val="28"/>
          <w:szCs w:val="32"/>
        </w:rPr>
      </w:pPr>
      <w:r>
        <w:br w:type="page"/>
      </w:r>
    </w:p>
    <w:p w14:paraId="04F2EAC1" w14:textId="77777777" w:rsidR="004A070E" w:rsidRDefault="004A070E" w:rsidP="008820E7">
      <w:pPr>
        <w:pStyle w:val="Heading1"/>
        <w:jc w:val="center"/>
        <w:rPr>
          <w:rFonts w:cs="Times New Roman"/>
        </w:rPr>
      </w:pPr>
    </w:p>
    <w:p w14:paraId="7624AB7A" w14:textId="77777777" w:rsidR="004A070E" w:rsidRDefault="004A070E" w:rsidP="008820E7">
      <w:pPr>
        <w:pStyle w:val="Heading1"/>
        <w:jc w:val="center"/>
        <w:rPr>
          <w:rFonts w:cs="Times New Roman"/>
        </w:rPr>
      </w:pPr>
    </w:p>
    <w:p w14:paraId="77D35E74" w14:textId="77777777" w:rsidR="004A070E" w:rsidRDefault="004A070E" w:rsidP="008820E7">
      <w:pPr>
        <w:pStyle w:val="Heading1"/>
        <w:jc w:val="center"/>
        <w:rPr>
          <w:rFonts w:cs="Times New Roman"/>
        </w:rPr>
      </w:pPr>
    </w:p>
    <w:p w14:paraId="02DB8127" w14:textId="77777777" w:rsidR="004A070E" w:rsidRDefault="004A070E" w:rsidP="008820E7">
      <w:pPr>
        <w:pStyle w:val="Heading1"/>
        <w:jc w:val="center"/>
        <w:rPr>
          <w:rFonts w:cs="Times New Roman"/>
        </w:rPr>
      </w:pPr>
    </w:p>
    <w:p w14:paraId="39F67622" w14:textId="77777777" w:rsidR="004A070E" w:rsidRDefault="004A070E" w:rsidP="008820E7">
      <w:pPr>
        <w:pStyle w:val="Heading1"/>
        <w:jc w:val="center"/>
        <w:rPr>
          <w:rFonts w:cs="Times New Roman"/>
        </w:rPr>
      </w:pPr>
    </w:p>
    <w:p w14:paraId="3F1EBC56" w14:textId="77777777" w:rsidR="004A070E" w:rsidRDefault="004A070E" w:rsidP="008820E7">
      <w:pPr>
        <w:pStyle w:val="Heading1"/>
        <w:jc w:val="center"/>
        <w:rPr>
          <w:rFonts w:cs="Times New Roman"/>
        </w:rPr>
      </w:pPr>
    </w:p>
    <w:p w14:paraId="192C12C0" w14:textId="77777777" w:rsidR="004A070E" w:rsidRDefault="004A070E" w:rsidP="008820E7">
      <w:pPr>
        <w:pStyle w:val="Heading1"/>
        <w:jc w:val="center"/>
        <w:rPr>
          <w:rFonts w:cs="Times New Roman"/>
        </w:rPr>
      </w:pPr>
    </w:p>
    <w:p w14:paraId="4AD80B9E" w14:textId="77777777" w:rsidR="004A070E" w:rsidRDefault="004A070E" w:rsidP="008820E7">
      <w:pPr>
        <w:pStyle w:val="Heading1"/>
        <w:jc w:val="center"/>
        <w:rPr>
          <w:rFonts w:cs="Times New Roman"/>
        </w:rPr>
      </w:pPr>
    </w:p>
    <w:p w14:paraId="5D428B42" w14:textId="77777777" w:rsidR="004A070E" w:rsidRDefault="004A070E" w:rsidP="008820E7">
      <w:pPr>
        <w:pStyle w:val="Heading1"/>
        <w:jc w:val="center"/>
        <w:rPr>
          <w:rFonts w:cs="Times New Roman"/>
        </w:rPr>
      </w:pPr>
    </w:p>
    <w:p w14:paraId="5CE53B2A" w14:textId="77777777" w:rsidR="00C661C9" w:rsidRPr="008820E7" w:rsidRDefault="00A71B88" w:rsidP="008820E7">
      <w:pPr>
        <w:pStyle w:val="Heading1"/>
        <w:jc w:val="center"/>
        <w:rPr>
          <w:rFonts w:cs="Times New Roman"/>
        </w:rPr>
      </w:pPr>
      <w:bookmarkStart w:id="692" w:name="_Toc11055528"/>
      <w:r w:rsidRPr="008820E7">
        <w:rPr>
          <w:rFonts w:cs="Times New Roman"/>
        </w:rPr>
        <w:t>BEHAVIORAL MEDIATORS</w:t>
      </w:r>
      <w:bookmarkEnd w:id="692"/>
    </w:p>
    <w:p w14:paraId="611BB271" w14:textId="77777777" w:rsidR="00C009F7" w:rsidRPr="008820E7" w:rsidRDefault="00C009F7" w:rsidP="008820E7">
      <w:pPr>
        <w:ind w:left="720"/>
        <w:jc w:val="center"/>
        <w:rPr>
          <w:b/>
        </w:rPr>
      </w:pPr>
    </w:p>
    <w:p w14:paraId="7E998060" w14:textId="77777777" w:rsidR="00916F2F" w:rsidRDefault="00916F2F">
      <w:pPr>
        <w:rPr>
          <w:rFonts w:eastAsia="Calibri"/>
          <w:b/>
          <w:szCs w:val="36"/>
        </w:rPr>
      </w:pPr>
      <w:r>
        <w:br w:type="page"/>
      </w:r>
    </w:p>
    <w:p w14:paraId="61DECF38" w14:textId="77777777" w:rsidR="00C009F7" w:rsidRPr="008820E7" w:rsidRDefault="00C009F7" w:rsidP="00916F2F">
      <w:pPr>
        <w:pStyle w:val="Heading2"/>
        <w:jc w:val="center"/>
      </w:pPr>
      <w:bookmarkStart w:id="693" w:name="_Toc11055529"/>
      <w:r w:rsidRPr="008820E7">
        <w:lastRenderedPageBreak/>
        <w:t>Communication Patterns Questionnaire- 35</w:t>
      </w:r>
      <w:r w:rsidR="001855C2">
        <w:t xml:space="preserve"> items</w:t>
      </w:r>
      <w:bookmarkEnd w:id="693"/>
    </w:p>
    <w:p w14:paraId="3BC08A5C" w14:textId="77777777" w:rsidR="00C009F7" w:rsidRPr="008820E7" w:rsidRDefault="00C009F7" w:rsidP="008820E7">
      <w:pPr>
        <w:ind w:left="720"/>
        <w:rPr>
          <w:b/>
        </w:rPr>
      </w:pPr>
    </w:p>
    <w:p w14:paraId="6488BE4A" w14:textId="77777777" w:rsidR="00C009F7" w:rsidRPr="008820E7" w:rsidRDefault="00C009F7" w:rsidP="00916F2F">
      <w:pPr>
        <w:rPr>
          <w:b/>
        </w:rPr>
      </w:pPr>
      <w:r w:rsidRPr="008820E7">
        <w:rPr>
          <w:b/>
        </w:rPr>
        <w:t xml:space="preserve">Source: </w:t>
      </w:r>
    </w:p>
    <w:p w14:paraId="6CF91909" w14:textId="77777777" w:rsidR="00C009F7" w:rsidRPr="008820E7" w:rsidRDefault="00C009F7" w:rsidP="00916F2F">
      <w:pPr>
        <w:ind w:left="1440" w:hanging="720"/>
      </w:pPr>
      <w:r w:rsidRPr="008820E7">
        <w:t xml:space="preserve">Crenshaw, A. O., Christensen, A., </w:t>
      </w:r>
      <w:proofErr w:type="spellStart"/>
      <w:r w:rsidRPr="008820E7">
        <w:t>Baucom</w:t>
      </w:r>
      <w:proofErr w:type="spellEnd"/>
      <w:r w:rsidRPr="008820E7">
        <w:t xml:space="preserve">, D. H., Epstein, N. B., &amp; </w:t>
      </w:r>
      <w:proofErr w:type="spellStart"/>
      <w:r w:rsidRPr="008820E7">
        <w:t>Baucom</w:t>
      </w:r>
      <w:proofErr w:type="spellEnd"/>
      <w:r w:rsidRPr="008820E7">
        <w:t xml:space="preserve">, B. R. W. (2017). Revised scoring and improved reliability for the Communication Patterns Questionnaire. </w:t>
      </w:r>
      <w:r w:rsidRPr="008820E7">
        <w:rPr>
          <w:i/>
          <w:iCs/>
        </w:rPr>
        <w:t>Psychological Assessment</w:t>
      </w:r>
      <w:r w:rsidRPr="008820E7">
        <w:t xml:space="preserve">, </w:t>
      </w:r>
      <w:r w:rsidRPr="008820E7">
        <w:rPr>
          <w:i/>
          <w:iCs/>
        </w:rPr>
        <w:t>29</w:t>
      </w:r>
      <w:r w:rsidRPr="008820E7">
        <w:t>(7), 913–925.</w:t>
      </w:r>
    </w:p>
    <w:p w14:paraId="2B426DA6" w14:textId="77777777" w:rsidR="00C009F7" w:rsidRPr="008820E7" w:rsidRDefault="00C009F7" w:rsidP="00916F2F">
      <w:pPr>
        <w:pStyle w:val="FootnoteText"/>
        <w:ind w:left="1440" w:hanging="720"/>
        <w:contextualSpacing/>
        <w:rPr>
          <w:sz w:val="24"/>
          <w:szCs w:val="24"/>
        </w:rPr>
      </w:pPr>
      <w:r w:rsidRPr="008820E7">
        <w:rPr>
          <w:sz w:val="24"/>
          <w:szCs w:val="24"/>
        </w:rPr>
        <w:t xml:space="preserve">Christensen, A. (1987). Detection of conflict patterns in couples. In K. </w:t>
      </w:r>
      <w:proofErr w:type="spellStart"/>
      <w:r w:rsidRPr="008820E7">
        <w:rPr>
          <w:sz w:val="24"/>
          <w:szCs w:val="24"/>
        </w:rPr>
        <w:t>Hahlweg</w:t>
      </w:r>
      <w:proofErr w:type="spellEnd"/>
      <w:r w:rsidRPr="008820E7">
        <w:rPr>
          <w:sz w:val="24"/>
          <w:szCs w:val="24"/>
        </w:rPr>
        <w:t xml:space="preserve"> &amp; M.J. Goldstein (Eds.). </w:t>
      </w:r>
      <w:r w:rsidRPr="008820E7">
        <w:rPr>
          <w:i/>
          <w:sz w:val="24"/>
          <w:szCs w:val="24"/>
        </w:rPr>
        <w:t>Understanding major mental disorder: The contribution of family interaction research</w:t>
      </w:r>
      <w:r w:rsidRPr="008820E7">
        <w:rPr>
          <w:sz w:val="24"/>
          <w:szCs w:val="24"/>
        </w:rPr>
        <w:t xml:space="preserve"> (pp. 250-265). New York, NY, US: Family Process Press.</w:t>
      </w:r>
    </w:p>
    <w:p w14:paraId="2E754B0E" w14:textId="77777777" w:rsidR="00C009F7" w:rsidRPr="008820E7" w:rsidRDefault="00C009F7" w:rsidP="008820E7">
      <w:pPr>
        <w:pStyle w:val="FootnoteText"/>
        <w:contextualSpacing/>
        <w:rPr>
          <w:sz w:val="24"/>
          <w:szCs w:val="24"/>
        </w:rPr>
      </w:pPr>
    </w:p>
    <w:p w14:paraId="64CD1214"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 xml:space="preserve">Directions: We are interested in how you and your partner typically deal with problems in your relationship. Please rate </w:t>
      </w:r>
      <w:r w:rsidRPr="008820E7">
        <w:rPr>
          <w:u w:val="single"/>
        </w:rPr>
        <w:t>each</w:t>
      </w:r>
      <w:r w:rsidRPr="008820E7">
        <w:t xml:space="preserve"> </w:t>
      </w:r>
      <w:r w:rsidRPr="008820E7">
        <w:rPr>
          <w:u w:val="single"/>
        </w:rPr>
        <w:t>item</w:t>
      </w:r>
      <w:r w:rsidRPr="008820E7">
        <w:t xml:space="preserve"> on a scale of 1 (= very </w:t>
      </w:r>
      <w:r w:rsidRPr="008820E7">
        <w:rPr>
          <w:u w:val="single"/>
        </w:rPr>
        <w:t>un</w:t>
      </w:r>
      <w:r w:rsidRPr="008820E7">
        <w:t>likely) to 9 (= very likely).</w:t>
      </w:r>
    </w:p>
    <w:p w14:paraId="2A3B79BC" w14:textId="77777777" w:rsidR="00C009F7" w:rsidRPr="008820E7" w:rsidRDefault="00C009F7" w:rsidP="008820E7">
      <w:pPr>
        <w:pStyle w:val="FootnoteText"/>
        <w:contextualSpacing/>
        <w:rPr>
          <w:sz w:val="24"/>
          <w:szCs w:val="24"/>
        </w:rPr>
      </w:pPr>
    </w:p>
    <w:p w14:paraId="46B9ED6D"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rPr>
          <w:b/>
        </w:rPr>
      </w:pPr>
      <w:r w:rsidRPr="008820E7">
        <w:rPr>
          <w:b/>
        </w:rPr>
        <w:t>A.  WHEN SOME PROBLEM IN MY RELATIONSHIP ARISES,</w:t>
      </w:r>
    </w:p>
    <w:p w14:paraId="65D6370D"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p>
    <w:p w14:paraId="660AE05C" w14:textId="77777777" w:rsidR="00C009F7" w:rsidRPr="008820E7" w:rsidRDefault="00C009F7" w:rsidP="008820E7">
      <w:pPr>
        <w:tabs>
          <w:tab w:val="left" w:pos="720"/>
          <w:tab w:val="left" w:pos="1152"/>
          <w:tab w:val="left" w:pos="2304"/>
          <w:tab w:val="left" w:pos="3456"/>
          <w:tab w:val="left" w:pos="4608"/>
          <w:tab w:val="left" w:pos="5760"/>
          <w:tab w:val="left" w:pos="6912"/>
          <w:tab w:val="left" w:pos="8190"/>
          <w:tab w:val="left" w:pos="9072"/>
        </w:tabs>
      </w:pPr>
      <w:r w:rsidRPr="008820E7">
        <w:tab/>
      </w:r>
      <w:r w:rsidRPr="008820E7">
        <w:tab/>
      </w:r>
      <w:r w:rsidRPr="008820E7">
        <w:tab/>
      </w:r>
      <w:r w:rsidRPr="008820E7">
        <w:tab/>
      </w:r>
      <w:r w:rsidRPr="008820E7">
        <w:tab/>
      </w:r>
      <w:r w:rsidRPr="008820E7">
        <w:tab/>
        <w:t>Very</w:t>
      </w:r>
      <w:r w:rsidRPr="008820E7">
        <w:tab/>
      </w:r>
      <w:r w:rsidRPr="008820E7">
        <w:tab/>
      </w:r>
      <w:proofErr w:type="spellStart"/>
      <w:r w:rsidRPr="008820E7">
        <w:t>Very</w:t>
      </w:r>
      <w:proofErr w:type="spellEnd"/>
    </w:p>
    <w:p w14:paraId="4A4E262D" w14:textId="77777777" w:rsidR="00C009F7" w:rsidRPr="008820E7" w:rsidRDefault="00C009F7" w:rsidP="008820E7">
      <w:r w:rsidRPr="008820E7">
        <w:tab/>
      </w:r>
      <w:r w:rsidRPr="008820E7">
        <w:tab/>
      </w:r>
      <w:r w:rsidRPr="008820E7">
        <w:tab/>
      </w:r>
      <w:r w:rsidRPr="008820E7">
        <w:tab/>
      </w:r>
      <w:r w:rsidRPr="008820E7">
        <w:tab/>
      </w:r>
      <w:r w:rsidRPr="008820E7">
        <w:tab/>
      </w:r>
      <w:r w:rsidR="006023D5" w:rsidRPr="008820E7">
        <w:t xml:space="preserve">              unlikely</w:t>
      </w:r>
      <w:r w:rsidRPr="008820E7">
        <w:tab/>
      </w:r>
      <w:r w:rsidR="006023D5" w:rsidRPr="008820E7">
        <w:t xml:space="preserve">                        likely </w:t>
      </w:r>
    </w:p>
    <w:p w14:paraId="331B76BF"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p>
    <w:p w14:paraId="3FA75487"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 xml:space="preserve">1.  </w:t>
      </w:r>
      <w:r w:rsidRPr="008820E7">
        <w:rPr>
          <w:u w:val="single"/>
        </w:rPr>
        <w:t>Mutual</w:t>
      </w:r>
      <w:r w:rsidRPr="008820E7">
        <w:t xml:space="preserve"> </w:t>
      </w:r>
      <w:r w:rsidRPr="008820E7">
        <w:rPr>
          <w:u w:val="single"/>
        </w:rPr>
        <w:t>Avoidance</w:t>
      </w:r>
      <w:r w:rsidRPr="008820E7">
        <w:t>.  Both my partner and I</w:t>
      </w:r>
      <w:r w:rsidRPr="008820E7">
        <w:tab/>
      </w:r>
      <w:r w:rsidRPr="008820E7">
        <w:tab/>
        <w:t>1    2    3    4    5    6    7    8    9</w:t>
      </w:r>
    </w:p>
    <w:p w14:paraId="1162A267"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 xml:space="preserve">avoid discussing the problem. </w:t>
      </w:r>
    </w:p>
    <w:p w14:paraId="0FFCF75A"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p>
    <w:p w14:paraId="76A9F86E"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 xml:space="preserve">2.  </w:t>
      </w:r>
      <w:r w:rsidRPr="008820E7">
        <w:rPr>
          <w:u w:val="single"/>
        </w:rPr>
        <w:t>Mutual</w:t>
      </w:r>
      <w:r w:rsidRPr="008820E7">
        <w:t xml:space="preserve"> </w:t>
      </w:r>
      <w:r w:rsidRPr="008820E7">
        <w:rPr>
          <w:u w:val="single"/>
        </w:rPr>
        <w:t>Discussion</w:t>
      </w:r>
      <w:r w:rsidRPr="008820E7">
        <w:t>.  Both my partner and I</w:t>
      </w:r>
      <w:r w:rsidRPr="008820E7">
        <w:tab/>
      </w:r>
      <w:r w:rsidRPr="008820E7">
        <w:tab/>
        <w:t>1    2    3    4    5    6    7    8    9</w:t>
      </w:r>
    </w:p>
    <w:p w14:paraId="71AC91C3"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try to discuss the problem.</w:t>
      </w:r>
    </w:p>
    <w:p w14:paraId="0460E526"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p>
    <w:p w14:paraId="1443874C"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 xml:space="preserve"> </w:t>
      </w:r>
      <w:r w:rsidRPr="008820E7">
        <w:rPr>
          <w:u w:val="single"/>
        </w:rPr>
        <w:t>Discussion/Avoidance</w:t>
      </w:r>
      <w:r w:rsidRPr="008820E7">
        <w:t>.</w:t>
      </w:r>
    </w:p>
    <w:p w14:paraId="7DAA33B1"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3. I try to start a discussion while</w:t>
      </w:r>
      <w:r w:rsidRPr="008820E7">
        <w:tab/>
      </w:r>
      <w:r w:rsidRPr="008820E7">
        <w:tab/>
        <w:t>1   2    3    4    5    6    7    8    9</w:t>
      </w:r>
    </w:p>
    <w:p w14:paraId="058DF947"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my partner tries to avoid a discussion.</w:t>
      </w:r>
    </w:p>
    <w:p w14:paraId="32A0C287"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p>
    <w:p w14:paraId="5C53958D"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4. My partner tries to start a discussion</w:t>
      </w:r>
      <w:r w:rsidRPr="008820E7">
        <w:tab/>
      </w:r>
      <w:r w:rsidRPr="008820E7">
        <w:tab/>
        <w:t>1    2    3    4    5    6    7    8    9</w:t>
      </w:r>
    </w:p>
    <w:p w14:paraId="0D9D1A44"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while I try to avoid a discussion.</w:t>
      </w:r>
    </w:p>
    <w:p w14:paraId="5F056696"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p>
    <w:p w14:paraId="6D3D780F"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p>
    <w:p w14:paraId="6A33C30B"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rPr>
          <w:b/>
        </w:rPr>
      </w:pPr>
      <w:r w:rsidRPr="008820E7">
        <w:rPr>
          <w:b/>
        </w:rPr>
        <w:t>B.  DURING A DISCUSSION OF A RELATIONSHIP PROBLEM,</w:t>
      </w:r>
    </w:p>
    <w:p w14:paraId="5ECE76E7"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p>
    <w:p w14:paraId="31B46A10"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 xml:space="preserve">5.  </w:t>
      </w:r>
      <w:r w:rsidRPr="008820E7">
        <w:rPr>
          <w:u w:val="single"/>
        </w:rPr>
        <w:t>Mutual</w:t>
      </w:r>
      <w:r w:rsidRPr="008820E7">
        <w:t xml:space="preserve"> </w:t>
      </w:r>
      <w:r w:rsidRPr="008820E7">
        <w:rPr>
          <w:u w:val="single"/>
        </w:rPr>
        <w:t>Blame</w:t>
      </w:r>
      <w:r w:rsidRPr="008820E7">
        <w:t>.  Both my partner and I</w:t>
      </w:r>
      <w:r w:rsidRPr="008820E7">
        <w:tab/>
      </w:r>
      <w:r w:rsidRPr="008820E7">
        <w:tab/>
        <w:t>1    2    3    4    5    6    7    8    9</w:t>
      </w:r>
    </w:p>
    <w:p w14:paraId="7155C219"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blame, accuse, and criticize one another.</w:t>
      </w:r>
    </w:p>
    <w:p w14:paraId="02043491"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p>
    <w:p w14:paraId="76615F56"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 xml:space="preserve">6.  </w:t>
      </w:r>
      <w:r w:rsidRPr="008820E7">
        <w:rPr>
          <w:u w:val="single"/>
        </w:rPr>
        <w:t>Mutual</w:t>
      </w:r>
      <w:r w:rsidRPr="008820E7">
        <w:t xml:space="preserve"> </w:t>
      </w:r>
      <w:r w:rsidRPr="008820E7">
        <w:rPr>
          <w:u w:val="single"/>
        </w:rPr>
        <w:t>Expression</w:t>
      </w:r>
      <w:r w:rsidRPr="008820E7">
        <w:t>.  Both my partner and I</w:t>
      </w:r>
      <w:r w:rsidRPr="008820E7">
        <w:tab/>
      </w:r>
      <w:r w:rsidRPr="008820E7">
        <w:tab/>
        <w:t>1    2    3    4    5    6    7    8    9</w:t>
      </w:r>
    </w:p>
    <w:p w14:paraId="10935D16"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express our feelings to each other.</w:t>
      </w:r>
    </w:p>
    <w:p w14:paraId="0066BC55"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p>
    <w:p w14:paraId="0053CA38"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 xml:space="preserve">7.  </w:t>
      </w:r>
      <w:r w:rsidRPr="008820E7">
        <w:rPr>
          <w:u w:val="single"/>
        </w:rPr>
        <w:t>Mutual</w:t>
      </w:r>
      <w:r w:rsidRPr="008820E7">
        <w:t xml:space="preserve"> </w:t>
      </w:r>
      <w:r w:rsidRPr="008820E7">
        <w:rPr>
          <w:u w:val="single"/>
        </w:rPr>
        <w:t>Threat</w:t>
      </w:r>
      <w:r w:rsidRPr="008820E7">
        <w:t>.  Both my partner and I</w:t>
      </w:r>
      <w:r w:rsidRPr="008820E7">
        <w:tab/>
      </w:r>
      <w:r w:rsidRPr="008820E7">
        <w:tab/>
        <w:t>1    2    3    4    5    6    7    8    9</w:t>
      </w:r>
    </w:p>
    <w:p w14:paraId="298188CF"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threaten one another with negative consequences.</w:t>
      </w:r>
    </w:p>
    <w:p w14:paraId="696A3378"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p>
    <w:p w14:paraId="2A456550"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 xml:space="preserve">8.  </w:t>
      </w:r>
      <w:r w:rsidRPr="008820E7">
        <w:rPr>
          <w:u w:val="single"/>
        </w:rPr>
        <w:t>Mutual</w:t>
      </w:r>
      <w:r w:rsidRPr="008820E7">
        <w:t xml:space="preserve"> </w:t>
      </w:r>
      <w:r w:rsidRPr="008820E7">
        <w:rPr>
          <w:u w:val="single"/>
        </w:rPr>
        <w:t>Negotiation</w:t>
      </w:r>
      <w:r w:rsidRPr="008820E7">
        <w:t>.  Both my partner and I</w:t>
      </w:r>
      <w:r w:rsidRPr="008820E7">
        <w:tab/>
      </w:r>
      <w:r w:rsidRPr="008820E7">
        <w:tab/>
        <w:t>1    2    3    4    5    6    7    8    9</w:t>
      </w:r>
    </w:p>
    <w:p w14:paraId="434C80A2"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suggest possible solutions and compromises.</w:t>
      </w:r>
    </w:p>
    <w:p w14:paraId="68EFA722" w14:textId="77777777" w:rsidR="00C009F7" w:rsidRPr="008820E7" w:rsidRDefault="00C009F7" w:rsidP="008820E7">
      <w:pPr>
        <w:tabs>
          <w:tab w:val="left" w:pos="720"/>
          <w:tab w:val="left" w:pos="1152"/>
          <w:tab w:val="left" w:pos="2304"/>
          <w:tab w:val="left" w:pos="3456"/>
          <w:tab w:val="left" w:pos="4608"/>
          <w:tab w:val="left" w:pos="5760"/>
          <w:tab w:val="left" w:pos="6912"/>
          <w:tab w:val="left" w:pos="8190"/>
          <w:tab w:val="left" w:pos="9072"/>
        </w:tabs>
      </w:pPr>
    </w:p>
    <w:p w14:paraId="4CEBACDA"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 xml:space="preserve">    </w:t>
      </w:r>
      <w:r w:rsidRPr="008820E7">
        <w:rPr>
          <w:u w:val="single"/>
        </w:rPr>
        <w:t>Demand/Withdraw</w:t>
      </w:r>
      <w:r w:rsidRPr="008820E7">
        <w:t>.</w:t>
      </w:r>
    </w:p>
    <w:p w14:paraId="0852F772"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9. I nag and demand while my partner</w:t>
      </w:r>
      <w:r w:rsidRPr="008820E7">
        <w:tab/>
      </w:r>
      <w:r w:rsidRPr="008820E7">
        <w:tab/>
        <w:t>1    2    3    4    5    6    7    8    9</w:t>
      </w:r>
    </w:p>
    <w:p w14:paraId="71EB987E"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withdraws, becomes silent, or refuses</w:t>
      </w:r>
    </w:p>
    <w:p w14:paraId="76460FEF"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to discuss the matter further.</w:t>
      </w:r>
    </w:p>
    <w:p w14:paraId="78DE2EE5" w14:textId="77777777" w:rsidR="00C009F7" w:rsidRPr="008820E7" w:rsidRDefault="00C009F7" w:rsidP="008820E7">
      <w:pPr>
        <w:tabs>
          <w:tab w:val="left" w:pos="720"/>
          <w:tab w:val="left" w:pos="1152"/>
          <w:tab w:val="left" w:pos="2304"/>
          <w:tab w:val="left" w:pos="3456"/>
          <w:tab w:val="left" w:pos="4608"/>
          <w:tab w:val="left" w:pos="5760"/>
          <w:tab w:val="left" w:pos="6912"/>
          <w:tab w:val="left" w:pos="8190"/>
          <w:tab w:val="left" w:pos="9072"/>
        </w:tabs>
      </w:pPr>
    </w:p>
    <w:p w14:paraId="7EB9F6C2"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10. My partner nags and demands while I</w:t>
      </w:r>
      <w:r w:rsidRPr="008820E7">
        <w:tab/>
        <w:t>1    2    3    4    5    6    7    8    9</w:t>
      </w:r>
    </w:p>
    <w:p w14:paraId="3F3C5C26"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withdraw, become silent, or refuse</w:t>
      </w:r>
    </w:p>
    <w:p w14:paraId="09A7F866"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to discuss the matter further.</w:t>
      </w:r>
    </w:p>
    <w:p w14:paraId="0BF10553" w14:textId="77777777" w:rsidR="00C009F7" w:rsidRPr="008820E7" w:rsidRDefault="00C009F7" w:rsidP="008820E7">
      <w:pPr>
        <w:tabs>
          <w:tab w:val="left" w:pos="720"/>
          <w:tab w:val="left" w:pos="1152"/>
          <w:tab w:val="left" w:pos="2304"/>
          <w:tab w:val="left" w:pos="3456"/>
          <w:tab w:val="left" w:pos="4608"/>
          <w:tab w:val="left" w:pos="5760"/>
          <w:tab w:val="left" w:pos="6912"/>
          <w:tab w:val="left" w:pos="8190"/>
          <w:tab w:val="left" w:pos="9072"/>
        </w:tabs>
      </w:pPr>
    </w:p>
    <w:p w14:paraId="3865F155" w14:textId="77777777" w:rsidR="00C009F7" w:rsidRPr="008820E7" w:rsidRDefault="00C009F7" w:rsidP="008820E7">
      <w:pPr>
        <w:tabs>
          <w:tab w:val="left" w:pos="720"/>
          <w:tab w:val="left" w:pos="1152"/>
          <w:tab w:val="left" w:pos="2304"/>
          <w:tab w:val="left" w:pos="3456"/>
          <w:tab w:val="left" w:pos="4608"/>
          <w:tab w:val="left" w:pos="5760"/>
          <w:tab w:val="left" w:pos="6912"/>
          <w:tab w:val="left" w:pos="8190"/>
          <w:tab w:val="left" w:pos="9072"/>
        </w:tabs>
      </w:pPr>
    </w:p>
    <w:p w14:paraId="39E81BDA" w14:textId="77777777" w:rsidR="00C009F7" w:rsidRPr="008820E7" w:rsidRDefault="00C009F7" w:rsidP="008820E7">
      <w:pPr>
        <w:tabs>
          <w:tab w:val="left" w:pos="720"/>
          <w:tab w:val="left" w:pos="1152"/>
          <w:tab w:val="left" w:pos="2304"/>
          <w:tab w:val="left" w:pos="3456"/>
          <w:tab w:val="left" w:pos="4608"/>
          <w:tab w:val="left" w:pos="5760"/>
          <w:tab w:val="left" w:pos="6912"/>
          <w:tab w:val="left" w:pos="8190"/>
          <w:tab w:val="left" w:pos="9072"/>
        </w:tabs>
        <w:rPr>
          <w:b/>
        </w:rPr>
      </w:pPr>
    </w:p>
    <w:p w14:paraId="18814919" w14:textId="77777777" w:rsidR="00C009F7" w:rsidRPr="008820E7" w:rsidRDefault="00C009F7" w:rsidP="008820E7">
      <w:pPr>
        <w:tabs>
          <w:tab w:val="left" w:pos="720"/>
          <w:tab w:val="left" w:pos="1152"/>
          <w:tab w:val="left" w:pos="2304"/>
          <w:tab w:val="left" w:pos="3456"/>
          <w:tab w:val="left" w:pos="4608"/>
          <w:tab w:val="left" w:pos="5760"/>
          <w:tab w:val="left" w:pos="6912"/>
          <w:tab w:val="left" w:pos="8190"/>
          <w:tab w:val="left" w:pos="9072"/>
        </w:tabs>
        <w:rPr>
          <w:b/>
        </w:rPr>
      </w:pPr>
    </w:p>
    <w:p w14:paraId="32DE01D3" w14:textId="77777777" w:rsidR="00C009F7" w:rsidRPr="008820E7" w:rsidRDefault="00C009F7" w:rsidP="008820E7">
      <w:pPr>
        <w:tabs>
          <w:tab w:val="left" w:pos="720"/>
          <w:tab w:val="left" w:pos="1152"/>
          <w:tab w:val="left" w:pos="2304"/>
          <w:tab w:val="left" w:pos="3456"/>
          <w:tab w:val="left" w:pos="4608"/>
          <w:tab w:val="left" w:pos="5760"/>
          <w:tab w:val="left" w:pos="6912"/>
          <w:tab w:val="left" w:pos="8190"/>
          <w:tab w:val="left" w:pos="9072"/>
        </w:tabs>
        <w:rPr>
          <w:b/>
        </w:rPr>
      </w:pPr>
      <w:r w:rsidRPr="008820E7">
        <w:rPr>
          <w:b/>
        </w:rPr>
        <w:t>B.  DURING A DISCUSSION OF A RELATIONSHIP PROBLEM,</w:t>
      </w:r>
    </w:p>
    <w:p w14:paraId="09F8C8E8" w14:textId="77777777" w:rsidR="00C009F7" w:rsidRPr="008820E7" w:rsidRDefault="00C009F7" w:rsidP="008820E7">
      <w:pPr>
        <w:tabs>
          <w:tab w:val="left" w:pos="720"/>
          <w:tab w:val="left" w:pos="1152"/>
          <w:tab w:val="left" w:pos="2304"/>
          <w:tab w:val="left" w:pos="3456"/>
          <w:tab w:val="left" w:pos="4608"/>
          <w:tab w:val="left" w:pos="5760"/>
          <w:tab w:val="left" w:pos="6912"/>
          <w:tab w:val="left" w:pos="8190"/>
          <w:tab w:val="left" w:pos="9072"/>
        </w:tabs>
      </w:pPr>
    </w:p>
    <w:p w14:paraId="28402A2C" w14:textId="77777777" w:rsidR="00C009F7" w:rsidRPr="008820E7" w:rsidRDefault="00C009F7" w:rsidP="008820E7">
      <w:pPr>
        <w:tabs>
          <w:tab w:val="left" w:pos="720"/>
          <w:tab w:val="left" w:pos="1152"/>
          <w:tab w:val="left" w:pos="2304"/>
          <w:tab w:val="left" w:pos="3456"/>
          <w:tab w:val="left" w:pos="4608"/>
          <w:tab w:val="left" w:pos="5760"/>
          <w:tab w:val="left" w:pos="6912"/>
          <w:tab w:val="left" w:pos="8190"/>
          <w:tab w:val="left" w:pos="9072"/>
        </w:tabs>
      </w:pPr>
      <w:r w:rsidRPr="008820E7">
        <w:tab/>
      </w:r>
      <w:r w:rsidRPr="008820E7">
        <w:tab/>
      </w:r>
      <w:r w:rsidRPr="008820E7">
        <w:tab/>
      </w:r>
      <w:r w:rsidRPr="008820E7">
        <w:tab/>
      </w:r>
      <w:r w:rsidRPr="008820E7">
        <w:tab/>
      </w:r>
      <w:r w:rsidRPr="008820E7">
        <w:tab/>
        <w:t>Very</w:t>
      </w:r>
      <w:r w:rsidRPr="008820E7">
        <w:tab/>
      </w:r>
      <w:r w:rsidRPr="008820E7">
        <w:tab/>
      </w:r>
      <w:proofErr w:type="spellStart"/>
      <w:r w:rsidRPr="008820E7">
        <w:t>Very</w:t>
      </w:r>
      <w:proofErr w:type="spellEnd"/>
    </w:p>
    <w:p w14:paraId="409EB52C" w14:textId="77777777" w:rsidR="00C009F7" w:rsidRPr="008820E7" w:rsidRDefault="00C009F7" w:rsidP="008820E7">
      <w:pPr>
        <w:tabs>
          <w:tab w:val="left" w:pos="720"/>
          <w:tab w:val="left" w:pos="1152"/>
          <w:tab w:val="left" w:pos="2304"/>
          <w:tab w:val="left" w:pos="3456"/>
          <w:tab w:val="left" w:pos="4608"/>
          <w:tab w:val="left" w:pos="5760"/>
          <w:tab w:val="left" w:pos="6912"/>
          <w:tab w:val="left" w:pos="8190"/>
          <w:tab w:val="left" w:pos="9072"/>
        </w:tabs>
      </w:pPr>
      <w:r w:rsidRPr="008820E7">
        <w:tab/>
      </w:r>
      <w:r w:rsidRPr="008820E7">
        <w:tab/>
      </w:r>
      <w:r w:rsidRPr="008820E7">
        <w:tab/>
      </w:r>
      <w:r w:rsidRPr="008820E7">
        <w:tab/>
      </w:r>
      <w:r w:rsidRPr="008820E7">
        <w:tab/>
      </w:r>
      <w:r w:rsidRPr="008820E7">
        <w:tab/>
        <w:t>Unlikely</w:t>
      </w:r>
      <w:r w:rsidRPr="008820E7">
        <w:tab/>
      </w:r>
      <w:r w:rsidRPr="008820E7">
        <w:tab/>
        <w:t>Likely</w:t>
      </w:r>
    </w:p>
    <w:p w14:paraId="23993500" w14:textId="77777777" w:rsidR="00C009F7" w:rsidRPr="008820E7" w:rsidRDefault="00C009F7" w:rsidP="008820E7">
      <w:pPr>
        <w:tabs>
          <w:tab w:val="left" w:pos="720"/>
          <w:tab w:val="left" w:pos="1152"/>
          <w:tab w:val="left" w:pos="2304"/>
          <w:tab w:val="left" w:pos="3456"/>
          <w:tab w:val="left" w:pos="4608"/>
          <w:tab w:val="left" w:pos="5760"/>
          <w:tab w:val="left" w:pos="6912"/>
          <w:tab w:val="left" w:pos="8190"/>
          <w:tab w:val="left" w:pos="9072"/>
        </w:tabs>
      </w:pPr>
    </w:p>
    <w:p w14:paraId="4792F693" w14:textId="77777777" w:rsidR="00C009F7" w:rsidRPr="008820E7" w:rsidRDefault="00C009F7" w:rsidP="008820E7">
      <w:pPr>
        <w:tabs>
          <w:tab w:val="left" w:pos="720"/>
          <w:tab w:val="left" w:pos="1152"/>
          <w:tab w:val="left" w:pos="2304"/>
          <w:tab w:val="left" w:pos="3456"/>
          <w:tab w:val="left" w:pos="4608"/>
          <w:tab w:val="left" w:pos="5760"/>
          <w:tab w:val="left" w:pos="6912"/>
          <w:tab w:val="left" w:pos="8190"/>
          <w:tab w:val="left" w:pos="9072"/>
        </w:tabs>
      </w:pPr>
      <w:r w:rsidRPr="008820E7">
        <w:t xml:space="preserve">    </w:t>
      </w:r>
      <w:r w:rsidRPr="008820E7">
        <w:rPr>
          <w:u w:val="single"/>
        </w:rPr>
        <w:t>Criticize/Defend</w:t>
      </w:r>
      <w:r w:rsidRPr="008820E7">
        <w:t>.</w:t>
      </w:r>
      <w:r w:rsidRPr="008820E7">
        <w:tab/>
      </w:r>
      <w:r w:rsidRPr="008820E7">
        <w:tab/>
      </w:r>
      <w:r w:rsidRPr="008820E7">
        <w:tab/>
      </w:r>
      <w:r w:rsidRPr="008820E7">
        <w:tab/>
      </w:r>
    </w:p>
    <w:p w14:paraId="6C0A3A5E"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 xml:space="preserve">11. I criticize while my partner               </w:t>
      </w:r>
      <w:r w:rsidRPr="008820E7">
        <w:tab/>
      </w:r>
      <w:r w:rsidRPr="008820E7">
        <w:tab/>
        <w:t>1    2    3    4    5    6    7    8    9</w:t>
      </w:r>
    </w:p>
    <w:p w14:paraId="5F6E279A"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defends himself or herself.</w:t>
      </w:r>
    </w:p>
    <w:p w14:paraId="1FF217BD"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p>
    <w:p w14:paraId="25856A81"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 xml:space="preserve">12. My partner criticizes while I            </w:t>
      </w:r>
      <w:r w:rsidRPr="008820E7">
        <w:tab/>
      </w:r>
      <w:r w:rsidRPr="008820E7">
        <w:tab/>
        <w:t>1    2    3    4    5    6    7    8    9</w:t>
      </w:r>
    </w:p>
    <w:p w14:paraId="0A539D39"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defend myself.</w:t>
      </w:r>
    </w:p>
    <w:p w14:paraId="44C35CB0"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p>
    <w:p w14:paraId="15C7A2A2"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 xml:space="preserve">    </w:t>
      </w:r>
      <w:r w:rsidRPr="008820E7">
        <w:rPr>
          <w:u w:val="single"/>
        </w:rPr>
        <w:t>Pressure/Resist</w:t>
      </w:r>
      <w:r w:rsidRPr="008820E7">
        <w:t>.</w:t>
      </w:r>
    </w:p>
    <w:p w14:paraId="26B6DA66"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13. I pressure my partner to take some action</w:t>
      </w:r>
      <w:r w:rsidRPr="008820E7">
        <w:tab/>
        <w:t>1    2    3    4    5    6    7    8    9</w:t>
      </w:r>
    </w:p>
    <w:p w14:paraId="4FE541B6"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or stop some action, while my partner resists.</w:t>
      </w:r>
    </w:p>
    <w:p w14:paraId="2916C7F9"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p>
    <w:p w14:paraId="6A0261AA"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14. My partner pressures me to take some action</w:t>
      </w:r>
      <w:r w:rsidRPr="008820E7">
        <w:tab/>
        <w:t>1    2    3    4    5    6    7    8    9</w:t>
      </w:r>
    </w:p>
    <w:p w14:paraId="78699829"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or stop some action, while I resist.</w:t>
      </w:r>
    </w:p>
    <w:p w14:paraId="05FF6232"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p>
    <w:p w14:paraId="3166D109"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 xml:space="preserve">    </w:t>
      </w:r>
      <w:r w:rsidRPr="008820E7">
        <w:rPr>
          <w:u w:val="single"/>
        </w:rPr>
        <w:t>Emotional/Logical</w:t>
      </w:r>
      <w:r w:rsidRPr="008820E7">
        <w:t>.</w:t>
      </w:r>
    </w:p>
    <w:p w14:paraId="506E1AF0"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15. I express feelings while my partner</w:t>
      </w:r>
      <w:r w:rsidRPr="008820E7">
        <w:tab/>
      </w:r>
      <w:r w:rsidRPr="008820E7">
        <w:tab/>
        <w:t>1    2    3    4    5    6    7    8    9</w:t>
      </w:r>
    </w:p>
    <w:p w14:paraId="2B0C4CC5"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offers reasons and solutions.</w:t>
      </w:r>
    </w:p>
    <w:p w14:paraId="11E9E468"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p>
    <w:p w14:paraId="54EC1E28"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16. My partner expresses feelings while I</w:t>
      </w:r>
      <w:r w:rsidRPr="008820E7">
        <w:tab/>
        <w:t>1    2    3    4    5    6    7    8    9</w:t>
      </w:r>
    </w:p>
    <w:p w14:paraId="014DBD1A"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offer reasons and solutions.</w:t>
      </w:r>
    </w:p>
    <w:p w14:paraId="1E5C3662"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p>
    <w:p w14:paraId="529F2053"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 xml:space="preserve">    </w:t>
      </w:r>
      <w:r w:rsidRPr="008820E7">
        <w:rPr>
          <w:u w:val="single"/>
        </w:rPr>
        <w:t>Threat/Back down</w:t>
      </w:r>
      <w:r w:rsidRPr="008820E7">
        <w:t>.</w:t>
      </w:r>
    </w:p>
    <w:p w14:paraId="3DA7E383"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17. I threaten negative consequences</w:t>
      </w:r>
      <w:r w:rsidRPr="008820E7">
        <w:tab/>
      </w:r>
      <w:r w:rsidRPr="008820E7">
        <w:tab/>
        <w:t>1    2    3    4    5    6    7    8    9</w:t>
      </w:r>
    </w:p>
    <w:p w14:paraId="6CCFE22B"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and my partner gives in or backs down.</w:t>
      </w:r>
    </w:p>
    <w:p w14:paraId="7E2473B1"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p>
    <w:p w14:paraId="5777590A"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18. My partner threatens negative consequences</w:t>
      </w:r>
      <w:r w:rsidRPr="008820E7">
        <w:tab/>
        <w:t>1    2    3    4    5    6    7    8    9</w:t>
      </w:r>
    </w:p>
    <w:p w14:paraId="189FCBB2"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and I give in or back down.</w:t>
      </w:r>
    </w:p>
    <w:p w14:paraId="45563731"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p>
    <w:p w14:paraId="1790303D"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lastRenderedPageBreak/>
        <w:t xml:space="preserve">    </w:t>
      </w:r>
      <w:r w:rsidRPr="008820E7">
        <w:rPr>
          <w:u w:val="single"/>
        </w:rPr>
        <w:t>Verbal Aggression</w:t>
      </w:r>
      <w:r w:rsidRPr="008820E7">
        <w:t>.</w:t>
      </w:r>
    </w:p>
    <w:p w14:paraId="11975B0C"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19. I call my partner names, swear at</w:t>
      </w:r>
      <w:r w:rsidRPr="008820E7">
        <w:tab/>
      </w:r>
      <w:r w:rsidRPr="008820E7">
        <w:tab/>
        <w:t>1    2    3    4    5    6    7    8    9</w:t>
      </w:r>
    </w:p>
    <w:p w14:paraId="768C8863"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my partner, or attack my partner’s character.</w:t>
      </w:r>
    </w:p>
    <w:p w14:paraId="0859448A"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p>
    <w:p w14:paraId="63A71E4C"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20. My partner calls me names, swears at</w:t>
      </w:r>
      <w:r w:rsidRPr="008820E7">
        <w:tab/>
        <w:t>1    2    3    4    5    6    7    8    9</w:t>
      </w:r>
    </w:p>
    <w:p w14:paraId="1D424458"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me, or attacks my character.</w:t>
      </w:r>
    </w:p>
    <w:p w14:paraId="1244ABAE" w14:textId="77777777" w:rsidR="00C009F7" w:rsidRPr="008820E7" w:rsidRDefault="00C009F7" w:rsidP="008820E7">
      <w:pPr>
        <w:tabs>
          <w:tab w:val="left" w:pos="720"/>
          <w:tab w:val="left" w:pos="1152"/>
          <w:tab w:val="left" w:pos="2304"/>
          <w:tab w:val="left" w:pos="3456"/>
          <w:tab w:val="left" w:pos="4608"/>
          <w:tab w:val="left" w:pos="5760"/>
          <w:tab w:val="left" w:pos="6912"/>
          <w:tab w:val="left" w:pos="8190"/>
          <w:tab w:val="left" w:pos="9072"/>
        </w:tabs>
      </w:pPr>
    </w:p>
    <w:p w14:paraId="6F7ADF2A" w14:textId="77777777" w:rsidR="00C009F7" w:rsidRPr="008820E7" w:rsidRDefault="00C009F7" w:rsidP="008820E7">
      <w:pPr>
        <w:tabs>
          <w:tab w:val="left" w:pos="720"/>
          <w:tab w:val="left" w:pos="1152"/>
          <w:tab w:val="left" w:pos="2304"/>
          <w:tab w:val="left" w:pos="3456"/>
          <w:tab w:val="left" w:pos="4608"/>
          <w:tab w:val="left" w:pos="5760"/>
          <w:tab w:val="left" w:pos="6912"/>
          <w:tab w:val="left" w:pos="8190"/>
          <w:tab w:val="left" w:pos="9072"/>
        </w:tabs>
      </w:pPr>
      <w:r w:rsidRPr="008820E7">
        <w:t xml:space="preserve">    </w:t>
      </w:r>
      <w:r w:rsidRPr="008820E7">
        <w:rPr>
          <w:u w:val="single"/>
        </w:rPr>
        <w:t>Physical Aggression</w:t>
      </w:r>
      <w:r w:rsidRPr="008820E7">
        <w:t>.</w:t>
      </w:r>
    </w:p>
    <w:p w14:paraId="57D04DDC"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21. I push, shove, slap, hit, or kick</w:t>
      </w:r>
      <w:r w:rsidRPr="008820E7">
        <w:tab/>
      </w:r>
      <w:r w:rsidRPr="008820E7">
        <w:tab/>
        <w:t>1    2    3    4    5    6    7    8    9</w:t>
      </w:r>
    </w:p>
    <w:p w14:paraId="6D47D7A5"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my partner.</w:t>
      </w:r>
    </w:p>
    <w:p w14:paraId="7828D644"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p>
    <w:p w14:paraId="51B0DC53"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22. My partner pushes, shoves, slaps, hits,</w:t>
      </w:r>
      <w:r w:rsidRPr="008820E7">
        <w:tab/>
        <w:t>1    2    3    4    5    6    7    8    9</w:t>
      </w:r>
    </w:p>
    <w:p w14:paraId="09012C1B"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or kicks me.</w:t>
      </w:r>
    </w:p>
    <w:p w14:paraId="0D05B405"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p>
    <w:p w14:paraId="2ED7DDBD"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rPr>
          <w:b/>
        </w:rPr>
      </w:pPr>
    </w:p>
    <w:p w14:paraId="2A625ECC"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rPr>
          <w:b/>
        </w:rPr>
      </w:pPr>
    </w:p>
    <w:p w14:paraId="1ADB885C"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rPr>
          <w:b/>
        </w:rPr>
      </w:pPr>
    </w:p>
    <w:p w14:paraId="730AF980"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rPr>
          <w:b/>
        </w:rPr>
        <w:t>C.  AFTER A DISCUSSION OF A RELATIONSHIP PROBLEM,</w:t>
      </w:r>
      <w:r w:rsidRPr="008820E7">
        <w:tab/>
      </w:r>
      <w:r w:rsidRPr="008820E7">
        <w:tab/>
      </w:r>
      <w:r w:rsidRPr="008820E7">
        <w:tab/>
      </w:r>
      <w:r w:rsidRPr="008820E7">
        <w:tab/>
      </w:r>
      <w:r w:rsidRPr="008820E7">
        <w:tab/>
      </w:r>
      <w:r w:rsidRPr="008820E7">
        <w:tab/>
      </w:r>
    </w:p>
    <w:p w14:paraId="071299AA" w14:textId="77777777" w:rsidR="00C009F7" w:rsidRPr="008820E7" w:rsidRDefault="00C009F7" w:rsidP="008820E7">
      <w:pPr>
        <w:tabs>
          <w:tab w:val="left" w:pos="720"/>
          <w:tab w:val="left" w:pos="1152"/>
          <w:tab w:val="left" w:pos="2304"/>
          <w:tab w:val="left" w:pos="3456"/>
          <w:tab w:val="left" w:pos="4608"/>
          <w:tab w:val="left" w:pos="5760"/>
          <w:tab w:val="left" w:pos="6912"/>
          <w:tab w:val="left" w:pos="8190"/>
          <w:tab w:val="left" w:pos="9072"/>
        </w:tabs>
      </w:pPr>
      <w:r w:rsidRPr="008820E7">
        <w:tab/>
      </w:r>
      <w:r w:rsidRPr="008820E7">
        <w:tab/>
      </w:r>
      <w:r w:rsidRPr="008820E7">
        <w:tab/>
      </w:r>
      <w:r w:rsidRPr="008820E7">
        <w:tab/>
      </w:r>
      <w:r w:rsidRPr="008820E7">
        <w:tab/>
      </w:r>
      <w:r w:rsidRPr="008820E7">
        <w:tab/>
        <w:t>Very</w:t>
      </w:r>
      <w:r w:rsidRPr="008820E7">
        <w:tab/>
      </w:r>
      <w:r w:rsidRPr="008820E7">
        <w:tab/>
      </w:r>
      <w:proofErr w:type="spellStart"/>
      <w:r w:rsidRPr="008820E7">
        <w:t>Very</w:t>
      </w:r>
      <w:proofErr w:type="spellEnd"/>
    </w:p>
    <w:p w14:paraId="6F9DD377" w14:textId="77777777" w:rsidR="00C009F7" w:rsidRPr="008820E7" w:rsidRDefault="00C009F7" w:rsidP="008820E7">
      <w:pPr>
        <w:tabs>
          <w:tab w:val="left" w:pos="720"/>
          <w:tab w:val="left" w:pos="1152"/>
          <w:tab w:val="left" w:pos="2304"/>
          <w:tab w:val="left" w:pos="3456"/>
          <w:tab w:val="left" w:pos="4608"/>
          <w:tab w:val="left" w:pos="5760"/>
          <w:tab w:val="left" w:pos="6912"/>
          <w:tab w:val="left" w:pos="8190"/>
          <w:tab w:val="left" w:pos="9072"/>
        </w:tabs>
      </w:pPr>
      <w:r w:rsidRPr="008820E7">
        <w:tab/>
      </w:r>
      <w:r w:rsidRPr="008820E7">
        <w:tab/>
      </w:r>
      <w:r w:rsidRPr="008820E7">
        <w:tab/>
      </w:r>
      <w:r w:rsidRPr="008820E7">
        <w:tab/>
      </w:r>
      <w:r w:rsidRPr="008820E7">
        <w:tab/>
      </w:r>
      <w:r w:rsidRPr="008820E7">
        <w:tab/>
        <w:t>Unlikely</w:t>
      </w:r>
      <w:r w:rsidRPr="008820E7">
        <w:tab/>
      </w:r>
      <w:r w:rsidRPr="008820E7">
        <w:tab/>
        <w:t>Likely</w:t>
      </w:r>
    </w:p>
    <w:p w14:paraId="14C66BBA"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p>
    <w:p w14:paraId="1B1F7CD7"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 xml:space="preserve">23.  </w:t>
      </w:r>
      <w:r w:rsidRPr="008820E7">
        <w:rPr>
          <w:u w:val="single"/>
        </w:rPr>
        <w:t>Mutual Understanding</w:t>
      </w:r>
      <w:r w:rsidRPr="008820E7">
        <w:t>.  Both my partner</w:t>
      </w:r>
      <w:r w:rsidRPr="008820E7">
        <w:tab/>
      </w:r>
      <w:r w:rsidRPr="008820E7">
        <w:tab/>
        <w:t>1    2    3    4    5    6    7    8    9</w:t>
      </w:r>
    </w:p>
    <w:p w14:paraId="2204F569"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and I feel understood by each other.</w:t>
      </w:r>
    </w:p>
    <w:p w14:paraId="3347848D"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p>
    <w:p w14:paraId="59B4F308"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 xml:space="preserve">24.  </w:t>
      </w:r>
      <w:r w:rsidRPr="008820E7">
        <w:rPr>
          <w:u w:val="single"/>
        </w:rPr>
        <w:t>Mutual Withdrawal</w:t>
      </w:r>
      <w:r w:rsidRPr="008820E7">
        <w:t>.  Both my partner and</w:t>
      </w:r>
      <w:r w:rsidRPr="008820E7">
        <w:tab/>
      </w:r>
      <w:r w:rsidRPr="008820E7">
        <w:tab/>
        <w:t>1    2    3    4    5    6    7    8    9</w:t>
      </w:r>
    </w:p>
    <w:p w14:paraId="0DDC63A2"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I withdraw from each other.</w:t>
      </w:r>
    </w:p>
    <w:p w14:paraId="5AE6FCA4"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p>
    <w:p w14:paraId="6A7701A8"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 xml:space="preserve">25.  </w:t>
      </w:r>
      <w:r w:rsidRPr="008820E7">
        <w:rPr>
          <w:u w:val="single"/>
        </w:rPr>
        <w:t>Mutual Resolution</w:t>
      </w:r>
      <w:r w:rsidRPr="008820E7">
        <w:t>.  Both my partner and I feel</w:t>
      </w:r>
      <w:r w:rsidRPr="008820E7">
        <w:tab/>
        <w:t>1    2    3    4    5    6    7    8    9</w:t>
      </w:r>
    </w:p>
    <w:p w14:paraId="72878150"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that the problem has been solved.</w:t>
      </w:r>
    </w:p>
    <w:p w14:paraId="5378E0DC"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p>
    <w:p w14:paraId="5F572911"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 xml:space="preserve">26.  </w:t>
      </w:r>
      <w:r w:rsidRPr="008820E7">
        <w:rPr>
          <w:u w:val="single"/>
        </w:rPr>
        <w:t>Mutual Withholding</w:t>
      </w:r>
      <w:r w:rsidRPr="008820E7">
        <w:t xml:space="preserve">.  Neither I nor my partner      </w:t>
      </w:r>
      <w:r w:rsidRPr="008820E7">
        <w:tab/>
        <w:t>1    2    3    4    5    6    7    8    9</w:t>
      </w:r>
    </w:p>
    <w:p w14:paraId="2DCF6684"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is giving to the other.</w:t>
      </w:r>
    </w:p>
    <w:p w14:paraId="089C9AAB"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p>
    <w:p w14:paraId="7AE634E2"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 xml:space="preserve">27.  </w:t>
      </w:r>
      <w:r w:rsidRPr="008820E7">
        <w:rPr>
          <w:u w:val="single"/>
        </w:rPr>
        <w:t>Mutual Reconciliation</w:t>
      </w:r>
      <w:r w:rsidRPr="008820E7">
        <w:t>.  Both my partner and I</w:t>
      </w:r>
      <w:r w:rsidRPr="008820E7">
        <w:tab/>
        <w:t>1    2    3    4    5    6    7    8    9</w:t>
      </w:r>
    </w:p>
    <w:p w14:paraId="6C87CD17"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try to be especially nice to each other.</w:t>
      </w:r>
    </w:p>
    <w:p w14:paraId="30D3E976"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p>
    <w:p w14:paraId="4CB02251"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 xml:space="preserve">     </w:t>
      </w:r>
      <w:r w:rsidRPr="008820E7">
        <w:rPr>
          <w:u w:val="single"/>
        </w:rPr>
        <w:t>Guilt/Hurt</w:t>
      </w:r>
      <w:r w:rsidRPr="008820E7">
        <w:t>.</w:t>
      </w:r>
    </w:p>
    <w:p w14:paraId="1C215E16"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 xml:space="preserve">28. I feel guilty for what I said or did   </w:t>
      </w:r>
      <w:r w:rsidRPr="008820E7">
        <w:tab/>
      </w:r>
      <w:r w:rsidRPr="008820E7">
        <w:tab/>
        <w:t>1    2    3    4    5    6    7    8    9</w:t>
      </w:r>
    </w:p>
    <w:p w14:paraId="4723319B"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while my partner feels hurt.</w:t>
      </w:r>
    </w:p>
    <w:p w14:paraId="2C32E951"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p>
    <w:p w14:paraId="382D9261"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 xml:space="preserve">29. My partner feels guilty for what </w:t>
      </w:r>
      <w:del w:id="694" w:author="T.J. Sullivan" w:date="2019-05-30T17:28:00Z">
        <w:r w:rsidRPr="008820E7" w:rsidDel="000E5953">
          <w:delText>he or</w:delText>
        </w:r>
      </w:del>
      <w:ins w:id="695" w:author="T.J. Sullivan" w:date="2019-05-30T17:28:00Z">
        <w:r w:rsidR="000E5953">
          <w:t>they</w:t>
        </w:r>
      </w:ins>
      <w:r w:rsidRPr="008820E7">
        <w:tab/>
        <w:t>1    2    3    4    5    6    7    8    9</w:t>
      </w:r>
    </w:p>
    <w:p w14:paraId="475577CB"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r>
      <w:del w:id="696" w:author="T.J. Sullivan" w:date="2019-05-30T17:28:00Z">
        <w:r w:rsidRPr="008820E7" w:rsidDel="000E5953">
          <w:delText>she</w:delText>
        </w:r>
      </w:del>
      <w:r w:rsidRPr="008820E7">
        <w:t xml:space="preserve"> said or did while I feel hurt.</w:t>
      </w:r>
    </w:p>
    <w:p w14:paraId="34E17772"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p>
    <w:p w14:paraId="48B01BF1"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 xml:space="preserve">     </w:t>
      </w:r>
      <w:r w:rsidRPr="008820E7">
        <w:rPr>
          <w:u w:val="single"/>
        </w:rPr>
        <w:t>Reconcile/Withdraw</w:t>
      </w:r>
      <w:r w:rsidRPr="008820E7">
        <w:t>.</w:t>
      </w:r>
    </w:p>
    <w:p w14:paraId="272CC9FD"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30. I try to be especially nice, and act</w:t>
      </w:r>
    </w:p>
    <w:p w14:paraId="7C4DB5CA"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lastRenderedPageBreak/>
        <w:tab/>
        <w:t>as if things are back to normal,</w:t>
      </w:r>
      <w:r w:rsidRPr="008820E7">
        <w:tab/>
      </w:r>
      <w:r w:rsidRPr="008820E7">
        <w:tab/>
        <w:t>1    2    3    4    5    6    7    8    9</w:t>
      </w:r>
    </w:p>
    <w:p w14:paraId="4C440024"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while my partner acts distant.</w:t>
      </w:r>
    </w:p>
    <w:p w14:paraId="67C6455C"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p>
    <w:p w14:paraId="3C5FC3EC"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 xml:space="preserve">31. My partner tries to be especially nice, and </w:t>
      </w:r>
    </w:p>
    <w:p w14:paraId="40EC04FC"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act as if things are back to normal,</w:t>
      </w:r>
      <w:r w:rsidRPr="008820E7">
        <w:tab/>
      </w:r>
      <w:r w:rsidRPr="008820E7">
        <w:tab/>
        <w:t>1    2    3    4    5    6    7    8    9</w:t>
      </w:r>
    </w:p>
    <w:p w14:paraId="3987FFA1"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while I act distant.</w:t>
      </w:r>
    </w:p>
    <w:p w14:paraId="3166934A" w14:textId="77777777" w:rsidR="00C009F7" w:rsidRPr="008820E7" w:rsidRDefault="00C009F7" w:rsidP="008820E7">
      <w:pPr>
        <w:tabs>
          <w:tab w:val="left" w:pos="720"/>
          <w:tab w:val="left" w:pos="1152"/>
          <w:tab w:val="left" w:pos="2304"/>
          <w:tab w:val="left" w:pos="3456"/>
          <w:tab w:val="left" w:pos="4608"/>
          <w:tab w:val="left" w:pos="5760"/>
          <w:tab w:val="left" w:pos="6912"/>
          <w:tab w:val="left" w:pos="8190"/>
          <w:tab w:val="left" w:pos="9072"/>
        </w:tabs>
      </w:pPr>
    </w:p>
    <w:p w14:paraId="472D4284" w14:textId="77777777" w:rsidR="00C009F7" w:rsidRPr="008820E7" w:rsidRDefault="00C009F7" w:rsidP="008820E7">
      <w:pPr>
        <w:tabs>
          <w:tab w:val="left" w:pos="720"/>
          <w:tab w:val="left" w:pos="1152"/>
          <w:tab w:val="left" w:pos="2304"/>
          <w:tab w:val="left" w:pos="3456"/>
          <w:tab w:val="left" w:pos="4608"/>
          <w:tab w:val="left" w:pos="5760"/>
          <w:tab w:val="left" w:pos="6912"/>
          <w:tab w:val="left" w:pos="8190"/>
          <w:tab w:val="left" w:pos="9072"/>
        </w:tabs>
      </w:pPr>
      <w:r w:rsidRPr="008820E7">
        <w:t xml:space="preserve">      </w:t>
      </w:r>
      <w:r w:rsidRPr="008820E7">
        <w:rPr>
          <w:u w:val="single"/>
        </w:rPr>
        <w:t>Pressure/Resist</w:t>
      </w:r>
      <w:r w:rsidRPr="008820E7">
        <w:t>.</w:t>
      </w:r>
    </w:p>
    <w:p w14:paraId="2E5DAA7B"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32. I pressure my partner to apologize or</w:t>
      </w:r>
      <w:r w:rsidRPr="008820E7">
        <w:tab/>
        <w:t>1    2    3    4    5    6    7    8    9</w:t>
      </w:r>
    </w:p>
    <w:p w14:paraId="5A61F312"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promise to do better, while my partner resists.</w:t>
      </w:r>
    </w:p>
    <w:p w14:paraId="7AB6D0D4"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p>
    <w:p w14:paraId="5276464E"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33. My partner pressures me to apologize or</w:t>
      </w:r>
    </w:p>
    <w:p w14:paraId="1E7410C1"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promise to do better, while I resist.</w:t>
      </w:r>
      <w:r w:rsidRPr="008820E7">
        <w:tab/>
      </w:r>
      <w:r w:rsidRPr="008820E7">
        <w:tab/>
        <w:t>1    2    3    4    5    6    7    8    9</w:t>
      </w:r>
    </w:p>
    <w:p w14:paraId="65B37D99" w14:textId="77777777" w:rsidR="00C009F7" w:rsidRPr="008820E7" w:rsidRDefault="00C009F7" w:rsidP="008820E7">
      <w:pPr>
        <w:tabs>
          <w:tab w:val="left" w:pos="720"/>
          <w:tab w:val="left" w:pos="1152"/>
          <w:tab w:val="left" w:pos="2304"/>
          <w:tab w:val="left" w:pos="3456"/>
          <w:tab w:val="left" w:pos="4608"/>
          <w:tab w:val="left" w:pos="5760"/>
          <w:tab w:val="left" w:pos="6912"/>
          <w:tab w:val="left" w:pos="8190"/>
          <w:tab w:val="left" w:pos="9072"/>
        </w:tabs>
      </w:pPr>
      <w:r w:rsidRPr="008820E7">
        <w:t xml:space="preserve">     </w:t>
      </w:r>
    </w:p>
    <w:p w14:paraId="31E64D58" w14:textId="77777777" w:rsidR="00C009F7" w:rsidRPr="008820E7" w:rsidRDefault="00C009F7" w:rsidP="008820E7">
      <w:pPr>
        <w:tabs>
          <w:tab w:val="left" w:pos="720"/>
          <w:tab w:val="left" w:pos="1152"/>
          <w:tab w:val="left" w:pos="2304"/>
          <w:tab w:val="left" w:pos="3456"/>
          <w:tab w:val="left" w:pos="4608"/>
          <w:tab w:val="left" w:pos="5760"/>
          <w:tab w:val="left" w:pos="6912"/>
          <w:tab w:val="left" w:pos="8190"/>
          <w:tab w:val="left" w:pos="9072"/>
        </w:tabs>
      </w:pPr>
      <w:r w:rsidRPr="008820E7">
        <w:t xml:space="preserve">     </w:t>
      </w:r>
      <w:r w:rsidRPr="008820E7">
        <w:rPr>
          <w:u w:val="single"/>
        </w:rPr>
        <w:t>Support Seeking</w:t>
      </w:r>
      <w:r w:rsidRPr="008820E7">
        <w:t>.</w:t>
      </w:r>
    </w:p>
    <w:p w14:paraId="6B31FEFC"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 xml:space="preserve">34. I seek support from others (parent, friend, </w:t>
      </w:r>
      <w:r w:rsidRPr="008820E7">
        <w:tab/>
        <w:t>1    2    3    4    5    6    7    8    9</w:t>
      </w:r>
    </w:p>
    <w:p w14:paraId="780FF777"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r>
      <w:r w:rsidRPr="008820E7">
        <w:tab/>
        <w:t>children, etc.)</w:t>
      </w:r>
      <w:r w:rsidRPr="008820E7">
        <w:tab/>
      </w:r>
    </w:p>
    <w:p w14:paraId="17957C0E"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r>
    </w:p>
    <w:p w14:paraId="5CC4E73F"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t xml:space="preserve">35. My partner seeks support from others (parent, </w:t>
      </w:r>
      <w:r w:rsidRPr="008820E7">
        <w:tab/>
        <w:t>1    2    3    4    5    6    7    8    9</w:t>
      </w:r>
    </w:p>
    <w:p w14:paraId="08E844A4" w14:textId="77777777" w:rsidR="00C009F7" w:rsidRPr="008820E7" w:rsidRDefault="00C009F7" w:rsidP="008820E7">
      <w:pPr>
        <w:tabs>
          <w:tab w:val="left" w:pos="720"/>
          <w:tab w:val="left" w:pos="1152"/>
          <w:tab w:val="left" w:pos="2304"/>
          <w:tab w:val="left" w:pos="3456"/>
          <w:tab w:val="left" w:pos="4608"/>
          <w:tab w:val="left" w:pos="5760"/>
          <w:tab w:val="left" w:pos="6912"/>
          <w:tab w:val="left" w:pos="8064"/>
          <w:tab w:val="left" w:pos="9072"/>
        </w:tabs>
      </w:pPr>
      <w:r w:rsidRPr="008820E7">
        <w:tab/>
      </w:r>
      <w:r w:rsidRPr="008820E7">
        <w:tab/>
        <w:t>friend, children, etc.)</w:t>
      </w:r>
      <w:r w:rsidRPr="008820E7">
        <w:tab/>
      </w:r>
    </w:p>
    <w:p w14:paraId="519DF881" w14:textId="77777777" w:rsidR="00C009F7" w:rsidRPr="00102254" w:rsidRDefault="00C009F7" w:rsidP="008820E7">
      <w:pPr>
        <w:pStyle w:val="FootnoteText"/>
        <w:contextualSpacing/>
        <w:rPr>
          <w:sz w:val="24"/>
        </w:rPr>
      </w:pPr>
    </w:p>
    <w:p w14:paraId="34535E28" w14:textId="77777777" w:rsidR="00D162F9" w:rsidRPr="00102254" w:rsidRDefault="00102254" w:rsidP="008820E7">
      <w:r w:rsidRPr="00102254">
        <w:t>[Information about scoring – not displayed to participants]:</w:t>
      </w:r>
    </w:p>
    <w:p w14:paraId="7D4FF094" w14:textId="77777777" w:rsidR="00102254" w:rsidRPr="008820E7" w:rsidRDefault="00102254" w:rsidP="008820E7">
      <w:pPr>
        <w:rPr>
          <w:b/>
        </w:rPr>
      </w:pPr>
    </w:p>
    <w:p w14:paraId="7ECD6BFA" w14:textId="77777777" w:rsidR="00D162F9" w:rsidRPr="008820E7" w:rsidRDefault="00D162F9" w:rsidP="008820E7">
      <w:pPr>
        <w:contextualSpacing/>
      </w:pPr>
      <w:r w:rsidRPr="008820E7">
        <w:rPr>
          <w:b/>
        </w:rPr>
        <w:t>Subscales</w:t>
      </w:r>
      <w:r w:rsidRPr="008820E7">
        <w:t>:</w:t>
      </w:r>
    </w:p>
    <w:p w14:paraId="29B44CBC" w14:textId="77777777" w:rsidR="00D162F9" w:rsidRPr="008820E7" w:rsidRDefault="00D162F9" w:rsidP="008820E7">
      <w:pPr>
        <w:contextualSpacing/>
      </w:pPr>
      <w:r w:rsidRPr="008820E7">
        <w:rPr>
          <w:u w:val="single"/>
        </w:rPr>
        <w:t>Constructive Communication (CC; 9 items)</w:t>
      </w:r>
      <w:r w:rsidRPr="008820E7">
        <w:t>: Item #2, 6, 8, 23, 25, 27, plus reverse-scored items 1, 24, and 26</w:t>
      </w:r>
    </w:p>
    <w:p w14:paraId="04F085F7" w14:textId="77777777" w:rsidR="00D162F9" w:rsidRPr="008820E7" w:rsidRDefault="00D162F9" w:rsidP="008820E7">
      <w:pPr>
        <w:ind w:firstLine="720"/>
        <w:contextualSpacing/>
        <w:rPr>
          <w:i/>
          <w:sz w:val="22"/>
          <w:szCs w:val="22"/>
        </w:rPr>
      </w:pPr>
      <w:r w:rsidRPr="008820E7">
        <w:rPr>
          <w:i/>
          <w:sz w:val="22"/>
          <w:szCs w:val="22"/>
        </w:rPr>
        <w:t>To compute reverse scored items, subtract the item score from 10; e.g., Item1r = 10 - (Item1)</w:t>
      </w:r>
    </w:p>
    <w:p w14:paraId="1A501B04" w14:textId="77777777" w:rsidR="00D162F9" w:rsidRPr="008820E7" w:rsidRDefault="00D162F9" w:rsidP="008820E7">
      <w:pPr>
        <w:contextualSpacing/>
      </w:pPr>
      <w:r w:rsidRPr="008820E7">
        <w:rPr>
          <w:u w:val="single"/>
        </w:rPr>
        <w:t>Self-demand/Partner-withdraw (SDPW; 7 items)</w:t>
      </w:r>
      <w:r w:rsidRPr="008820E7">
        <w:t>: Item #3, 9, 11, 13, 17, 19, and 32</w:t>
      </w:r>
    </w:p>
    <w:p w14:paraId="0E292A78" w14:textId="77777777" w:rsidR="00D162F9" w:rsidRPr="008820E7" w:rsidRDefault="00D162F9" w:rsidP="008820E7">
      <w:pPr>
        <w:contextualSpacing/>
      </w:pPr>
      <w:r w:rsidRPr="008820E7">
        <w:rPr>
          <w:u w:val="single"/>
        </w:rPr>
        <w:t>Partner-demand/Self-withdraw (PDSW; 7 items)</w:t>
      </w:r>
      <w:r w:rsidRPr="008820E7">
        <w:t>: Item #4, 10, 12, 14, 18, 20, and 33</w:t>
      </w:r>
    </w:p>
    <w:p w14:paraId="5C4EF20B" w14:textId="77777777" w:rsidR="00D162F9" w:rsidRPr="008820E7" w:rsidRDefault="00D162F9" w:rsidP="008820E7">
      <w:pPr>
        <w:contextualSpacing/>
      </w:pPr>
      <w:r w:rsidRPr="008820E7">
        <w:t>*Note: The mutual avoidance subscale has been removed for the revised version, based on factor analysis results. Its items are now subsumed under the CC scale</w:t>
      </w:r>
    </w:p>
    <w:p w14:paraId="5BA86F87" w14:textId="77777777" w:rsidR="00D162F9" w:rsidRPr="008820E7" w:rsidRDefault="00D162F9" w:rsidP="008820E7">
      <w:pPr>
        <w:contextualSpacing/>
        <w:rPr>
          <w:b/>
          <w:u w:val="single"/>
        </w:rPr>
      </w:pPr>
    </w:p>
    <w:p w14:paraId="67CB7E95" w14:textId="77777777" w:rsidR="00D162F9" w:rsidRPr="008820E7" w:rsidRDefault="00D162F9" w:rsidP="008820E7">
      <w:pPr>
        <w:contextualSpacing/>
        <w:rPr>
          <w:b/>
          <w:u w:val="single"/>
        </w:rPr>
      </w:pPr>
      <w:r w:rsidRPr="008820E7">
        <w:rPr>
          <w:b/>
          <w:u w:val="single"/>
        </w:rPr>
        <w:t>Computing subscales</w:t>
      </w:r>
    </w:p>
    <w:p w14:paraId="04C41397" w14:textId="77777777" w:rsidR="00D162F9" w:rsidRPr="008820E7" w:rsidRDefault="00D162F9" w:rsidP="008820E7">
      <w:pPr>
        <w:contextualSpacing/>
      </w:pPr>
      <w:r w:rsidRPr="008820E7">
        <w:rPr>
          <w:b/>
        </w:rPr>
        <w:t>CC</w:t>
      </w:r>
      <w:r w:rsidRPr="008820E7">
        <w:t xml:space="preserve"> = (2 + 6 + 8 + 23 + 25 + 27) + (1r + 24r + 26r)</w:t>
      </w:r>
    </w:p>
    <w:p w14:paraId="71304C30" w14:textId="77777777" w:rsidR="00D162F9" w:rsidRPr="008820E7" w:rsidRDefault="00D162F9" w:rsidP="008820E7">
      <w:pPr>
        <w:contextualSpacing/>
      </w:pPr>
      <w:r w:rsidRPr="008820E7">
        <w:rPr>
          <w:b/>
        </w:rPr>
        <w:t>SDPW</w:t>
      </w:r>
      <w:r w:rsidRPr="008820E7">
        <w:t>: 3 + 9 + 11 + 13 + 17 + 19 + 32</w:t>
      </w:r>
    </w:p>
    <w:p w14:paraId="64E7C073" w14:textId="77777777" w:rsidR="00D162F9" w:rsidRPr="008820E7" w:rsidRDefault="00D162F9" w:rsidP="008820E7">
      <w:pPr>
        <w:contextualSpacing/>
      </w:pPr>
      <w:r w:rsidRPr="008820E7">
        <w:rPr>
          <w:b/>
        </w:rPr>
        <w:t>PDSW</w:t>
      </w:r>
      <w:r w:rsidRPr="008820E7">
        <w:t>: 4 + 10 + 12 + 14 + 18 + 20 + 33</w:t>
      </w:r>
    </w:p>
    <w:p w14:paraId="29CEF517" w14:textId="77777777" w:rsidR="00D162F9" w:rsidRPr="008820E7" w:rsidRDefault="00D162F9" w:rsidP="008820E7">
      <w:pPr>
        <w:tabs>
          <w:tab w:val="left" w:pos="720"/>
          <w:tab w:val="left" w:pos="1152"/>
          <w:tab w:val="left" w:pos="2304"/>
          <w:tab w:val="left" w:pos="3456"/>
          <w:tab w:val="left" w:pos="4608"/>
          <w:tab w:val="left" w:pos="5760"/>
          <w:tab w:val="left" w:pos="6912"/>
          <w:tab w:val="left" w:pos="8064"/>
          <w:tab w:val="left" w:pos="9072"/>
        </w:tabs>
        <w:contextualSpacing/>
      </w:pPr>
      <w:r w:rsidRPr="008820E7">
        <w:rPr>
          <w:i/>
          <w:sz w:val="22"/>
          <w:szCs w:val="22"/>
        </w:rPr>
        <w:t>To compute reverse scored items, subtract the item score from 10; e.g., Item1r = 10 - (Item1)</w:t>
      </w:r>
    </w:p>
    <w:p w14:paraId="039D29C2" w14:textId="77777777" w:rsidR="00D162F9" w:rsidRPr="008820E7" w:rsidRDefault="00D162F9" w:rsidP="008820E7">
      <w:pPr>
        <w:rPr>
          <w:b/>
        </w:rPr>
      </w:pPr>
    </w:p>
    <w:p w14:paraId="3F57A602" w14:textId="77777777" w:rsidR="00D162F9" w:rsidRPr="008820E7" w:rsidRDefault="00D162F9" w:rsidP="008820E7">
      <w:r w:rsidRPr="008820E7">
        <w:rPr>
          <w:b/>
        </w:rPr>
        <w:t>Alternate CPQ scoring methods:</w:t>
      </w:r>
    </w:p>
    <w:p w14:paraId="20886CDA" w14:textId="77777777" w:rsidR="00D162F9" w:rsidRPr="008820E7" w:rsidRDefault="00D162F9" w:rsidP="008820E7"/>
    <w:p w14:paraId="2CC49DAB" w14:textId="77777777" w:rsidR="00D162F9" w:rsidRPr="008820E7" w:rsidRDefault="00D162F9" w:rsidP="008820E7">
      <w:pPr>
        <w:numPr>
          <w:ilvl w:val="0"/>
          <w:numId w:val="18"/>
        </w:numPr>
        <w:rPr>
          <w:u w:val="single"/>
        </w:rPr>
      </w:pPr>
      <w:r w:rsidRPr="008820E7">
        <w:rPr>
          <w:u w:val="single"/>
        </w:rPr>
        <w:t>Scoring for full CPQ used prior to 2016 revision</w:t>
      </w:r>
      <w:r w:rsidRPr="008820E7">
        <w:t xml:space="preserve"> (using the 35-item version above)</w:t>
      </w:r>
    </w:p>
    <w:p w14:paraId="0DE184FD" w14:textId="77777777" w:rsidR="00D162F9" w:rsidRPr="008820E7" w:rsidRDefault="00D162F9" w:rsidP="008820E7">
      <w:pPr>
        <w:numPr>
          <w:ilvl w:val="1"/>
          <w:numId w:val="18"/>
        </w:numPr>
        <w:ind w:left="1080"/>
      </w:pPr>
      <w:r w:rsidRPr="008820E7">
        <w:t>Mutual avoidance and withholding: Items 1 + 24 + 26</w:t>
      </w:r>
    </w:p>
    <w:p w14:paraId="1FB7858D" w14:textId="77777777" w:rsidR="00D162F9" w:rsidRPr="008820E7" w:rsidRDefault="00D162F9" w:rsidP="008820E7">
      <w:pPr>
        <w:numPr>
          <w:ilvl w:val="1"/>
          <w:numId w:val="18"/>
        </w:numPr>
        <w:ind w:left="1080"/>
      </w:pPr>
      <w:r w:rsidRPr="008820E7">
        <w:t>Constructive Communication: Items 2 + 6 + 8 – (5 + 7 + 19 + 20)</w:t>
      </w:r>
    </w:p>
    <w:p w14:paraId="5E8B2912" w14:textId="77777777" w:rsidR="00D162F9" w:rsidRPr="008820E7" w:rsidRDefault="00D162F9" w:rsidP="008820E7">
      <w:pPr>
        <w:numPr>
          <w:ilvl w:val="1"/>
          <w:numId w:val="18"/>
        </w:numPr>
        <w:ind w:left="1080"/>
      </w:pPr>
      <w:r w:rsidRPr="008820E7">
        <w:t>Self-demand/partner-withdraw: Items 3 + 9 + 11</w:t>
      </w:r>
    </w:p>
    <w:p w14:paraId="1BB36FE2" w14:textId="77777777" w:rsidR="00D162F9" w:rsidRPr="008820E7" w:rsidRDefault="00D162F9" w:rsidP="008820E7">
      <w:pPr>
        <w:numPr>
          <w:ilvl w:val="1"/>
          <w:numId w:val="18"/>
        </w:numPr>
        <w:ind w:left="1080"/>
      </w:pPr>
      <w:r w:rsidRPr="008820E7">
        <w:t>Partner-demand/self-withdraw: Items 4 + 10 + 12</w:t>
      </w:r>
    </w:p>
    <w:p w14:paraId="4DD7EA7F" w14:textId="77777777" w:rsidR="00D162F9" w:rsidRPr="008820E7" w:rsidRDefault="00D162F9" w:rsidP="008820E7">
      <w:pPr>
        <w:numPr>
          <w:ilvl w:val="1"/>
          <w:numId w:val="18"/>
        </w:numPr>
        <w:ind w:left="1080"/>
      </w:pPr>
      <w:r w:rsidRPr="008820E7">
        <w:t>Total demand/withdraw:  Items 3 + 4 + 9 + 10 + 11 + 12 (combination of the two scales above)</w:t>
      </w:r>
    </w:p>
    <w:p w14:paraId="6F4BE938" w14:textId="77777777" w:rsidR="00D162F9" w:rsidRPr="00932E38" w:rsidRDefault="00D162F9" w:rsidP="008820E7">
      <w:pPr>
        <w:numPr>
          <w:ilvl w:val="1"/>
          <w:numId w:val="18"/>
        </w:numPr>
        <w:ind w:left="1080"/>
      </w:pPr>
      <w:r w:rsidRPr="008820E7">
        <w:lastRenderedPageBreak/>
        <w:t>Roles in demand/withdraw:  Items 3 + 9 + 11 - (4 + 10 + 12) (difference between the two scales above)</w:t>
      </w:r>
    </w:p>
    <w:p w14:paraId="4E3EF670" w14:textId="77777777" w:rsidR="00932E38" w:rsidRDefault="00932E38">
      <w:pPr>
        <w:rPr>
          <w:rFonts w:eastAsia="Calibri"/>
          <w:b/>
          <w:szCs w:val="36"/>
        </w:rPr>
      </w:pPr>
      <w:r>
        <w:br w:type="page"/>
      </w:r>
    </w:p>
    <w:p w14:paraId="60811282" w14:textId="77777777" w:rsidR="004A19CB" w:rsidRPr="008820E7" w:rsidRDefault="00932E38" w:rsidP="008820E7">
      <w:pPr>
        <w:pStyle w:val="Heading2"/>
        <w:spacing w:after="0"/>
        <w:jc w:val="center"/>
        <w:rPr>
          <w:rFonts w:cs="Times New Roman"/>
        </w:rPr>
      </w:pPr>
      <w:bookmarkStart w:id="697" w:name="_Toc11055530"/>
      <w:r w:rsidRPr="00514FDB">
        <w:rPr>
          <w:rFonts w:cs="Times New Roman"/>
        </w:rPr>
        <w:lastRenderedPageBreak/>
        <w:t>Dy</w:t>
      </w:r>
      <w:r w:rsidR="004A19CB" w:rsidRPr="00514FDB">
        <w:rPr>
          <w:rFonts w:cs="Times New Roman"/>
        </w:rPr>
        <w:t>adic Coping Inventory</w:t>
      </w:r>
      <w:r w:rsidRPr="00514FDB">
        <w:rPr>
          <w:rFonts w:cs="Times New Roman"/>
        </w:rPr>
        <w:t xml:space="preserve"> – 37 items</w:t>
      </w:r>
      <w:bookmarkEnd w:id="697"/>
    </w:p>
    <w:p w14:paraId="52AFEDAD" w14:textId="77777777" w:rsidR="004A19CB" w:rsidRPr="008820E7" w:rsidRDefault="004A19CB" w:rsidP="008820E7">
      <w:pPr>
        <w:pStyle w:val="FootnoteText"/>
        <w:contextualSpacing/>
        <w:jc w:val="center"/>
        <w:rPr>
          <w:b/>
          <w:sz w:val="24"/>
        </w:rPr>
      </w:pPr>
    </w:p>
    <w:p w14:paraId="423DE7A1" w14:textId="77777777" w:rsidR="004A19CB" w:rsidRPr="00932E38" w:rsidRDefault="004A19CB" w:rsidP="008820E7">
      <w:pPr>
        <w:pStyle w:val="FootnoteText"/>
        <w:contextualSpacing/>
        <w:rPr>
          <w:b/>
          <w:sz w:val="24"/>
          <w:szCs w:val="24"/>
        </w:rPr>
      </w:pPr>
      <w:r w:rsidRPr="00932E38">
        <w:rPr>
          <w:b/>
          <w:sz w:val="24"/>
          <w:szCs w:val="24"/>
        </w:rPr>
        <w:t xml:space="preserve">Source: </w:t>
      </w:r>
    </w:p>
    <w:p w14:paraId="5BEBE6E6" w14:textId="77777777" w:rsidR="004A19CB" w:rsidRPr="00932E38" w:rsidRDefault="004A19CB" w:rsidP="008820E7">
      <w:pPr>
        <w:pStyle w:val="FootnoteText"/>
        <w:ind w:left="720"/>
        <w:contextualSpacing/>
        <w:rPr>
          <w:sz w:val="24"/>
          <w:szCs w:val="24"/>
        </w:rPr>
      </w:pPr>
      <w:proofErr w:type="spellStart"/>
      <w:r w:rsidRPr="00932E38">
        <w:rPr>
          <w:sz w:val="24"/>
          <w:szCs w:val="24"/>
        </w:rPr>
        <w:t>Bodenmann</w:t>
      </w:r>
      <w:proofErr w:type="spellEnd"/>
      <w:r w:rsidRPr="00932E38">
        <w:rPr>
          <w:sz w:val="24"/>
          <w:szCs w:val="24"/>
        </w:rPr>
        <w:t xml:space="preserve">, G. (2008). </w:t>
      </w:r>
      <w:proofErr w:type="spellStart"/>
      <w:r w:rsidRPr="00932E38">
        <w:rPr>
          <w:sz w:val="24"/>
          <w:szCs w:val="24"/>
        </w:rPr>
        <w:t>Dyadisches</w:t>
      </w:r>
      <w:proofErr w:type="spellEnd"/>
      <w:r w:rsidRPr="00932E38">
        <w:rPr>
          <w:sz w:val="24"/>
          <w:szCs w:val="24"/>
        </w:rPr>
        <w:t xml:space="preserve"> Coping </w:t>
      </w:r>
      <w:proofErr w:type="spellStart"/>
      <w:r w:rsidRPr="00932E38">
        <w:rPr>
          <w:sz w:val="24"/>
          <w:szCs w:val="24"/>
        </w:rPr>
        <w:t>Inventar</w:t>
      </w:r>
      <w:proofErr w:type="spellEnd"/>
      <w:r w:rsidRPr="00932E38">
        <w:rPr>
          <w:sz w:val="24"/>
          <w:szCs w:val="24"/>
        </w:rPr>
        <w:t xml:space="preserve">: </w:t>
      </w:r>
      <w:proofErr w:type="spellStart"/>
      <w:r w:rsidRPr="00932E38">
        <w:rPr>
          <w:sz w:val="24"/>
          <w:szCs w:val="24"/>
        </w:rPr>
        <w:t>Testmanual</w:t>
      </w:r>
      <w:proofErr w:type="spellEnd"/>
      <w:r w:rsidRPr="00932E38">
        <w:rPr>
          <w:sz w:val="24"/>
          <w:szCs w:val="24"/>
        </w:rPr>
        <w:t xml:space="preserve"> [Dyadic Coping </w:t>
      </w:r>
    </w:p>
    <w:p w14:paraId="0405F67A" w14:textId="77777777" w:rsidR="004A19CB" w:rsidRPr="00932E38" w:rsidRDefault="004A19CB" w:rsidP="008820E7">
      <w:pPr>
        <w:pStyle w:val="FootnoteText"/>
        <w:ind w:left="720" w:firstLine="720"/>
        <w:contextualSpacing/>
        <w:rPr>
          <w:sz w:val="24"/>
          <w:szCs w:val="24"/>
        </w:rPr>
      </w:pPr>
      <w:r w:rsidRPr="00932E38">
        <w:rPr>
          <w:sz w:val="24"/>
          <w:szCs w:val="24"/>
        </w:rPr>
        <w:t>Inventory: Test manual]. Bern, Switzerland: Huber.</w:t>
      </w:r>
      <w:r w:rsidRPr="00932E38">
        <w:rPr>
          <w:sz w:val="24"/>
          <w:szCs w:val="24"/>
        </w:rPr>
        <w:tab/>
      </w:r>
    </w:p>
    <w:p w14:paraId="73CD4F87" w14:textId="77777777" w:rsidR="004A19CB" w:rsidRPr="00932E38" w:rsidRDefault="004A19CB" w:rsidP="008820E7">
      <w:pPr>
        <w:pStyle w:val="FootnoteText"/>
        <w:contextualSpacing/>
        <w:rPr>
          <w:b/>
          <w:sz w:val="24"/>
          <w:szCs w:val="24"/>
        </w:rPr>
      </w:pPr>
    </w:p>
    <w:tbl>
      <w:tblPr>
        <w:tblStyle w:val="TableGrid"/>
        <w:tblW w:w="0" w:type="auto"/>
        <w:tblLook w:val="04A0" w:firstRow="1" w:lastRow="0" w:firstColumn="1" w:lastColumn="0" w:noHBand="0" w:noVBand="1"/>
      </w:tblPr>
      <w:tblGrid>
        <w:gridCol w:w="3708"/>
        <w:gridCol w:w="990"/>
        <w:gridCol w:w="990"/>
        <w:gridCol w:w="1350"/>
        <w:gridCol w:w="900"/>
        <w:gridCol w:w="918"/>
      </w:tblGrid>
      <w:tr w:rsidR="004A19CB" w:rsidRPr="00932E38" w14:paraId="54E0FF19" w14:textId="77777777" w:rsidTr="00B91219">
        <w:tc>
          <w:tcPr>
            <w:tcW w:w="8856" w:type="dxa"/>
            <w:gridSpan w:val="6"/>
          </w:tcPr>
          <w:p w14:paraId="2670EA80" w14:textId="77777777" w:rsidR="004A19CB" w:rsidRPr="00932E38" w:rsidRDefault="004A19CB" w:rsidP="008820E7">
            <w:pPr>
              <w:rPr>
                <w:sz w:val="24"/>
                <w:szCs w:val="24"/>
              </w:rPr>
            </w:pPr>
            <w:r w:rsidRPr="00932E38">
              <w:rPr>
                <w:sz w:val="24"/>
                <w:szCs w:val="24"/>
              </w:rPr>
              <w:t>This section is about how you communicate your stress with your partner</w:t>
            </w:r>
          </w:p>
        </w:tc>
      </w:tr>
      <w:tr w:rsidR="004A19CB" w:rsidRPr="00932E38" w14:paraId="56C6975F" w14:textId="77777777" w:rsidTr="00B91219">
        <w:tc>
          <w:tcPr>
            <w:tcW w:w="3708" w:type="dxa"/>
          </w:tcPr>
          <w:p w14:paraId="56A750AD" w14:textId="77777777" w:rsidR="004A19CB" w:rsidRPr="00932E38" w:rsidRDefault="004A19CB" w:rsidP="008820E7">
            <w:pPr>
              <w:rPr>
                <w:sz w:val="24"/>
                <w:szCs w:val="24"/>
              </w:rPr>
            </w:pPr>
          </w:p>
        </w:tc>
        <w:tc>
          <w:tcPr>
            <w:tcW w:w="990" w:type="dxa"/>
          </w:tcPr>
          <w:p w14:paraId="6BCEDA95" w14:textId="77777777" w:rsidR="004A19CB" w:rsidRPr="00932E38" w:rsidRDefault="004A19CB" w:rsidP="008820E7">
            <w:pPr>
              <w:rPr>
                <w:sz w:val="24"/>
                <w:szCs w:val="24"/>
              </w:rPr>
            </w:pPr>
            <w:r w:rsidRPr="00932E38">
              <w:rPr>
                <w:sz w:val="24"/>
                <w:szCs w:val="24"/>
              </w:rPr>
              <w:t>Very rarely</w:t>
            </w:r>
          </w:p>
        </w:tc>
        <w:tc>
          <w:tcPr>
            <w:tcW w:w="990" w:type="dxa"/>
          </w:tcPr>
          <w:p w14:paraId="79A468E2" w14:textId="77777777" w:rsidR="004A19CB" w:rsidRPr="00932E38" w:rsidRDefault="004A19CB" w:rsidP="008820E7">
            <w:pPr>
              <w:rPr>
                <w:sz w:val="24"/>
                <w:szCs w:val="24"/>
              </w:rPr>
            </w:pPr>
            <w:r w:rsidRPr="00932E38">
              <w:rPr>
                <w:sz w:val="24"/>
                <w:szCs w:val="24"/>
              </w:rPr>
              <w:t>rarely</w:t>
            </w:r>
          </w:p>
        </w:tc>
        <w:tc>
          <w:tcPr>
            <w:tcW w:w="1350" w:type="dxa"/>
          </w:tcPr>
          <w:p w14:paraId="33588F87" w14:textId="77777777" w:rsidR="004A19CB" w:rsidRPr="00932E38" w:rsidRDefault="004A19CB" w:rsidP="008820E7">
            <w:pPr>
              <w:rPr>
                <w:sz w:val="24"/>
                <w:szCs w:val="24"/>
              </w:rPr>
            </w:pPr>
            <w:r w:rsidRPr="00932E38">
              <w:rPr>
                <w:sz w:val="24"/>
                <w:szCs w:val="24"/>
              </w:rPr>
              <w:t>sometimes</w:t>
            </w:r>
          </w:p>
        </w:tc>
        <w:tc>
          <w:tcPr>
            <w:tcW w:w="900" w:type="dxa"/>
          </w:tcPr>
          <w:p w14:paraId="6786F765" w14:textId="77777777" w:rsidR="004A19CB" w:rsidRPr="00932E38" w:rsidRDefault="004A19CB" w:rsidP="008820E7">
            <w:pPr>
              <w:rPr>
                <w:sz w:val="24"/>
                <w:szCs w:val="24"/>
              </w:rPr>
            </w:pPr>
            <w:r w:rsidRPr="00932E38">
              <w:rPr>
                <w:sz w:val="24"/>
                <w:szCs w:val="24"/>
              </w:rPr>
              <w:t>often</w:t>
            </w:r>
          </w:p>
        </w:tc>
        <w:tc>
          <w:tcPr>
            <w:tcW w:w="918" w:type="dxa"/>
          </w:tcPr>
          <w:p w14:paraId="3FCDD73A" w14:textId="77777777" w:rsidR="004A19CB" w:rsidRPr="00932E38" w:rsidRDefault="004A19CB" w:rsidP="008820E7">
            <w:pPr>
              <w:rPr>
                <w:sz w:val="24"/>
                <w:szCs w:val="24"/>
              </w:rPr>
            </w:pPr>
            <w:r w:rsidRPr="00932E38">
              <w:rPr>
                <w:sz w:val="24"/>
                <w:szCs w:val="24"/>
              </w:rPr>
              <w:t>Very often</w:t>
            </w:r>
          </w:p>
        </w:tc>
      </w:tr>
      <w:tr w:rsidR="004A19CB" w:rsidRPr="00932E38" w14:paraId="290DA570" w14:textId="77777777" w:rsidTr="00B91219">
        <w:tc>
          <w:tcPr>
            <w:tcW w:w="3708" w:type="dxa"/>
          </w:tcPr>
          <w:p w14:paraId="1BAA0668" w14:textId="77777777" w:rsidR="004A19CB" w:rsidRPr="00932E38" w:rsidRDefault="004A19CB" w:rsidP="008820E7">
            <w:pPr>
              <w:rPr>
                <w:sz w:val="24"/>
                <w:szCs w:val="24"/>
              </w:rPr>
            </w:pPr>
            <w:r w:rsidRPr="00932E38">
              <w:rPr>
                <w:sz w:val="24"/>
                <w:szCs w:val="24"/>
              </w:rPr>
              <w:t xml:space="preserve">1. I let my partner know that I appreciate </w:t>
            </w:r>
            <w:del w:id="698" w:author="T.J. Sullivan" w:date="2019-05-30T08:55:00Z">
              <w:r w:rsidRPr="00932E38" w:rsidDel="00FC24CC">
                <w:rPr>
                  <w:sz w:val="24"/>
                  <w:szCs w:val="24"/>
                </w:rPr>
                <w:delText>his/her</w:delText>
              </w:r>
            </w:del>
            <w:ins w:id="699" w:author="T.J. Sullivan" w:date="2019-05-30T08:55:00Z">
              <w:r w:rsidR="00FC24CC">
                <w:rPr>
                  <w:sz w:val="24"/>
                  <w:szCs w:val="24"/>
                </w:rPr>
                <w:t>their</w:t>
              </w:r>
            </w:ins>
            <w:r w:rsidRPr="00932E38">
              <w:rPr>
                <w:sz w:val="24"/>
                <w:szCs w:val="24"/>
              </w:rPr>
              <w:t xml:space="preserve"> practical support, advice, or help.</w:t>
            </w:r>
          </w:p>
        </w:tc>
        <w:tc>
          <w:tcPr>
            <w:tcW w:w="990" w:type="dxa"/>
          </w:tcPr>
          <w:p w14:paraId="64C49706" w14:textId="77777777" w:rsidR="004A19CB" w:rsidRPr="00932E38" w:rsidRDefault="004A19CB" w:rsidP="008820E7">
            <w:pPr>
              <w:rPr>
                <w:sz w:val="24"/>
                <w:szCs w:val="24"/>
              </w:rPr>
            </w:pPr>
          </w:p>
        </w:tc>
        <w:tc>
          <w:tcPr>
            <w:tcW w:w="990" w:type="dxa"/>
          </w:tcPr>
          <w:p w14:paraId="64E2B9D0" w14:textId="77777777" w:rsidR="004A19CB" w:rsidRPr="00932E38" w:rsidRDefault="004A19CB" w:rsidP="008820E7">
            <w:pPr>
              <w:rPr>
                <w:sz w:val="24"/>
                <w:szCs w:val="24"/>
              </w:rPr>
            </w:pPr>
          </w:p>
        </w:tc>
        <w:tc>
          <w:tcPr>
            <w:tcW w:w="1350" w:type="dxa"/>
          </w:tcPr>
          <w:p w14:paraId="68FF4B55" w14:textId="77777777" w:rsidR="004A19CB" w:rsidRPr="00932E38" w:rsidRDefault="004A19CB" w:rsidP="008820E7">
            <w:pPr>
              <w:rPr>
                <w:sz w:val="24"/>
                <w:szCs w:val="24"/>
              </w:rPr>
            </w:pPr>
          </w:p>
        </w:tc>
        <w:tc>
          <w:tcPr>
            <w:tcW w:w="900" w:type="dxa"/>
          </w:tcPr>
          <w:p w14:paraId="24F9F5DD" w14:textId="77777777" w:rsidR="004A19CB" w:rsidRPr="00932E38" w:rsidRDefault="004A19CB" w:rsidP="008820E7">
            <w:pPr>
              <w:rPr>
                <w:sz w:val="24"/>
                <w:szCs w:val="24"/>
              </w:rPr>
            </w:pPr>
          </w:p>
        </w:tc>
        <w:tc>
          <w:tcPr>
            <w:tcW w:w="918" w:type="dxa"/>
          </w:tcPr>
          <w:p w14:paraId="2459EE09" w14:textId="77777777" w:rsidR="004A19CB" w:rsidRPr="00932E38" w:rsidRDefault="004A19CB" w:rsidP="008820E7">
            <w:pPr>
              <w:rPr>
                <w:sz w:val="24"/>
                <w:szCs w:val="24"/>
              </w:rPr>
            </w:pPr>
          </w:p>
        </w:tc>
      </w:tr>
      <w:tr w:rsidR="004A19CB" w:rsidRPr="00932E38" w14:paraId="1B3E9779" w14:textId="77777777" w:rsidTr="00B91219">
        <w:tc>
          <w:tcPr>
            <w:tcW w:w="3708" w:type="dxa"/>
          </w:tcPr>
          <w:p w14:paraId="0B908F2F" w14:textId="77777777" w:rsidR="004A19CB" w:rsidRPr="00932E38" w:rsidRDefault="004A19CB" w:rsidP="008820E7">
            <w:pPr>
              <w:rPr>
                <w:sz w:val="24"/>
                <w:szCs w:val="24"/>
              </w:rPr>
            </w:pPr>
            <w:r w:rsidRPr="00932E38">
              <w:rPr>
                <w:sz w:val="24"/>
                <w:szCs w:val="24"/>
              </w:rPr>
              <w:t>2. I ask my partner to do things for me when I have too much to do.</w:t>
            </w:r>
          </w:p>
        </w:tc>
        <w:tc>
          <w:tcPr>
            <w:tcW w:w="990" w:type="dxa"/>
          </w:tcPr>
          <w:p w14:paraId="43D1BB37" w14:textId="77777777" w:rsidR="004A19CB" w:rsidRPr="00932E38" w:rsidRDefault="004A19CB" w:rsidP="008820E7">
            <w:pPr>
              <w:rPr>
                <w:sz w:val="24"/>
                <w:szCs w:val="24"/>
              </w:rPr>
            </w:pPr>
          </w:p>
        </w:tc>
        <w:tc>
          <w:tcPr>
            <w:tcW w:w="990" w:type="dxa"/>
          </w:tcPr>
          <w:p w14:paraId="60080F36" w14:textId="77777777" w:rsidR="004A19CB" w:rsidRPr="00932E38" w:rsidRDefault="004A19CB" w:rsidP="008820E7">
            <w:pPr>
              <w:rPr>
                <w:sz w:val="24"/>
                <w:szCs w:val="24"/>
              </w:rPr>
            </w:pPr>
          </w:p>
        </w:tc>
        <w:tc>
          <w:tcPr>
            <w:tcW w:w="1350" w:type="dxa"/>
          </w:tcPr>
          <w:p w14:paraId="303C697A" w14:textId="77777777" w:rsidR="004A19CB" w:rsidRPr="00932E38" w:rsidRDefault="004A19CB" w:rsidP="008820E7">
            <w:pPr>
              <w:rPr>
                <w:sz w:val="24"/>
                <w:szCs w:val="24"/>
              </w:rPr>
            </w:pPr>
          </w:p>
        </w:tc>
        <w:tc>
          <w:tcPr>
            <w:tcW w:w="900" w:type="dxa"/>
          </w:tcPr>
          <w:p w14:paraId="18A74583" w14:textId="77777777" w:rsidR="004A19CB" w:rsidRPr="00932E38" w:rsidRDefault="004A19CB" w:rsidP="008820E7">
            <w:pPr>
              <w:rPr>
                <w:sz w:val="24"/>
                <w:szCs w:val="24"/>
              </w:rPr>
            </w:pPr>
          </w:p>
        </w:tc>
        <w:tc>
          <w:tcPr>
            <w:tcW w:w="918" w:type="dxa"/>
          </w:tcPr>
          <w:p w14:paraId="64228469" w14:textId="77777777" w:rsidR="004A19CB" w:rsidRPr="00932E38" w:rsidRDefault="004A19CB" w:rsidP="008820E7">
            <w:pPr>
              <w:rPr>
                <w:sz w:val="24"/>
                <w:szCs w:val="24"/>
              </w:rPr>
            </w:pPr>
          </w:p>
        </w:tc>
      </w:tr>
      <w:tr w:rsidR="004A19CB" w:rsidRPr="00932E38" w14:paraId="03ABD93E" w14:textId="77777777" w:rsidTr="00B91219">
        <w:tc>
          <w:tcPr>
            <w:tcW w:w="3708" w:type="dxa"/>
          </w:tcPr>
          <w:p w14:paraId="4B45C2F1" w14:textId="77777777" w:rsidR="004A19CB" w:rsidRPr="00932E38" w:rsidRDefault="004A19CB" w:rsidP="008820E7">
            <w:pPr>
              <w:rPr>
                <w:sz w:val="24"/>
                <w:szCs w:val="24"/>
              </w:rPr>
            </w:pPr>
            <w:r w:rsidRPr="00932E38">
              <w:rPr>
                <w:sz w:val="24"/>
                <w:szCs w:val="24"/>
              </w:rPr>
              <w:t>3. I show my partner through my behavior when I’m not doing well or when I have problems.</w:t>
            </w:r>
          </w:p>
        </w:tc>
        <w:tc>
          <w:tcPr>
            <w:tcW w:w="990" w:type="dxa"/>
          </w:tcPr>
          <w:p w14:paraId="4E54640D" w14:textId="77777777" w:rsidR="004A19CB" w:rsidRPr="00932E38" w:rsidRDefault="004A19CB" w:rsidP="008820E7">
            <w:pPr>
              <w:rPr>
                <w:sz w:val="24"/>
                <w:szCs w:val="24"/>
              </w:rPr>
            </w:pPr>
          </w:p>
        </w:tc>
        <w:tc>
          <w:tcPr>
            <w:tcW w:w="990" w:type="dxa"/>
          </w:tcPr>
          <w:p w14:paraId="168F3206" w14:textId="77777777" w:rsidR="004A19CB" w:rsidRPr="00932E38" w:rsidRDefault="004A19CB" w:rsidP="008820E7">
            <w:pPr>
              <w:rPr>
                <w:sz w:val="24"/>
                <w:szCs w:val="24"/>
              </w:rPr>
            </w:pPr>
          </w:p>
        </w:tc>
        <w:tc>
          <w:tcPr>
            <w:tcW w:w="1350" w:type="dxa"/>
          </w:tcPr>
          <w:p w14:paraId="0E7EC7DB" w14:textId="77777777" w:rsidR="004A19CB" w:rsidRPr="00932E38" w:rsidRDefault="004A19CB" w:rsidP="008820E7">
            <w:pPr>
              <w:rPr>
                <w:sz w:val="24"/>
                <w:szCs w:val="24"/>
              </w:rPr>
            </w:pPr>
          </w:p>
        </w:tc>
        <w:tc>
          <w:tcPr>
            <w:tcW w:w="900" w:type="dxa"/>
          </w:tcPr>
          <w:p w14:paraId="30C5CE76" w14:textId="77777777" w:rsidR="004A19CB" w:rsidRPr="00932E38" w:rsidRDefault="004A19CB" w:rsidP="008820E7">
            <w:pPr>
              <w:rPr>
                <w:sz w:val="24"/>
                <w:szCs w:val="24"/>
              </w:rPr>
            </w:pPr>
          </w:p>
        </w:tc>
        <w:tc>
          <w:tcPr>
            <w:tcW w:w="918" w:type="dxa"/>
          </w:tcPr>
          <w:p w14:paraId="2F8E5DA9" w14:textId="77777777" w:rsidR="004A19CB" w:rsidRPr="00932E38" w:rsidRDefault="004A19CB" w:rsidP="008820E7">
            <w:pPr>
              <w:rPr>
                <w:sz w:val="24"/>
                <w:szCs w:val="24"/>
              </w:rPr>
            </w:pPr>
          </w:p>
        </w:tc>
      </w:tr>
      <w:tr w:rsidR="004A19CB" w:rsidRPr="00932E38" w14:paraId="069729D4" w14:textId="77777777" w:rsidTr="00B91219">
        <w:tc>
          <w:tcPr>
            <w:tcW w:w="3708" w:type="dxa"/>
          </w:tcPr>
          <w:p w14:paraId="72B9BF84" w14:textId="77777777" w:rsidR="004A19CB" w:rsidRPr="00932E38" w:rsidRDefault="004A19CB" w:rsidP="008820E7">
            <w:pPr>
              <w:rPr>
                <w:sz w:val="24"/>
                <w:szCs w:val="24"/>
              </w:rPr>
            </w:pPr>
            <w:r w:rsidRPr="00932E38">
              <w:rPr>
                <w:sz w:val="24"/>
                <w:szCs w:val="24"/>
              </w:rPr>
              <w:t xml:space="preserve">4. I tell my partner openly how I feel and that I would appreciate </w:t>
            </w:r>
            <w:del w:id="700" w:author="T.J. Sullivan" w:date="2019-05-30T08:56:00Z">
              <w:r w:rsidRPr="00932E38" w:rsidDel="00FC24CC">
                <w:rPr>
                  <w:sz w:val="24"/>
                  <w:szCs w:val="24"/>
                </w:rPr>
                <w:delText>his/her</w:delText>
              </w:r>
            </w:del>
            <w:ins w:id="701" w:author="T.J. Sullivan" w:date="2019-05-30T08:56:00Z">
              <w:r w:rsidR="00FC24CC">
                <w:rPr>
                  <w:sz w:val="24"/>
                  <w:szCs w:val="24"/>
                </w:rPr>
                <w:t>their</w:t>
              </w:r>
            </w:ins>
            <w:r w:rsidRPr="00932E38">
              <w:rPr>
                <w:sz w:val="24"/>
                <w:szCs w:val="24"/>
              </w:rPr>
              <w:t xml:space="preserve"> support.</w:t>
            </w:r>
          </w:p>
        </w:tc>
        <w:tc>
          <w:tcPr>
            <w:tcW w:w="990" w:type="dxa"/>
          </w:tcPr>
          <w:p w14:paraId="5AF51A4C" w14:textId="77777777" w:rsidR="004A19CB" w:rsidRPr="00932E38" w:rsidRDefault="004A19CB" w:rsidP="008820E7">
            <w:pPr>
              <w:rPr>
                <w:sz w:val="24"/>
                <w:szCs w:val="24"/>
              </w:rPr>
            </w:pPr>
          </w:p>
        </w:tc>
        <w:tc>
          <w:tcPr>
            <w:tcW w:w="990" w:type="dxa"/>
          </w:tcPr>
          <w:p w14:paraId="07FEAC74" w14:textId="77777777" w:rsidR="004A19CB" w:rsidRPr="00932E38" w:rsidRDefault="004A19CB" w:rsidP="008820E7">
            <w:pPr>
              <w:rPr>
                <w:sz w:val="24"/>
                <w:szCs w:val="24"/>
              </w:rPr>
            </w:pPr>
          </w:p>
        </w:tc>
        <w:tc>
          <w:tcPr>
            <w:tcW w:w="1350" w:type="dxa"/>
          </w:tcPr>
          <w:p w14:paraId="502AA59F" w14:textId="77777777" w:rsidR="004A19CB" w:rsidRPr="00932E38" w:rsidRDefault="004A19CB" w:rsidP="008820E7">
            <w:pPr>
              <w:rPr>
                <w:sz w:val="24"/>
                <w:szCs w:val="24"/>
              </w:rPr>
            </w:pPr>
          </w:p>
        </w:tc>
        <w:tc>
          <w:tcPr>
            <w:tcW w:w="900" w:type="dxa"/>
          </w:tcPr>
          <w:p w14:paraId="0F20A98B" w14:textId="77777777" w:rsidR="004A19CB" w:rsidRPr="00932E38" w:rsidRDefault="004A19CB" w:rsidP="008820E7">
            <w:pPr>
              <w:rPr>
                <w:sz w:val="24"/>
                <w:szCs w:val="24"/>
              </w:rPr>
            </w:pPr>
          </w:p>
        </w:tc>
        <w:tc>
          <w:tcPr>
            <w:tcW w:w="918" w:type="dxa"/>
          </w:tcPr>
          <w:p w14:paraId="7314F8BC" w14:textId="77777777" w:rsidR="004A19CB" w:rsidRPr="00932E38" w:rsidRDefault="004A19CB" w:rsidP="008820E7">
            <w:pPr>
              <w:rPr>
                <w:sz w:val="24"/>
                <w:szCs w:val="24"/>
              </w:rPr>
            </w:pPr>
          </w:p>
        </w:tc>
      </w:tr>
      <w:tr w:rsidR="004A19CB" w:rsidRPr="00932E38" w14:paraId="724C73F4" w14:textId="77777777" w:rsidTr="00B91219">
        <w:tc>
          <w:tcPr>
            <w:tcW w:w="8856" w:type="dxa"/>
            <w:gridSpan w:val="6"/>
          </w:tcPr>
          <w:p w14:paraId="702C6249" w14:textId="77777777" w:rsidR="004A19CB" w:rsidRPr="00932E38" w:rsidRDefault="004A19CB" w:rsidP="008820E7">
            <w:pPr>
              <w:rPr>
                <w:sz w:val="24"/>
                <w:szCs w:val="24"/>
              </w:rPr>
            </w:pPr>
          </w:p>
          <w:p w14:paraId="71C3742A" w14:textId="77777777" w:rsidR="004A19CB" w:rsidRPr="00932E38" w:rsidRDefault="004A19CB" w:rsidP="008820E7">
            <w:pPr>
              <w:rPr>
                <w:sz w:val="24"/>
                <w:szCs w:val="24"/>
              </w:rPr>
            </w:pPr>
            <w:r w:rsidRPr="00932E38">
              <w:rPr>
                <w:sz w:val="24"/>
                <w:szCs w:val="24"/>
              </w:rPr>
              <w:t xml:space="preserve">This section is about what your partner does when you feel stressed </w:t>
            </w:r>
          </w:p>
        </w:tc>
      </w:tr>
      <w:tr w:rsidR="004A19CB" w:rsidRPr="00932E38" w14:paraId="53631DE7" w14:textId="77777777" w:rsidTr="00B91219">
        <w:tc>
          <w:tcPr>
            <w:tcW w:w="3708" w:type="dxa"/>
          </w:tcPr>
          <w:p w14:paraId="7A094BDA" w14:textId="77777777" w:rsidR="004A19CB" w:rsidRPr="00932E38" w:rsidRDefault="004A19CB" w:rsidP="008820E7">
            <w:pPr>
              <w:rPr>
                <w:sz w:val="24"/>
                <w:szCs w:val="24"/>
              </w:rPr>
            </w:pPr>
          </w:p>
        </w:tc>
        <w:tc>
          <w:tcPr>
            <w:tcW w:w="990" w:type="dxa"/>
          </w:tcPr>
          <w:p w14:paraId="51AFDFE8" w14:textId="77777777" w:rsidR="004A19CB" w:rsidRPr="00932E38" w:rsidRDefault="004A19CB" w:rsidP="008820E7">
            <w:pPr>
              <w:rPr>
                <w:sz w:val="24"/>
                <w:szCs w:val="24"/>
              </w:rPr>
            </w:pPr>
            <w:r w:rsidRPr="00932E38">
              <w:rPr>
                <w:sz w:val="24"/>
                <w:szCs w:val="24"/>
              </w:rPr>
              <w:t>Very rarely</w:t>
            </w:r>
          </w:p>
        </w:tc>
        <w:tc>
          <w:tcPr>
            <w:tcW w:w="990" w:type="dxa"/>
          </w:tcPr>
          <w:p w14:paraId="632DAEE8" w14:textId="77777777" w:rsidR="004A19CB" w:rsidRPr="00932E38" w:rsidRDefault="004A19CB" w:rsidP="008820E7">
            <w:pPr>
              <w:rPr>
                <w:sz w:val="24"/>
                <w:szCs w:val="24"/>
              </w:rPr>
            </w:pPr>
            <w:r w:rsidRPr="00932E38">
              <w:rPr>
                <w:sz w:val="24"/>
                <w:szCs w:val="24"/>
              </w:rPr>
              <w:t>rarely</w:t>
            </w:r>
          </w:p>
        </w:tc>
        <w:tc>
          <w:tcPr>
            <w:tcW w:w="1350" w:type="dxa"/>
          </w:tcPr>
          <w:p w14:paraId="6A9BDC23" w14:textId="77777777" w:rsidR="004A19CB" w:rsidRPr="00932E38" w:rsidRDefault="004A19CB" w:rsidP="008820E7">
            <w:pPr>
              <w:rPr>
                <w:sz w:val="24"/>
                <w:szCs w:val="24"/>
              </w:rPr>
            </w:pPr>
            <w:r w:rsidRPr="00932E38">
              <w:rPr>
                <w:sz w:val="24"/>
                <w:szCs w:val="24"/>
              </w:rPr>
              <w:t>sometimes</w:t>
            </w:r>
          </w:p>
        </w:tc>
        <w:tc>
          <w:tcPr>
            <w:tcW w:w="900" w:type="dxa"/>
          </w:tcPr>
          <w:p w14:paraId="78590D18" w14:textId="77777777" w:rsidR="004A19CB" w:rsidRPr="00932E38" w:rsidRDefault="004A19CB" w:rsidP="008820E7">
            <w:pPr>
              <w:rPr>
                <w:sz w:val="24"/>
                <w:szCs w:val="24"/>
              </w:rPr>
            </w:pPr>
            <w:r w:rsidRPr="00932E38">
              <w:rPr>
                <w:sz w:val="24"/>
                <w:szCs w:val="24"/>
              </w:rPr>
              <w:t>often</w:t>
            </w:r>
          </w:p>
        </w:tc>
        <w:tc>
          <w:tcPr>
            <w:tcW w:w="918" w:type="dxa"/>
          </w:tcPr>
          <w:p w14:paraId="0B583E85" w14:textId="77777777" w:rsidR="004A19CB" w:rsidRPr="00932E38" w:rsidRDefault="004A19CB" w:rsidP="008820E7">
            <w:pPr>
              <w:rPr>
                <w:sz w:val="24"/>
                <w:szCs w:val="24"/>
              </w:rPr>
            </w:pPr>
            <w:r w:rsidRPr="00932E38">
              <w:rPr>
                <w:sz w:val="24"/>
                <w:szCs w:val="24"/>
              </w:rPr>
              <w:t>Very often</w:t>
            </w:r>
          </w:p>
        </w:tc>
      </w:tr>
      <w:tr w:rsidR="004A19CB" w:rsidRPr="00932E38" w14:paraId="7EC4EC34" w14:textId="77777777" w:rsidTr="00B91219">
        <w:tc>
          <w:tcPr>
            <w:tcW w:w="3708" w:type="dxa"/>
          </w:tcPr>
          <w:p w14:paraId="1C7EF97E" w14:textId="77777777" w:rsidR="004A19CB" w:rsidRPr="00932E38" w:rsidRDefault="004A19CB" w:rsidP="008820E7">
            <w:pPr>
              <w:rPr>
                <w:sz w:val="24"/>
                <w:szCs w:val="24"/>
              </w:rPr>
            </w:pPr>
            <w:r w:rsidRPr="00932E38">
              <w:rPr>
                <w:sz w:val="24"/>
                <w:szCs w:val="24"/>
              </w:rPr>
              <w:t>5. My partner shows empathy and understanding to me.</w:t>
            </w:r>
          </w:p>
        </w:tc>
        <w:tc>
          <w:tcPr>
            <w:tcW w:w="990" w:type="dxa"/>
          </w:tcPr>
          <w:p w14:paraId="4E3610B1" w14:textId="77777777" w:rsidR="004A19CB" w:rsidRPr="00932E38" w:rsidRDefault="004A19CB" w:rsidP="008820E7">
            <w:pPr>
              <w:rPr>
                <w:sz w:val="24"/>
                <w:szCs w:val="24"/>
              </w:rPr>
            </w:pPr>
          </w:p>
        </w:tc>
        <w:tc>
          <w:tcPr>
            <w:tcW w:w="990" w:type="dxa"/>
          </w:tcPr>
          <w:p w14:paraId="0B2B3FCE" w14:textId="77777777" w:rsidR="004A19CB" w:rsidRPr="00932E38" w:rsidRDefault="004A19CB" w:rsidP="008820E7">
            <w:pPr>
              <w:rPr>
                <w:sz w:val="24"/>
                <w:szCs w:val="24"/>
              </w:rPr>
            </w:pPr>
          </w:p>
        </w:tc>
        <w:tc>
          <w:tcPr>
            <w:tcW w:w="1350" w:type="dxa"/>
          </w:tcPr>
          <w:p w14:paraId="153B6BB9" w14:textId="77777777" w:rsidR="004A19CB" w:rsidRPr="00932E38" w:rsidRDefault="004A19CB" w:rsidP="008820E7">
            <w:pPr>
              <w:rPr>
                <w:sz w:val="24"/>
                <w:szCs w:val="24"/>
              </w:rPr>
            </w:pPr>
          </w:p>
        </w:tc>
        <w:tc>
          <w:tcPr>
            <w:tcW w:w="900" w:type="dxa"/>
          </w:tcPr>
          <w:p w14:paraId="23A0604A" w14:textId="77777777" w:rsidR="004A19CB" w:rsidRPr="00932E38" w:rsidRDefault="004A19CB" w:rsidP="008820E7">
            <w:pPr>
              <w:rPr>
                <w:sz w:val="24"/>
                <w:szCs w:val="24"/>
              </w:rPr>
            </w:pPr>
          </w:p>
        </w:tc>
        <w:tc>
          <w:tcPr>
            <w:tcW w:w="918" w:type="dxa"/>
          </w:tcPr>
          <w:p w14:paraId="5A9AC6AE" w14:textId="77777777" w:rsidR="004A19CB" w:rsidRPr="00932E38" w:rsidRDefault="004A19CB" w:rsidP="008820E7">
            <w:pPr>
              <w:rPr>
                <w:sz w:val="24"/>
                <w:szCs w:val="24"/>
              </w:rPr>
            </w:pPr>
          </w:p>
        </w:tc>
      </w:tr>
      <w:tr w:rsidR="004A19CB" w:rsidRPr="00932E38" w14:paraId="089B1AC6" w14:textId="77777777" w:rsidTr="00B91219">
        <w:tc>
          <w:tcPr>
            <w:tcW w:w="3708" w:type="dxa"/>
          </w:tcPr>
          <w:p w14:paraId="63A695C7" w14:textId="77777777" w:rsidR="004A19CB" w:rsidRPr="00932E38" w:rsidRDefault="004A19CB" w:rsidP="008820E7">
            <w:pPr>
              <w:rPr>
                <w:sz w:val="24"/>
                <w:szCs w:val="24"/>
              </w:rPr>
            </w:pPr>
            <w:r w:rsidRPr="00932E38">
              <w:rPr>
                <w:sz w:val="24"/>
                <w:szCs w:val="24"/>
              </w:rPr>
              <w:t xml:space="preserve">6. My partner expresses that </w:t>
            </w:r>
            <w:del w:id="702" w:author="T.J. Sullivan" w:date="2019-05-30T09:02:00Z">
              <w:r w:rsidRPr="00932E38" w:rsidDel="00FC24CC">
                <w:rPr>
                  <w:sz w:val="24"/>
                  <w:szCs w:val="24"/>
                </w:rPr>
                <w:delText xml:space="preserve">s/he is </w:delText>
              </w:r>
            </w:del>
            <w:ins w:id="703" w:author="T.J. Sullivan" w:date="2019-05-30T09:02:00Z">
              <w:r w:rsidR="00FC24CC">
                <w:rPr>
                  <w:sz w:val="24"/>
                  <w:szCs w:val="24"/>
                </w:rPr>
                <w:t xml:space="preserve">they are </w:t>
              </w:r>
            </w:ins>
            <w:r w:rsidRPr="00932E38">
              <w:rPr>
                <w:sz w:val="24"/>
                <w:szCs w:val="24"/>
              </w:rPr>
              <w:t>on my side.</w:t>
            </w:r>
          </w:p>
        </w:tc>
        <w:tc>
          <w:tcPr>
            <w:tcW w:w="990" w:type="dxa"/>
          </w:tcPr>
          <w:p w14:paraId="08CCDC1F" w14:textId="77777777" w:rsidR="004A19CB" w:rsidRPr="00932E38" w:rsidRDefault="004A19CB" w:rsidP="008820E7">
            <w:pPr>
              <w:rPr>
                <w:sz w:val="24"/>
                <w:szCs w:val="24"/>
              </w:rPr>
            </w:pPr>
          </w:p>
        </w:tc>
        <w:tc>
          <w:tcPr>
            <w:tcW w:w="990" w:type="dxa"/>
          </w:tcPr>
          <w:p w14:paraId="36254929" w14:textId="77777777" w:rsidR="004A19CB" w:rsidRPr="00932E38" w:rsidRDefault="004A19CB" w:rsidP="008820E7">
            <w:pPr>
              <w:rPr>
                <w:sz w:val="24"/>
                <w:szCs w:val="24"/>
              </w:rPr>
            </w:pPr>
          </w:p>
        </w:tc>
        <w:tc>
          <w:tcPr>
            <w:tcW w:w="1350" w:type="dxa"/>
          </w:tcPr>
          <w:p w14:paraId="4F7470B3" w14:textId="77777777" w:rsidR="004A19CB" w:rsidRPr="00932E38" w:rsidRDefault="004A19CB" w:rsidP="008820E7">
            <w:pPr>
              <w:rPr>
                <w:sz w:val="24"/>
                <w:szCs w:val="24"/>
              </w:rPr>
            </w:pPr>
          </w:p>
        </w:tc>
        <w:tc>
          <w:tcPr>
            <w:tcW w:w="900" w:type="dxa"/>
          </w:tcPr>
          <w:p w14:paraId="411475D1" w14:textId="77777777" w:rsidR="004A19CB" w:rsidRPr="00932E38" w:rsidRDefault="004A19CB" w:rsidP="008820E7">
            <w:pPr>
              <w:rPr>
                <w:sz w:val="24"/>
                <w:szCs w:val="24"/>
              </w:rPr>
            </w:pPr>
          </w:p>
        </w:tc>
        <w:tc>
          <w:tcPr>
            <w:tcW w:w="918" w:type="dxa"/>
          </w:tcPr>
          <w:p w14:paraId="48F8B741" w14:textId="77777777" w:rsidR="004A19CB" w:rsidRPr="00932E38" w:rsidRDefault="004A19CB" w:rsidP="008820E7">
            <w:pPr>
              <w:rPr>
                <w:sz w:val="24"/>
                <w:szCs w:val="24"/>
              </w:rPr>
            </w:pPr>
          </w:p>
        </w:tc>
      </w:tr>
      <w:tr w:rsidR="004A19CB" w:rsidRPr="00932E38" w14:paraId="4672C797" w14:textId="77777777" w:rsidTr="00B91219">
        <w:tc>
          <w:tcPr>
            <w:tcW w:w="3708" w:type="dxa"/>
          </w:tcPr>
          <w:p w14:paraId="415ECF75" w14:textId="77777777" w:rsidR="004A19CB" w:rsidRPr="00932E38" w:rsidRDefault="004A19CB" w:rsidP="008820E7">
            <w:pPr>
              <w:rPr>
                <w:sz w:val="24"/>
                <w:szCs w:val="24"/>
              </w:rPr>
            </w:pPr>
            <w:r w:rsidRPr="00932E38">
              <w:rPr>
                <w:sz w:val="24"/>
                <w:szCs w:val="24"/>
              </w:rPr>
              <w:t>7. My partner blames me for not coping well enough with stress.</w:t>
            </w:r>
          </w:p>
        </w:tc>
        <w:tc>
          <w:tcPr>
            <w:tcW w:w="990" w:type="dxa"/>
          </w:tcPr>
          <w:p w14:paraId="6D4997D0" w14:textId="77777777" w:rsidR="004A19CB" w:rsidRPr="00932E38" w:rsidRDefault="004A19CB" w:rsidP="008820E7">
            <w:pPr>
              <w:rPr>
                <w:sz w:val="24"/>
                <w:szCs w:val="24"/>
              </w:rPr>
            </w:pPr>
          </w:p>
        </w:tc>
        <w:tc>
          <w:tcPr>
            <w:tcW w:w="990" w:type="dxa"/>
          </w:tcPr>
          <w:p w14:paraId="3B51FE60" w14:textId="77777777" w:rsidR="004A19CB" w:rsidRPr="00932E38" w:rsidRDefault="004A19CB" w:rsidP="008820E7">
            <w:pPr>
              <w:rPr>
                <w:sz w:val="24"/>
                <w:szCs w:val="24"/>
              </w:rPr>
            </w:pPr>
          </w:p>
        </w:tc>
        <w:tc>
          <w:tcPr>
            <w:tcW w:w="1350" w:type="dxa"/>
          </w:tcPr>
          <w:p w14:paraId="53986D6F" w14:textId="77777777" w:rsidR="004A19CB" w:rsidRPr="00932E38" w:rsidRDefault="004A19CB" w:rsidP="008820E7">
            <w:pPr>
              <w:rPr>
                <w:sz w:val="24"/>
                <w:szCs w:val="24"/>
              </w:rPr>
            </w:pPr>
          </w:p>
        </w:tc>
        <w:tc>
          <w:tcPr>
            <w:tcW w:w="900" w:type="dxa"/>
          </w:tcPr>
          <w:p w14:paraId="19AB1CE2" w14:textId="77777777" w:rsidR="004A19CB" w:rsidRPr="00932E38" w:rsidRDefault="004A19CB" w:rsidP="008820E7">
            <w:pPr>
              <w:rPr>
                <w:sz w:val="24"/>
                <w:szCs w:val="24"/>
              </w:rPr>
            </w:pPr>
          </w:p>
        </w:tc>
        <w:tc>
          <w:tcPr>
            <w:tcW w:w="918" w:type="dxa"/>
          </w:tcPr>
          <w:p w14:paraId="547FD09C" w14:textId="77777777" w:rsidR="004A19CB" w:rsidRPr="00932E38" w:rsidRDefault="004A19CB" w:rsidP="008820E7">
            <w:pPr>
              <w:rPr>
                <w:sz w:val="24"/>
                <w:szCs w:val="24"/>
              </w:rPr>
            </w:pPr>
          </w:p>
        </w:tc>
      </w:tr>
      <w:tr w:rsidR="004A19CB" w:rsidRPr="00932E38" w14:paraId="5AF5DF26" w14:textId="77777777" w:rsidTr="00B91219">
        <w:tc>
          <w:tcPr>
            <w:tcW w:w="3708" w:type="dxa"/>
          </w:tcPr>
          <w:p w14:paraId="3C5FBA4E" w14:textId="77777777" w:rsidR="004A19CB" w:rsidRPr="00932E38" w:rsidRDefault="004A19CB" w:rsidP="008820E7">
            <w:pPr>
              <w:rPr>
                <w:sz w:val="24"/>
                <w:szCs w:val="24"/>
              </w:rPr>
            </w:pPr>
            <w:r w:rsidRPr="00932E38">
              <w:rPr>
                <w:sz w:val="24"/>
                <w:szCs w:val="24"/>
              </w:rPr>
              <w:t>8. My partner helps me to see stressful situation</w:t>
            </w:r>
            <w:ins w:id="704" w:author="T.J. Sullivan" w:date="2019-05-30T09:02:00Z">
              <w:r w:rsidR="00FC24CC">
                <w:rPr>
                  <w:sz w:val="24"/>
                  <w:szCs w:val="24"/>
                </w:rPr>
                <w:t>s</w:t>
              </w:r>
            </w:ins>
            <w:r w:rsidRPr="00932E38">
              <w:rPr>
                <w:sz w:val="24"/>
                <w:szCs w:val="24"/>
              </w:rPr>
              <w:t xml:space="preserve"> in a different light. </w:t>
            </w:r>
          </w:p>
        </w:tc>
        <w:tc>
          <w:tcPr>
            <w:tcW w:w="990" w:type="dxa"/>
          </w:tcPr>
          <w:p w14:paraId="3F7B22FE" w14:textId="77777777" w:rsidR="004A19CB" w:rsidRPr="00932E38" w:rsidRDefault="004A19CB" w:rsidP="008820E7">
            <w:pPr>
              <w:rPr>
                <w:sz w:val="24"/>
                <w:szCs w:val="24"/>
              </w:rPr>
            </w:pPr>
          </w:p>
        </w:tc>
        <w:tc>
          <w:tcPr>
            <w:tcW w:w="990" w:type="dxa"/>
          </w:tcPr>
          <w:p w14:paraId="71FA5040" w14:textId="77777777" w:rsidR="004A19CB" w:rsidRPr="00932E38" w:rsidRDefault="004A19CB" w:rsidP="008820E7">
            <w:pPr>
              <w:rPr>
                <w:sz w:val="24"/>
                <w:szCs w:val="24"/>
              </w:rPr>
            </w:pPr>
          </w:p>
        </w:tc>
        <w:tc>
          <w:tcPr>
            <w:tcW w:w="1350" w:type="dxa"/>
          </w:tcPr>
          <w:p w14:paraId="2AE58942" w14:textId="77777777" w:rsidR="004A19CB" w:rsidRPr="00932E38" w:rsidRDefault="004A19CB" w:rsidP="008820E7">
            <w:pPr>
              <w:rPr>
                <w:sz w:val="24"/>
                <w:szCs w:val="24"/>
              </w:rPr>
            </w:pPr>
          </w:p>
        </w:tc>
        <w:tc>
          <w:tcPr>
            <w:tcW w:w="900" w:type="dxa"/>
          </w:tcPr>
          <w:p w14:paraId="42CF72EE" w14:textId="77777777" w:rsidR="004A19CB" w:rsidRPr="00932E38" w:rsidRDefault="004A19CB" w:rsidP="008820E7">
            <w:pPr>
              <w:rPr>
                <w:sz w:val="24"/>
                <w:szCs w:val="24"/>
              </w:rPr>
            </w:pPr>
          </w:p>
        </w:tc>
        <w:tc>
          <w:tcPr>
            <w:tcW w:w="918" w:type="dxa"/>
          </w:tcPr>
          <w:p w14:paraId="2B78F904" w14:textId="77777777" w:rsidR="004A19CB" w:rsidRPr="00932E38" w:rsidRDefault="004A19CB" w:rsidP="008820E7">
            <w:pPr>
              <w:rPr>
                <w:sz w:val="24"/>
                <w:szCs w:val="24"/>
              </w:rPr>
            </w:pPr>
          </w:p>
        </w:tc>
      </w:tr>
      <w:tr w:rsidR="004A19CB" w:rsidRPr="00932E38" w14:paraId="15D2F7F1" w14:textId="77777777" w:rsidTr="00B91219">
        <w:tc>
          <w:tcPr>
            <w:tcW w:w="3708" w:type="dxa"/>
          </w:tcPr>
          <w:p w14:paraId="257EA6B3" w14:textId="77777777" w:rsidR="004A19CB" w:rsidRPr="00932E38" w:rsidRDefault="004A19CB" w:rsidP="008820E7">
            <w:pPr>
              <w:rPr>
                <w:sz w:val="24"/>
                <w:szCs w:val="24"/>
              </w:rPr>
            </w:pPr>
            <w:r w:rsidRPr="00932E38">
              <w:rPr>
                <w:sz w:val="24"/>
                <w:szCs w:val="24"/>
              </w:rPr>
              <w:t>9. My partner listens to me and gives me the opportunity to communicate what really bothers me.</w:t>
            </w:r>
          </w:p>
        </w:tc>
        <w:tc>
          <w:tcPr>
            <w:tcW w:w="990" w:type="dxa"/>
          </w:tcPr>
          <w:p w14:paraId="06CDD81A" w14:textId="77777777" w:rsidR="004A19CB" w:rsidRPr="00932E38" w:rsidRDefault="004A19CB" w:rsidP="008820E7">
            <w:pPr>
              <w:rPr>
                <w:sz w:val="24"/>
                <w:szCs w:val="24"/>
              </w:rPr>
            </w:pPr>
          </w:p>
        </w:tc>
        <w:tc>
          <w:tcPr>
            <w:tcW w:w="990" w:type="dxa"/>
          </w:tcPr>
          <w:p w14:paraId="21E82454" w14:textId="77777777" w:rsidR="004A19CB" w:rsidRPr="00932E38" w:rsidRDefault="004A19CB" w:rsidP="008820E7">
            <w:pPr>
              <w:rPr>
                <w:sz w:val="24"/>
                <w:szCs w:val="24"/>
              </w:rPr>
            </w:pPr>
          </w:p>
        </w:tc>
        <w:tc>
          <w:tcPr>
            <w:tcW w:w="1350" w:type="dxa"/>
          </w:tcPr>
          <w:p w14:paraId="61C67DE9" w14:textId="77777777" w:rsidR="004A19CB" w:rsidRPr="00932E38" w:rsidRDefault="004A19CB" w:rsidP="008820E7">
            <w:pPr>
              <w:rPr>
                <w:sz w:val="24"/>
                <w:szCs w:val="24"/>
              </w:rPr>
            </w:pPr>
          </w:p>
        </w:tc>
        <w:tc>
          <w:tcPr>
            <w:tcW w:w="900" w:type="dxa"/>
          </w:tcPr>
          <w:p w14:paraId="16D933DB" w14:textId="77777777" w:rsidR="004A19CB" w:rsidRPr="00932E38" w:rsidRDefault="004A19CB" w:rsidP="008820E7">
            <w:pPr>
              <w:rPr>
                <w:sz w:val="24"/>
                <w:szCs w:val="24"/>
              </w:rPr>
            </w:pPr>
          </w:p>
        </w:tc>
        <w:tc>
          <w:tcPr>
            <w:tcW w:w="918" w:type="dxa"/>
          </w:tcPr>
          <w:p w14:paraId="25A714BA" w14:textId="77777777" w:rsidR="004A19CB" w:rsidRPr="00932E38" w:rsidRDefault="004A19CB" w:rsidP="008820E7">
            <w:pPr>
              <w:rPr>
                <w:sz w:val="24"/>
                <w:szCs w:val="24"/>
              </w:rPr>
            </w:pPr>
          </w:p>
        </w:tc>
      </w:tr>
      <w:tr w:rsidR="004A19CB" w:rsidRPr="00932E38" w14:paraId="3B06E26A" w14:textId="77777777" w:rsidTr="00B91219">
        <w:tc>
          <w:tcPr>
            <w:tcW w:w="3708" w:type="dxa"/>
          </w:tcPr>
          <w:p w14:paraId="597EA042" w14:textId="77777777" w:rsidR="004A19CB" w:rsidRPr="00932E38" w:rsidRDefault="004A19CB" w:rsidP="008820E7">
            <w:pPr>
              <w:rPr>
                <w:sz w:val="24"/>
                <w:szCs w:val="24"/>
              </w:rPr>
            </w:pPr>
            <w:r w:rsidRPr="00932E38">
              <w:rPr>
                <w:sz w:val="24"/>
                <w:szCs w:val="24"/>
              </w:rPr>
              <w:t>10. My partner does not take my stress seriously.</w:t>
            </w:r>
          </w:p>
        </w:tc>
        <w:tc>
          <w:tcPr>
            <w:tcW w:w="990" w:type="dxa"/>
          </w:tcPr>
          <w:p w14:paraId="69D6D74B" w14:textId="77777777" w:rsidR="004A19CB" w:rsidRPr="00932E38" w:rsidRDefault="004A19CB" w:rsidP="008820E7">
            <w:pPr>
              <w:rPr>
                <w:sz w:val="24"/>
                <w:szCs w:val="24"/>
              </w:rPr>
            </w:pPr>
          </w:p>
        </w:tc>
        <w:tc>
          <w:tcPr>
            <w:tcW w:w="990" w:type="dxa"/>
          </w:tcPr>
          <w:p w14:paraId="720E57D9" w14:textId="77777777" w:rsidR="004A19CB" w:rsidRPr="00932E38" w:rsidRDefault="004A19CB" w:rsidP="008820E7">
            <w:pPr>
              <w:rPr>
                <w:sz w:val="24"/>
                <w:szCs w:val="24"/>
              </w:rPr>
            </w:pPr>
          </w:p>
        </w:tc>
        <w:tc>
          <w:tcPr>
            <w:tcW w:w="1350" w:type="dxa"/>
          </w:tcPr>
          <w:p w14:paraId="2B4D067C" w14:textId="77777777" w:rsidR="004A19CB" w:rsidRPr="00932E38" w:rsidRDefault="004A19CB" w:rsidP="008820E7">
            <w:pPr>
              <w:rPr>
                <w:sz w:val="24"/>
                <w:szCs w:val="24"/>
              </w:rPr>
            </w:pPr>
          </w:p>
        </w:tc>
        <w:tc>
          <w:tcPr>
            <w:tcW w:w="900" w:type="dxa"/>
          </w:tcPr>
          <w:p w14:paraId="44FE9731" w14:textId="77777777" w:rsidR="004A19CB" w:rsidRPr="00932E38" w:rsidRDefault="004A19CB" w:rsidP="008820E7">
            <w:pPr>
              <w:rPr>
                <w:sz w:val="24"/>
                <w:szCs w:val="24"/>
              </w:rPr>
            </w:pPr>
          </w:p>
        </w:tc>
        <w:tc>
          <w:tcPr>
            <w:tcW w:w="918" w:type="dxa"/>
          </w:tcPr>
          <w:p w14:paraId="75FB0BF6" w14:textId="77777777" w:rsidR="004A19CB" w:rsidRPr="00932E38" w:rsidRDefault="004A19CB" w:rsidP="008820E7">
            <w:pPr>
              <w:rPr>
                <w:sz w:val="24"/>
                <w:szCs w:val="24"/>
              </w:rPr>
            </w:pPr>
          </w:p>
        </w:tc>
      </w:tr>
      <w:tr w:rsidR="004A19CB" w:rsidRPr="00932E38" w14:paraId="30F99752" w14:textId="77777777" w:rsidTr="00B91219">
        <w:tc>
          <w:tcPr>
            <w:tcW w:w="3708" w:type="dxa"/>
          </w:tcPr>
          <w:p w14:paraId="1228D4B4" w14:textId="77777777" w:rsidR="004A19CB" w:rsidRPr="00932E38" w:rsidRDefault="004A19CB" w:rsidP="008820E7">
            <w:pPr>
              <w:rPr>
                <w:sz w:val="24"/>
                <w:szCs w:val="24"/>
              </w:rPr>
            </w:pPr>
            <w:r w:rsidRPr="00932E38">
              <w:rPr>
                <w:sz w:val="24"/>
                <w:szCs w:val="24"/>
              </w:rPr>
              <w:t>11. My partner provides support, but does so unwillingly or unmotivated,</w:t>
            </w:r>
          </w:p>
        </w:tc>
        <w:tc>
          <w:tcPr>
            <w:tcW w:w="990" w:type="dxa"/>
          </w:tcPr>
          <w:p w14:paraId="4374A8D9" w14:textId="77777777" w:rsidR="004A19CB" w:rsidRPr="00932E38" w:rsidRDefault="004A19CB" w:rsidP="008820E7">
            <w:pPr>
              <w:rPr>
                <w:sz w:val="24"/>
                <w:szCs w:val="24"/>
              </w:rPr>
            </w:pPr>
          </w:p>
        </w:tc>
        <w:tc>
          <w:tcPr>
            <w:tcW w:w="990" w:type="dxa"/>
          </w:tcPr>
          <w:p w14:paraId="6D7E7428" w14:textId="77777777" w:rsidR="004A19CB" w:rsidRPr="00932E38" w:rsidRDefault="004A19CB" w:rsidP="008820E7">
            <w:pPr>
              <w:rPr>
                <w:sz w:val="24"/>
                <w:szCs w:val="24"/>
              </w:rPr>
            </w:pPr>
          </w:p>
        </w:tc>
        <w:tc>
          <w:tcPr>
            <w:tcW w:w="1350" w:type="dxa"/>
          </w:tcPr>
          <w:p w14:paraId="273B0EE1" w14:textId="77777777" w:rsidR="004A19CB" w:rsidRPr="00932E38" w:rsidRDefault="004A19CB" w:rsidP="008820E7">
            <w:pPr>
              <w:rPr>
                <w:sz w:val="24"/>
                <w:szCs w:val="24"/>
              </w:rPr>
            </w:pPr>
          </w:p>
        </w:tc>
        <w:tc>
          <w:tcPr>
            <w:tcW w:w="900" w:type="dxa"/>
          </w:tcPr>
          <w:p w14:paraId="1FB69A64" w14:textId="77777777" w:rsidR="004A19CB" w:rsidRPr="00932E38" w:rsidRDefault="004A19CB" w:rsidP="008820E7">
            <w:pPr>
              <w:rPr>
                <w:sz w:val="24"/>
                <w:szCs w:val="24"/>
              </w:rPr>
            </w:pPr>
          </w:p>
        </w:tc>
        <w:tc>
          <w:tcPr>
            <w:tcW w:w="918" w:type="dxa"/>
          </w:tcPr>
          <w:p w14:paraId="3B4DC133" w14:textId="77777777" w:rsidR="004A19CB" w:rsidRPr="00932E38" w:rsidRDefault="004A19CB" w:rsidP="008820E7">
            <w:pPr>
              <w:rPr>
                <w:sz w:val="24"/>
                <w:szCs w:val="24"/>
              </w:rPr>
            </w:pPr>
          </w:p>
        </w:tc>
      </w:tr>
      <w:tr w:rsidR="004A19CB" w:rsidRPr="00932E38" w14:paraId="53AE4BA3" w14:textId="77777777" w:rsidTr="00B91219">
        <w:tc>
          <w:tcPr>
            <w:tcW w:w="3708" w:type="dxa"/>
          </w:tcPr>
          <w:p w14:paraId="722EFDCD" w14:textId="77777777" w:rsidR="004A19CB" w:rsidRPr="00932E38" w:rsidRDefault="004A19CB" w:rsidP="008820E7">
            <w:pPr>
              <w:rPr>
                <w:sz w:val="24"/>
                <w:szCs w:val="24"/>
              </w:rPr>
            </w:pPr>
            <w:r w:rsidRPr="00932E38">
              <w:rPr>
                <w:sz w:val="24"/>
                <w:szCs w:val="24"/>
              </w:rPr>
              <w:t xml:space="preserve">12. My partner takes on things that I normally do in order to help me out. </w:t>
            </w:r>
          </w:p>
        </w:tc>
        <w:tc>
          <w:tcPr>
            <w:tcW w:w="990" w:type="dxa"/>
          </w:tcPr>
          <w:p w14:paraId="0FCB9996" w14:textId="77777777" w:rsidR="004A19CB" w:rsidRPr="00932E38" w:rsidRDefault="004A19CB" w:rsidP="008820E7">
            <w:pPr>
              <w:rPr>
                <w:sz w:val="24"/>
                <w:szCs w:val="24"/>
              </w:rPr>
            </w:pPr>
          </w:p>
        </w:tc>
        <w:tc>
          <w:tcPr>
            <w:tcW w:w="990" w:type="dxa"/>
          </w:tcPr>
          <w:p w14:paraId="10CFC991" w14:textId="77777777" w:rsidR="004A19CB" w:rsidRPr="00932E38" w:rsidRDefault="004A19CB" w:rsidP="008820E7">
            <w:pPr>
              <w:rPr>
                <w:sz w:val="24"/>
                <w:szCs w:val="24"/>
              </w:rPr>
            </w:pPr>
          </w:p>
        </w:tc>
        <w:tc>
          <w:tcPr>
            <w:tcW w:w="1350" w:type="dxa"/>
          </w:tcPr>
          <w:p w14:paraId="0E746A63" w14:textId="77777777" w:rsidR="004A19CB" w:rsidRPr="00932E38" w:rsidRDefault="004A19CB" w:rsidP="008820E7">
            <w:pPr>
              <w:rPr>
                <w:sz w:val="24"/>
                <w:szCs w:val="24"/>
              </w:rPr>
            </w:pPr>
          </w:p>
        </w:tc>
        <w:tc>
          <w:tcPr>
            <w:tcW w:w="900" w:type="dxa"/>
          </w:tcPr>
          <w:p w14:paraId="23221FF9" w14:textId="77777777" w:rsidR="004A19CB" w:rsidRPr="00932E38" w:rsidRDefault="004A19CB" w:rsidP="008820E7">
            <w:pPr>
              <w:rPr>
                <w:sz w:val="24"/>
                <w:szCs w:val="24"/>
              </w:rPr>
            </w:pPr>
          </w:p>
        </w:tc>
        <w:tc>
          <w:tcPr>
            <w:tcW w:w="918" w:type="dxa"/>
          </w:tcPr>
          <w:p w14:paraId="6F315C49" w14:textId="77777777" w:rsidR="004A19CB" w:rsidRPr="00932E38" w:rsidRDefault="004A19CB" w:rsidP="008820E7">
            <w:pPr>
              <w:rPr>
                <w:sz w:val="24"/>
                <w:szCs w:val="24"/>
              </w:rPr>
            </w:pPr>
          </w:p>
        </w:tc>
      </w:tr>
      <w:tr w:rsidR="004A19CB" w:rsidRPr="00932E38" w14:paraId="2479A8CF" w14:textId="77777777" w:rsidTr="00B91219">
        <w:tc>
          <w:tcPr>
            <w:tcW w:w="3708" w:type="dxa"/>
          </w:tcPr>
          <w:p w14:paraId="60989470" w14:textId="77777777" w:rsidR="004A19CB" w:rsidRPr="00932E38" w:rsidRDefault="004A19CB" w:rsidP="008820E7">
            <w:pPr>
              <w:rPr>
                <w:sz w:val="24"/>
                <w:szCs w:val="24"/>
              </w:rPr>
            </w:pPr>
            <w:r w:rsidRPr="00932E38">
              <w:rPr>
                <w:sz w:val="24"/>
                <w:szCs w:val="24"/>
              </w:rPr>
              <w:lastRenderedPageBreak/>
              <w:t>13. My partner helps me analyze the situation so that I can better face the problem.</w:t>
            </w:r>
          </w:p>
        </w:tc>
        <w:tc>
          <w:tcPr>
            <w:tcW w:w="990" w:type="dxa"/>
          </w:tcPr>
          <w:p w14:paraId="58837FED" w14:textId="77777777" w:rsidR="004A19CB" w:rsidRPr="00932E38" w:rsidRDefault="004A19CB" w:rsidP="008820E7">
            <w:pPr>
              <w:rPr>
                <w:sz w:val="24"/>
                <w:szCs w:val="24"/>
              </w:rPr>
            </w:pPr>
          </w:p>
        </w:tc>
        <w:tc>
          <w:tcPr>
            <w:tcW w:w="990" w:type="dxa"/>
          </w:tcPr>
          <w:p w14:paraId="47CF8EE0" w14:textId="77777777" w:rsidR="004A19CB" w:rsidRPr="00932E38" w:rsidRDefault="004A19CB" w:rsidP="008820E7">
            <w:pPr>
              <w:rPr>
                <w:sz w:val="24"/>
                <w:szCs w:val="24"/>
              </w:rPr>
            </w:pPr>
          </w:p>
        </w:tc>
        <w:tc>
          <w:tcPr>
            <w:tcW w:w="1350" w:type="dxa"/>
          </w:tcPr>
          <w:p w14:paraId="00A8F0CF" w14:textId="77777777" w:rsidR="004A19CB" w:rsidRPr="00932E38" w:rsidRDefault="004A19CB" w:rsidP="008820E7">
            <w:pPr>
              <w:rPr>
                <w:sz w:val="24"/>
                <w:szCs w:val="24"/>
              </w:rPr>
            </w:pPr>
          </w:p>
        </w:tc>
        <w:tc>
          <w:tcPr>
            <w:tcW w:w="900" w:type="dxa"/>
          </w:tcPr>
          <w:p w14:paraId="6C2AE8F9" w14:textId="77777777" w:rsidR="004A19CB" w:rsidRPr="00932E38" w:rsidRDefault="004A19CB" w:rsidP="008820E7">
            <w:pPr>
              <w:rPr>
                <w:sz w:val="24"/>
                <w:szCs w:val="24"/>
              </w:rPr>
            </w:pPr>
          </w:p>
        </w:tc>
        <w:tc>
          <w:tcPr>
            <w:tcW w:w="918" w:type="dxa"/>
          </w:tcPr>
          <w:p w14:paraId="45388601" w14:textId="77777777" w:rsidR="004A19CB" w:rsidRPr="00932E38" w:rsidRDefault="004A19CB" w:rsidP="008820E7">
            <w:pPr>
              <w:rPr>
                <w:sz w:val="24"/>
                <w:szCs w:val="24"/>
              </w:rPr>
            </w:pPr>
          </w:p>
        </w:tc>
      </w:tr>
      <w:tr w:rsidR="004A19CB" w:rsidRPr="00932E38" w14:paraId="3644E135" w14:textId="77777777" w:rsidTr="00B91219">
        <w:tc>
          <w:tcPr>
            <w:tcW w:w="3708" w:type="dxa"/>
          </w:tcPr>
          <w:p w14:paraId="6A4DDBDF" w14:textId="77777777" w:rsidR="004A19CB" w:rsidRPr="00932E38" w:rsidRDefault="004A19CB" w:rsidP="008820E7">
            <w:pPr>
              <w:rPr>
                <w:sz w:val="24"/>
                <w:szCs w:val="24"/>
              </w:rPr>
            </w:pPr>
            <w:r w:rsidRPr="00932E38">
              <w:rPr>
                <w:sz w:val="24"/>
                <w:szCs w:val="24"/>
              </w:rPr>
              <w:t xml:space="preserve">14. When I am too busy, my partner helps me out. </w:t>
            </w:r>
          </w:p>
        </w:tc>
        <w:tc>
          <w:tcPr>
            <w:tcW w:w="990" w:type="dxa"/>
          </w:tcPr>
          <w:p w14:paraId="47F8EF93" w14:textId="77777777" w:rsidR="004A19CB" w:rsidRPr="00932E38" w:rsidRDefault="004A19CB" w:rsidP="008820E7">
            <w:pPr>
              <w:rPr>
                <w:sz w:val="24"/>
                <w:szCs w:val="24"/>
              </w:rPr>
            </w:pPr>
          </w:p>
        </w:tc>
        <w:tc>
          <w:tcPr>
            <w:tcW w:w="990" w:type="dxa"/>
          </w:tcPr>
          <w:p w14:paraId="340BB405" w14:textId="77777777" w:rsidR="004A19CB" w:rsidRPr="00932E38" w:rsidRDefault="004A19CB" w:rsidP="008820E7">
            <w:pPr>
              <w:rPr>
                <w:sz w:val="24"/>
                <w:szCs w:val="24"/>
              </w:rPr>
            </w:pPr>
          </w:p>
        </w:tc>
        <w:tc>
          <w:tcPr>
            <w:tcW w:w="1350" w:type="dxa"/>
          </w:tcPr>
          <w:p w14:paraId="4005E095" w14:textId="77777777" w:rsidR="004A19CB" w:rsidRPr="00932E38" w:rsidRDefault="004A19CB" w:rsidP="008820E7">
            <w:pPr>
              <w:rPr>
                <w:sz w:val="24"/>
                <w:szCs w:val="24"/>
              </w:rPr>
            </w:pPr>
          </w:p>
        </w:tc>
        <w:tc>
          <w:tcPr>
            <w:tcW w:w="900" w:type="dxa"/>
          </w:tcPr>
          <w:p w14:paraId="3C8599E2" w14:textId="77777777" w:rsidR="004A19CB" w:rsidRPr="00932E38" w:rsidRDefault="004A19CB" w:rsidP="008820E7">
            <w:pPr>
              <w:rPr>
                <w:sz w:val="24"/>
                <w:szCs w:val="24"/>
              </w:rPr>
            </w:pPr>
          </w:p>
        </w:tc>
        <w:tc>
          <w:tcPr>
            <w:tcW w:w="918" w:type="dxa"/>
          </w:tcPr>
          <w:p w14:paraId="6C6D4033" w14:textId="77777777" w:rsidR="004A19CB" w:rsidRPr="00932E38" w:rsidRDefault="004A19CB" w:rsidP="008820E7">
            <w:pPr>
              <w:rPr>
                <w:sz w:val="24"/>
                <w:szCs w:val="24"/>
              </w:rPr>
            </w:pPr>
          </w:p>
        </w:tc>
      </w:tr>
      <w:tr w:rsidR="004A19CB" w:rsidRPr="00932E38" w14:paraId="18CEC63C" w14:textId="77777777" w:rsidTr="00B91219">
        <w:tc>
          <w:tcPr>
            <w:tcW w:w="3708" w:type="dxa"/>
          </w:tcPr>
          <w:p w14:paraId="0B8091B0" w14:textId="77777777" w:rsidR="004A19CB" w:rsidRPr="00932E38" w:rsidRDefault="004A19CB" w:rsidP="008820E7">
            <w:pPr>
              <w:rPr>
                <w:sz w:val="24"/>
                <w:szCs w:val="24"/>
              </w:rPr>
            </w:pPr>
            <w:r w:rsidRPr="00932E38">
              <w:rPr>
                <w:sz w:val="24"/>
                <w:szCs w:val="24"/>
              </w:rPr>
              <w:t>15. When I am stressed, my partner tends to withdraw.</w:t>
            </w:r>
          </w:p>
        </w:tc>
        <w:tc>
          <w:tcPr>
            <w:tcW w:w="990" w:type="dxa"/>
          </w:tcPr>
          <w:p w14:paraId="5E61C1D6" w14:textId="77777777" w:rsidR="004A19CB" w:rsidRPr="00932E38" w:rsidRDefault="004A19CB" w:rsidP="008820E7">
            <w:pPr>
              <w:rPr>
                <w:sz w:val="24"/>
                <w:szCs w:val="24"/>
              </w:rPr>
            </w:pPr>
          </w:p>
        </w:tc>
        <w:tc>
          <w:tcPr>
            <w:tcW w:w="990" w:type="dxa"/>
          </w:tcPr>
          <w:p w14:paraId="675611B8" w14:textId="77777777" w:rsidR="004A19CB" w:rsidRPr="00932E38" w:rsidRDefault="004A19CB" w:rsidP="008820E7">
            <w:pPr>
              <w:rPr>
                <w:sz w:val="24"/>
                <w:szCs w:val="24"/>
              </w:rPr>
            </w:pPr>
          </w:p>
        </w:tc>
        <w:tc>
          <w:tcPr>
            <w:tcW w:w="1350" w:type="dxa"/>
          </w:tcPr>
          <w:p w14:paraId="6BF2BE05" w14:textId="77777777" w:rsidR="004A19CB" w:rsidRPr="00932E38" w:rsidRDefault="004A19CB" w:rsidP="008820E7">
            <w:pPr>
              <w:rPr>
                <w:sz w:val="24"/>
                <w:szCs w:val="24"/>
              </w:rPr>
            </w:pPr>
          </w:p>
        </w:tc>
        <w:tc>
          <w:tcPr>
            <w:tcW w:w="900" w:type="dxa"/>
          </w:tcPr>
          <w:p w14:paraId="5A70C186" w14:textId="77777777" w:rsidR="004A19CB" w:rsidRPr="00932E38" w:rsidRDefault="004A19CB" w:rsidP="008820E7">
            <w:pPr>
              <w:rPr>
                <w:sz w:val="24"/>
                <w:szCs w:val="24"/>
              </w:rPr>
            </w:pPr>
          </w:p>
        </w:tc>
        <w:tc>
          <w:tcPr>
            <w:tcW w:w="918" w:type="dxa"/>
          </w:tcPr>
          <w:p w14:paraId="32BD0753" w14:textId="77777777" w:rsidR="004A19CB" w:rsidRPr="00932E38" w:rsidRDefault="004A19CB" w:rsidP="008820E7">
            <w:pPr>
              <w:rPr>
                <w:sz w:val="24"/>
                <w:szCs w:val="24"/>
              </w:rPr>
            </w:pPr>
          </w:p>
        </w:tc>
      </w:tr>
      <w:tr w:rsidR="004A19CB" w:rsidRPr="00932E38" w14:paraId="543E1C9D" w14:textId="77777777" w:rsidTr="00B91219">
        <w:tc>
          <w:tcPr>
            <w:tcW w:w="8856" w:type="dxa"/>
            <w:gridSpan w:val="6"/>
          </w:tcPr>
          <w:p w14:paraId="4F979F6C" w14:textId="77777777" w:rsidR="004A19CB" w:rsidRPr="00932E38" w:rsidRDefault="004A19CB" w:rsidP="008820E7">
            <w:pPr>
              <w:rPr>
                <w:sz w:val="24"/>
                <w:szCs w:val="24"/>
              </w:rPr>
            </w:pPr>
          </w:p>
          <w:p w14:paraId="06CBD1D9" w14:textId="77777777" w:rsidR="004A19CB" w:rsidRPr="00932E38" w:rsidRDefault="004A19CB" w:rsidP="008820E7">
            <w:pPr>
              <w:rPr>
                <w:sz w:val="24"/>
                <w:szCs w:val="24"/>
              </w:rPr>
            </w:pPr>
            <w:r w:rsidRPr="00932E38">
              <w:rPr>
                <w:sz w:val="24"/>
                <w:szCs w:val="24"/>
              </w:rPr>
              <w:t xml:space="preserve">This section is about how your partner communicates when </w:t>
            </w:r>
            <w:del w:id="705" w:author="T.J. Sullivan" w:date="2019-05-30T09:07:00Z">
              <w:r w:rsidRPr="00932E38" w:rsidDel="00FC24CC">
                <w:rPr>
                  <w:sz w:val="24"/>
                  <w:szCs w:val="24"/>
                </w:rPr>
                <w:delText>s/he is</w:delText>
              </w:r>
            </w:del>
            <w:ins w:id="706" w:author="T.J. Sullivan" w:date="2019-05-30T09:07:00Z">
              <w:r w:rsidR="00FC24CC">
                <w:rPr>
                  <w:sz w:val="24"/>
                  <w:szCs w:val="24"/>
                </w:rPr>
                <w:t>they are</w:t>
              </w:r>
            </w:ins>
            <w:r w:rsidRPr="00932E38">
              <w:rPr>
                <w:sz w:val="24"/>
                <w:szCs w:val="24"/>
              </w:rPr>
              <w:t xml:space="preserve"> feeling stressed.</w:t>
            </w:r>
          </w:p>
        </w:tc>
      </w:tr>
      <w:tr w:rsidR="004A19CB" w:rsidRPr="00932E38" w14:paraId="42931A2D" w14:textId="77777777" w:rsidTr="00B91219">
        <w:tc>
          <w:tcPr>
            <w:tcW w:w="3708" w:type="dxa"/>
          </w:tcPr>
          <w:p w14:paraId="6DDCA85F" w14:textId="77777777" w:rsidR="004A19CB" w:rsidRPr="00932E38" w:rsidRDefault="004A19CB" w:rsidP="008820E7">
            <w:pPr>
              <w:rPr>
                <w:sz w:val="24"/>
                <w:szCs w:val="24"/>
              </w:rPr>
            </w:pPr>
          </w:p>
        </w:tc>
        <w:tc>
          <w:tcPr>
            <w:tcW w:w="990" w:type="dxa"/>
          </w:tcPr>
          <w:p w14:paraId="45342F96" w14:textId="77777777" w:rsidR="004A19CB" w:rsidRPr="00932E38" w:rsidRDefault="004A19CB" w:rsidP="008820E7">
            <w:pPr>
              <w:rPr>
                <w:sz w:val="24"/>
                <w:szCs w:val="24"/>
              </w:rPr>
            </w:pPr>
            <w:r w:rsidRPr="00932E38">
              <w:rPr>
                <w:sz w:val="24"/>
                <w:szCs w:val="24"/>
              </w:rPr>
              <w:t>Very rarely</w:t>
            </w:r>
          </w:p>
        </w:tc>
        <w:tc>
          <w:tcPr>
            <w:tcW w:w="990" w:type="dxa"/>
          </w:tcPr>
          <w:p w14:paraId="7E1256B2" w14:textId="77777777" w:rsidR="004A19CB" w:rsidRPr="00932E38" w:rsidRDefault="004A19CB" w:rsidP="008820E7">
            <w:pPr>
              <w:rPr>
                <w:sz w:val="24"/>
                <w:szCs w:val="24"/>
              </w:rPr>
            </w:pPr>
            <w:r w:rsidRPr="00932E38">
              <w:rPr>
                <w:sz w:val="24"/>
                <w:szCs w:val="24"/>
              </w:rPr>
              <w:t>rarely</w:t>
            </w:r>
          </w:p>
        </w:tc>
        <w:tc>
          <w:tcPr>
            <w:tcW w:w="1350" w:type="dxa"/>
          </w:tcPr>
          <w:p w14:paraId="2094D643" w14:textId="77777777" w:rsidR="004A19CB" w:rsidRPr="00932E38" w:rsidRDefault="004A19CB" w:rsidP="008820E7">
            <w:pPr>
              <w:rPr>
                <w:sz w:val="24"/>
                <w:szCs w:val="24"/>
              </w:rPr>
            </w:pPr>
            <w:r w:rsidRPr="00932E38">
              <w:rPr>
                <w:sz w:val="24"/>
                <w:szCs w:val="24"/>
              </w:rPr>
              <w:t>sometimes</w:t>
            </w:r>
          </w:p>
        </w:tc>
        <w:tc>
          <w:tcPr>
            <w:tcW w:w="900" w:type="dxa"/>
          </w:tcPr>
          <w:p w14:paraId="08EC9BE3" w14:textId="77777777" w:rsidR="004A19CB" w:rsidRPr="00932E38" w:rsidRDefault="004A19CB" w:rsidP="008820E7">
            <w:pPr>
              <w:rPr>
                <w:sz w:val="24"/>
                <w:szCs w:val="24"/>
              </w:rPr>
            </w:pPr>
            <w:r w:rsidRPr="00932E38">
              <w:rPr>
                <w:sz w:val="24"/>
                <w:szCs w:val="24"/>
              </w:rPr>
              <w:t>often</w:t>
            </w:r>
          </w:p>
        </w:tc>
        <w:tc>
          <w:tcPr>
            <w:tcW w:w="918" w:type="dxa"/>
          </w:tcPr>
          <w:p w14:paraId="78251B3E" w14:textId="77777777" w:rsidR="004A19CB" w:rsidRPr="00932E38" w:rsidRDefault="004A19CB" w:rsidP="008820E7">
            <w:pPr>
              <w:rPr>
                <w:sz w:val="24"/>
                <w:szCs w:val="24"/>
              </w:rPr>
            </w:pPr>
            <w:r w:rsidRPr="00932E38">
              <w:rPr>
                <w:sz w:val="24"/>
                <w:szCs w:val="24"/>
              </w:rPr>
              <w:t>Very often</w:t>
            </w:r>
          </w:p>
        </w:tc>
      </w:tr>
      <w:tr w:rsidR="004A19CB" w:rsidRPr="00932E38" w14:paraId="75F15149" w14:textId="77777777" w:rsidTr="00B91219">
        <w:tc>
          <w:tcPr>
            <w:tcW w:w="3708" w:type="dxa"/>
          </w:tcPr>
          <w:p w14:paraId="2060058B" w14:textId="77777777" w:rsidR="004A19CB" w:rsidRPr="00932E38" w:rsidRDefault="004A19CB" w:rsidP="008820E7">
            <w:pPr>
              <w:rPr>
                <w:sz w:val="24"/>
                <w:szCs w:val="24"/>
              </w:rPr>
            </w:pPr>
            <w:r w:rsidRPr="00932E38">
              <w:rPr>
                <w:sz w:val="24"/>
                <w:szCs w:val="24"/>
              </w:rPr>
              <w:t xml:space="preserve">16. My partner lets me know that </w:t>
            </w:r>
            <w:ins w:id="707" w:author="T.J. Sullivan" w:date="2019-05-30T09:05:00Z">
              <w:r w:rsidR="00FC24CC">
                <w:rPr>
                  <w:sz w:val="24"/>
                  <w:szCs w:val="24"/>
                </w:rPr>
                <w:t>they</w:t>
              </w:r>
            </w:ins>
            <w:del w:id="708" w:author="T.J. Sullivan" w:date="2019-05-30T09:05:00Z">
              <w:r w:rsidRPr="00932E38" w:rsidDel="00FC24CC">
                <w:rPr>
                  <w:sz w:val="24"/>
                  <w:szCs w:val="24"/>
                </w:rPr>
                <w:delText>s/he</w:delText>
              </w:r>
            </w:del>
            <w:r w:rsidRPr="00932E38">
              <w:rPr>
                <w:sz w:val="24"/>
                <w:szCs w:val="24"/>
              </w:rPr>
              <w:t xml:space="preserve"> appreciate</w:t>
            </w:r>
            <w:del w:id="709" w:author="T.J. Sullivan" w:date="2019-05-30T09:05:00Z">
              <w:r w:rsidRPr="00932E38" w:rsidDel="00FC24CC">
                <w:rPr>
                  <w:sz w:val="24"/>
                  <w:szCs w:val="24"/>
                </w:rPr>
                <w:delText>s</w:delText>
              </w:r>
            </w:del>
            <w:r w:rsidRPr="00932E38">
              <w:rPr>
                <w:sz w:val="24"/>
                <w:szCs w:val="24"/>
              </w:rPr>
              <w:t xml:space="preserve"> my practical support, advice, or help.</w:t>
            </w:r>
          </w:p>
        </w:tc>
        <w:tc>
          <w:tcPr>
            <w:tcW w:w="990" w:type="dxa"/>
          </w:tcPr>
          <w:p w14:paraId="1EC16D21" w14:textId="77777777" w:rsidR="004A19CB" w:rsidRPr="00932E38" w:rsidRDefault="004A19CB" w:rsidP="008820E7">
            <w:pPr>
              <w:rPr>
                <w:sz w:val="24"/>
                <w:szCs w:val="24"/>
              </w:rPr>
            </w:pPr>
          </w:p>
        </w:tc>
        <w:tc>
          <w:tcPr>
            <w:tcW w:w="990" w:type="dxa"/>
          </w:tcPr>
          <w:p w14:paraId="7D845756" w14:textId="77777777" w:rsidR="004A19CB" w:rsidRPr="00932E38" w:rsidRDefault="004A19CB" w:rsidP="008820E7">
            <w:pPr>
              <w:rPr>
                <w:sz w:val="24"/>
                <w:szCs w:val="24"/>
              </w:rPr>
            </w:pPr>
          </w:p>
        </w:tc>
        <w:tc>
          <w:tcPr>
            <w:tcW w:w="1350" w:type="dxa"/>
          </w:tcPr>
          <w:p w14:paraId="591781F7" w14:textId="77777777" w:rsidR="004A19CB" w:rsidRPr="00932E38" w:rsidRDefault="004A19CB" w:rsidP="008820E7">
            <w:pPr>
              <w:rPr>
                <w:sz w:val="24"/>
                <w:szCs w:val="24"/>
              </w:rPr>
            </w:pPr>
          </w:p>
        </w:tc>
        <w:tc>
          <w:tcPr>
            <w:tcW w:w="900" w:type="dxa"/>
          </w:tcPr>
          <w:p w14:paraId="75E1C728" w14:textId="77777777" w:rsidR="004A19CB" w:rsidRPr="00932E38" w:rsidRDefault="004A19CB" w:rsidP="008820E7">
            <w:pPr>
              <w:rPr>
                <w:sz w:val="24"/>
                <w:szCs w:val="24"/>
              </w:rPr>
            </w:pPr>
          </w:p>
        </w:tc>
        <w:tc>
          <w:tcPr>
            <w:tcW w:w="918" w:type="dxa"/>
          </w:tcPr>
          <w:p w14:paraId="71A22EFB" w14:textId="77777777" w:rsidR="004A19CB" w:rsidRPr="00932E38" w:rsidRDefault="004A19CB" w:rsidP="008820E7">
            <w:pPr>
              <w:rPr>
                <w:sz w:val="24"/>
                <w:szCs w:val="24"/>
              </w:rPr>
            </w:pPr>
          </w:p>
        </w:tc>
      </w:tr>
      <w:tr w:rsidR="004A19CB" w:rsidRPr="00932E38" w14:paraId="19BBAABE" w14:textId="77777777" w:rsidTr="00B91219">
        <w:tc>
          <w:tcPr>
            <w:tcW w:w="3708" w:type="dxa"/>
          </w:tcPr>
          <w:p w14:paraId="45C85255" w14:textId="77777777" w:rsidR="004A19CB" w:rsidRPr="00932E38" w:rsidRDefault="004A19CB" w:rsidP="008820E7">
            <w:pPr>
              <w:rPr>
                <w:sz w:val="24"/>
                <w:szCs w:val="24"/>
              </w:rPr>
            </w:pPr>
            <w:r w:rsidRPr="00932E38">
              <w:rPr>
                <w:sz w:val="24"/>
                <w:szCs w:val="24"/>
              </w:rPr>
              <w:t xml:space="preserve">17.  My partner asks me to do things for </w:t>
            </w:r>
            <w:del w:id="710" w:author="T.J. Sullivan" w:date="2019-05-30T09:05:00Z">
              <w:r w:rsidRPr="00932E38" w:rsidDel="00FC24CC">
                <w:rPr>
                  <w:sz w:val="24"/>
                  <w:szCs w:val="24"/>
                </w:rPr>
                <w:delText>him/her</w:delText>
              </w:r>
            </w:del>
            <w:ins w:id="711" w:author="T.J. Sullivan" w:date="2019-05-30T09:05:00Z">
              <w:r w:rsidR="00FC24CC">
                <w:rPr>
                  <w:sz w:val="24"/>
                  <w:szCs w:val="24"/>
                </w:rPr>
                <w:t>them</w:t>
              </w:r>
            </w:ins>
            <w:r w:rsidRPr="00932E38">
              <w:rPr>
                <w:sz w:val="24"/>
                <w:szCs w:val="24"/>
              </w:rPr>
              <w:t xml:space="preserve"> when </w:t>
            </w:r>
            <w:ins w:id="712" w:author="T.J. Sullivan" w:date="2019-05-30T09:05:00Z">
              <w:r w:rsidR="00FC24CC">
                <w:rPr>
                  <w:sz w:val="24"/>
                  <w:szCs w:val="24"/>
                </w:rPr>
                <w:t>they</w:t>
              </w:r>
            </w:ins>
            <w:del w:id="713" w:author="T.J. Sullivan" w:date="2019-05-30T09:05:00Z">
              <w:r w:rsidRPr="00932E38" w:rsidDel="00FC24CC">
                <w:rPr>
                  <w:sz w:val="24"/>
                  <w:szCs w:val="24"/>
                </w:rPr>
                <w:delText>s/he</w:delText>
              </w:r>
            </w:del>
            <w:r w:rsidRPr="00932E38">
              <w:rPr>
                <w:sz w:val="24"/>
                <w:szCs w:val="24"/>
              </w:rPr>
              <w:t xml:space="preserve"> ha</w:t>
            </w:r>
            <w:del w:id="714" w:author="T.J. Sullivan" w:date="2019-05-30T09:05:00Z">
              <w:r w:rsidRPr="00932E38" w:rsidDel="00FC24CC">
                <w:rPr>
                  <w:sz w:val="24"/>
                  <w:szCs w:val="24"/>
                </w:rPr>
                <w:delText>s</w:delText>
              </w:r>
            </w:del>
            <w:ins w:id="715" w:author="T.J. Sullivan" w:date="2019-05-30T09:05:00Z">
              <w:r w:rsidR="00FC24CC">
                <w:rPr>
                  <w:sz w:val="24"/>
                  <w:szCs w:val="24"/>
                </w:rPr>
                <w:t>ve</w:t>
              </w:r>
            </w:ins>
            <w:r w:rsidRPr="00932E38">
              <w:rPr>
                <w:sz w:val="24"/>
                <w:szCs w:val="24"/>
              </w:rPr>
              <w:t xml:space="preserve"> too much to do.</w:t>
            </w:r>
          </w:p>
        </w:tc>
        <w:tc>
          <w:tcPr>
            <w:tcW w:w="990" w:type="dxa"/>
          </w:tcPr>
          <w:p w14:paraId="310B679D" w14:textId="77777777" w:rsidR="004A19CB" w:rsidRPr="00932E38" w:rsidRDefault="004A19CB" w:rsidP="008820E7">
            <w:pPr>
              <w:rPr>
                <w:sz w:val="24"/>
                <w:szCs w:val="24"/>
              </w:rPr>
            </w:pPr>
          </w:p>
        </w:tc>
        <w:tc>
          <w:tcPr>
            <w:tcW w:w="990" w:type="dxa"/>
          </w:tcPr>
          <w:p w14:paraId="1D92B89F" w14:textId="77777777" w:rsidR="004A19CB" w:rsidRPr="00932E38" w:rsidRDefault="004A19CB" w:rsidP="008820E7">
            <w:pPr>
              <w:rPr>
                <w:sz w:val="24"/>
                <w:szCs w:val="24"/>
              </w:rPr>
            </w:pPr>
          </w:p>
        </w:tc>
        <w:tc>
          <w:tcPr>
            <w:tcW w:w="1350" w:type="dxa"/>
          </w:tcPr>
          <w:p w14:paraId="20C16349" w14:textId="77777777" w:rsidR="004A19CB" w:rsidRPr="00932E38" w:rsidRDefault="004A19CB" w:rsidP="008820E7">
            <w:pPr>
              <w:rPr>
                <w:sz w:val="24"/>
                <w:szCs w:val="24"/>
              </w:rPr>
            </w:pPr>
          </w:p>
        </w:tc>
        <w:tc>
          <w:tcPr>
            <w:tcW w:w="900" w:type="dxa"/>
          </w:tcPr>
          <w:p w14:paraId="360AB1D9" w14:textId="77777777" w:rsidR="004A19CB" w:rsidRPr="00932E38" w:rsidRDefault="004A19CB" w:rsidP="008820E7">
            <w:pPr>
              <w:rPr>
                <w:sz w:val="24"/>
                <w:szCs w:val="24"/>
              </w:rPr>
            </w:pPr>
          </w:p>
        </w:tc>
        <w:tc>
          <w:tcPr>
            <w:tcW w:w="918" w:type="dxa"/>
          </w:tcPr>
          <w:p w14:paraId="5355B2DD" w14:textId="77777777" w:rsidR="004A19CB" w:rsidRPr="00932E38" w:rsidRDefault="004A19CB" w:rsidP="008820E7">
            <w:pPr>
              <w:rPr>
                <w:sz w:val="24"/>
                <w:szCs w:val="24"/>
              </w:rPr>
            </w:pPr>
          </w:p>
        </w:tc>
      </w:tr>
      <w:tr w:rsidR="004A19CB" w:rsidRPr="00932E38" w14:paraId="4569E80F" w14:textId="77777777" w:rsidTr="00B91219">
        <w:tc>
          <w:tcPr>
            <w:tcW w:w="3708" w:type="dxa"/>
          </w:tcPr>
          <w:p w14:paraId="4F92086C" w14:textId="77777777" w:rsidR="004A19CB" w:rsidRPr="00932E38" w:rsidRDefault="004A19CB" w:rsidP="008820E7">
            <w:pPr>
              <w:rPr>
                <w:sz w:val="24"/>
                <w:szCs w:val="24"/>
              </w:rPr>
            </w:pPr>
            <w:r w:rsidRPr="00932E38">
              <w:rPr>
                <w:sz w:val="24"/>
                <w:szCs w:val="24"/>
              </w:rPr>
              <w:t xml:space="preserve">18. My partner shows me through </w:t>
            </w:r>
            <w:del w:id="716" w:author="T.J. Sullivan" w:date="2019-05-30T09:05:00Z">
              <w:r w:rsidRPr="00932E38" w:rsidDel="00FC24CC">
                <w:rPr>
                  <w:sz w:val="24"/>
                  <w:szCs w:val="24"/>
                </w:rPr>
                <w:delText>his/her</w:delText>
              </w:r>
            </w:del>
            <w:ins w:id="717" w:author="T.J. Sullivan" w:date="2019-05-30T09:05:00Z">
              <w:r w:rsidR="00FC24CC">
                <w:rPr>
                  <w:sz w:val="24"/>
                  <w:szCs w:val="24"/>
                </w:rPr>
                <w:t>their</w:t>
              </w:r>
            </w:ins>
            <w:r w:rsidRPr="00932E38">
              <w:rPr>
                <w:sz w:val="24"/>
                <w:szCs w:val="24"/>
              </w:rPr>
              <w:t xml:space="preserve"> behavior when </w:t>
            </w:r>
            <w:del w:id="718" w:author="T.J. Sullivan" w:date="2019-05-30T09:05:00Z">
              <w:r w:rsidRPr="00932E38" w:rsidDel="00FC24CC">
                <w:rPr>
                  <w:sz w:val="24"/>
                  <w:szCs w:val="24"/>
                </w:rPr>
                <w:delText>s/he is</w:delText>
              </w:r>
            </w:del>
            <w:ins w:id="719" w:author="T.J. Sullivan" w:date="2019-05-30T09:05:00Z">
              <w:r w:rsidR="00FC24CC">
                <w:rPr>
                  <w:sz w:val="24"/>
                  <w:szCs w:val="24"/>
                </w:rPr>
                <w:t>they are</w:t>
              </w:r>
            </w:ins>
            <w:r w:rsidRPr="00932E38">
              <w:rPr>
                <w:sz w:val="24"/>
                <w:szCs w:val="24"/>
              </w:rPr>
              <w:t xml:space="preserve"> not doing well or when </w:t>
            </w:r>
            <w:ins w:id="720" w:author="T.J. Sullivan" w:date="2019-05-30T09:05:00Z">
              <w:r w:rsidR="00FC24CC">
                <w:rPr>
                  <w:sz w:val="24"/>
                  <w:szCs w:val="24"/>
                </w:rPr>
                <w:t>they</w:t>
              </w:r>
            </w:ins>
            <w:del w:id="721" w:author="T.J. Sullivan" w:date="2019-05-30T09:05:00Z">
              <w:r w:rsidRPr="00932E38" w:rsidDel="00FC24CC">
                <w:rPr>
                  <w:sz w:val="24"/>
                  <w:szCs w:val="24"/>
                </w:rPr>
                <w:delText>s/he</w:delText>
              </w:r>
            </w:del>
            <w:r w:rsidRPr="00932E38">
              <w:rPr>
                <w:sz w:val="24"/>
                <w:szCs w:val="24"/>
              </w:rPr>
              <w:t xml:space="preserve"> ha</w:t>
            </w:r>
            <w:ins w:id="722" w:author="T.J. Sullivan" w:date="2019-05-30T09:05:00Z">
              <w:r w:rsidR="00FC24CC">
                <w:rPr>
                  <w:sz w:val="24"/>
                  <w:szCs w:val="24"/>
                </w:rPr>
                <w:t>ve</w:t>
              </w:r>
            </w:ins>
            <w:del w:id="723" w:author="T.J. Sullivan" w:date="2019-05-30T09:05:00Z">
              <w:r w:rsidRPr="00932E38" w:rsidDel="00FC24CC">
                <w:rPr>
                  <w:sz w:val="24"/>
                  <w:szCs w:val="24"/>
                </w:rPr>
                <w:delText>s</w:delText>
              </w:r>
            </w:del>
            <w:r w:rsidRPr="00932E38">
              <w:rPr>
                <w:sz w:val="24"/>
                <w:szCs w:val="24"/>
              </w:rPr>
              <w:t xml:space="preserve"> problems.</w:t>
            </w:r>
          </w:p>
        </w:tc>
        <w:tc>
          <w:tcPr>
            <w:tcW w:w="990" w:type="dxa"/>
          </w:tcPr>
          <w:p w14:paraId="305A096D" w14:textId="77777777" w:rsidR="004A19CB" w:rsidRPr="00932E38" w:rsidRDefault="004A19CB" w:rsidP="008820E7">
            <w:pPr>
              <w:rPr>
                <w:sz w:val="24"/>
                <w:szCs w:val="24"/>
              </w:rPr>
            </w:pPr>
          </w:p>
        </w:tc>
        <w:tc>
          <w:tcPr>
            <w:tcW w:w="990" w:type="dxa"/>
          </w:tcPr>
          <w:p w14:paraId="09286D8C" w14:textId="77777777" w:rsidR="004A19CB" w:rsidRPr="00932E38" w:rsidRDefault="004A19CB" w:rsidP="008820E7">
            <w:pPr>
              <w:rPr>
                <w:sz w:val="24"/>
                <w:szCs w:val="24"/>
              </w:rPr>
            </w:pPr>
          </w:p>
        </w:tc>
        <w:tc>
          <w:tcPr>
            <w:tcW w:w="1350" w:type="dxa"/>
          </w:tcPr>
          <w:p w14:paraId="6EFF4A41" w14:textId="77777777" w:rsidR="004A19CB" w:rsidRPr="00932E38" w:rsidRDefault="004A19CB" w:rsidP="008820E7">
            <w:pPr>
              <w:rPr>
                <w:sz w:val="24"/>
                <w:szCs w:val="24"/>
              </w:rPr>
            </w:pPr>
          </w:p>
        </w:tc>
        <w:tc>
          <w:tcPr>
            <w:tcW w:w="900" w:type="dxa"/>
          </w:tcPr>
          <w:p w14:paraId="52D09ADF" w14:textId="77777777" w:rsidR="004A19CB" w:rsidRPr="00932E38" w:rsidRDefault="004A19CB" w:rsidP="008820E7">
            <w:pPr>
              <w:rPr>
                <w:sz w:val="24"/>
                <w:szCs w:val="24"/>
              </w:rPr>
            </w:pPr>
          </w:p>
        </w:tc>
        <w:tc>
          <w:tcPr>
            <w:tcW w:w="918" w:type="dxa"/>
          </w:tcPr>
          <w:p w14:paraId="27D22F36" w14:textId="77777777" w:rsidR="004A19CB" w:rsidRPr="00932E38" w:rsidRDefault="004A19CB" w:rsidP="008820E7">
            <w:pPr>
              <w:rPr>
                <w:sz w:val="24"/>
                <w:szCs w:val="24"/>
              </w:rPr>
            </w:pPr>
          </w:p>
        </w:tc>
      </w:tr>
      <w:tr w:rsidR="004A19CB" w:rsidRPr="00932E38" w14:paraId="1D99F45A" w14:textId="77777777" w:rsidTr="00B91219">
        <w:tc>
          <w:tcPr>
            <w:tcW w:w="3708" w:type="dxa"/>
          </w:tcPr>
          <w:p w14:paraId="0AF85F32" w14:textId="77777777" w:rsidR="004A19CB" w:rsidRPr="00932E38" w:rsidRDefault="004A19CB" w:rsidP="008820E7">
            <w:pPr>
              <w:rPr>
                <w:sz w:val="24"/>
                <w:szCs w:val="24"/>
              </w:rPr>
            </w:pPr>
            <w:r w:rsidRPr="00932E38">
              <w:rPr>
                <w:sz w:val="24"/>
                <w:szCs w:val="24"/>
              </w:rPr>
              <w:t xml:space="preserve">19. My partner tells me openly how </w:t>
            </w:r>
            <w:del w:id="724" w:author="T.J. Sullivan" w:date="2019-05-30T09:06:00Z">
              <w:r w:rsidRPr="00932E38" w:rsidDel="00FC24CC">
                <w:rPr>
                  <w:sz w:val="24"/>
                  <w:szCs w:val="24"/>
                </w:rPr>
                <w:delText>s/he</w:delText>
              </w:r>
            </w:del>
            <w:ins w:id="725" w:author="T.J. Sullivan" w:date="2019-05-30T09:06:00Z">
              <w:r w:rsidR="00FC24CC">
                <w:rPr>
                  <w:sz w:val="24"/>
                  <w:szCs w:val="24"/>
                </w:rPr>
                <w:t>they</w:t>
              </w:r>
            </w:ins>
            <w:r w:rsidRPr="00932E38">
              <w:rPr>
                <w:sz w:val="24"/>
                <w:szCs w:val="24"/>
              </w:rPr>
              <w:t xml:space="preserve"> feel</w:t>
            </w:r>
            <w:del w:id="726" w:author="T.J. Sullivan" w:date="2019-05-30T09:06:00Z">
              <w:r w:rsidRPr="00932E38" w:rsidDel="00FC24CC">
                <w:rPr>
                  <w:sz w:val="24"/>
                  <w:szCs w:val="24"/>
                </w:rPr>
                <w:delText>s</w:delText>
              </w:r>
            </w:del>
            <w:r w:rsidRPr="00932E38">
              <w:rPr>
                <w:sz w:val="24"/>
                <w:szCs w:val="24"/>
              </w:rPr>
              <w:t xml:space="preserve"> and that </w:t>
            </w:r>
            <w:del w:id="727" w:author="T.J. Sullivan" w:date="2019-05-30T09:06:00Z">
              <w:r w:rsidRPr="00932E38" w:rsidDel="00FC24CC">
                <w:rPr>
                  <w:sz w:val="24"/>
                  <w:szCs w:val="24"/>
                </w:rPr>
                <w:delText>s/he</w:delText>
              </w:r>
            </w:del>
            <w:ins w:id="728" w:author="T.J. Sullivan" w:date="2019-05-30T09:06:00Z">
              <w:r w:rsidR="00FC24CC">
                <w:rPr>
                  <w:sz w:val="24"/>
                  <w:szCs w:val="24"/>
                </w:rPr>
                <w:t>they</w:t>
              </w:r>
            </w:ins>
            <w:r w:rsidRPr="00932E38">
              <w:rPr>
                <w:sz w:val="24"/>
                <w:szCs w:val="24"/>
              </w:rPr>
              <w:t xml:space="preserve"> would appreciate my support.</w:t>
            </w:r>
          </w:p>
        </w:tc>
        <w:tc>
          <w:tcPr>
            <w:tcW w:w="990" w:type="dxa"/>
          </w:tcPr>
          <w:p w14:paraId="7568A92C" w14:textId="77777777" w:rsidR="004A19CB" w:rsidRPr="00932E38" w:rsidRDefault="004A19CB" w:rsidP="008820E7">
            <w:pPr>
              <w:rPr>
                <w:sz w:val="24"/>
                <w:szCs w:val="24"/>
              </w:rPr>
            </w:pPr>
          </w:p>
        </w:tc>
        <w:tc>
          <w:tcPr>
            <w:tcW w:w="990" w:type="dxa"/>
          </w:tcPr>
          <w:p w14:paraId="4B2EFD09" w14:textId="77777777" w:rsidR="004A19CB" w:rsidRPr="00932E38" w:rsidRDefault="004A19CB" w:rsidP="008820E7">
            <w:pPr>
              <w:rPr>
                <w:sz w:val="24"/>
                <w:szCs w:val="24"/>
              </w:rPr>
            </w:pPr>
          </w:p>
        </w:tc>
        <w:tc>
          <w:tcPr>
            <w:tcW w:w="1350" w:type="dxa"/>
          </w:tcPr>
          <w:p w14:paraId="64AE2C71" w14:textId="77777777" w:rsidR="004A19CB" w:rsidRPr="00932E38" w:rsidRDefault="004A19CB" w:rsidP="008820E7">
            <w:pPr>
              <w:rPr>
                <w:sz w:val="24"/>
                <w:szCs w:val="24"/>
              </w:rPr>
            </w:pPr>
          </w:p>
        </w:tc>
        <w:tc>
          <w:tcPr>
            <w:tcW w:w="900" w:type="dxa"/>
          </w:tcPr>
          <w:p w14:paraId="08EBD3A8" w14:textId="77777777" w:rsidR="004A19CB" w:rsidRPr="00932E38" w:rsidRDefault="004A19CB" w:rsidP="008820E7">
            <w:pPr>
              <w:rPr>
                <w:sz w:val="24"/>
                <w:szCs w:val="24"/>
              </w:rPr>
            </w:pPr>
          </w:p>
        </w:tc>
        <w:tc>
          <w:tcPr>
            <w:tcW w:w="918" w:type="dxa"/>
          </w:tcPr>
          <w:p w14:paraId="5A237706" w14:textId="77777777" w:rsidR="004A19CB" w:rsidRPr="00932E38" w:rsidRDefault="004A19CB" w:rsidP="008820E7">
            <w:pPr>
              <w:rPr>
                <w:sz w:val="24"/>
                <w:szCs w:val="24"/>
              </w:rPr>
            </w:pPr>
          </w:p>
        </w:tc>
      </w:tr>
      <w:tr w:rsidR="004A19CB" w:rsidRPr="00932E38" w14:paraId="31E228A7" w14:textId="77777777" w:rsidTr="00B91219">
        <w:tc>
          <w:tcPr>
            <w:tcW w:w="8856" w:type="dxa"/>
            <w:gridSpan w:val="6"/>
          </w:tcPr>
          <w:p w14:paraId="363FEC00" w14:textId="77777777" w:rsidR="004A19CB" w:rsidRPr="00932E38" w:rsidRDefault="004A19CB" w:rsidP="008820E7">
            <w:pPr>
              <w:rPr>
                <w:sz w:val="24"/>
                <w:szCs w:val="24"/>
              </w:rPr>
            </w:pPr>
          </w:p>
          <w:p w14:paraId="4D4D8488" w14:textId="77777777" w:rsidR="004A19CB" w:rsidRPr="00932E38" w:rsidRDefault="004A19CB" w:rsidP="008820E7">
            <w:pPr>
              <w:rPr>
                <w:sz w:val="24"/>
                <w:szCs w:val="24"/>
              </w:rPr>
            </w:pPr>
            <w:r w:rsidRPr="00932E38">
              <w:rPr>
                <w:sz w:val="24"/>
                <w:szCs w:val="24"/>
              </w:rPr>
              <w:t xml:space="preserve">This section is about what you do when your partner communicates </w:t>
            </w:r>
            <w:del w:id="729" w:author="T.J. Sullivan" w:date="2019-05-30T09:07:00Z">
              <w:r w:rsidRPr="00932E38" w:rsidDel="00FC24CC">
                <w:rPr>
                  <w:sz w:val="24"/>
                  <w:szCs w:val="24"/>
                </w:rPr>
                <w:delText>his/her</w:delText>
              </w:r>
            </w:del>
            <w:ins w:id="730" w:author="T.J. Sullivan" w:date="2019-05-30T09:07:00Z">
              <w:r w:rsidR="00FC24CC">
                <w:rPr>
                  <w:sz w:val="24"/>
                  <w:szCs w:val="24"/>
                </w:rPr>
                <w:t>their</w:t>
              </w:r>
            </w:ins>
            <w:r w:rsidRPr="00932E38">
              <w:rPr>
                <w:sz w:val="24"/>
                <w:szCs w:val="24"/>
              </w:rPr>
              <w:t xml:space="preserve"> stress</w:t>
            </w:r>
          </w:p>
        </w:tc>
      </w:tr>
      <w:tr w:rsidR="004A19CB" w:rsidRPr="00932E38" w14:paraId="272F2458" w14:textId="77777777" w:rsidTr="00B91219">
        <w:tc>
          <w:tcPr>
            <w:tcW w:w="3708" w:type="dxa"/>
          </w:tcPr>
          <w:p w14:paraId="4C3E60F0" w14:textId="77777777" w:rsidR="004A19CB" w:rsidRPr="00932E38" w:rsidRDefault="004A19CB" w:rsidP="008820E7">
            <w:pPr>
              <w:rPr>
                <w:sz w:val="24"/>
                <w:szCs w:val="24"/>
              </w:rPr>
            </w:pPr>
          </w:p>
        </w:tc>
        <w:tc>
          <w:tcPr>
            <w:tcW w:w="990" w:type="dxa"/>
          </w:tcPr>
          <w:p w14:paraId="1019C1F7" w14:textId="77777777" w:rsidR="004A19CB" w:rsidRPr="00932E38" w:rsidRDefault="004A19CB" w:rsidP="008820E7">
            <w:pPr>
              <w:rPr>
                <w:sz w:val="24"/>
                <w:szCs w:val="24"/>
              </w:rPr>
            </w:pPr>
            <w:r w:rsidRPr="00932E38">
              <w:rPr>
                <w:sz w:val="24"/>
                <w:szCs w:val="24"/>
              </w:rPr>
              <w:t>Very rarely</w:t>
            </w:r>
          </w:p>
        </w:tc>
        <w:tc>
          <w:tcPr>
            <w:tcW w:w="990" w:type="dxa"/>
          </w:tcPr>
          <w:p w14:paraId="4732CDFD" w14:textId="77777777" w:rsidR="004A19CB" w:rsidRPr="00932E38" w:rsidRDefault="004A19CB" w:rsidP="008820E7">
            <w:pPr>
              <w:rPr>
                <w:sz w:val="24"/>
                <w:szCs w:val="24"/>
              </w:rPr>
            </w:pPr>
            <w:r w:rsidRPr="00932E38">
              <w:rPr>
                <w:sz w:val="24"/>
                <w:szCs w:val="24"/>
              </w:rPr>
              <w:t>rarely</w:t>
            </w:r>
          </w:p>
        </w:tc>
        <w:tc>
          <w:tcPr>
            <w:tcW w:w="1350" w:type="dxa"/>
          </w:tcPr>
          <w:p w14:paraId="031531AA" w14:textId="77777777" w:rsidR="004A19CB" w:rsidRPr="00932E38" w:rsidRDefault="004A19CB" w:rsidP="008820E7">
            <w:pPr>
              <w:rPr>
                <w:sz w:val="24"/>
                <w:szCs w:val="24"/>
              </w:rPr>
            </w:pPr>
            <w:r w:rsidRPr="00932E38">
              <w:rPr>
                <w:sz w:val="24"/>
                <w:szCs w:val="24"/>
              </w:rPr>
              <w:t>sometimes</w:t>
            </w:r>
          </w:p>
        </w:tc>
        <w:tc>
          <w:tcPr>
            <w:tcW w:w="900" w:type="dxa"/>
          </w:tcPr>
          <w:p w14:paraId="5F1EF68F" w14:textId="77777777" w:rsidR="004A19CB" w:rsidRPr="00932E38" w:rsidRDefault="004A19CB" w:rsidP="008820E7">
            <w:pPr>
              <w:rPr>
                <w:sz w:val="24"/>
                <w:szCs w:val="24"/>
              </w:rPr>
            </w:pPr>
            <w:r w:rsidRPr="00932E38">
              <w:rPr>
                <w:sz w:val="24"/>
                <w:szCs w:val="24"/>
              </w:rPr>
              <w:t>often</w:t>
            </w:r>
          </w:p>
        </w:tc>
        <w:tc>
          <w:tcPr>
            <w:tcW w:w="918" w:type="dxa"/>
          </w:tcPr>
          <w:p w14:paraId="41E5C7CF" w14:textId="77777777" w:rsidR="004A19CB" w:rsidRPr="00932E38" w:rsidRDefault="004A19CB" w:rsidP="008820E7">
            <w:pPr>
              <w:rPr>
                <w:sz w:val="24"/>
                <w:szCs w:val="24"/>
              </w:rPr>
            </w:pPr>
            <w:r w:rsidRPr="00932E38">
              <w:rPr>
                <w:sz w:val="24"/>
                <w:szCs w:val="24"/>
              </w:rPr>
              <w:t>Very often</w:t>
            </w:r>
          </w:p>
        </w:tc>
      </w:tr>
      <w:tr w:rsidR="004A19CB" w:rsidRPr="00932E38" w14:paraId="75206011" w14:textId="77777777" w:rsidTr="00B91219">
        <w:tc>
          <w:tcPr>
            <w:tcW w:w="3708" w:type="dxa"/>
          </w:tcPr>
          <w:p w14:paraId="56921D22" w14:textId="77777777" w:rsidR="004A19CB" w:rsidRPr="00932E38" w:rsidRDefault="004A19CB" w:rsidP="008820E7">
            <w:pPr>
              <w:rPr>
                <w:sz w:val="24"/>
                <w:szCs w:val="24"/>
              </w:rPr>
            </w:pPr>
            <w:r w:rsidRPr="00932E38">
              <w:rPr>
                <w:sz w:val="24"/>
                <w:szCs w:val="24"/>
              </w:rPr>
              <w:t xml:space="preserve">20. I show empathy and understanding to my partner. </w:t>
            </w:r>
          </w:p>
        </w:tc>
        <w:tc>
          <w:tcPr>
            <w:tcW w:w="990" w:type="dxa"/>
          </w:tcPr>
          <w:p w14:paraId="3E748109" w14:textId="77777777" w:rsidR="004A19CB" w:rsidRPr="00932E38" w:rsidRDefault="004A19CB" w:rsidP="008820E7">
            <w:pPr>
              <w:rPr>
                <w:sz w:val="24"/>
                <w:szCs w:val="24"/>
              </w:rPr>
            </w:pPr>
          </w:p>
        </w:tc>
        <w:tc>
          <w:tcPr>
            <w:tcW w:w="990" w:type="dxa"/>
          </w:tcPr>
          <w:p w14:paraId="16870E63" w14:textId="77777777" w:rsidR="004A19CB" w:rsidRPr="00932E38" w:rsidRDefault="004A19CB" w:rsidP="008820E7">
            <w:pPr>
              <w:rPr>
                <w:sz w:val="24"/>
                <w:szCs w:val="24"/>
              </w:rPr>
            </w:pPr>
          </w:p>
        </w:tc>
        <w:tc>
          <w:tcPr>
            <w:tcW w:w="1350" w:type="dxa"/>
          </w:tcPr>
          <w:p w14:paraId="563FB6D1" w14:textId="77777777" w:rsidR="004A19CB" w:rsidRPr="00932E38" w:rsidRDefault="004A19CB" w:rsidP="008820E7">
            <w:pPr>
              <w:rPr>
                <w:sz w:val="24"/>
                <w:szCs w:val="24"/>
              </w:rPr>
            </w:pPr>
          </w:p>
        </w:tc>
        <w:tc>
          <w:tcPr>
            <w:tcW w:w="900" w:type="dxa"/>
          </w:tcPr>
          <w:p w14:paraId="65555B5F" w14:textId="77777777" w:rsidR="004A19CB" w:rsidRPr="00932E38" w:rsidRDefault="004A19CB" w:rsidP="008820E7">
            <w:pPr>
              <w:rPr>
                <w:sz w:val="24"/>
                <w:szCs w:val="24"/>
              </w:rPr>
            </w:pPr>
          </w:p>
        </w:tc>
        <w:tc>
          <w:tcPr>
            <w:tcW w:w="918" w:type="dxa"/>
          </w:tcPr>
          <w:p w14:paraId="169F377C" w14:textId="77777777" w:rsidR="004A19CB" w:rsidRPr="00932E38" w:rsidRDefault="004A19CB" w:rsidP="008820E7">
            <w:pPr>
              <w:rPr>
                <w:sz w:val="24"/>
                <w:szCs w:val="24"/>
              </w:rPr>
            </w:pPr>
          </w:p>
        </w:tc>
      </w:tr>
      <w:tr w:rsidR="004A19CB" w:rsidRPr="00932E38" w14:paraId="28C78761" w14:textId="77777777" w:rsidTr="00B91219">
        <w:tc>
          <w:tcPr>
            <w:tcW w:w="3708" w:type="dxa"/>
          </w:tcPr>
          <w:p w14:paraId="76126C13" w14:textId="77777777" w:rsidR="004A19CB" w:rsidRPr="00932E38" w:rsidRDefault="004A19CB" w:rsidP="008820E7">
            <w:pPr>
              <w:rPr>
                <w:sz w:val="24"/>
                <w:szCs w:val="24"/>
              </w:rPr>
            </w:pPr>
            <w:r w:rsidRPr="00932E38">
              <w:rPr>
                <w:sz w:val="24"/>
                <w:szCs w:val="24"/>
              </w:rPr>
              <w:t xml:space="preserve">21. I express to my partner that I am on </w:t>
            </w:r>
            <w:del w:id="731" w:author="T.J. Sullivan" w:date="2019-05-30T09:11:00Z">
              <w:r w:rsidRPr="00932E38" w:rsidDel="000F7437">
                <w:rPr>
                  <w:sz w:val="24"/>
                  <w:szCs w:val="24"/>
                </w:rPr>
                <w:delText>his/her</w:delText>
              </w:r>
            </w:del>
            <w:ins w:id="732" w:author="T.J. Sullivan" w:date="2019-05-30T09:11:00Z">
              <w:r w:rsidR="000F7437">
                <w:rPr>
                  <w:sz w:val="24"/>
                  <w:szCs w:val="24"/>
                </w:rPr>
                <w:t>their</w:t>
              </w:r>
            </w:ins>
            <w:r w:rsidRPr="00932E38">
              <w:rPr>
                <w:sz w:val="24"/>
                <w:szCs w:val="24"/>
              </w:rPr>
              <w:t xml:space="preserve"> side.</w:t>
            </w:r>
          </w:p>
        </w:tc>
        <w:tc>
          <w:tcPr>
            <w:tcW w:w="990" w:type="dxa"/>
          </w:tcPr>
          <w:p w14:paraId="3BC91781" w14:textId="77777777" w:rsidR="004A19CB" w:rsidRPr="00932E38" w:rsidRDefault="004A19CB" w:rsidP="008820E7">
            <w:pPr>
              <w:rPr>
                <w:sz w:val="24"/>
                <w:szCs w:val="24"/>
              </w:rPr>
            </w:pPr>
          </w:p>
        </w:tc>
        <w:tc>
          <w:tcPr>
            <w:tcW w:w="990" w:type="dxa"/>
          </w:tcPr>
          <w:p w14:paraId="2C977A6B" w14:textId="77777777" w:rsidR="004A19CB" w:rsidRPr="00932E38" w:rsidRDefault="004A19CB" w:rsidP="008820E7">
            <w:pPr>
              <w:rPr>
                <w:sz w:val="24"/>
                <w:szCs w:val="24"/>
              </w:rPr>
            </w:pPr>
          </w:p>
        </w:tc>
        <w:tc>
          <w:tcPr>
            <w:tcW w:w="1350" w:type="dxa"/>
          </w:tcPr>
          <w:p w14:paraId="4A402A72" w14:textId="77777777" w:rsidR="004A19CB" w:rsidRPr="00932E38" w:rsidRDefault="004A19CB" w:rsidP="008820E7">
            <w:pPr>
              <w:rPr>
                <w:sz w:val="24"/>
                <w:szCs w:val="24"/>
              </w:rPr>
            </w:pPr>
          </w:p>
        </w:tc>
        <w:tc>
          <w:tcPr>
            <w:tcW w:w="900" w:type="dxa"/>
          </w:tcPr>
          <w:p w14:paraId="1AA92D82" w14:textId="77777777" w:rsidR="004A19CB" w:rsidRPr="00932E38" w:rsidRDefault="004A19CB" w:rsidP="008820E7">
            <w:pPr>
              <w:rPr>
                <w:sz w:val="24"/>
                <w:szCs w:val="24"/>
              </w:rPr>
            </w:pPr>
          </w:p>
        </w:tc>
        <w:tc>
          <w:tcPr>
            <w:tcW w:w="918" w:type="dxa"/>
          </w:tcPr>
          <w:p w14:paraId="6743A2C0" w14:textId="77777777" w:rsidR="004A19CB" w:rsidRPr="00932E38" w:rsidRDefault="004A19CB" w:rsidP="008820E7">
            <w:pPr>
              <w:rPr>
                <w:sz w:val="24"/>
                <w:szCs w:val="24"/>
              </w:rPr>
            </w:pPr>
          </w:p>
        </w:tc>
      </w:tr>
      <w:tr w:rsidR="004A19CB" w:rsidRPr="00932E38" w14:paraId="2E9709A5" w14:textId="77777777" w:rsidTr="00B91219">
        <w:tc>
          <w:tcPr>
            <w:tcW w:w="3708" w:type="dxa"/>
          </w:tcPr>
          <w:p w14:paraId="09A14FBC" w14:textId="77777777" w:rsidR="004A19CB" w:rsidRPr="00932E38" w:rsidRDefault="004A19CB" w:rsidP="008820E7">
            <w:pPr>
              <w:rPr>
                <w:sz w:val="24"/>
                <w:szCs w:val="24"/>
              </w:rPr>
            </w:pPr>
            <w:r w:rsidRPr="00932E38">
              <w:rPr>
                <w:sz w:val="24"/>
                <w:szCs w:val="24"/>
              </w:rPr>
              <w:t>22. I blame my partner for not coping well enough with stress.</w:t>
            </w:r>
          </w:p>
        </w:tc>
        <w:tc>
          <w:tcPr>
            <w:tcW w:w="990" w:type="dxa"/>
          </w:tcPr>
          <w:p w14:paraId="0C7C9B51" w14:textId="77777777" w:rsidR="004A19CB" w:rsidRPr="00932E38" w:rsidRDefault="004A19CB" w:rsidP="008820E7">
            <w:pPr>
              <w:rPr>
                <w:sz w:val="24"/>
                <w:szCs w:val="24"/>
              </w:rPr>
            </w:pPr>
          </w:p>
        </w:tc>
        <w:tc>
          <w:tcPr>
            <w:tcW w:w="990" w:type="dxa"/>
          </w:tcPr>
          <w:p w14:paraId="235F38DC" w14:textId="77777777" w:rsidR="004A19CB" w:rsidRPr="00932E38" w:rsidRDefault="004A19CB" w:rsidP="008820E7">
            <w:pPr>
              <w:rPr>
                <w:sz w:val="24"/>
                <w:szCs w:val="24"/>
              </w:rPr>
            </w:pPr>
          </w:p>
        </w:tc>
        <w:tc>
          <w:tcPr>
            <w:tcW w:w="1350" w:type="dxa"/>
          </w:tcPr>
          <w:p w14:paraId="17151FE0" w14:textId="77777777" w:rsidR="004A19CB" w:rsidRPr="00932E38" w:rsidRDefault="004A19CB" w:rsidP="008820E7">
            <w:pPr>
              <w:rPr>
                <w:sz w:val="24"/>
                <w:szCs w:val="24"/>
              </w:rPr>
            </w:pPr>
          </w:p>
        </w:tc>
        <w:tc>
          <w:tcPr>
            <w:tcW w:w="900" w:type="dxa"/>
          </w:tcPr>
          <w:p w14:paraId="20748096" w14:textId="77777777" w:rsidR="004A19CB" w:rsidRPr="00932E38" w:rsidRDefault="004A19CB" w:rsidP="008820E7">
            <w:pPr>
              <w:rPr>
                <w:sz w:val="24"/>
                <w:szCs w:val="24"/>
              </w:rPr>
            </w:pPr>
          </w:p>
        </w:tc>
        <w:tc>
          <w:tcPr>
            <w:tcW w:w="918" w:type="dxa"/>
          </w:tcPr>
          <w:p w14:paraId="3075B46A" w14:textId="77777777" w:rsidR="004A19CB" w:rsidRPr="00932E38" w:rsidRDefault="004A19CB" w:rsidP="008820E7">
            <w:pPr>
              <w:rPr>
                <w:sz w:val="24"/>
                <w:szCs w:val="24"/>
              </w:rPr>
            </w:pPr>
          </w:p>
        </w:tc>
      </w:tr>
      <w:tr w:rsidR="004A19CB" w:rsidRPr="00932E38" w14:paraId="72854EBE" w14:textId="77777777" w:rsidTr="00B91219">
        <w:tc>
          <w:tcPr>
            <w:tcW w:w="3708" w:type="dxa"/>
          </w:tcPr>
          <w:p w14:paraId="7359CF30" w14:textId="77777777" w:rsidR="004A19CB" w:rsidRPr="00932E38" w:rsidRDefault="004A19CB" w:rsidP="008820E7">
            <w:pPr>
              <w:rPr>
                <w:sz w:val="24"/>
                <w:szCs w:val="24"/>
              </w:rPr>
            </w:pPr>
            <w:r w:rsidRPr="00932E38">
              <w:rPr>
                <w:sz w:val="24"/>
                <w:szCs w:val="24"/>
              </w:rPr>
              <w:t xml:space="preserve">23. I tell my partner that </w:t>
            </w:r>
            <w:del w:id="733" w:author="T.J. Sullivan" w:date="2019-05-30T09:11:00Z">
              <w:r w:rsidRPr="00932E38" w:rsidDel="000F7437">
                <w:rPr>
                  <w:sz w:val="24"/>
                  <w:szCs w:val="24"/>
                </w:rPr>
                <w:delText>his/her</w:delText>
              </w:r>
            </w:del>
            <w:ins w:id="734" w:author="T.J. Sullivan" w:date="2019-05-30T09:11:00Z">
              <w:r w:rsidR="000F7437">
                <w:rPr>
                  <w:sz w:val="24"/>
                  <w:szCs w:val="24"/>
                </w:rPr>
                <w:t>t</w:t>
              </w:r>
            </w:ins>
            <w:ins w:id="735" w:author="T.J. Sullivan" w:date="2019-05-30T09:12:00Z">
              <w:r w:rsidR="000F7437">
                <w:rPr>
                  <w:sz w:val="24"/>
                  <w:szCs w:val="24"/>
                </w:rPr>
                <w:t>heir</w:t>
              </w:r>
            </w:ins>
            <w:r w:rsidRPr="00932E38">
              <w:rPr>
                <w:sz w:val="24"/>
                <w:szCs w:val="24"/>
              </w:rPr>
              <w:t xml:space="preserve"> stress is not that bad and help </w:t>
            </w:r>
            <w:del w:id="736" w:author="T.J. Sullivan" w:date="2019-05-30T09:12:00Z">
              <w:r w:rsidRPr="00932E38" w:rsidDel="000F7437">
                <w:rPr>
                  <w:sz w:val="24"/>
                  <w:szCs w:val="24"/>
                </w:rPr>
                <w:delText>him/her</w:delText>
              </w:r>
            </w:del>
            <w:ins w:id="737" w:author="T.J. Sullivan" w:date="2019-05-30T09:12:00Z">
              <w:r w:rsidR="000F7437">
                <w:rPr>
                  <w:sz w:val="24"/>
                  <w:szCs w:val="24"/>
                </w:rPr>
                <w:t>them</w:t>
              </w:r>
            </w:ins>
            <w:r w:rsidRPr="00932E38">
              <w:rPr>
                <w:sz w:val="24"/>
                <w:szCs w:val="24"/>
              </w:rPr>
              <w:t xml:space="preserve"> to see the situation in a different light.</w:t>
            </w:r>
          </w:p>
        </w:tc>
        <w:tc>
          <w:tcPr>
            <w:tcW w:w="990" w:type="dxa"/>
          </w:tcPr>
          <w:p w14:paraId="576E52E1" w14:textId="77777777" w:rsidR="004A19CB" w:rsidRPr="00932E38" w:rsidRDefault="004A19CB" w:rsidP="008820E7">
            <w:pPr>
              <w:rPr>
                <w:sz w:val="24"/>
                <w:szCs w:val="24"/>
              </w:rPr>
            </w:pPr>
          </w:p>
        </w:tc>
        <w:tc>
          <w:tcPr>
            <w:tcW w:w="990" w:type="dxa"/>
          </w:tcPr>
          <w:p w14:paraId="3E6E780D" w14:textId="77777777" w:rsidR="004A19CB" w:rsidRPr="00932E38" w:rsidRDefault="004A19CB" w:rsidP="008820E7">
            <w:pPr>
              <w:rPr>
                <w:sz w:val="24"/>
                <w:szCs w:val="24"/>
              </w:rPr>
            </w:pPr>
          </w:p>
        </w:tc>
        <w:tc>
          <w:tcPr>
            <w:tcW w:w="1350" w:type="dxa"/>
          </w:tcPr>
          <w:p w14:paraId="2F005D4C" w14:textId="77777777" w:rsidR="004A19CB" w:rsidRPr="00932E38" w:rsidRDefault="004A19CB" w:rsidP="008820E7">
            <w:pPr>
              <w:rPr>
                <w:sz w:val="24"/>
                <w:szCs w:val="24"/>
              </w:rPr>
            </w:pPr>
          </w:p>
        </w:tc>
        <w:tc>
          <w:tcPr>
            <w:tcW w:w="900" w:type="dxa"/>
          </w:tcPr>
          <w:p w14:paraId="3C07E688" w14:textId="77777777" w:rsidR="004A19CB" w:rsidRPr="00932E38" w:rsidRDefault="004A19CB" w:rsidP="008820E7">
            <w:pPr>
              <w:rPr>
                <w:sz w:val="24"/>
                <w:szCs w:val="24"/>
              </w:rPr>
            </w:pPr>
          </w:p>
        </w:tc>
        <w:tc>
          <w:tcPr>
            <w:tcW w:w="918" w:type="dxa"/>
          </w:tcPr>
          <w:p w14:paraId="1623B28B" w14:textId="77777777" w:rsidR="004A19CB" w:rsidRPr="00932E38" w:rsidRDefault="004A19CB" w:rsidP="008820E7">
            <w:pPr>
              <w:rPr>
                <w:sz w:val="24"/>
                <w:szCs w:val="24"/>
              </w:rPr>
            </w:pPr>
          </w:p>
        </w:tc>
      </w:tr>
      <w:tr w:rsidR="004A19CB" w:rsidRPr="00932E38" w14:paraId="4246B16B" w14:textId="77777777" w:rsidTr="00B91219">
        <w:tc>
          <w:tcPr>
            <w:tcW w:w="3708" w:type="dxa"/>
          </w:tcPr>
          <w:p w14:paraId="7F2ABD77" w14:textId="77777777" w:rsidR="004A19CB" w:rsidRPr="00932E38" w:rsidRDefault="004A19CB" w:rsidP="008820E7">
            <w:pPr>
              <w:rPr>
                <w:sz w:val="24"/>
                <w:szCs w:val="24"/>
              </w:rPr>
            </w:pPr>
            <w:r w:rsidRPr="00932E38">
              <w:rPr>
                <w:sz w:val="24"/>
                <w:szCs w:val="24"/>
              </w:rPr>
              <w:t xml:space="preserve">24. I listen to my partner and give </w:t>
            </w:r>
            <w:del w:id="738" w:author="T.J. Sullivan" w:date="2019-05-30T09:12:00Z">
              <w:r w:rsidRPr="00932E38" w:rsidDel="000F7437">
                <w:rPr>
                  <w:sz w:val="24"/>
                  <w:szCs w:val="24"/>
                </w:rPr>
                <w:delText>him/her</w:delText>
              </w:r>
            </w:del>
            <w:ins w:id="739" w:author="T.J. Sullivan" w:date="2019-05-30T09:12:00Z">
              <w:r w:rsidR="000F7437">
                <w:rPr>
                  <w:sz w:val="24"/>
                  <w:szCs w:val="24"/>
                </w:rPr>
                <w:t>them</w:t>
              </w:r>
            </w:ins>
            <w:r w:rsidRPr="00932E38">
              <w:rPr>
                <w:sz w:val="24"/>
                <w:szCs w:val="24"/>
              </w:rPr>
              <w:t xml:space="preserve"> space and time to communicate what really bothers </w:t>
            </w:r>
            <w:del w:id="740" w:author="T.J. Sullivan" w:date="2019-05-30T09:12:00Z">
              <w:r w:rsidRPr="00932E38" w:rsidDel="000F7437">
                <w:rPr>
                  <w:sz w:val="24"/>
                  <w:szCs w:val="24"/>
                </w:rPr>
                <w:delText>him/her</w:delText>
              </w:r>
            </w:del>
            <w:ins w:id="741" w:author="T.J. Sullivan" w:date="2019-05-30T09:12:00Z">
              <w:r w:rsidR="000F7437">
                <w:rPr>
                  <w:sz w:val="24"/>
                  <w:szCs w:val="24"/>
                </w:rPr>
                <w:t>them</w:t>
              </w:r>
            </w:ins>
            <w:r w:rsidRPr="00932E38">
              <w:rPr>
                <w:sz w:val="24"/>
                <w:szCs w:val="24"/>
              </w:rPr>
              <w:t>.</w:t>
            </w:r>
          </w:p>
        </w:tc>
        <w:tc>
          <w:tcPr>
            <w:tcW w:w="990" w:type="dxa"/>
          </w:tcPr>
          <w:p w14:paraId="25B3748B" w14:textId="77777777" w:rsidR="004A19CB" w:rsidRPr="00932E38" w:rsidRDefault="004A19CB" w:rsidP="008820E7">
            <w:pPr>
              <w:rPr>
                <w:sz w:val="24"/>
                <w:szCs w:val="24"/>
              </w:rPr>
            </w:pPr>
          </w:p>
        </w:tc>
        <w:tc>
          <w:tcPr>
            <w:tcW w:w="990" w:type="dxa"/>
          </w:tcPr>
          <w:p w14:paraId="708ACB24" w14:textId="77777777" w:rsidR="004A19CB" w:rsidRPr="00932E38" w:rsidRDefault="004A19CB" w:rsidP="008820E7">
            <w:pPr>
              <w:rPr>
                <w:sz w:val="24"/>
                <w:szCs w:val="24"/>
              </w:rPr>
            </w:pPr>
          </w:p>
        </w:tc>
        <w:tc>
          <w:tcPr>
            <w:tcW w:w="1350" w:type="dxa"/>
          </w:tcPr>
          <w:p w14:paraId="17A00B55" w14:textId="77777777" w:rsidR="004A19CB" w:rsidRPr="00932E38" w:rsidRDefault="004A19CB" w:rsidP="008820E7">
            <w:pPr>
              <w:rPr>
                <w:sz w:val="24"/>
                <w:szCs w:val="24"/>
              </w:rPr>
            </w:pPr>
          </w:p>
        </w:tc>
        <w:tc>
          <w:tcPr>
            <w:tcW w:w="900" w:type="dxa"/>
          </w:tcPr>
          <w:p w14:paraId="71DF7B0A" w14:textId="77777777" w:rsidR="004A19CB" w:rsidRPr="00932E38" w:rsidRDefault="004A19CB" w:rsidP="008820E7">
            <w:pPr>
              <w:rPr>
                <w:sz w:val="24"/>
                <w:szCs w:val="24"/>
              </w:rPr>
            </w:pPr>
          </w:p>
        </w:tc>
        <w:tc>
          <w:tcPr>
            <w:tcW w:w="918" w:type="dxa"/>
          </w:tcPr>
          <w:p w14:paraId="2580338F" w14:textId="77777777" w:rsidR="004A19CB" w:rsidRPr="00932E38" w:rsidRDefault="004A19CB" w:rsidP="008820E7">
            <w:pPr>
              <w:rPr>
                <w:sz w:val="24"/>
                <w:szCs w:val="24"/>
              </w:rPr>
            </w:pPr>
          </w:p>
        </w:tc>
      </w:tr>
      <w:tr w:rsidR="004A19CB" w:rsidRPr="00932E38" w14:paraId="728EB01E" w14:textId="77777777" w:rsidTr="00B91219">
        <w:tc>
          <w:tcPr>
            <w:tcW w:w="3708" w:type="dxa"/>
          </w:tcPr>
          <w:p w14:paraId="2D111FC0" w14:textId="77777777" w:rsidR="004A19CB" w:rsidRPr="00932E38" w:rsidRDefault="004A19CB" w:rsidP="008820E7">
            <w:pPr>
              <w:rPr>
                <w:sz w:val="24"/>
                <w:szCs w:val="24"/>
              </w:rPr>
            </w:pPr>
            <w:r w:rsidRPr="00932E38">
              <w:rPr>
                <w:sz w:val="24"/>
                <w:szCs w:val="24"/>
              </w:rPr>
              <w:t>25. I do not take my partner’s stress seriously.</w:t>
            </w:r>
          </w:p>
        </w:tc>
        <w:tc>
          <w:tcPr>
            <w:tcW w:w="990" w:type="dxa"/>
          </w:tcPr>
          <w:p w14:paraId="04FBE657" w14:textId="77777777" w:rsidR="004A19CB" w:rsidRPr="00932E38" w:rsidRDefault="004A19CB" w:rsidP="008820E7">
            <w:pPr>
              <w:rPr>
                <w:sz w:val="24"/>
                <w:szCs w:val="24"/>
              </w:rPr>
            </w:pPr>
          </w:p>
        </w:tc>
        <w:tc>
          <w:tcPr>
            <w:tcW w:w="990" w:type="dxa"/>
          </w:tcPr>
          <w:p w14:paraId="4EC0460F" w14:textId="77777777" w:rsidR="004A19CB" w:rsidRPr="00932E38" w:rsidRDefault="004A19CB" w:rsidP="008820E7">
            <w:pPr>
              <w:rPr>
                <w:sz w:val="24"/>
                <w:szCs w:val="24"/>
              </w:rPr>
            </w:pPr>
          </w:p>
        </w:tc>
        <w:tc>
          <w:tcPr>
            <w:tcW w:w="1350" w:type="dxa"/>
          </w:tcPr>
          <w:p w14:paraId="414C9EF7" w14:textId="77777777" w:rsidR="004A19CB" w:rsidRPr="00932E38" w:rsidRDefault="004A19CB" w:rsidP="008820E7">
            <w:pPr>
              <w:rPr>
                <w:sz w:val="24"/>
                <w:szCs w:val="24"/>
              </w:rPr>
            </w:pPr>
          </w:p>
        </w:tc>
        <w:tc>
          <w:tcPr>
            <w:tcW w:w="900" w:type="dxa"/>
          </w:tcPr>
          <w:p w14:paraId="337B4AB0" w14:textId="77777777" w:rsidR="004A19CB" w:rsidRPr="00932E38" w:rsidRDefault="004A19CB" w:rsidP="008820E7">
            <w:pPr>
              <w:rPr>
                <w:sz w:val="24"/>
                <w:szCs w:val="24"/>
              </w:rPr>
            </w:pPr>
          </w:p>
        </w:tc>
        <w:tc>
          <w:tcPr>
            <w:tcW w:w="918" w:type="dxa"/>
          </w:tcPr>
          <w:p w14:paraId="1BED1D6D" w14:textId="77777777" w:rsidR="004A19CB" w:rsidRPr="00932E38" w:rsidRDefault="004A19CB" w:rsidP="008820E7">
            <w:pPr>
              <w:rPr>
                <w:sz w:val="24"/>
                <w:szCs w:val="24"/>
              </w:rPr>
            </w:pPr>
          </w:p>
        </w:tc>
      </w:tr>
      <w:tr w:rsidR="004A19CB" w:rsidRPr="00932E38" w14:paraId="2F2A2709" w14:textId="77777777" w:rsidTr="00B91219">
        <w:tc>
          <w:tcPr>
            <w:tcW w:w="3708" w:type="dxa"/>
          </w:tcPr>
          <w:p w14:paraId="670760B6" w14:textId="77777777" w:rsidR="004A19CB" w:rsidRPr="00932E38" w:rsidRDefault="004A19CB" w:rsidP="008820E7">
            <w:pPr>
              <w:rPr>
                <w:sz w:val="24"/>
                <w:szCs w:val="24"/>
              </w:rPr>
            </w:pPr>
            <w:r w:rsidRPr="00932E38">
              <w:rPr>
                <w:sz w:val="24"/>
                <w:szCs w:val="24"/>
              </w:rPr>
              <w:t xml:space="preserve">26. When my partner is </w:t>
            </w:r>
            <w:proofErr w:type="gramStart"/>
            <w:r w:rsidRPr="00932E38">
              <w:rPr>
                <w:sz w:val="24"/>
                <w:szCs w:val="24"/>
              </w:rPr>
              <w:t>stressed</w:t>
            </w:r>
            <w:proofErr w:type="gramEnd"/>
            <w:r w:rsidRPr="00932E38">
              <w:rPr>
                <w:sz w:val="24"/>
                <w:szCs w:val="24"/>
              </w:rPr>
              <w:t xml:space="preserve"> I tend to withdraw.</w:t>
            </w:r>
          </w:p>
        </w:tc>
        <w:tc>
          <w:tcPr>
            <w:tcW w:w="990" w:type="dxa"/>
          </w:tcPr>
          <w:p w14:paraId="21162306" w14:textId="77777777" w:rsidR="004A19CB" w:rsidRPr="00932E38" w:rsidRDefault="004A19CB" w:rsidP="008820E7">
            <w:pPr>
              <w:rPr>
                <w:sz w:val="24"/>
                <w:szCs w:val="24"/>
              </w:rPr>
            </w:pPr>
          </w:p>
        </w:tc>
        <w:tc>
          <w:tcPr>
            <w:tcW w:w="990" w:type="dxa"/>
          </w:tcPr>
          <w:p w14:paraId="694A6F26" w14:textId="77777777" w:rsidR="004A19CB" w:rsidRPr="00932E38" w:rsidRDefault="004A19CB" w:rsidP="008820E7">
            <w:pPr>
              <w:rPr>
                <w:sz w:val="24"/>
                <w:szCs w:val="24"/>
              </w:rPr>
            </w:pPr>
          </w:p>
        </w:tc>
        <w:tc>
          <w:tcPr>
            <w:tcW w:w="1350" w:type="dxa"/>
          </w:tcPr>
          <w:p w14:paraId="6796FA11" w14:textId="77777777" w:rsidR="004A19CB" w:rsidRPr="00932E38" w:rsidRDefault="004A19CB" w:rsidP="008820E7">
            <w:pPr>
              <w:rPr>
                <w:sz w:val="24"/>
                <w:szCs w:val="24"/>
              </w:rPr>
            </w:pPr>
          </w:p>
        </w:tc>
        <w:tc>
          <w:tcPr>
            <w:tcW w:w="900" w:type="dxa"/>
          </w:tcPr>
          <w:p w14:paraId="26044248" w14:textId="77777777" w:rsidR="004A19CB" w:rsidRPr="00932E38" w:rsidRDefault="004A19CB" w:rsidP="008820E7">
            <w:pPr>
              <w:rPr>
                <w:sz w:val="24"/>
                <w:szCs w:val="24"/>
              </w:rPr>
            </w:pPr>
          </w:p>
        </w:tc>
        <w:tc>
          <w:tcPr>
            <w:tcW w:w="918" w:type="dxa"/>
          </w:tcPr>
          <w:p w14:paraId="0C6F9169" w14:textId="77777777" w:rsidR="004A19CB" w:rsidRPr="00932E38" w:rsidRDefault="004A19CB" w:rsidP="008820E7">
            <w:pPr>
              <w:rPr>
                <w:sz w:val="24"/>
                <w:szCs w:val="24"/>
              </w:rPr>
            </w:pPr>
          </w:p>
        </w:tc>
      </w:tr>
      <w:tr w:rsidR="004A19CB" w:rsidRPr="00932E38" w14:paraId="1BCC2F6A" w14:textId="77777777" w:rsidTr="00B91219">
        <w:tc>
          <w:tcPr>
            <w:tcW w:w="3708" w:type="dxa"/>
          </w:tcPr>
          <w:p w14:paraId="7F285F74" w14:textId="77777777" w:rsidR="004A19CB" w:rsidRPr="00932E38" w:rsidRDefault="004A19CB" w:rsidP="008820E7">
            <w:pPr>
              <w:rPr>
                <w:sz w:val="24"/>
                <w:szCs w:val="24"/>
              </w:rPr>
            </w:pPr>
            <w:r w:rsidRPr="00932E38">
              <w:rPr>
                <w:sz w:val="24"/>
                <w:szCs w:val="24"/>
              </w:rPr>
              <w:lastRenderedPageBreak/>
              <w:t xml:space="preserve">27. I provide support, but I do it so unwillingly and unmotivated because I think that </w:t>
            </w:r>
            <w:del w:id="742" w:author="T.J. Sullivan" w:date="2019-05-30T09:12:00Z">
              <w:r w:rsidRPr="00932E38" w:rsidDel="000F7437">
                <w:rPr>
                  <w:sz w:val="24"/>
                  <w:szCs w:val="24"/>
                </w:rPr>
                <w:delText>s/he</w:delText>
              </w:r>
            </w:del>
            <w:ins w:id="743" w:author="T.J. Sullivan" w:date="2019-05-30T09:12:00Z">
              <w:r w:rsidR="000F7437">
                <w:rPr>
                  <w:sz w:val="24"/>
                  <w:szCs w:val="24"/>
                </w:rPr>
                <w:t>they</w:t>
              </w:r>
            </w:ins>
            <w:r w:rsidRPr="00932E38">
              <w:rPr>
                <w:sz w:val="24"/>
                <w:szCs w:val="24"/>
              </w:rPr>
              <w:t xml:space="preserve"> should cope with </w:t>
            </w:r>
            <w:del w:id="744" w:author="T.J. Sullivan" w:date="2019-05-30T09:12:00Z">
              <w:r w:rsidRPr="00932E38" w:rsidDel="000F7437">
                <w:rPr>
                  <w:sz w:val="24"/>
                  <w:szCs w:val="24"/>
                </w:rPr>
                <w:delText>his/her</w:delText>
              </w:r>
            </w:del>
            <w:ins w:id="745" w:author="T.J. Sullivan" w:date="2019-05-30T09:12:00Z">
              <w:r w:rsidR="000F7437">
                <w:rPr>
                  <w:sz w:val="24"/>
                  <w:szCs w:val="24"/>
                </w:rPr>
                <w:t>their</w:t>
              </w:r>
            </w:ins>
            <w:r w:rsidRPr="00932E38">
              <w:rPr>
                <w:sz w:val="24"/>
                <w:szCs w:val="24"/>
              </w:rPr>
              <w:t xml:space="preserve"> problems on </w:t>
            </w:r>
            <w:del w:id="746" w:author="T.J. Sullivan" w:date="2019-05-30T09:12:00Z">
              <w:r w:rsidRPr="00932E38" w:rsidDel="000F7437">
                <w:rPr>
                  <w:sz w:val="24"/>
                  <w:szCs w:val="24"/>
                </w:rPr>
                <w:delText>his/her</w:delText>
              </w:r>
            </w:del>
            <w:ins w:id="747" w:author="T.J. Sullivan" w:date="2019-05-30T09:12:00Z">
              <w:r w:rsidR="000F7437">
                <w:rPr>
                  <w:sz w:val="24"/>
                  <w:szCs w:val="24"/>
                </w:rPr>
                <w:t>their</w:t>
              </w:r>
            </w:ins>
            <w:r w:rsidRPr="00932E38">
              <w:rPr>
                <w:sz w:val="24"/>
                <w:szCs w:val="24"/>
              </w:rPr>
              <w:t xml:space="preserve"> own. </w:t>
            </w:r>
          </w:p>
        </w:tc>
        <w:tc>
          <w:tcPr>
            <w:tcW w:w="990" w:type="dxa"/>
          </w:tcPr>
          <w:p w14:paraId="4AE2E784" w14:textId="77777777" w:rsidR="004A19CB" w:rsidRPr="00932E38" w:rsidRDefault="004A19CB" w:rsidP="008820E7">
            <w:pPr>
              <w:rPr>
                <w:sz w:val="24"/>
                <w:szCs w:val="24"/>
              </w:rPr>
            </w:pPr>
          </w:p>
        </w:tc>
        <w:tc>
          <w:tcPr>
            <w:tcW w:w="990" w:type="dxa"/>
          </w:tcPr>
          <w:p w14:paraId="7DD88EE3" w14:textId="77777777" w:rsidR="004A19CB" w:rsidRPr="00932E38" w:rsidRDefault="004A19CB" w:rsidP="008820E7">
            <w:pPr>
              <w:rPr>
                <w:sz w:val="24"/>
                <w:szCs w:val="24"/>
              </w:rPr>
            </w:pPr>
          </w:p>
        </w:tc>
        <w:tc>
          <w:tcPr>
            <w:tcW w:w="1350" w:type="dxa"/>
          </w:tcPr>
          <w:p w14:paraId="77EE95CB" w14:textId="77777777" w:rsidR="004A19CB" w:rsidRPr="00932E38" w:rsidRDefault="004A19CB" w:rsidP="008820E7">
            <w:pPr>
              <w:rPr>
                <w:sz w:val="24"/>
                <w:szCs w:val="24"/>
              </w:rPr>
            </w:pPr>
          </w:p>
        </w:tc>
        <w:tc>
          <w:tcPr>
            <w:tcW w:w="900" w:type="dxa"/>
          </w:tcPr>
          <w:p w14:paraId="16F58C5A" w14:textId="77777777" w:rsidR="004A19CB" w:rsidRPr="00932E38" w:rsidRDefault="004A19CB" w:rsidP="008820E7">
            <w:pPr>
              <w:rPr>
                <w:sz w:val="24"/>
                <w:szCs w:val="24"/>
              </w:rPr>
            </w:pPr>
          </w:p>
        </w:tc>
        <w:tc>
          <w:tcPr>
            <w:tcW w:w="918" w:type="dxa"/>
          </w:tcPr>
          <w:p w14:paraId="6516190F" w14:textId="77777777" w:rsidR="004A19CB" w:rsidRPr="00932E38" w:rsidRDefault="004A19CB" w:rsidP="008820E7">
            <w:pPr>
              <w:rPr>
                <w:sz w:val="24"/>
                <w:szCs w:val="24"/>
              </w:rPr>
            </w:pPr>
          </w:p>
        </w:tc>
      </w:tr>
      <w:tr w:rsidR="004A19CB" w:rsidRPr="00932E38" w14:paraId="7D681F92" w14:textId="77777777" w:rsidTr="00B91219">
        <w:tc>
          <w:tcPr>
            <w:tcW w:w="3708" w:type="dxa"/>
          </w:tcPr>
          <w:p w14:paraId="0343BC9E" w14:textId="77777777" w:rsidR="004A19CB" w:rsidRPr="00932E38" w:rsidRDefault="004A19CB" w:rsidP="008820E7">
            <w:pPr>
              <w:rPr>
                <w:sz w:val="24"/>
                <w:szCs w:val="24"/>
              </w:rPr>
            </w:pPr>
            <w:r w:rsidRPr="00932E38">
              <w:rPr>
                <w:sz w:val="24"/>
                <w:szCs w:val="24"/>
              </w:rPr>
              <w:t xml:space="preserve">28. I take on things that my partner normally does in order to help </w:t>
            </w:r>
            <w:del w:id="748" w:author="T.J. Sullivan" w:date="2019-05-30T09:12:00Z">
              <w:r w:rsidRPr="00932E38" w:rsidDel="000F7437">
                <w:rPr>
                  <w:sz w:val="24"/>
                  <w:szCs w:val="24"/>
                </w:rPr>
                <w:delText>him/her</w:delText>
              </w:r>
            </w:del>
            <w:ins w:id="749" w:author="T.J. Sullivan" w:date="2019-05-30T09:12:00Z">
              <w:r w:rsidR="000F7437">
                <w:rPr>
                  <w:sz w:val="24"/>
                  <w:szCs w:val="24"/>
                </w:rPr>
                <w:t>them</w:t>
              </w:r>
            </w:ins>
            <w:r w:rsidRPr="00932E38">
              <w:rPr>
                <w:sz w:val="24"/>
                <w:szCs w:val="24"/>
              </w:rPr>
              <w:t xml:space="preserve"> out.</w:t>
            </w:r>
          </w:p>
        </w:tc>
        <w:tc>
          <w:tcPr>
            <w:tcW w:w="990" w:type="dxa"/>
          </w:tcPr>
          <w:p w14:paraId="58A7BB56" w14:textId="77777777" w:rsidR="004A19CB" w:rsidRPr="00932E38" w:rsidRDefault="004A19CB" w:rsidP="008820E7">
            <w:pPr>
              <w:rPr>
                <w:sz w:val="24"/>
                <w:szCs w:val="24"/>
              </w:rPr>
            </w:pPr>
          </w:p>
        </w:tc>
        <w:tc>
          <w:tcPr>
            <w:tcW w:w="990" w:type="dxa"/>
          </w:tcPr>
          <w:p w14:paraId="35CAA617" w14:textId="77777777" w:rsidR="004A19CB" w:rsidRPr="00932E38" w:rsidRDefault="004A19CB" w:rsidP="008820E7">
            <w:pPr>
              <w:rPr>
                <w:sz w:val="24"/>
                <w:szCs w:val="24"/>
              </w:rPr>
            </w:pPr>
          </w:p>
        </w:tc>
        <w:tc>
          <w:tcPr>
            <w:tcW w:w="1350" w:type="dxa"/>
          </w:tcPr>
          <w:p w14:paraId="3A5294A7" w14:textId="77777777" w:rsidR="004A19CB" w:rsidRPr="00932E38" w:rsidRDefault="004A19CB" w:rsidP="008820E7">
            <w:pPr>
              <w:rPr>
                <w:sz w:val="24"/>
                <w:szCs w:val="24"/>
              </w:rPr>
            </w:pPr>
          </w:p>
        </w:tc>
        <w:tc>
          <w:tcPr>
            <w:tcW w:w="900" w:type="dxa"/>
          </w:tcPr>
          <w:p w14:paraId="0D1D8B69" w14:textId="77777777" w:rsidR="004A19CB" w:rsidRPr="00932E38" w:rsidRDefault="004A19CB" w:rsidP="008820E7">
            <w:pPr>
              <w:rPr>
                <w:sz w:val="24"/>
                <w:szCs w:val="24"/>
              </w:rPr>
            </w:pPr>
          </w:p>
        </w:tc>
        <w:tc>
          <w:tcPr>
            <w:tcW w:w="918" w:type="dxa"/>
          </w:tcPr>
          <w:p w14:paraId="4179EC39" w14:textId="77777777" w:rsidR="004A19CB" w:rsidRPr="00932E38" w:rsidRDefault="004A19CB" w:rsidP="008820E7">
            <w:pPr>
              <w:rPr>
                <w:sz w:val="24"/>
                <w:szCs w:val="24"/>
              </w:rPr>
            </w:pPr>
          </w:p>
        </w:tc>
      </w:tr>
      <w:tr w:rsidR="004A19CB" w:rsidRPr="00932E38" w14:paraId="7026479C" w14:textId="77777777" w:rsidTr="00B91219">
        <w:tc>
          <w:tcPr>
            <w:tcW w:w="3708" w:type="dxa"/>
          </w:tcPr>
          <w:p w14:paraId="1E900E37" w14:textId="77777777" w:rsidR="004A19CB" w:rsidRPr="00932E38" w:rsidRDefault="004A19CB" w:rsidP="008820E7">
            <w:pPr>
              <w:rPr>
                <w:sz w:val="24"/>
                <w:szCs w:val="24"/>
              </w:rPr>
            </w:pPr>
            <w:r w:rsidRPr="00932E38">
              <w:rPr>
                <w:sz w:val="24"/>
                <w:szCs w:val="24"/>
              </w:rPr>
              <w:t xml:space="preserve">29. I try to analyze the situation together with my partner in an objective manner and help </w:t>
            </w:r>
            <w:del w:id="750" w:author="T.J. Sullivan" w:date="2019-05-30T09:11:00Z">
              <w:r w:rsidRPr="00932E38" w:rsidDel="000F7437">
                <w:rPr>
                  <w:sz w:val="24"/>
                  <w:szCs w:val="24"/>
                </w:rPr>
                <w:delText>him/her</w:delText>
              </w:r>
            </w:del>
            <w:ins w:id="751" w:author="T.J. Sullivan" w:date="2019-05-30T09:11:00Z">
              <w:r w:rsidR="000F7437">
                <w:rPr>
                  <w:sz w:val="24"/>
                  <w:szCs w:val="24"/>
                </w:rPr>
                <w:t>them</w:t>
              </w:r>
            </w:ins>
            <w:r w:rsidRPr="00932E38">
              <w:rPr>
                <w:sz w:val="24"/>
                <w:szCs w:val="24"/>
              </w:rPr>
              <w:t xml:space="preserve"> understand </w:t>
            </w:r>
            <w:del w:id="752" w:author="T.J. Sullivan" w:date="2019-05-30T09:11:00Z">
              <w:r w:rsidRPr="00932E38" w:rsidDel="000F7437">
                <w:rPr>
                  <w:sz w:val="24"/>
                  <w:szCs w:val="24"/>
                </w:rPr>
                <w:delText xml:space="preserve">the </w:delText>
              </w:r>
            </w:del>
            <w:ins w:id="753" w:author="T.J. Sullivan" w:date="2019-05-30T09:11:00Z">
              <w:r w:rsidR="000F7437">
                <w:rPr>
                  <w:sz w:val="24"/>
                  <w:szCs w:val="24"/>
                </w:rPr>
                <w:t>how to</w:t>
              </w:r>
              <w:r w:rsidR="000F7437" w:rsidRPr="00932E38">
                <w:rPr>
                  <w:sz w:val="24"/>
                  <w:szCs w:val="24"/>
                </w:rPr>
                <w:t xml:space="preserve"> </w:t>
              </w:r>
            </w:ins>
            <w:r w:rsidRPr="00932E38">
              <w:rPr>
                <w:sz w:val="24"/>
                <w:szCs w:val="24"/>
              </w:rPr>
              <w:t>change the problem.</w:t>
            </w:r>
          </w:p>
        </w:tc>
        <w:tc>
          <w:tcPr>
            <w:tcW w:w="990" w:type="dxa"/>
          </w:tcPr>
          <w:p w14:paraId="177E164B" w14:textId="77777777" w:rsidR="004A19CB" w:rsidRPr="00932E38" w:rsidRDefault="004A19CB" w:rsidP="008820E7">
            <w:pPr>
              <w:rPr>
                <w:sz w:val="24"/>
                <w:szCs w:val="24"/>
              </w:rPr>
            </w:pPr>
          </w:p>
        </w:tc>
        <w:tc>
          <w:tcPr>
            <w:tcW w:w="990" w:type="dxa"/>
          </w:tcPr>
          <w:p w14:paraId="5B2A0B91" w14:textId="77777777" w:rsidR="004A19CB" w:rsidRPr="00932E38" w:rsidRDefault="004A19CB" w:rsidP="008820E7">
            <w:pPr>
              <w:rPr>
                <w:sz w:val="24"/>
                <w:szCs w:val="24"/>
              </w:rPr>
            </w:pPr>
          </w:p>
        </w:tc>
        <w:tc>
          <w:tcPr>
            <w:tcW w:w="1350" w:type="dxa"/>
          </w:tcPr>
          <w:p w14:paraId="770AAF16" w14:textId="77777777" w:rsidR="004A19CB" w:rsidRPr="00932E38" w:rsidRDefault="004A19CB" w:rsidP="008820E7">
            <w:pPr>
              <w:rPr>
                <w:sz w:val="24"/>
                <w:szCs w:val="24"/>
              </w:rPr>
            </w:pPr>
          </w:p>
        </w:tc>
        <w:tc>
          <w:tcPr>
            <w:tcW w:w="900" w:type="dxa"/>
          </w:tcPr>
          <w:p w14:paraId="6FEBD108" w14:textId="77777777" w:rsidR="004A19CB" w:rsidRPr="00932E38" w:rsidRDefault="004A19CB" w:rsidP="008820E7">
            <w:pPr>
              <w:rPr>
                <w:sz w:val="24"/>
                <w:szCs w:val="24"/>
              </w:rPr>
            </w:pPr>
          </w:p>
        </w:tc>
        <w:tc>
          <w:tcPr>
            <w:tcW w:w="918" w:type="dxa"/>
          </w:tcPr>
          <w:p w14:paraId="44BF0B6E" w14:textId="77777777" w:rsidR="004A19CB" w:rsidRPr="00932E38" w:rsidRDefault="004A19CB" w:rsidP="008820E7">
            <w:pPr>
              <w:rPr>
                <w:sz w:val="24"/>
                <w:szCs w:val="24"/>
              </w:rPr>
            </w:pPr>
          </w:p>
        </w:tc>
      </w:tr>
      <w:tr w:rsidR="004A19CB" w:rsidRPr="00932E38" w14:paraId="12C60892" w14:textId="77777777" w:rsidTr="00B91219">
        <w:tc>
          <w:tcPr>
            <w:tcW w:w="3708" w:type="dxa"/>
          </w:tcPr>
          <w:p w14:paraId="079624E9" w14:textId="77777777" w:rsidR="004A19CB" w:rsidRPr="00932E38" w:rsidRDefault="004A19CB" w:rsidP="008820E7">
            <w:pPr>
              <w:rPr>
                <w:sz w:val="24"/>
                <w:szCs w:val="24"/>
              </w:rPr>
            </w:pPr>
            <w:r w:rsidRPr="00932E38">
              <w:rPr>
                <w:sz w:val="24"/>
                <w:szCs w:val="24"/>
              </w:rPr>
              <w:t xml:space="preserve">30. When my partner feels </w:t>
            </w:r>
            <w:del w:id="754" w:author="T.J. Sullivan" w:date="2019-05-30T09:12:00Z">
              <w:r w:rsidRPr="00932E38" w:rsidDel="000F7437">
                <w:rPr>
                  <w:sz w:val="24"/>
                  <w:szCs w:val="24"/>
                </w:rPr>
                <w:delText>s/he has</w:delText>
              </w:r>
            </w:del>
            <w:ins w:id="755" w:author="T.J. Sullivan" w:date="2019-05-30T09:12:00Z">
              <w:r w:rsidR="000F7437">
                <w:rPr>
                  <w:sz w:val="24"/>
                  <w:szCs w:val="24"/>
                </w:rPr>
                <w:t>they have</w:t>
              </w:r>
            </w:ins>
            <w:r w:rsidRPr="00932E38">
              <w:rPr>
                <w:sz w:val="24"/>
                <w:szCs w:val="24"/>
              </w:rPr>
              <w:t xml:space="preserve"> too much to do, I help </w:t>
            </w:r>
            <w:del w:id="756" w:author="T.J. Sullivan" w:date="2019-05-30T09:12:00Z">
              <w:r w:rsidRPr="00932E38" w:rsidDel="000F7437">
                <w:rPr>
                  <w:sz w:val="24"/>
                  <w:szCs w:val="24"/>
                </w:rPr>
                <w:delText>him/her</w:delText>
              </w:r>
            </w:del>
            <w:ins w:id="757" w:author="T.J. Sullivan" w:date="2019-05-30T09:12:00Z">
              <w:r w:rsidR="000F7437">
                <w:rPr>
                  <w:sz w:val="24"/>
                  <w:szCs w:val="24"/>
                </w:rPr>
                <w:t>them</w:t>
              </w:r>
            </w:ins>
            <w:r w:rsidRPr="00932E38">
              <w:rPr>
                <w:sz w:val="24"/>
                <w:szCs w:val="24"/>
              </w:rPr>
              <w:t xml:space="preserve"> out.</w:t>
            </w:r>
          </w:p>
        </w:tc>
        <w:tc>
          <w:tcPr>
            <w:tcW w:w="990" w:type="dxa"/>
          </w:tcPr>
          <w:p w14:paraId="2612AE3A" w14:textId="77777777" w:rsidR="004A19CB" w:rsidRPr="00932E38" w:rsidRDefault="004A19CB" w:rsidP="008820E7">
            <w:pPr>
              <w:rPr>
                <w:sz w:val="24"/>
                <w:szCs w:val="24"/>
              </w:rPr>
            </w:pPr>
          </w:p>
        </w:tc>
        <w:tc>
          <w:tcPr>
            <w:tcW w:w="990" w:type="dxa"/>
          </w:tcPr>
          <w:p w14:paraId="35B2A7A9" w14:textId="77777777" w:rsidR="004A19CB" w:rsidRPr="00932E38" w:rsidRDefault="004A19CB" w:rsidP="008820E7">
            <w:pPr>
              <w:rPr>
                <w:sz w:val="24"/>
                <w:szCs w:val="24"/>
              </w:rPr>
            </w:pPr>
          </w:p>
        </w:tc>
        <w:tc>
          <w:tcPr>
            <w:tcW w:w="1350" w:type="dxa"/>
          </w:tcPr>
          <w:p w14:paraId="21D6C7E7" w14:textId="77777777" w:rsidR="004A19CB" w:rsidRPr="00932E38" w:rsidRDefault="004A19CB" w:rsidP="008820E7">
            <w:pPr>
              <w:rPr>
                <w:sz w:val="24"/>
                <w:szCs w:val="24"/>
              </w:rPr>
            </w:pPr>
          </w:p>
        </w:tc>
        <w:tc>
          <w:tcPr>
            <w:tcW w:w="900" w:type="dxa"/>
          </w:tcPr>
          <w:p w14:paraId="47BFA3A9" w14:textId="77777777" w:rsidR="004A19CB" w:rsidRPr="00932E38" w:rsidRDefault="004A19CB" w:rsidP="008820E7">
            <w:pPr>
              <w:rPr>
                <w:sz w:val="24"/>
                <w:szCs w:val="24"/>
              </w:rPr>
            </w:pPr>
          </w:p>
        </w:tc>
        <w:tc>
          <w:tcPr>
            <w:tcW w:w="918" w:type="dxa"/>
          </w:tcPr>
          <w:p w14:paraId="1DF673D2" w14:textId="77777777" w:rsidR="004A19CB" w:rsidRPr="00932E38" w:rsidRDefault="004A19CB" w:rsidP="008820E7">
            <w:pPr>
              <w:rPr>
                <w:sz w:val="24"/>
                <w:szCs w:val="24"/>
              </w:rPr>
            </w:pPr>
          </w:p>
        </w:tc>
      </w:tr>
      <w:tr w:rsidR="004A19CB" w:rsidRPr="00932E38" w14:paraId="60FF446E" w14:textId="77777777" w:rsidTr="00B91219">
        <w:tc>
          <w:tcPr>
            <w:tcW w:w="8856" w:type="dxa"/>
            <w:gridSpan w:val="6"/>
          </w:tcPr>
          <w:p w14:paraId="5243953E" w14:textId="77777777" w:rsidR="004A19CB" w:rsidRPr="00932E38" w:rsidRDefault="004A19CB" w:rsidP="008820E7">
            <w:pPr>
              <w:rPr>
                <w:sz w:val="24"/>
                <w:szCs w:val="24"/>
              </w:rPr>
            </w:pPr>
          </w:p>
          <w:p w14:paraId="05C13AF4" w14:textId="77777777" w:rsidR="004A19CB" w:rsidRPr="00932E38" w:rsidRDefault="004A19CB" w:rsidP="008820E7">
            <w:pPr>
              <w:rPr>
                <w:sz w:val="24"/>
                <w:szCs w:val="24"/>
              </w:rPr>
            </w:pPr>
            <w:r w:rsidRPr="00932E38">
              <w:rPr>
                <w:sz w:val="24"/>
                <w:szCs w:val="24"/>
              </w:rPr>
              <w:t xml:space="preserve">This section is about what you and your partner do when you both are feeling stressed. </w:t>
            </w:r>
          </w:p>
        </w:tc>
      </w:tr>
      <w:tr w:rsidR="004A19CB" w:rsidRPr="00932E38" w14:paraId="45021604" w14:textId="77777777" w:rsidTr="00B91219">
        <w:tc>
          <w:tcPr>
            <w:tcW w:w="3708" w:type="dxa"/>
          </w:tcPr>
          <w:p w14:paraId="3BF12D17" w14:textId="77777777" w:rsidR="004A19CB" w:rsidRPr="00932E38" w:rsidRDefault="004A19CB" w:rsidP="008820E7">
            <w:pPr>
              <w:rPr>
                <w:sz w:val="24"/>
                <w:szCs w:val="24"/>
              </w:rPr>
            </w:pPr>
          </w:p>
        </w:tc>
        <w:tc>
          <w:tcPr>
            <w:tcW w:w="990" w:type="dxa"/>
          </w:tcPr>
          <w:p w14:paraId="2E5BB23C" w14:textId="77777777" w:rsidR="004A19CB" w:rsidRPr="00932E38" w:rsidRDefault="004A19CB" w:rsidP="008820E7">
            <w:pPr>
              <w:rPr>
                <w:sz w:val="24"/>
                <w:szCs w:val="24"/>
              </w:rPr>
            </w:pPr>
            <w:r w:rsidRPr="00932E38">
              <w:rPr>
                <w:sz w:val="24"/>
                <w:szCs w:val="24"/>
              </w:rPr>
              <w:t>Very rarely</w:t>
            </w:r>
          </w:p>
        </w:tc>
        <w:tc>
          <w:tcPr>
            <w:tcW w:w="990" w:type="dxa"/>
          </w:tcPr>
          <w:p w14:paraId="0ED16A56" w14:textId="77777777" w:rsidR="004A19CB" w:rsidRPr="00932E38" w:rsidRDefault="004A19CB" w:rsidP="008820E7">
            <w:pPr>
              <w:rPr>
                <w:sz w:val="24"/>
                <w:szCs w:val="24"/>
              </w:rPr>
            </w:pPr>
            <w:r w:rsidRPr="00932E38">
              <w:rPr>
                <w:sz w:val="24"/>
                <w:szCs w:val="24"/>
              </w:rPr>
              <w:t>rarely</w:t>
            </w:r>
          </w:p>
        </w:tc>
        <w:tc>
          <w:tcPr>
            <w:tcW w:w="1350" w:type="dxa"/>
          </w:tcPr>
          <w:p w14:paraId="12E9241C" w14:textId="77777777" w:rsidR="004A19CB" w:rsidRPr="00932E38" w:rsidRDefault="004A19CB" w:rsidP="008820E7">
            <w:pPr>
              <w:rPr>
                <w:sz w:val="24"/>
                <w:szCs w:val="24"/>
              </w:rPr>
            </w:pPr>
            <w:r w:rsidRPr="00932E38">
              <w:rPr>
                <w:sz w:val="24"/>
                <w:szCs w:val="24"/>
              </w:rPr>
              <w:t>sometimes</w:t>
            </w:r>
          </w:p>
        </w:tc>
        <w:tc>
          <w:tcPr>
            <w:tcW w:w="900" w:type="dxa"/>
          </w:tcPr>
          <w:p w14:paraId="151B08DC" w14:textId="77777777" w:rsidR="004A19CB" w:rsidRPr="00932E38" w:rsidRDefault="004A19CB" w:rsidP="008820E7">
            <w:pPr>
              <w:rPr>
                <w:sz w:val="24"/>
                <w:szCs w:val="24"/>
              </w:rPr>
            </w:pPr>
            <w:r w:rsidRPr="00932E38">
              <w:rPr>
                <w:sz w:val="24"/>
                <w:szCs w:val="24"/>
              </w:rPr>
              <w:t>often</w:t>
            </w:r>
          </w:p>
        </w:tc>
        <w:tc>
          <w:tcPr>
            <w:tcW w:w="918" w:type="dxa"/>
          </w:tcPr>
          <w:p w14:paraId="492FACB9" w14:textId="77777777" w:rsidR="004A19CB" w:rsidRPr="00932E38" w:rsidRDefault="004A19CB" w:rsidP="008820E7">
            <w:pPr>
              <w:rPr>
                <w:sz w:val="24"/>
                <w:szCs w:val="24"/>
              </w:rPr>
            </w:pPr>
            <w:r w:rsidRPr="00932E38">
              <w:rPr>
                <w:sz w:val="24"/>
                <w:szCs w:val="24"/>
              </w:rPr>
              <w:t>Very often</w:t>
            </w:r>
          </w:p>
        </w:tc>
      </w:tr>
      <w:tr w:rsidR="004A19CB" w:rsidRPr="00932E38" w14:paraId="464071C2" w14:textId="77777777" w:rsidTr="00B91219">
        <w:tc>
          <w:tcPr>
            <w:tcW w:w="3708" w:type="dxa"/>
          </w:tcPr>
          <w:p w14:paraId="7C136500" w14:textId="77777777" w:rsidR="004A19CB" w:rsidRPr="00932E38" w:rsidRDefault="004A19CB" w:rsidP="008820E7">
            <w:pPr>
              <w:rPr>
                <w:sz w:val="24"/>
                <w:szCs w:val="24"/>
              </w:rPr>
            </w:pPr>
            <w:r w:rsidRPr="00932E38">
              <w:rPr>
                <w:sz w:val="24"/>
                <w:szCs w:val="24"/>
              </w:rPr>
              <w:t xml:space="preserve">31. We try to cope with the problem together and search for ascertained solutions. </w:t>
            </w:r>
          </w:p>
        </w:tc>
        <w:tc>
          <w:tcPr>
            <w:tcW w:w="990" w:type="dxa"/>
          </w:tcPr>
          <w:p w14:paraId="0F16B121" w14:textId="77777777" w:rsidR="004A19CB" w:rsidRPr="00932E38" w:rsidRDefault="004A19CB" w:rsidP="008820E7">
            <w:pPr>
              <w:rPr>
                <w:sz w:val="24"/>
                <w:szCs w:val="24"/>
              </w:rPr>
            </w:pPr>
          </w:p>
        </w:tc>
        <w:tc>
          <w:tcPr>
            <w:tcW w:w="990" w:type="dxa"/>
          </w:tcPr>
          <w:p w14:paraId="749609D7" w14:textId="77777777" w:rsidR="004A19CB" w:rsidRPr="00932E38" w:rsidRDefault="004A19CB" w:rsidP="008820E7">
            <w:pPr>
              <w:rPr>
                <w:sz w:val="24"/>
                <w:szCs w:val="24"/>
              </w:rPr>
            </w:pPr>
          </w:p>
        </w:tc>
        <w:tc>
          <w:tcPr>
            <w:tcW w:w="1350" w:type="dxa"/>
          </w:tcPr>
          <w:p w14:paraId="3B04688E" w14:textId="77777777" w:rsidR="004A19CB" w:rsidRPr="00932E38" w:rsidRDefault="004A19CB" w:rsidP="008820E7">
            <w:pPr>
              <w:rPr>
                <w:sz w:val="24"/>
                <w:szCs w:val="24"/>
              </w:rPr>
            </w:pPr>
          </w:p>
        </w:tc>
        <w:tc>
          <w:tcPr>
            <w:tcW w:w="900" w:type="dxa"/>
          </w:tcPr>
          <w:p w14:paraId="332BD558" w14:textId="77777777" w:rsidR="004A19CB" w:rsidRPr="00932E38" w:rsidRDefault="004A19CB" w:rsidP="008820E7">
            <w:pPr>
              <w:rPr>
                <w:sz w:val="24"/>
                <w:szCs w:val="24"/>
              </w:rPr>
            </w:pPr>
          </w:p>
        </w:tc>
        <w:tc>
          <w:tcPr>
            <w:tcW w:w="918" w:type="dxa"/>
          </w:tcPr>
          <w:p w14:paraId="33A46EEE" w14:textId="77777777" w:rsidR="004A19CB" w:rsidRPr="00932E38" w:rsidRDefault="004A19CB" w:rsidP="008820E7">
            <w:pPr>
              <w:rPr>
                <w:sz w:val="24"/>
                <w:szCs w:val="24"/>
              </w:rPr>
            </w:pPr>
          </w:p>
        </w:tc>
      </w:tr>
      <w:tr w:rsidR="004A19CB" w:rsidRPr="00932E38" w14:paraId="117CF77E" w14:textId="77777777" w:rsidTr="00B91219">
        <w:tc>
          <w:tcPr>
            <w:tcW w:w="3708" w:type="dxa"/>
          </w:tcPr>
          <w:p w14:paraId="3158FC64" w14:textId="77777777" w:rsidR="004A19CB" w:rsidRPr="00932E38" w:rsidRDefault="004A19CB" w:rsidP="008820E7">
            <w:pPr>
              <w:rPr>
                <w:sz w:val="24"/>
                <w:szCs w:val="24"/>
              </w:rPr>
            </w:pPr>
            <w:r w:rsidRPr="00932E38">
              <w:rPr>
                <w:sz w:val="24"/>
                <w:szCs w:val="24"/>
              </w:rPr>
              <w:t xml:space="preserve">32. We engage in a serious discussion about the problem and think through what has to be done. </w:t>
            </w:r>
          </w:p>
        </w:tc>
        <w:tc>
          <w:tcPr>
            <w:tcW w:w="990" w:type="dxa"/>
          </w:tcPr>
          <w:p w14:paraId="3DD744CC" w14:textId="77777777" w:rsidR="004A19CB" w:rsidRPr="00932E38" w:rsidRDefault="004A19CB" w:rsidP="008820E7">
            <w:pPr>
              <w:rPr>
                <w:sz w:val="24"/>
                <w:szCs w:val="24"/>
              </w:rPr>
            </w:pPr>
          </w:p>
        </w:tc>
        <w:tc>
          <w:tcPr>
            <w:tcW w:w="990" w:type="dxa"/>
          </w:tcPr>
          <w:p w14:paraId="06770FFE" w14:textId="77777777" w:rsidR="004A19CB" w:rsidRPr="00932E38" w:rsidRDefault="004A19CB" w:rsidP="008820E7">
            <w:pPr>
              <w:rPr>
                <w:sz w:val="24"/>
                <w:szCs w:val="24"/>
              </w:rPr>
            </w:pPr>
          </w:p>
        </w:tc>
        <w:tc>
          <w:tcPr>
            <w:tcW w:w="1350" w:type="dxa"/>
          </w:tcPr>
          <w:p w14:paraId="20AD3A7F" w14:textId="77777777" w:rsidR="004A19CB" w:rsidRPr="00932E38" w:rsidRDefault="004A19CB" w:rsidP="008820E7">
            <w:pPr>
              <w:rPr>
                <w:sz w:val="24"/>
                <w:szCs w:val="24"/>
              </w:rPr>
            </w:pPr>
          </w:p>
        </w:tc>
        <w:tc>
          <w:tcPr>
            <w:tcW w:w="900" w:type="dxa"/>
          </w:tcPr>
          <w:p w14:paraId="30A9EEF5" w14:textId="77777777" w:rsidR="004A19CB" w:rsidRPr="00932E38" w:rsidRDefault="004A19CB" w:rsidP="008820E7">
            <w:pPr>
              <w:rPr>
                <w:sz w:val="24"/>
                <w:szCs w:val="24"/>
              </w:rPr>
            </w:pPr>
          </w:p>
        </w:tc>
        <w:tc>
          <w:tcPr>
            <w:tcW w:w="918" w:type="dxa"/>
          </w:tcPr>
          <w:p w14:paraId="0240F829" w14:textId="77777777" w:rsidR="004A19CB" w:rsidRPr="00932E38" w:rsidRDefault="004A19CB" w:rsidP="008820E7">
            <w:pPr>
              <w:rPr>
                <w:sz w:val="24"/>
                <w:szCs w:val="24"/>
              </w:rPr>
            </w:pPr>
          </w:p>
        </w:tc>
      </w:tr>
      <w:tr w:rsidR="004A19CB" w:rsidRPr="00932E38" w14:paraId="63211C9F" w14:textId="77777777" w:rsidTr="00B91219">
        <w:tc>
          <w:tcPr>
            <w:tcW w:w="3708" w:type="dxa"/>
          </w:tcPr>
          <w:p w14:paraId="022F51E7" w14:textId="77777777" w:rsidR="004A19CB" w:rsidRPr="00932E38" w:rsidRDefault="004A19CB" w:rsidP="008820E7">
            <w:pPr>
              <w:rPr>
                <w:sz w:val="24"/>
                <w:szCs w:val="24"/>
              </w:rPr>
            </w:pPr>
            <w:r w:rsidRPr="00932E38">
              <w:rPr>
                <w:sz w:val="24"/>
                <w:szCs w:val="24"/>
              </w:rPr>
              <w:t xml:space="preserve">33. We help one another to put the problem in perspective and see it in a new light. </w:t>
            </w:r>
          </w:p>
        </w:tc>
        <w:tc>
          <w:tcPr>
            <w:tcW w:w="990" w:type="dxa"/>
          </w:tcPr>
          <w:p w14:paraId="6C65CD14" w14:textId="77777777" w:rsidR="004A19CB" w:rsidRPr="00932E38" w:rsidRDefault="004A19CB" w:rsidP="008820E7">
            <w:pPr>
              <w:rPr>
                <w:sz w:val="24"/>
                <w:szCs w:val="24"/>
              </w:rPr>
            </w:pPr>
          </w:p>
        </w:tc>
        <w:tc>
          <w:tcPr>
            <w:tcW w:w="990" w:type="dxa"/>
          </w:tcPr>
          <w:p w14:paraId="18796105" w14:textId="77777777" w:rsidR="004A19CB" w:rsidRPr="00932E38" w:rsidRDefault="004A19CB" w:rsidP="008820E7">
            <w:pPr>
              <w:rPr>
                <w:sz w:val="24"/>
                <w:szCs w:val="24"/>
              </w:rPr>
            </w:pPr>
          </w:p>
        </w:tc>
        <w:tc>
          <w:tcPr>
            <w:tcW w:w="1350" w:type="dxa"/>
          </w:tcPr>
          <w:p w14:paraId="038BC4D4" w14:textId="77777777" w:rsidR="004A19CB" w:rsidRPr="00932E38" w:rsidRDefault="004A19CB" w:rsidP="008820E7">
            <w:pPr>
              <w:rPr>
                <w:sz w:val="24"/>
                <w:szCs w:val="24"/>
              </w:rPr>
            </w:pPr>
          </w:p>
        </w:tc>
        <w:tc>
          <w:tcPr>
            <w:tcW w:w="900" w:type="dxa"/>
          </w:tcPr>
          <w:p w14:paraId="240A9B7C" w14:textId="77777777" w:rsidR="004A19CB" w:rsidRPr="00932E38" w:rsidRDefault="004A19CB" w:rsidP="008820E7">
            <w:pPr>
              <w:rPr>
                <w:sz w:val="24"/>
                <w:szCs w:val="24"/>
              </w:rPr>
            </w:pPr>
          </w:p>
        </w:tc>
        <w:tc>
          <w:tcPr>
            <w:tcW w:w="918" w:type="dxa"/>
          </w:tcPr>
          <w:p w14:paraId="45FBACCD" w14:textId="77777777" w:rsidR="004A19CB" w:rsidRPr="00932E38" w:rsidRDefault="004A19CB" w:rsidP="008820E7">
            <w:pPr>
              <w:rPr>
                <w:sz w:val="24"/>
                <w:szCs w:val="24"/>
              </w:rPr>
            </w:pPr>
          </w:p>
        </w:tc>
      </w:tr>
      <w:tr w:rsidR="004A19CB" w:rsidRPr="00932E38" w14:paraId="27C30E48" w14:textId="77777777" w:rsidTr="00B91219">
        <w:tc>
          <w:tcPr>
            <w:tcW w:w="3708" w:type="dxa"/>
          </w:tcPr>
          <w:p w14:paraId="0853EC09" w14:textId="77777777" w:rsidR="004A19CB" w:rsidRPr="00932E38" w:rsidRDefault="004A19CB" w:rsidP="008820E7">
            <w:pPr>
              <w:rPr>
                <w:sz w:val="24"/>
                <w:szCs w:val="24"/>
              </w:rPr>
            </w:pPr>
            <w:r w:rsidRPr="00932E38">
              <w:rPr>
                <w:sz w:val="24"/>
                <w:szCs w:val="24"/>
              </w:rPr>
              <w:t xml:space="preserve">34. We help each other relax with such things like massage, taking a bath together, or listening to music together. </w:t>
            </w:r>
          </w:p>
        </w:tc>
        <w:tc>
          <w:tcPr>
            <w:tcW w:w="990" w:type="dxa"/>
          </w:tcPr>
          <w:p w14:paraId="1692DACE" w14:textId="77777777" w:rsidR="004A19CB" w:rsidRPr="00932E38" w:rsidRDefault="004A19CB" w:rsidP="008820E7">
            <w:pPr>
              <w:rPr>
                <w:sz w:val="24"/>
                <w:szCs w:val="24"/>
              </w:rPr>
            </w:pPr>
          </w:p>
        </w:tc>
        <w:tc>
          <w:tcPr>
            <w:tcW w:w="990" w:type="dxa"/>
          </w:tcPr>
          <w:p w14:paraId="1AE0D9E5" w14:textId="77777777" w:rsidR="004A19CB" w:rsidRPr="00932E38" w:rsidRDefault="004A19CB" w:rsidP="008820E7">
            <w:pPr>
              <w:rPr>
                <w:sz w:val="24"/>
                <w:szCs w:val="24"/>
              </w:rPr>
            </w:pPr>
          </w:p>
        </w:tc>
        <w:tc>
          <w:tcPr>
            <w:tcW w:w="1350" w:type="dxa"/>
          </w:tcPr>
          <w:p w14:paraId="3F13DD7D" w14:textId="77777777" w:rsidR="004A19CB" w:rsidRPr="00932E38" w:rsidRDefault="004A19CB" w:rsidP="008820E7">
            <w:pPr>
              <w:rPr>
                <w:sz w:val="24"/>
                <w:szCs w:val="24"/>
              </w:rPr>
            </w:pPr>
          </w:p>
        </w:tc>
        <w:tc>
          <w:tcPr>
            <w:tcW w:w="900" w:type="dxa"/>
          </w:tcPr>
          <w:p w14:paraId="7824E032" w14:textId="77777777" w:rsidR="004A19CB" w:rsidRPr="00932E38" w:rsidRDefault="004A19CB" w:rsidP="008820E7">
            <w:pPr>
              <w:rPr>
                <w:sz w:val="24"/>
                <w:szCs w:val="24"/>
              </w:rPr>
            </w:pPr>
          </w:p>
        </w:tc>
        <w:tc>
          <w:tcPr>
            <w:tcW w:w="918" w:type="dxa"/>
          </w:tcPr>
          <w:p w14:paraId="39B9CB8F" w14:textId="77777777" w:rsidR="004A19CB" w:rsidRPr="00932E38" w:rsidRDefault="004A19CB" w:rsidP="008820E7">
            <w:pPr>
              <w:rPr>
                <w:sz w:val="24"/>
                <w:szCs w:val="24"/>
              </w:rPr>
            </w:pPr>
          </w:p>
        </w:tc>
      </w:tr>
      <w:tr w:rsidR="004A19CB" w:rsidRPr="00932E38" w14:paraId="4E8CEA5B" w14:textId="77777777" w:rsidTr="00B91219">
        <w:tc>
          <w:tcPr>
            <w:tcW w:w="3708" w:type="dxa"/>
          </w:tcPr>
          <w:p w14:paraId="0107B820" w14:textId="77777777" w:rsidR="004A19CB" w:rsidRPr="00932E38" w:rsidRDefault="004A19CB" w:rsidP="008820E7">
            <w:pPr>
              <w:rPr>
                <w:sz w:val="24"/>
                <w:szCs w:val="24"/>
              </w:rPr>
            </w:pPr>
            <w:r w:rsidRPr="00932E38">
              <w:rPr>
                <w:sz w:val="24"/>
                <w:szCs w:val="24"/>
              </w:rPr>
              <w:t>35. We are affectionate to each other, make love and try that way to cope with stress.</w:t>
            </w:r>
          </w:p>
        </w:tc>
        <w:tc>
          <w:tcPr>
            <w:tcW w:w="990" w:type="dxa"/>
          </w:tcPr>
          <w:p w14:paraId="202F608B" w14:textId="77777777" w:rsidR="004A19CB" w:rsidRPr="00932E38" w:rsidRDefault="004A19CB" w:rsidP="008820E7">
            <w:pPr>
              <w:rPr>
                <w:sz w:val="24"/>
                <w:szCs w:val="24"/>
              </w:rPr>
            </w:pPr>
          </w:p>
        </w:tc>
        <w:tc>
          <w:tcPr>
            <w:tcW w:w="990" w:type="dxa"/>
          </w:tcPr>
          <w:p w14:paraId="549781D3" w14:textId="77777777" w:rsidR="004A19CB" w:rsidRPr="00932E38" w:rsidRDefault="004A19CB" w:rsidP="008820E7">
            <w:pPr>
              <w:rPr>
                <w:sz w:val="24"/>
                <w:szCs w:val="24"/>
              </w:rPr>
            </w:pPr>
          </w:p>
        </w:tc>
        <w:tc>
          <w:tcPr>
            <w:tcW w:w="1350" w:type="dxa"/>
          </w:tcPr>
          <w:p w14:paraId="535C4C03" w14:textId="77777777" w:rsidR="004A19CB" w:rsidRPr="00932E38" w:rsidRDefault="004A19CB" w:rsidP="008820E7">
            <w:pPr>
              <w:rPr>
                <w:sz w:val="24"/>
                <w:szCs w:val="24"/>
              </w:rPr>
            </w:pPr>
          </w:p>
        </w:tc>
        <w:tc>
          <w:tcPr>
            <w:tcW w:w="900" w:type="dxa"/>
          </w:tcPr>
          <w:p w14:paraId="16DCF4D8" w14:textId="77777777" w:rsidR="004A19CB" w:rsidRPr="00932E38" w:rsidRDefault="004A19CB" w:rsidP="008820E7">
            <w:pPr>
              <w:rPr>
                <w:sz w:val="24"/>
                <w:szCs w:val="24"/>
              </w:rPr>
            </w:pPr>
          </w:p>
        </w:tc>
        <w:tc>
          <w:tcPr>
            <w:tcW w:w="918" w:type="dxa"/>
          </w:tcPr>
          <w:p w14:paraId="35A9CF92" w14:textId="77777777" w:rsidR="004A19CB" w:rsidRPr="00932E38" w:rsidRDefault="004A19CB" w:rsidP="008820E7">
            <w:pPr>
              <w:rPr>
                <w:sz w:val="24"/>
                <w:szCs w:val="24"/>
              </w:rPr>
            </w:pPr>
          </w:p>
        </w:tc>
      </w:tr>
      <w:tr w:rsidR="004A19CB" w:rsidRPr="00932E38" w14:paraId="7A35EF76" w14:textId="77777777" w:rsidTr="00B91219">
        <w:tc>
          <w:tcPr>
            <w:tcW w:w="8856" w:type="dxa"/>
            <w:gridSpan w:val="6"/>
          </w:tcPr>
          <w:p w14:paraId="0F07887E" w14:textId="77777777" w:rsidR="004A19CB" w:rsidRPr="00932E38" w:rsidRDefault="004A19CB" w:rsidP="008820E7">
            <w:pPr>
              <w:rPr>
                <w:sz w:val="24"/>
                <w:szCs w:val="24"/>
              </w:rPr>
            </w:pPr>
          </w:p>
          <w:p w14:paraId="2F0BFEAD" w14:textId="77777777" w:rsidR="004A19CB" w:rsidRPr="00932E38" w:rsidRDefault="004A19CB" w:rsidP="008820E7">
            <w:pPr>
              <w:rPr>
                <w:sz w:val="24"/>
                <w:szCs w:val="24"/>
              </w:rPr>
            </w:pPr>
            <w:r w:rsidRPr="00932E38">
              <w:rPr>
                <w:sz w:val="24"/>
                <w:szCs w:val="24"/>
              </w:rPr>
              <w:t>This section is about how you evaluate your coping as a couple</w:t>
            </w:r>
          </w:p>
        </w:tc>
      </w:tr>
      <w:tr w:rsidR="004A19CB" w:rsidRPr="00932E38" w14:paraId="30EF25F4" w14:textId="77777777" w:rsidTr="00B91219">
        <w:tc>
          <w:tcPr>
            <w:tcW w:w="3708" w:type="dxa"/>
          </w:tcPr>
          <w:p w14:paraId="0230800D" w14:textId="77777777" w:rsidR="004A19CB" w:rsidRPr="00932E38" w:rsidRDefault="004A19CB" w:rsidP="008820E7">
            <w:pPr>
              <w:rPr>
                <w:sz w:val="24"/>
                <w:szCs w:val="24"/>
              </w:rPr>
            </w:pPr>
          </w:p>
        </w:tc>
        <w:tc>
          <w:tcPr>
            <w:tcW w:w="990" w:type="dxa"/>
          </w:tcPr>
          <w:p w14:paraId="19AD21B5" w14:textId="77777777" w:rsidR="004A19CB" w:rsidRPr="00932E38" w:rsidRDefault="004A19CB" w:rsidP="008820E7">
            <w:pPr>
              <w:rPr>
                <w:sz w:val="24"/>
                <w:szCs w:val="24"/>
              </w:rPr>
            </w:pPr>
            <w:r w:rsidRPr="00932E38">
              <w:rPr>
                <w:sz w:val="24"/>
                <w:szCs w:val="24"/>
              </w:rPr>
              <w:t>Very rarely</w:t>
            </w:r>
          </w:p>
        </w:tc>
        <w:tc>
          <w:tcPr>
            <w:tcW w:w="990" w:type="dxa"/>
          </w:tcPr>
          <w:p w14:paraId="21F2CBF7" w14:textId="77777777" w:rsidR="004A19CB" w:rsidRPr="00932E38" w:rsidRDefault="004A19CB" w:rsidP="008820E7">
            <w:pPr>
              <w:rPr>
                <w:sz w:val="24"/>
                <w:szCs w:val="24"/>
              </w:rPr>
            </w:pPr>
            <w:r w:rsidRPr="00932E38">
              <w:rPr>
                <w:sz w:val="24"/>
                <w:szCs w:val="24"/>
              </w:rPr>
              <w:t>rarely</w:t>
            </w:r>
          </w:p>
        </w:tc>
        <w:tc>
          <w:tcPr>
            <w:tcW w:w="1350" w:type="dxa"/>
          </w:tcPr>
          <w:p w14:paraId="7A87777A" w14:textId="77777777" w:rsidR="004A19CB" w:rsidRPr="00932E38" w:rsidRDefault="004A19CB" w:rsidP="008820E7">
            <w:pPr>
              <w:rPr>
                <w:sz w:val="24"/>
                <w:szCs w:val="24"/>
              </w:rPr>
            </w:pPr>
            <w:r w:rsidRPr="00932E38">
              <w:rPr>
                <w:sz w:val="24"/>
                <w:szCs w:val="24"/>
              </w:rPr>
              <w:t>sometimes</w:t>
            </w:r>
          </w:p>
        </w:tc>
        <w:tc>
          <w:tcPr>
            <w:tcW w:w="900" w:type="dxa"/>
          </w:tcPr>
          <w:p w14:paraId="39FF7EBA" w14:textId="77777777" w:rsidR="004A19CB" w:rsidRPr="00932E38" w:rsidRDefault="004A19CB" w:rsidP="008820E7">
            <w:pPr>
              <w:rPr>
                <w:sz w:val="24"/>
                <w:szCs w:val="24"/>
              </w:rPr>
            </w:pPr>
            <w:r w:rsidRPr="00932E38">
              <w:rPr>
                <w:sz w:val="24"/>
                <w:szCs w:val="24"/>
              </w:rPr>
              <w:t>often</w:t>
            </w:r>
          </w:p>
        </w:tc>
        <w:tc>
          <w:tcPr>
            <w:tcW w:w="918" w:type="dxa"/>
          </w:tcPr>
          <w:p w14:paraId="19AD85B5" w14:textId="77777777" w:rsidR="004A19CB" w:rsidRPr="00932E38" w:rsidRDefault="004A19CB" w:rsidP="008820E7">
            <w:pPr>
              <w:rPr>
                <w:sz w:val="24"/>
                <w:szCs w:val="24"/>
              </w:rPr>
            </w:pPr>
            <w:r w:rsidRPr="00932E38">
              <w:rPr>
                <w:sz w:val="24"/>
                <w:szCs w:val="24"/>
              </w:rPr>
              <w:t>Very often</w:t>
            </w:r>
          </w:p>
        </w:tc>
      </w:tr>
      <w:tr w:rsidR="004A19CB" w:rsidRPr="00932E38" w14:paraId="78A4E479" w14:textId="77777777" w:rsidTr="00B91219">
        <w:tc>
          <w:tcPr>
            <w:tcW w:w="3708" w:type="dxa"/>
          </w:tcPr>
          <w:p w14:paraId="618FDA21" w14:textId="77777777" w:rsidR="004A19CB" w:rsidRPr="00932E38" w:rsidRDefault="004A19CB" w:rsidP="008820E7">
            <w:pPr>
              <w:rPr>
                <w:sz w:val="24"/>
                <w:szCs w:val="24"/>
              </w:rPr>
            </w:pPr>
            <w:r w:rsidRPr="00932E38">
              <w:rPr>
                <w:sz w:val="24"/>
                <w:szCs w:val="24"/>
              </w:rPr>
              <w:t>36. I am satisfied with the support I receive from my partner and the way we deal with stress together.</w:t>
            </w:r>
          </w:p>
        </w:tc>
        <w:tc>
          <w:tcPr>
            <w:tcW w:w="990" w:type="dxa"/>
          </w:tcPr>
          <w:p w14:paraId="66B011AE" w14:textId="77777777" w:rsidR="004A19CB" w:rsidRPr="00932E38" w:rsidRDefault="004A19CB" w:rsidP="008820E7">
            <w:pPr>
              <w:rPr>
                <w:sz w:val="24"/>
                <w:szCs w:val="24"/>
              </w:rPr>
            </w:pPr>
          </w:p>
        </w:tc>
        <w:tc>
          <w:tcPr>
            <w:tcW w:w="990" w:type="dxa"/>
          </w:tcPr>
          <w:p w14:paraId="0BA33D6B" w14:textId="77777777" w:rsidR="004A19CB" w:rsidRPr="00932E38" w:rsidRDefault="004A19CB" w:rsidP="008820E7">
            <w:pPr>
              <w:rPr>
                <w:sz w:val="24"/>
                <w:szCs w:val="24"/>
              </w:rPr>
            </w:pPr>
          </w:p>
        </w:tc>
        <w:tc>
          <w:tcPr>
            <w:tcW w:w="1350" w:type="dxa"/>
          </w:tcPr>
          <w:p w14:paraId="1077F95B" w14:textId="77777777" w:rsidR="004A19CB" w:rsidRPr="00932E38" w:rsidRDefault="004A19CB" w:rsidP="008820E7">
            <w:pPr>
              <w:rPr>
                <w:sz w:val="24"/>
                <w:szCs w:val="24"/>
              </w:rPr>
            </w:pPr>
          </w:p>
        </w:tc>
        <w:tc>
          <w:tcPr>
            <w:tcW w:w="900" w:type="dxa"/>
          </w:tcPr>
          <w:p w14:paraId="65A5D679" w14:textId="77777777" w:rsidR="004A19CB" w:rsidRPr="00932E38" w:rsidRDefault="004A19CB" w:rsidP="008820E7">
            <w:pPr>
              <w:rPr>
                <w:sz w:val="24"/>
                <w:szCs w:val="24"/>
              </w:rPr>
            </w:pPr>
          </w:p>
        </w:tc>
        <w:tc>
          <w:tcPr>
            <w:tcW w:w="918" w:type="dxa"/>
          </w:tcPr>
          <w:p w14:paraId="2621C590" w14:textId="77777777" w:rsidR="004A19CB" w:rsidRPr="00932E38" w:rsidRDefault="004A19CB" w:rsidP="008820E7">
            <w:pPr>
              <w:rPr>
                <w:sz w:val="24"/>
                <w:szCs w:val="24"/>
              </w:rPr>
            </w:pPr>
          </w:p>
        </w:tc>
      </w:tr>
      <w:tr w:rsidR="004A19CB" w:rsidRPr="00932E38" w14:paraId="2BB631CB" w14:textId="77777777" w:rsidTr="00B91219">
        <w:tc>
          <w:tcPr>
            <w:tcW w:w="3708" w:type="dxa"/>
          </w:tcPr>
          <w:p w14:paraId="68DDFAE1" w14:textId="77777777" w:rsidR="004A19CB" w:rsidRPr="00932E38" w:rsidRDefault="004A19CB" w:rsidP="008820E7">
            <w:pPr>
              <w:rPr>
                <w:sz w:val="24"/>
                <w:szCs w:val="24"/>
              </w:rPr>
            </w:pPr>
            <w:r w:rsidRPr="00932E38">
              <w:rPr>
                <w:sz w:val="24"/>
                <w:szCs w:val="24"/>
              </w:rPr>
              <w:t xml:space="preserve">37. I am satisfied with the support I receive from my partner and I find </w:t>
            </w:r>
            <w:r w:rsidRPr="00932E38">
              <w:rPr>
                <w:sz w:val="24"/>
                <w:szCs w:val="24"/>
              </w:rPr>
              <w:lastRenderedPageBreak/>
              <w:t xml:space="preserve">as a couple, the way we deal with stress together is efficient. </w:t>
            </w:r>
          </w:p>
        </w:tc>
        <w:tc>
          <w:tcPr>
            <w:tcW w:w="990" w:type="dxa"/>
          </w:tcPr>
          <w:p w14:paraId="26EE6C92" w14:textId="77777777" w:rsidR="004A19CB" w:rsidRPr="00932E38" w:rsidRDefault="004A19CB" w:rsidP="008820E7">
            <w:pPr>
              <w:rPr>
                <w:sz w:val="24"/>
                <w:szCs w:val="24"/>
              </w:rPr>
            </w:pPr>
          </w:p>
        </w:tc>
        <w:tc>
          <w:tcPr>
            <w:tcW w:w="990" w:type="dxa"/>
          </w:tcPr>
          <w:p w14:paraId="23C7E6EC" w14:textId="77777777" w:rsidR="004A19CB" w:rsidRPr="00932E38" w:rsidRDefault="004A19CB" w:rsidP="008820E7">
            <w:pPr>
              <w:rPr>
                <w:sz w:val="24"/>
                <w:szCs w:val="24"/>
              </w:rPr>
            </w:pPr>
          </w:p>
        </w:tc>
        <w:tc>
          <w:tcPr>
            <w:tcW w:w="1350" w:type="dxa"/>
          </w:tcPr>
          <w:p w14:paraId="46F2A2F5" w14:textId="77777777" w:rsidR="004A19CB" w:rsidRPr="00932E38" w:rsidRDefault="004A19CB" w:rsidP="008820E7">
            <w:pPr>
              <w:rPr>
                <w:sz w:val="24"/>
                <w:szCs w:val="24"/>
              </w:rPr>
            </w:pPr>
          </w:p>
        </w:tc>
        <w:tc>
          <w:tcPr>
            <w:tcW w:w="900" w:type="dxa"/>
          </w:tcPr>
          <w:p w14:paraId="656265D2" w14:textId="77777777" w:rsidR="004A19CB" w:rsidRPr="00932E38" w:rsidRDefault="004A19CB" w:rsidP="008820E7">
            <w:pPr>
              <w:rPr>
                <w:sz w:val="24"/>
                <w:szCs w:val="24"/>
              </w:rPr>
            </w:pPr>
          </w:p>
        </w:tc>
        <w:tc>
          <w:tcPr>
            <w:tcW w:w="918" w:type="dxa"/>
          </w:tcPr>
          <w:p w14:paraId="0AE91ACF" w14:textId="77777777" w:rsidR="004A19CB" w:rsidRPr="00932E38" w:rsidRDefault="004A19CB" w:rsidP="008820E7">
            <w:pPr>
              <w:rPr>
                <w:sz w:val="24"/>
                <w:szCs w:val="24"/>
              </w:rPr>
            </w:pPr>
          </w:p>
        </w:tc>
      </w:tr>
    </w:tbl>
    <w:p w14:paraId="07A1143D" w14:textId="77777777" w:rsidR="004A19CB" w:rsidRPr="00932E38" w:rsidRDefault="004A19CB" w:rsidP="008820E7">
      <w:pPr>
        <w:rPr>
          <w:b/>
          <w:color w:val="000000" w:themeColor="text1"/>
          <w:u w:val="single"/>
        </w:rPr>
      </w:pPr>
    </w:p>
    <w:p w14:paraId="49921352" w14:textId="77777777" w:rsidR="001F1579" w:rsidRDefault="004A19CB" w:rsidP="008820E7">
      <w:pPr>
        <w:rPr>
          <w:ins w:id="758" w:author="T.J. Sullivan" w:date="2019-05-30T09:19:00Z"/>
        </w:rPr>
      </w:pPr>
      <w:r w:rsidRPr="00932E38">
        <w:rPr>
          <w:b/>
          <w:color w:val="000000" w:themeColor="text1"/>
        </w:rPr>
        <w:t>Scoring:</w:t>
      </w:r>
      <w:r w:rsidR="0093260C" w:rsidRPr="00932E38">
        <w:rPr>
          <w:b/>
          <w:color w:val="000000" w:themeColor="text1"/>
        </w:rPr>
        <w:t xml:space="preserve"> </w:t>
      </w:r>
      <w:r w:rsidR="0093260C" w:rsidRPr="00932E38">
        <w:t>Subscale scores are obtained by summing the scores of the respective subscale items, with elevated</w:t>
      </w:r>
      <w:r w:rsidR="001F1579" w:rsidRPr="00932E38">
        <w:t xml:space="preserve"> subscale scores denoting greater levels of the constructs measured by each subscale (e.g., greater partner stress communication or greater common dyadic coping).</w:t>
      </w:r>
    </w:p>
    <w:p w14:paraId="03FBFC3F" w14:textId="77777777" w:rsidR="00C720A0" w:rsidRDefault="00C720A0" w:rsidP="008820E7">
      <w:pPr>
        <w:rPr>
          <w:ins w:id="759" w:author="T.J. Sullivan" w:date="2019-05-30T09:19:00Z"/>
        </w:rPr>
      </w:pPr>
    </w:p>
    <w:p w14:paraId="7508ACFD" w14:textId="77777777" w:rsidR="00C720A0" w:rsidRPr="00932E38" w:rsidRDefault="00C720A0" w:rsidP="008820E7">
      <w:ins w:id="760" w:author="T.J. Sullivan" w:date="2019-05-30T09:19:00Z">
        <w:r>
          <w:t>Note:</w:t>
        </w:r>
      </w:ins>
      <w:ins w:id="761" w:author="T.J. Sullivan" w:date="2019-05-30T09:20:00Z">
        <w:r>
          <w:t xml:space="preserve"> items slightly modified to be gender-neutral. </w:t>
        </w:r>
      </w:ins>
    </w:p>
    <w:p w14:paraId="68E15746" w14:textId="77777777" w:rsidR="0093260C" w:rsidRPr="008820E7" w:rsidRDefault="0093260C" w:rsidP="008820E7"/>
    <w:p w14:paraId="27DE11E4" w14:textId="77777777" w:rsidR="00932E38" w:rsidRDefault="00932E38">
      <w:pPr>
        <w:rPr>
          <w:rFonts w:eastAsia="Calibri"/>
          <w:b/>
          <w:szCs w:val="36"/>
        </w:rPr>
      </w:pPr>
      <w:r>
        <w:br w:type="page"/>
      </w:r>
    </w:p>
    <w:p w14:paraId="0D611C2B" w14:textId="77777777" w:rsidR="00762383" w:rsidRPr="008820E7" w:rsidRDefault="00762383" w:rsidP="008820E7">
      <w:pPr>
        <w:pStyle w:val="Heading2"/>
        <w:spacing w:after="0"/>
        <w:jc w:val="center"/>
        <w:rPr>
          <w:rFonts w:cs="Times New Roman"/>
        </w:rPr>
      </w:pPr>
      <w:bookmarkStart w:id="762" w:name="_Toc11055531"/>
      <w:r w:rsidRPr="008820E7">
        <w:rPr>
          <w:rFonts w:cs="Times New Roman"/>
        </w:rPr>
        <w:lastRenderedPageBreak/>
        <w:t>Support in Intimate Relationships Rating Scale- 25-item</w:t>
      </w:r>
      <w:r w:rsidR="00932E38">
        <w:rPr>
          <w:rFonts w:cs="Times New Roman"/>
        </w:rPr>
        <w:t>s</w:t>
      </w:r>
      <w:bookmarkEnd w:id="762"/>
    </w:p>
    <w:p w14:paraId="618243E8" w14:textId="77777777" w:rsidR="00762383" w:rsidRPr="00932E38" w:rsidRDefault="00762383" w:rsidP="008820E7">
      <w:pPr>
        <w:pStyle w:val="FootnoteText"/>
        <w:contextualSpacing/>
        <w:rPr>
          <w:b/>
          <w:sz w:val="24"/>
          <w:szCs w:val="24"/>
        </w:rPr>
      </w:pPr>
    </w:p>
    <w:p w14:paraId="5D741484" w14:textId="77777777" w:rsidR="00762383" w:rsidRPr="00932E38" w:rsidRDefault="00762383" w:rsidP="008820E7">
      <w:pPr>
        <w:pStyle w:val="FootnoteText"/>
        <w:contextualSpacing/>
        <w:rPr>
          <w:b/>
          <w:sz w:val="24"/>
          <w:szCs w:val="24"/>
        </w:rPr>
      </w:pPr>
      <w:r w:rsidRPr="00932E38">
        <w:rPr>
          <w:b/>
          <w:sz w:val="24"/>
          <w:szCs w:val="24"/>
        </w:rPr>
        <w:t xml:space="preserve">Source: </w:t>
      </w:r>
    </w:p>
    <w:p w14:paraId="4943E1BF" w14:textId="77777777" w:rsidR="00762383" w:rsidRPr="00932E38" w:rsidRDefault="00762383" w:rsidP="00102254">
      <w:pPr>
        <w:pStyle w:val="FootnoteText"/>
        <w:ind w:left="1440" w:hanging="720"/>
        <w:contextualSpacing/>
        <w:rPr>
          <w:sz w:val="24"/>
          <w:szCs w:val="24"/>
        </w:rPr>
      </w:pPr>
      <w:r w:rsidRPr="00932E38">
        <w:rPr>
          <w:sz w:val="24"/>
          <w:szCs w:val="24"/>
        </w:rPr>
        <w:t xml:space="preserve">Barry, R. A., </w:t>
      </w:r>
      <w:proofErr w:type="spellStart"/>
      <w:r w:rsidRPr="00932E38">
        <w:rPr>
          <w:sz w:val="24"/>
          <w:szCs w:val="24"/>
        </w:rPr>
        <w:t>Bunde</w:t>
      </w:r>
      <w:proofErr w:type="spellEnd"/>
      <w:r w:rsidRPr="00932E38">
        <w:rPr>
          <w:sz w:val="24"/>
          <w:szCs w:val="24"/>
        </w:rPr>
        <w:t xml:space="preserve">, M., Brock, R. L., &amp; Lawrence, E. (2009). Validity and utility of a multidimensional model of received support in intimate relationships. </w:t>
      </w:r>
      <w:r w:rsidRPr="00932E38">
        <w:rPr>
          <w:i/>
          <w:iCs/>
          <w:sz w:val="24"/>
          <w:szCs w:val="24"/>
        </w:rPr>
        <w:t>Journal of Family Psychology</w:t>
      </w:r>
      <w:r w:rsidRPr="00932E38">
        <w:rPr>
          <w:sz w:val="24"/>
          <w:szCs w:val="24"/>
        </w:rPr>
        <w:t xml:space="preserve">, </w:t>
      </w:r>
      <w:r w:rsidRPr="00932E38">
        <w:rPr>
          <w:i/>
          <w:iCs/>
          <w:sz w:val="24"/>
          <w:szCs w:val="24"/>
        </w:rPr>
        <w:t>23</w:t>
      </w:r>
      <w:r w:rsidRPr="00932E38">
        <w:rPr>
          <w:sz w:val="24"/>
          <w:szCs w:val="24"/>
        </w:rPr>
        <w:t xml:space="preserve">(1), 48–57. </w:t>
      </w:r>
    </w:p>
    <w:p w14:paraId="4C383567" w14:textId="77777777" w:rsidR="00762383" w:rsidRPr="00932E38" w:rsidRDefault="00762383" w:rsidP="008820E7">
      <w:pPr>
        <w:pStyle w:val="FootnoteText"/>
        <w:contextualSpacing/>
        <w:rPr>
          <w:b/>
          <w:sz w:val="24"/>
          <w:szCs w:val="24"/>
        </w:rPr>
      </w:pPr>
    </w:p>
    <w:p w14:paraId="2365822B" w14:textId="77777777" w:rsidR="006C186F" w:rsidRPr="00932E38" w:rsidRDefault="006C186F" w:rsidP="008820E7">
      <w:r w:rsidRPr="00932E38">
        <w:rPr>
          <w:b/>
        </w:rPr>
        <w:t>Instructions:</w:t>
      </w:r>
      <w:r w:rsidRPr="00932E38">
        <w:t xml:space="preserve"> Think over the past two weeks and the various stresses, hassles, problems or challenges you have faced. Now take a minute to think back to the interactions you have had over the PAST MONTH with your partner when you were experiencing those stresses and problems. For each of the items below, indicate as closely as you can how frequently your partner did each of these behaviors</w:t>
      </w:r>
    </w:p>
    <w:p w14:paraId="083F659F" w14:textId="77777777" w:rsidR="006C186F" w:rsidRPr="00932E38" w:rsidRDefault="006C186F" w:rsidP="008820E7">
      <w:pPr>
        <w:pStyle w:val="FootnoteText"/>
        <w:contextualSpacing/>
        <w:rPr>
          <w:b/>
          <w:sz w:val="24"/>
          <w:szCs w:val="24"/>
        </w:rPr>
      </w:pPr>
    </w:p>
    <w:p w14:paraId="032A2882" w14:textId="77777777" w:rsidR="003D6E4A" w:rsidRPr="00932E38" w:rsidRDefault="003D6E4A" w:rsidP="008820E7">
      <w:pPr>
        <w:pStyle w:val="FootnoteText"/>
        <w:contextualSpacing/>
        <w:rPr>
          <w:sz w:val="24"/>
          <w:szCs w:val="24"/>
        </w:rPr>
      </w:pPr>
      <w:r w:rsidRPr="00932E38">
        <w:rPr>
          <w:sz w:val="24"/>
          <w:szCs w:val="24"/>
        </w:rPr>
        <w:t xml:space="preserve">How </w:t>
      </w:r>
      <w:r w:rsidRPr="00932E38">
        <w:rPr>
          <w:b/>
          <w:sz w:val="24"/>
          <w:szCs w:val="24"/>
        </w:rPr>
        <w:t>frequently</w:t>
      </w:r>
      <w:r w:rsidRPr="00932E38">
        <w:rPr>
          <w:sz w:val="24"/>
          <w:szCs w:val="24"/>
        </w:rPr>
        <w:t xml:space="preserve"> did these behaviors happen? Never (1) Rarely (2) Sometimes (3) Often (4)</w:t>
      </w:r>
    </w:p>
    <w:p w14:paraId="0360A8FF" w14:textId="77777777" w:rsidR="003D6E4A" w:rsidRPr="00932E38" w:rsidRDefault="003D6E4A" w:rsidP="008820E7">
      <w:pPr>
        <w:pStyle w:val="FootnoteText"/>
        <w:contextualSpacing/>
        <w:rPr>
          <w:b/>
          <w:sz w:val="24"/>
          <w:szCs w:val="24"/>
        </w:rPr>
      </w:pPr>
    </w:p>
    <w:p w14:paraId="2E3FE0BC" w14:textId="5E9ED088" w:rsidR="003D6E4A" w:rsidRPr="00932E38" w:rsidRDefault="00EF0AAE">
      <w:pPr>
        <w:pStyle w:val="FootnoteText"/>
        <w:contextualSpacing/>
        <w:rPr>
          <w:b/>
          <w:sz w:val="24"/>
          <w:szCs w:val="24"/>
        </w:rPr>
        <w:pPrChange w:id="763" w:author="T.J. Sullivan" w:date="2020-10-22T09:09:00Z">
          <w:pPr>
            <w:pStyle w:val="FootnoteText"/>
            <w:numPr>
              <w:numId w:val="19"/>
            </w:numPr>
            <w:ind w:left="1080" w:hanging="360"/>
            <w:contextualSpacing/>
          </w:pPr>
        </w:pPrChange>
      </w:pPr>
      <w:ins w:id="764" w:author="T.J. Sullivan" w:date="2020-10-22T09:09:00Z">
        <w:r>
          <w:rPr>
            <w:sz w:val="24"/>
            <w:szCs w:val="24"/>
          </w:rPr>
          <w:t xml:space="preserve">1. </w:t>
        </w:r>
      </w:ins>
      <w:r w:rsidR="003D6E4A" w:rsidRPr="00932E38">
        <w:rPr>
          <w:sz w:val="24"/>
          <w:szCs w:val="24"/>
        </w:rPr>
        <w:t>Gave me suggestions about how to handle a situation</w:t>
      </w:r>
    </w:p>
    <w:p w14:paraId="639D4934" w14:textId="6B45AAD3" w:rsidR="003D6E4A" w:rsidRPr="00932E38" w:rsidRDefault="00EF0AAE">
      <w:pPr>
        <w:pStyle w:val="FootnoteText"/>
        <w:contextualSpacing/>
        <w:rPr>
          <w:b/>
          <w:sz w:val="24"/>
          <w:szCs w:val="24"/>
        </w:rPr>
        <w:pPrChange w:id="765" w:author="T.J. Sullivan" w:date="2020-10-22T09:09:00Z">
          <w:pPr>
            <w:pStyle w:val="FootnoteText"/>
            <w:numPr>
              <w:numId w:val="19"/>
            </w:numPr>
            <w:ind w:left="1080" w:hanging="360"/>
            <w:contextualSpacing/>
          </w:pPr>
        </w:pPrChange>
      </w:pPr>
      <w:ins w:id="766" w:author="T.J. Sullivan" w:date="2020-10-22T09:09:00Z">
        <w:r>
          <w:rPr>
            <w:sz w:val="24"/>
            <w:szCs w:val="24"/>
          </w:rPr>
          <w:t xml:space="preserve">2. </w:t>
        </w:r>
      </w:ins>
      <w:r w:rsidR="003D6E4A" w:rsidRPr="00932E38">
        <w:rPr>
          <w:sz w:val="24"/>
          <w:szCs w:val="24"/>
        </w:rPr>
        <w:t>Told me what to do to solve a problem or deal with a situation</w:t>
      </w:r>
    </w:p>
    <w:p w14:paraId="240E3456" w14:textId="34B4CAAF" w:rsidR="003D6E4A" w:rsidRPr="00932E38" w:rsidRDefault="00EF0AAE">
      <w:pPr>
        <w:pStyle w:val="FootnoteText"/>
        <w:contextualSpacing/>
        <w:rPr>
          <w:b/>
          <w:sz w:val="24"/>
          <w:szCs w:val="24"/>
        </w:rPr>
        <w:pPrChange w:id="767" w:author="T.J. Sullivan" w:date="2020-10-22T09:09:00Z">
          <w:pPr>
            <w:pStyle w:val="FootnoteText"/>
            <w:numPr>
              <w:numId w:val="19"/>
            </w:numPr>
            <w:ind w:left="1080" w:hanging="360"/>
            <w:contextualSpacing/>
          </w:pPr>
        </w:pPrChange>
      </w:pPr>
      <w:ins w:id="768" w:author="T.J. Sullivan" w:date="2020-10-22T09:09:00Z">
        <w:r>
          <w:rPr>
            <w:sz w:val="24"/>
            <w:szCs w:val="24"/>
          </w:rPr>
          <w:t xml:space="preserve">3. </w:t>
        </w:r>
      </w:ins>
      <w:r w:rsidR="003D6E4A" w:rsidRPr="00932E38">
        <w:rPr>
          <w:sz w:val="24"/>
          <w:szCs w:val="24"/>
        </w:rPr>
        <w:t>Helped me think about a situation in a new way</w:t>
      </w:r>
    </w:p>
    <w:p w14:paraId="4FFA7A58" w14:textId="4AE8A90F" w:rsidR="003D6E4A" w:rsidRPr="00932E38" w:rsidRDefault="00EF0AAE">
      <w:pPr>
        <w:pStyle w:val="FootnoteText"/>
        <w:contextualSpacing/>
        <w:rPr>
          <w:b/>
          <w:sz w:val="24"/>
          <w:szCs w:val="24"/>
        </w:rPr>
        <w:pPrChange w:id="769" w:author="T.J. Sullivan" w:date="2020-10-22T09:09:00Z">
          <w:pPr>
            <w:pStyle w:val="FootnoteText"/>
            <w:numPr>
              <w:numId w:val="19"/>
            </w:numPr>
            <w:ind w:left="1080" w:hanging="360"/>
            <w:contextualSpacing/>
          </w:pPr>
        </w:pPrChange>
      </w:pPr>
      <w:ins w:id="770" w:author="T.J. Sullivan" w:date="2020-10-22T09:09:00Z">
        <w:r>
          <w:rPr>
            <w:sz w:val="24"/>
            <w:szCs w:val="24"/>
          </w:rPr>
          <w:t xml:space="preserve">4. </w:t>
        </w:r>
      </w:ins>
      <w:r w:rsidR="003D6E4A" w:rsidRPr="00932E38">
        <w:rPr>
          <w:sz w:val="24"/>
          <w:szCs w:val="24"/>
        </w:rPr>
        <w:t>Taught me or showed me how to do something</w:t>
      </w:r>
    </w:p>
    <w:p w14:paraId="57345729" w14:textId="4D2AE3C6" w:rsidR="003D6E4A" w:rsidRPr="00932E38" w:rsidRDefault="00EF0AAE">
      <w:pPr>
        <w:pStyle w:val="FootnoteText"/>
        <w:contextualSpacing/>
        <w:rPr>
          <w:b/>
          <w:sz w:val="24"/>
          <w:szCs w:val="24"/>
        </w:rPr>
        <w:pPrChange w:id="771" w:author="T.J. Sullivan" w:date="2020-10-22T09:09:00Z">
          <w:pPr>
            <w:pStyle w:val="FootnoteText"/>
            <w:numPr>
              <w:numId w:val="19"/>
            </w:numPr>
            <w:ind w:left="1080" w:hanging="360"/>
            <w:contextualSpacing/>
          </w:pPr>
        </w:pPrChange>
      </w:pPr>
      <w:ins w:id="772" w:author="T.J. Sullivan" w:date="2020-10-22T09:09:00Z">
        <w:r>
          <w:rPr>
            <w:sz w:val="24"/>
            <w:szCs w:val="24"/>
          </w:rPr>
          <w:t xml:space="preserve">6. </w:t>
        </w:r>
      </w:ins>
      <w:r w:rsidR="003D6E4A" w:rsidRPr="00932E38">
        <w:rPr>
          <w:sz w:val="24"/>
          <w:szCs w:val="24"/>
        </w:rPr>
        <w:t>Shared facts or information with me about a situation I was facing</w:t>
      </w:r>
    </w:p>
    <w:p w14:paraId="0E00ADE5" w14:textId="28512322" w:rsidR="003D6E4A" w:rsidRPr="00932E38" w:rsidRDefault="00EF0AAE">
      <w:pPr>
        <w:pStyle w:val="FootnoteText"/>
        <w:contextualSpacing/>
        <w:rPr>
          <w:b/>
          <w:sz w:val="24"/>
          <w:szCs w:val="24"/>
        </w:rPr>
        <w:pPrChange w:id="773" w:author="T.J. Sullivan" w:date="2020-10-22T09:09:00Z">
          <w:pPr>
            <w:pStyle w:val="FootnoteText"/>
            <w:numPr>
              <w:numId w:val="19"/>
            </w:numPr>
            <w:ind w:left="1080" w:hanging="360"/>
            <w:contextualSpacing/>
          </w:pPr>
        </w:pPrChange>
      </w:pPr>
      <w:ins w:id="774" w:author="T.J. Sullivan" w:date="2020-10-22T09:10:00Z">
        <w:r>
          <w:rPr>
            <w:sz w:val="24"/>
            <w:szCs w:val="24"/>
          </w:rPr>
          <w:t xml:space="preserve">9. </w:t>
        </w:r>
      </w:ins>
      <w:r w:rsidR="003D6E4A" w:rsidRPr="00932E38">
        <w:rPr>
          <w:sz w:val="24"/>
          <w:szCs w:val="24"/>
        </w:rPr>
        <w:t>Hugged me or cuddled with me</w:t>
      </w:r>
    </w:p>
    <w:p w14:paraId="4B1BD02E" w14:textId="2C207935" w:rsidR="003D6E4A" w:rsidRPr="00932E38" w:rsidRDefault="00EF0AAE">
      <w:pPr>
        <w:pStyle w:val="FootnoteText"/>
        <w:contextualSpacing/>
        <w:rPr>
          <w:b/>
          <w:sz w:val="24"/>
          <w:szCs w:val="24"/>
        </w:rPr>
        <w:pPrChange w:id="775" w:author="T.J. Sullivan" w:date="2020-10-22T09:09:00Z">
          <w:pPr>
            <w:pStyle w:val="FootnoteText"/>
            <w:numPr>
              <w:numId w:val="19"/>
            </w:numPr>
            <w:ind w:left="1080" w:hanging="360"/>
            <w:contextualSpacing/>
          </w:pPr>
        </w:pPrChange>
      </w:pPr>
      <w:ins w:id="776" w:author="T.J. Sullivan" w:date="2020-10-22T09:10:00Z">
        <w:r>
          <w:rPr>
            <w:sz w:val="24"/>
            <w:szCs w:val="24"/>
          </w:rPr>
          <w:t xml:space="preserve">10. </w:t>
        </w:r>
      </w:ins>
      <w:r w:rsidR="003D6E4A" w:rsidRPr="00932E38">
        <w:rPr>
          <w:sz w:val="24"/>
          <w:szCs w:val="24"/>
        </w:rPr>
        <w:t>Kissed me</w:t>
      </w:r>
    </w:p>
    <w:p w14:paraId="050E5213" w14:textId="3008A1AD" w:rsidR="003D6E4A" w:rsidRPr="00932E38" w:rsidRDefault="00EF0AAE">
      <w:pPr>
        <w:pStyle w:val="FootnoteText"/>
        <w:contextualSpacing/>
        <w:rPr>
          <w:sz w:val="24"/>
          <w:szCs w:val="24"/>
        </w:rPr>
        <w:pPrChange w:id="777" w:author="T.J. Sullivan" w:date="2020-10-22T09:09:00Z">
          <w:pPr>
            <w:pStyle w:val="FootnoteText"/>
            <w:numPr>
              <w:numId w:val="19"/>
            </w:numPr>
            <w:ind w:left="1080" w:hanging="360"/>
            <w:contextualSpacing/>
          </w:pPr>
        </w:pPrChange>
      </w:pPr>
      <w:ins w:id="778" w:author="T.J. Sullivan" w:date="2020-10-22T09:10:00Z">
        <w:r>
          <w:rPr>
            <w:sz w:val="24"/>
            <w:szCs w:val="24"/>
          </w:rPr>
          <w:t xml:space="preserve">11. </w:t>
        </w:r>
      </w:ins>
      <w:r w:rsidR="003D6E4A" w:rsidRPr="00932E38">
        <w:rPr>
          <w:sz w:val="24"/>
          <w:szCs w:val="24"/>
        </w:rPr>
        <w:t>Held my hand</w:t>
      </w:r>
    </w:p>
    <w:p w14:paraId="116F62D2" w14:textId="77094EC5" w:rsidR="003D6E4A" w:rsidRPr="00932E38" w:rsidRDefault="00EF0AAE">
      <w:pPr>
        <w:pStyle w:val="FootnoteText"/>
        <w:contextualSpacing/>
        <w:rPr>
          <w:sz w:val="24"/>
          <w:szCs w:val="24"/>
        </w:rPr>
        <w:pPrChange w:id="779" w:author="T.J. Sullivan" w:date="2020-10-22T09:09:00Z">
          <w:pPr>
            <w:pStyle w:val="FootnoteText"/>
            <w:numPr>
              <w:numId w:val="19"/>
            </w:numPr>
            <w:ind w:left="1080" w:hanging="360"/>
            <w:contextualSpacing/>
          </w:pPr>
        </w:pPrChange>
      </w:pPr>
      <w:ins w:id="780" w:author="T.J. Sullivan" w:date="2020-10-22T09:10:00Z">
        <w:r>
          <w:rPr>
            <w:sz w:val="24"/>
            <w:szCs w:val="24"/>
          </w:rPr>
          <w:t xml:space="preserve">12. </w:t>
        </w:r>
      </w:ins>
      <w:r w:rsidR="003D6E4A" w:rsidRPr="00932E38">
        <w:rPr>
          <w:sz w:val="24"/>
          <w:szCs w:val="24"/>
        </w:rPr>
        <w:t>Patted or stroked me affectionately</w:t>
      </w:r>
    </w:p>
    <w:p w14:paraId="792EC370" w14:textId="0FB83E2B" w:rsidR="003D6E4A" w:rsidRPr="00932E38" w:rsidRDefault="00EF0AAE">
      <w:pPr>
        <w:pStyle w:val="FootnoteText"/>
        <w:contextualSpacing/>
        <w:rPr>
          <w:sz w:val="24"/>
          <w:szCs w:val="24"/>
        </w:rPr>
        <w:pPrChange w:id="781" w:author="T.J. Sullivan" w:date="2020-10-22T09:09:00Z">
          <w:pPr>
            <w:pStyle w:val="FootnoteText"/>
            <w:numPr>
              <w:numId w:val="19"/>
            </w:numPr>
            <w:ind w:left="1080" w:hanging="360"/>
            <w:contextualSpacing/>
          </w:pPr>
        </w:pPrChange>
      </w:pPr>
      <w:ins w:id="782" w:author="T.J. Sullivan" w:date="2020-10-22T09:09:00Z">
        <w:r>
          <w:rPr>
            <w:sz w:val="24"/>
            <w:szCs w:val="24"/>
          </w:rPr>
          <w:t xml:space="preserve">5. </w:t>
        </w:r>
      </w:ins>
      <w:r w:rsidR="003D6E4A" w:rsidRPr="00932E38">
        <w:rPr>
          <w:sz w:val="24"/>
          <w:szCs w:val="24"/>
        </w:rPr>
        <w:t>Shared a personal experience that was similar to my situation</w:t>
      </w:r>
    </w:p>
    <w:p w14:paraId="120CA5E3" w14:textId="6E6A8439" w:rsidR="003D6E4A" w:rsidRPr="00932E38" w:rsidRDefault="00EF0AAE">
      <w:pPr>
        <w:pStyle w:val="FootnoteText"/>
        <w:contextualSpacing/>
        <w:rPr>
          <w:sz w:val="24"/>
          <w:szCs w:val="24"/>
        </w:rPr>
        <w:pPrChange w:id="783" w:author="T.J. Sullivan" w:date="2020-10-22T09:09:00Z">
          <w:pPr>
            <w:pStyle w:val="FootnoteText"/>
            <w:numPr>
              <w:numId w:val="19"/>
            </w:numPr>
            <w:ind w:left="1080" w:hanging="360"/>
            <w:contextualSpacing/>
          </w:pPr>
        </w:pPrChange>
      </w:pPr>
      <w:ins w:id="784" w:author="T.J. Sullivan" w:date="2020-10-22T09:09:00Z">
        <w:r>
          <w:rPr>
            <w:sz w:val="24"/>
            <w:szCs w:val="24"/>
          </w:rPr>
          <w:t xml:space="preserve">7. </w:t>
        </w:r>
      </w:ins>
      <w:r w:rsidR="003D6E4A" w:rsidRPr="00932E38">
        <w:rPr>
          <w:sz w:val="24"/>
          <w:szCs w:val="24"/>
        </w:rPr>
        <w:t xml:space="preserve">Restated what I had told </w:t>
      </w:r>
      <w:del w:id="785" w:author="T.J. Sullivan" w:date="2019-05-30T09:22:00Z">
        <w:r w:rsidR="003D6E4A" w:rsidRPr="00932E38" w:rsidDel="00C720A0">
          <w:rPr>
            <w:sz w:val="24"/>
            <w:szCs w:val="24"/>
          </w:rPr>
          <w:delText>him/her</w:delText>
        </w:r>
      </w:del>
      <w:ins w:id="786" w:author="T.J. Sullivan" w:date="2019-05-30T09:22:00Z">
        <w:r w:rsidR="00C720A0">
          <w:rPr>
            <w:sz w:val="24"/>
            <w:szCs w:val="24"/>
          </w:rPr>
          <w:t>them</w:t>
        </w:r>
      </w:ins>
      <w:r w:rsidR="003D6E4A" w:rsidRPr="00932E38">
        <w:rPr>
          <w:sz w:val="24"/>
          <w:szCs w:val="24"/>
        </w:rPr>
        <w:t xml:space="preserve"> about a situation</w:t>
      </w:r>
    </w:p>
    <w:p w14:paraId="0A44B53C" w14:textId="04B84846" w:rsidR="003D6E4A" w:rsidRPr="00932E38" w:rsidRDefault="00EF0AAE">
      <w:pPr>
        <w:pStyle w:val="FootnoteText"/>
        <w:contextualSpacing/>
        <w:rPr>
          <w:sz w:val="24"/>
          <w:szCs w:val="24"/>
        </w:rPr>
        <w:pPrChange w:id="787" w:author="T.J. Sullivan" w:date="2020-10-22T09:09:00Z">
          <w:pPr>
            <w:pStyle w:val="FootnoteText"/>
            <w:numPr>
              <w:numId w:val="19"/>
            </w:numPr>
            <w:ind w:left="1080" w:hanging="360"/>
            <w:contextualSpacing/>
          </w:pPr>
        </w:pPrChange>
      </w:pPr>
      <w:ins w:id="788" w:author="T.J. Sullivan" w:date="2020-10-22T09:09:00Z">
        <w:r>
          <w:rPr>
            <w:sz w:val="24"/>
            <w:szCs w:val="24"/>
          </w:rPr>
          <w:t xml:space="preserve">8. </w:t>
        </w:r>
      </w:ins>
      <w:r w:rsidR="003D6E4A" w:rsidRPr="00932E38">
        <w:rPr>
          <w:sz w:val="24"/>
          <w:szCs w:val="24"/>
        </w:rPr>
        <w:t>Inferred how I was feeling about a situation</w:t>
      </w:r>
    </w:p>
    <w:p w14:paraId="08E96204" w14:textId="04511E2E" w:rsidR="003D6E4A" w:rsidRPr="00932E38" w:rsidRDefault="00EF0AAE">
      <w:pPr>
        <w:pStyle w:val="FootnoteText"/>
        <w:contextualSpacing/>
        <w:rPr>
          <w:sz w:val="24"/>
          <w:szCs w:val="24"/>
        </w:rPr>
        <w:pPrChange w:id="789" w:author="T.J. Sullivan" w:date="2020-10-22T09:09:00Z">
          <w:pPr>
            <w:pStyle w:val="FootnoteText"/>
            <w:numPr>
              <w:numId w:val="19"/>
            </w:numPr>
            <w:ind w:left="1080" w:hanging="360"/>
            <w:contextualSpacing/>
          </w:pPr>
        </w:pPrChange>
      </w:pPr>
      <w:ins w:id="790" w:author="T.J. Sullivan" w:date="2020-10-22T09:09:00Z">
        <w:r>
          <w:rPr>
            <w:sz w:val="24"/>
            <w:szCs w:val="24"/>
          </w:rPr>
          <w:t xml:space="preserve">13. </w:t>
        </w:r>
      </w:ins>
      <w:r w:rsidR="003D6E4A" w:rsidRPr="00932E38">
        <w:rPr>
          <w:sz w:val="24"/>
          <w:szCs w:val="24"/>
        </w:rPr>
        <w:t>Told me everything would be OK</w:t>
      </w:r>
    </w:p>
    <w:p w14:paraId="7C61F529" w14:textId="7CDFB4B9" w:rsidR="003D6E4A" w:rsidRPr="00932E38" w:rsidRDefault="00EF0AAE">
      <w:pPr>
        <w:pStyle w:val="FootnoteText"/>
        <w:contextualSpacing/>
        <w:rPr>
          <w:sz w:val="24"/>
          <w:szCs w:val="24"/>
        </w:rPr>
        <w:pPrChange w:id="791" w:author="T.J. Sullivan" w:date="2020-10-22T09:09:00Z">
          <w:pPr>
            <w:pStyle w:val="FootnoteText"/>
            <w:numPr>
              <w:numId w:val="19"/>
            </w:numPr>
            <w:ind w:left="1080" w:hanging="360"/>
            <w:contextualSpacing/>
          </w:pPr>
        </w:pPrChange>
      </w:pPr>
      <w:ins w:id="792" w:author="T.J. Sullivan" w:date="2020-10-22T09:10:00Z">
        <w:r>
          <w:rPr>
            <w:sz w:val="24"/>
            <w:szCs w:val="24"/>
          </w:rPr>
          <w:t xml:space="preserve">14. </w:t>
        </w:r>
      </w:ins>
      <w:r w:rsidR="003D6E4A" w:rsidRPr="00932E38">
        <w:rPr>
          <w:sz w:val="24"/>
          <w:szCs w:val="24"/>
        </w:rPr>
        <w:t xml:space="preserve">Said </w:t>
      </w:r>
      <w:del w:id="793" w:author="T.J. Sullivan" w:date="2019-05-30T09:22:00Z">
        <w:r w:rsidR="003D6E4A" w:rsidRPr="00932E38" w:rsidDel="00C720A0">
          <w:rPr>
            <w:sz w:val="24"/>
            <w:szCs w:val="24"/>
          </w:rPr>
          <w:delText>he/she</w:delText>
        </w:r>
      </w:del>
      <w:ins w:id="794" w:author="T.J. Sullivan" w:date="2019-05-30T09:22:00Z">
        <w:r w:rsidR="00C720A0">
          <w:rPr>
            <w:sz w:val="24"/>
            <w:szCs w:val="24"/>
          </w:rPr>
          <w:t>they</w:t>
        </w:r>
      </w:ins>
      <w:r w:rsidR="003D6E4A" w:rsidRPr="00932E38">
        <w:rPr>
          <w:sz w:val="24"/>
          <w:szCs w:val="24"/>
        </w:rPr>
        <w:t xml:space="preserve"> thought I handled a situation well</w:t>
      </w:r>
    </w:p>
    <w:p w14:paraId="5507318F" w14:textId="7F8650F4" w:rsidR="003D6E4A" w:rsidRPr="00932E38" w:rsidRDefault="00EF0AAE">
      <w:pPr>
        <w:pStyle w:val="FootnoteText"/>
        <w:contextualSpacing/>
        <w:rPr>
          <w:sz w:val="24"/>
          <w:szCs w:val="24"/>
        </w:rPr>
        <w:pPrChange w:id="795" w:author="T.J. Sullivan" w:date="2020-10-22T09:09:00Z">
          <w:pPr>
            <w:pStyle w:val="FootnoteText"/>
            <w:numPr>
              <w:numId w:val="19"/>
            </w:numPr>
            <w:ind w:left="1080" w:hanging="360"/>
            <w:contextualSpacing/>
          </w:pPr>
        </w:pPrChange>
      </w:pPr>
      <w:ins w:id="796" w:author="T.J. Sullivan" w:date="2020-10-22T09:10:00Z">
        <w:r>
          <w:rPr>
            <w:sz w:val="24"/>
            <w:szCs w:val="24"/>
          </w:rPr>
          <w:t xml:space="preserve">15. </w:t>
        </w:r>
      </w:ins>
      <w:r w:rsidR="003D6E4A" w:rsidRPr="00932E38">
        <w:rPr>
          <w:sz w:val="24"/>
          <w:szCs w:val="24"/>
        </w:rPr>
        <w:t>Expressed confidence in my ability to handle a situation</w:t>
      </w:r>
    </w:p>
    <w:p w14:paraId="10052AF8" w14:textId="0ACC4F64" w:rsidR="003D6E4A" w:rsidRPr="00932E38" w:rsidRDefault="00EF0AAE">
      <w:pPr>
        <w:pStyle w:val="FootnoteText"/>
        <w:contextualSpacing/>
        <w:rPr>
          <w:sz w:val="24"/>
          <w:szCs w:val="24"/>
        </w:rPr>
        <w:pPrChange w:id="797" w:author="T.J. Sullivan" w:date="2020-10-22T09:09:00Z">
          <w:pPr>
            <w:pStyle w:val="FootnoteText"/>
            <w:numPr>
              <w:numId w:val="19"/>
            </w:numPr>
            <w:ind w:left="1080" w:hanging="360"/>
            <w:contextualSpacing/>
          </w:pPr>
        </w:pPrChange>
      </w:pPr>
      <w:ins w:id="798" w:author="T.J. Sullivan" w:date="2020-10-22T09:10:00Z">
        <w:r>
          <w:rPr>
            <w:sz w:val="24"/>
            <w:szCs w:val="24"/>
          </w:rPr>
          <w:t xml:space="preserve">16. </w:t>
        </w:r>
      </w:ins>
      <w:r w:rsidR="003D6E4A" w:rsidRPr="00932E38">
        <w:rPr>
          <w:sz w:val="24"/>
          <w:szCs w:val="24"/>
        </w:rPr>
        <w:t>Said good things about me</w:t>
      </w:r>
    </w:p>
    <w:p w14:paraId="314E34C7" w14:textId="6FC40153" w:rsidR="003D6E4A" w:rsidRPr="00932E38" w:rsidRDefault="00EF0AAE">
      <w:pPr>
        <w:pStyle w:val="FootnoteText"/>
        <w:contextualSpacing/>
        <w:rPr>
          <w:sz w:val="24"/>
          <w:szCs w:val="24"/>
        </w:rPr>
        <w:pPrChange w:id="799" w:author="T.J. Sullivan" w:date="2020-10-22T09:09:00Z">
          <w:pPr>
            <w:pStyle w:val="FootnoteText"/>
            <w:numPr>
              <w:numId w:val="19"/>
            </w:numPr>
            <w:ind w:left="1080" w:hanging="360"/>
            <w:contextualSpacing/>
          </w:pPr>
        </w:pPrChange>
      </w:pPr>
      <w:ins w:id="800" w:author="T.J. Sullivan" w:date="2020-10-22T09:10:00Z">
        <w:r>
          <w:rPr>
            <w:sz w:val="24"/>
            <w:szCs w:val="24"/>
          </w:rPr>
          <w:t xml:space="preserve">17. </w:t>
        </w:r>
      </w:ins>
      <w:r w:rsidR="003D6E4A" w:rsidRPr="00932E38">
        <w:rPr>
          <w:sz w:val="24"/>
          <w:szCs w:val="24"/>
        </w:rPr>
        <w:t>Said it was OK to feel the way I was feeling</w:t>
      </w:r>
    </w:p>
    <w:p w14:paraId="204B711D" w14:textId="3A35EF46" w:rsidR="003D6E4A" w:rsidRPr="00932E38" w:rsidRDefault="00EF0AAE">
      <w:pPr>
        <w:pStyle w:val="FootnoteText"/>
        <w:contextualSpacing/>
        <w:rPr>
          <w:sz w:val="24"/>
          <w:szCs w:val="24"/>
        </w:rPr>
        <w:pPrChange w:id="801" w:author="T.J. Sullivan" w:date="2020-10-22T09:09:00Z">
          <w:pPr>
            <w:pStyle w:val="FootnoteText"/>
            <w:numPr>
              <w:numId w:val="19"/>
            </w:numPr>
            <w:ind w:left="1080" w:hanging="360"/>
            <w:contextualSpacing/>
          </w:pPr>
        </w:pPrChange>
      </w:pPr>
      <w:ins w:id="802" w:author="T.J. Sullivan" w:date="2020-10-22T09:10:00Z">
        <w:r>
          <w:rPr>
            <w:sz w:val="24"/>
            <w:szCs w:val="24"/>
          </w:rPr>
          <w:t xml:space="preserve">18. </w:t>
        </w:r>
      </w:ins>
      <w:r w:rsidR="003D6E4A" w:rsidRPr="00932E38">
        <w:rPr>
          <w:sz w:val="24"/>
          <w:szCs w:val="24"/>
        </w:rPr>
        <w:t>Took my side when discussing a situation</w:t>
      </w:r>
    </w:p>
    <w:p w14:paraId="093F2F91" w14:textId="1D5CD3C5" w:rsidR="003D6E4A" w:rsidRPr="00932E38" w:rsidRDefault="00EF0AAE">
      <w:pPr>
        <w:pStyle w:val="FootnoteText"/>
        <w:contextualSpacing/>
        <w:rPr>
          <w:sz w:val="24"/>
          <w:szCs w:val="24"/>
        </w:rPr>
        <w:pPrChange w:id="803" w:author="T.J. Sullivan" w:date="2020-10-22T09:09:00Z">
          <w:pPr>
            <w:pStyle w:val="FootnoteText"/>
            <w:numPr>
              <w:numId w:val="19"/>
            </w:numPr>
            <w:ind w:left="1080" w:hanging="360"/>
            <w:contextualSpacing/>
          </w:pPr>
        </w:pPrChange>
      </w:pPr>
      <w:ins w:id="804" w:author="T.J. Sullivan" w:date="2020-10-22T09:10:00Z">
        <w:r>
          <w:rPr>
            <w:sz w:val="24"/>
            <w:szCs w:val="24"/>
          </w:rPr>
          <w:t xml:space="preserve">19. </w:t>
        </w:r>
      </w:ins>
      <w:r w:rsidR="003D6E4A" w:rsidRPr="00932E38">
        <w:rPr>
          <w:sz w:val="24"/>
          <w:szCs w:val="24"/>
        </w:rPr>
        <w:t xml:space="preserve">Said </w:t>
      </w:r>
      <w:del w:id="805" w:author="T.J. Sullivan" w:date="2019-05-30T09:22:00Z">
        <w:r w:rsidR="003D6E4A" w:rsidRPr="00932E38" w:rsidDel="00C720A0">
          <w:rPr>
            <w:sz w:val="24"/>
            <w:szCs w:val="24"/>
          </w:rPr>
          <w:delText>he/she</w:delText>
        </w:r>
      </w:del>
      <w:ins w:id="806" w:author="T.J. Sullivan" w:date="2019-05-30T09:22:00Z">
        <w:r w:rsidR="00C720A0">
          <w:rPr>
            <w:sz w:val="24"/>
            <w:szCs w:val="24"/>
          </w:rPr>
          <w:t>they</w:t>
        </w:r>
      </w:ins>
      <w:r w:rsidR="003D6E4A" w:rsidRPr="00932E38">
        <w:rPr>
          <w:sz w:val="24"/>
          <w:szCs w:val="24"/>
        </w:rPr>
        <w:t xml:space="preserve"> would feel the same way in my situation</w:t>
      </w:r>
    </w:p>
    <w:p w14:paraId="581092D5" w14:textId="31075C68" w:rsidR="003D6E4A" w:rsidRPr="00932E38" w:rsidRDefault="00EF0AAE">
      <w:pPr>
        <w:pStyle w:val="FootnoteText"/>
        <w:contextualSpacing/>
        <w:rPr>
          <w:sz w:val="24"/>
          <w:szCs w:val="24"/>
        </w:rPr>
        <w:pPrChange w:id="807" w:author="T.J. Sullivan" w:date="2020-10-22T09:09:00Z">
          <w:pPr>
            <w:pStyle w:val="FootnoteText"/>
            <w:numPr>
              <w:numId w:val="19"/>
            </w:numPr>
            <w:ind w:left="1080" w:hanging="360"/>
            <w:contextualSpacing/>
          </w:pPr>
        </w:pPrChange>
      </w:pPr>
      <w:ins w:id="808" w:author="T.J. Sullivan" w:date="2020-10-22T09:10:00Z">
        <w:r>
          <w:rPr>
            <w:sz w:val="24"/>
            <w:szCs w:val="24"/>
          </w:rPr>
          <w:t xml:space="preserve">20. </w:t>
        </w:r>
      </w:ins>
      <w:r w:rsidR="003D6E4A" w:rsidRPr="00932E38">
        <w:rPr>
          <w:sz w:val="24"/>
          <w:szCs w:val="24"/>
        </w:rPr>
        <w:t>Said I was not at fault for my situation</w:t>
      </w:r>
    </w:p>
    <w:p w14:paraId="0EDDE852" w14:textId="00D5DCC9" w:rsidR="003D6E4A" w:rsidRPr="00932E38" w:rsidRDefault="00EF0AAE">
      <w:pPr>
        <w:pStyle w:val="FootnoteText"/>
        <w:contextualSpacing/>
        <w:rPr>
          <w:sz w:val="24"/>
          <w:szCs w:val="24"/>
        </w:rPr>
        <w:pPrChange w:id="809" w:author="T.J. Sullivan" w:date="2020-10-22T09:09:00Z">
          <w:pPr>
            <w:pStyle w:val="FootnoteText"/>
            <w:numPr>
              <w:numId w:val="19"/>
            </w:numPr>
            <w:ind w:left="1080" w:hanging="360"/>
            <w:contextualSpacing/>
          </w:pPr>
        </w:pPrChange>
      </w:pPr>
      <w:ins w:id="810" w:author="T.J. Sullivan" w:date="2020-10-22T09:10:00Z">
        <w:r>
          <w:rPr>
            <w:sz w:val="24"/>
            <w:szCs w:val="24"/>
          </w:rPr>
          <w:t xml:space="preserve">21. </w:t>
        </w:r>
      </w:ins>
      <w:r w:rsidR="003D6E4A" w:rsidRPr="00932E38">
        <w:rPr>
          <w:sz w:val="24"/>
          <w:szCs w:val="24"/>
        </w:rPr>
        <w:t>Offered to do something to help me directly with my situation (e.g. help me with a problem or task at work)</w:t>
      </w:r>
    </w:p>
    <w:p w14:paraId="72265DB0" w14:textId="02DA0FF5" w:rsidR="003D6E4A" w:rsidRPr="00932E38" w:rsidRDefault="00EF0AAE">
      <w:pPr>
        <w:pStyle w:val="FootnoteText"/>
        <w:contextualSpacing/>
        <w:rPr>
          <w:sz w:val="24"/>
          <w:szCs w:val="24"/>
        </w:rPr>
        <w:pPrChange w:id="811" w:author="T.J. Sullivan" w:date="2020-10-22T09:09:00Z">
          <w:pPr>
            <w:pStyle w:val="FootnoteText"/>
            <w:numPr>
              <w:numId w:val="19"/>
            </w:numPr>
            <w:ind w:left="1080" w:hanging="360"/>
            <w:contextualSpacing/>
          </w:pPr>
        </w:pPrChange>
      </w:pPr>
      <w:ins w:id="812" w:author="T.J. Sullivan" w:date="2020-10-22T09:11:00Z">
        <w:r>
          <w:rPr>
            <w:sz w:val="24"/>
            <w:szCs w:val="24"/>
          </w:rPr>
          <w:t xml:space="preserve">22. </w:t>
        </w:r>
      </w:ins>
      <w:r w:rsidR="003D6E4A" w:rsidRPr="00932E38">
        <w:rPr>
          <w:sz w:val="24"/>
          <w:szCs w:val="24"/>
        </w:rPr>
        <w:t>Did something to help me directly (e.g. helped with a problem from work)</w:t>
      </w:r>
    </w:p>
    <w:p w14:paraId="44E52937" w14:textId="10F56F4C" w:rsidR="003D6E4A" w:rsidRPr="00932E38" w:rsidRDefault="00EF0AAE">
      <w:pPr>
        <w:pStyle w:val="FootnoteText"/>
        <w:contextualSpacing/>
        <w:rPr>
          <w:sz w:val="24"/>
          <w:szCs w:val="24"/>
        </w:rPr>
        <w:pPrChange w:id="813" w:author="T.J. Sullivan" w:date="2020-10-22T09:09:00Z">
          <w:pPr>
            <w:pStyle w:val="FootnoteText"/>
            <w:numPr>
              <w:numId w:val="19"/>
            </w:numPr>
            <w:ind w:left="1080" w:hanging="360"/>
            <w:contextualSpacing/>
          </w:pPr>
        </w:pPrChange>
      </w:pPr>
      <w:ins w:id="814" w:author="T.J. Sullivan" w:date="2020-10-22T09:11:00Z">
        <w:r>
          <w:rPr>
            <w:sz w:val="24"/>
            <w:szCs w:val="24"/>
          </w:rPr>
          <w:t xml:space="preserve">23. </w:t>
        </w:r>
      </w:ins>
      <w:r w:rsidR="003D6E4A" w:rsidRPr="00932E38">
        <w:rPr>
          <w:sz w:val="24"/>
          <w:szCs w:val="24"/>
        </w:rPr>
        <w:t>Offered to help me indirectly (e.g. offered to do my chores)</w:t>
      </w:r>
    </w:p>
    <w:p w14:paraId="266AFB9F" w14:textId="7764199A" w:rsidR="003D6E4A" w:rsidRPr="00932E38" w:rsidRDefault="00EF0AAE">
      <w:pPr>
        <w:pStyle w:val="FootnoteText"/>
        <w:contextualSpacing/>
        <w:rPr>
          <w:sz w:val="24"/>
          <w:szCs w:val="24"/>
        </w:rPr>
        <w:pPrChange w:id="815" w:author="T.J. Sullivan" w:date="2020-10-22T09:09:00Z">
          <w:pPr>
            <w:pStyle w:val="FootnoteText"/>
            <w:numPr>
              <w:numId w:val="19"/>
            </w:numPr>
            <w:ind w:left="1080" w:hanging="360"/>
            <w:contextualSpacing/>
          </w:pPr>
        </w:pPrChange>
      </w:pPr>
      <w:ins w:id="816" w:author="T.J. Sullivan" w:date="2020-10-22T09:11:00Z">
        <w:r>
          <w:rPr>
            <w:sz w:val="24"/>
            <w:szCs w:val="24"/>
          </w:rPr>
          <w:t xml:space="preserve">24. </w:t>
        </w:r>
      </w:ins>
      <w:r w:rsidR="003D6E4A" w:rsidRPr="00932E38">
        <w:rPr>
          <w:sz w:val="24"/>
          <w:szCs w:val="24"/>
        </w:rPr>
        <w:t>Did something to help me indirectly (e.g. did my chores)</w:t>
      </w:r>
    </w:p>
    <w:p w14:paraId="7143D807" w14:textId="38A6F2A5" w:rsidR="003D6E4A" w:rsidRPr="00932E38" w:rsidRDefault="00EF0AAE">
      <w:pPr>
        <w:pStyle w:val="FootnoteText"/>
        <w:contextualSpacing/>
        <w:rPr>
          <w:sz w:val="24"/>
          <w:szCs w:val="24"/>
        </w:rPr>
        <w:pPrChange w:id="817" w:author="T.J. Sullivan" w:date="2020-10-22T09:09:00Z">
          <w:pPr>
            <w:pStyle w:val="FootnoteText"/>
            <w:numPr>
              <w:numId w:val="19"/>
            </w:numPr>
            <w:ind w:left="1080" w:hanging="360"/>
            <w:contextualSpacing/>
          </w:pPr>
        </w:pPrChange>
      </w:pPr>
      <w:ins w:id="818" w:author="T.J. Sullivan" w:date="2020-10-22T09:11:00Z">
        <w:r>
          <w:rPr>
            <w:sz w:val="24"/>
            <w:szCs w:val="24"/>
          </w:rPr>
          <w:t xml:space="preserve">25. </w:t>
        </w:r>
      </w:ins>
      <w:r w:rsidR="003D6E4A" w:rsidRPr="00932E38">
        <w:rPr>
          <w:sz w:val="24"/>
          <w:szCs w:val="24"/>
        </w:rPr>
        <w:t>Offered to do something to help me feel better (e.g. offered to go jogging/ go to dinner together)</w:t>
      </w:r>
    </w:p>
    <w:p w14:paraId="52C37981" w14:textId="77777777" w:rsidR="003D6E4A" w:rsidRDefault="003D6E4A" w:rsidP="008820E7">
      <w:pPr>
        <w:pStyle w:val="FootnoteText"/>
        <w:ind w:left="720"/>
        <w:contextualSpacing/>
        <w:rPr>
          <w:ins w:id="819" w:author="T.J. Sullivan" w:date="2019-05-30T09:23:00Z"/>
          <w:sz w:val="24"/>
          <w:szCs w:val="24"/>
        </w:rPr>
      </w:pPr>
    </w:p>
    <w:p w14:paraId="30193889" w14:textId="77777777" w:rsidR="00C720A0" w:rsidRPr="00932E38" w:rsidRDefault="00C720A0" w:rsidP="008820E7">
      <w:pPr>
        <w:pStyle w:val="FootnoteText"/>
        <w:ind w:left="720"/>
        <w:contextualSpacing/>
        <w:rPr>
          <w:sz w:val="24"/>
          <w:szCs w:val="24"/>
        </w:rPr>
      </w:pPr>
      <w:ins w:id="820" w:author="T.J. Sullivan" w:date="2019-05-30T09:23:00Z">
        <w:r>
          <w:rPr>
            <w:sz w:val="24"/>
            <w:szCs w:val="24"/>
          </w:rPr>
          <w:t>Note: items slightly modified to be gender-neutral</w:t>
        </w:r>
      </w:ins>
    </w:p>
    <w:p w14:paraId="529A9E1C" w14:textId="77777777" w:rsidR="003D6E4A" w:rsidRPr="00932E38" w:rsidRDefault="003D6E4A" w:rsidP="008820E7">
      <w:pPr>
        <w:pStyle w:val="FootnoteText"/>
        <w:ind w:left="90"/>
        <w:contextualSpacing/>
        <w:rPr>
          <w:b/>
          <w:sz w:val="24"/>
          <w:szCs w:val="24"/>
        </w:rPr>
      </w:pPr>
      <w:r w:rsidRPr="00932E38">
        <w:rPr>
          <w:sz w:val="24"/>
          <w:szCs w:val="24"/>
        </w:rPr>
        <w:t xml:space="preserve">     </w:t>
      </w:r>
    </w:p>
    <w:p w14:paraId="10B076CF" w14:textId="77777777" w:rsidR="00366DA8" w:rsidRPr="008820E7" w:rsidRDefault="00366DA8" w:rsidP="00366DA8">
      <w:pPr>
        <w:pStyle w:val="Heading2"/>
        <w:spacing w:after="0"/>
        <w:jc w:val="center"/>
        <w:rPr>
          <w:rFonts w:cs="Times New Roman"/>
        </w:rPr>
      </w:pPr>
      <w:bookmarkStart w:id="821" w:name="_Toc11055532"/>
      <w:r w:rsidRPr="005A7D97">
        <w:rPr>
          <w:rFonts w:cs="Times New Roman"/>
        </w:rPr>
        <w:lastRenderedPageBreak/>
        <w:t>Behavioral Inhibition/Activation Scale- 20 items</w:t>
      </w:r>
      <w:bookmarkEnd w:id="821"/>
    </w:p>
    <w:p w14:paraId="5CCAA67C" w14:textId="77777777" w:rsidR="00366DA8" w:rsidRPr="008820E7" w:rsidRDefault="00366DA8" w:rsidP="00366DA8">
      <w:pPr>
        <w:ind w:left="360"/>
        <w:rPr>
          <w:b/>
        </w:rPr>
      </w:pPr>
    </w:p>
    <w:p w14:paraId="6561C13B" w14:textId="77777777" w:rsidR="00366DA8" w:rsidRDefault="00366DA8" w:rsidP="00366DA8">
      <w:pPr>
        <w:rPr>
          <w:b/>
        </w:rPr>
      </w:pPr>
      <w:r w:rsidRPr="008820E7">
        <w:rPr>
          <w:b/>
        </w:rPr>
        <w:t>Sourc</w:t>
      </w:r>
      <w:r>
        <w:rPr>
          <w:b/>
        </w:rPr>
        <w:t xml:space="preserve">e: </w:t>
      </w:r>
    </w:p>
    <w:p w14:paraId="723EDAA2" w14:textId="77777777" w:rsidR="00366DA8" w:rsidRPr="00514FDB" w:rsidRDefault="00366DA8" w:rsidP="00514FDB">
      <w:pPr>
        <w:ind w:left="1440" w:hanging="720"/>
        <w:rPr>
          <w:b/>
        </w:rPr>
      </w:pPr>
      <w:r w:rsidRPr="008820E7">
        <w:t xml:space="preserve">Carver, C. S., &amp; White, T. L. (1994). Behavioral inhibition, behavioral activation, and affective responses to impending reward and punishment: The BIS/BAS Scales. </w:t>
      </w:r>
      <w:r w:rsidRPr="008820E7">
        <w:rPr>
          <w:i/>
          <w:iCs/>
        </w:rPr>
        <w:t>Journal of Personality and Social Psychology</w:t>
      </w:r>
      <w:r w:rsidRPr="008820E7">
        <w:t xml:space="preserve">, </w:t>
      </w:r>
      <w:r w:rsidRPr="008820E7">
        <w:rPr>
          <w:i/>
          <w:iCs/>
        </w:rPr>
        <w:t>67</w:t>
      </w:r>
      <w:r w:rsidRPr="008820E7">
        <w:t>(2), 319–333.</w:t>
      </w:r>
    </w:p>
    <w:p w14:paraId="70566FC3" w14:textId="77777777" w:rsidR="00514FDB" w:rsidRDefault="00514FDB" w:rsidP="00514FDB">
      <w:pPr>
        <w:pStyle w:val="NormalWeb"/>
        <w:shd w:val="clear" w:color="auto" w:fill="FFFFFF"/>
        <w:spacing w:before="0" w:beforeAutospacing="0" w:after="0" w:afterAutospacing="0"/>
        <w:rPr>
          <w:color w:val="36393C"/>
        </w:rPr>
      </w:pPr>
    </w:p>
    <w:p w14:paraId="3F0A6FDF" w14:textId="77777777" w:rsidR="00514FDB" w:rsidRPr="00514FDB" w:rsidRDefault="00514FDB" w:rsidP="00514FDB">
      <w:pPr>
        <w:pStyle w:val="NormalWeb"/>
        <w:shd w:val="clear" w:color="auto" w:fill="FFFFFF"/>
        <w:spacing w:before="0" w:beforeAutospacing="0" w:after="0" w:afterAutospacing="0"/>
        <w:rPr>
          <w:color w:val="36393C"/>
        </w:rPr>
      </w:pPr>
      <w:r w:rsidRPr="00514FDB">
        <w:rPr>
          <w:color w:val="36393C"/>
        </w:rPr>
        <w:t>Each item of this questionnaire is a statement that a person may either agree with or disagree with.  For each item, indicate how much you agree or disagree with what the item says.  Please respond to all the items; do not leave any blank.  Choose only one response to each statement.  Please be as accurate and honest as you can be.  Respond to each item as if it were the only item.  That is, don't worry about being "consistent" in your responses.  Choose from the following four response options:</w:t>
      </w:r>
    </w:p>
    <w:p w14:paraId="0E72845F" w14:textId="77777777" w:rsidR="00514FDB" w:rsidRDefault="00514FDB" w:rsidP="00514FDB">
      <w:pPr>
        <w:pStyle w:val="NormalWeb"/>
        <w:shd w:val="clear" w:color="auto" w:fill="FFFFFF"/>
        <w:spacing w:before="0" w:beforeAutospacing="0" w:after="0" w:afterAutospacing="0"/>
        <w:rPr>
          <w:color w:val="36393C"/>
        </w:rPr>
      </w:pPr>
    </w:p>
    <w:p w14:paraId="5A4CF97E" w14:textId="77777777" w:rsidR="00514FDB" w:rsidRPr="00514FDB" w:rsidRDefault="00514FDB" w:rsidP="00514FDB">
      <w:pPr>
        <w:pStyle w:val="NormalWeb"/>
        <w:shd w:val="clear" w:color="auto" w:fill="FFFFFF"/>
        <w:spacing w:before="0" w:beforeAutospacing="0" w:after="0" w:afterAutospacing="0"/>
        <w:rPr>
          <w:color w:val="36393C"/>
        </w:rPr>
      </w:pPr>
      <w:r w:rsidRPr="00514FDB">
        <w:rPr>
          <w:color w:val="36393C"/>
        </w:rPr>
        <w:t>  1 = very true for me </w:t>
      </w:r>
      <w:r w:rsidRPr="00514FDB">
        <w:rPr>
          <w:color w:val="36393C"/>
        </w:rPr>
        <w:br/>
        <w:t>  2 = somewhat true for me </w:t>
      </w:r>
      <w:r w:rsidRPr="00514FDB">
        <w:rPr>
          <w:color w:val="36393C"/>
        </w:rPr>
        <w:br/>
        <w:t>  3 = somewhat false for me </w:t>
      </w:r>
      <w:r w:rsidRPr="00514FDB">
        <w:rPr>
          <w:color w:val="36393C"/>
        </w:rPr>
        <w:br/>
        <w:t>  4 = very false for me</w:t>
      </w:r>
    </w:p>
    <w:p w14:paraId="560C2D77" w14:textId="77777777" w:rsidR="00514FDB" w:rsidRDefault="00514FDB" w:rsidP="00514FDB">
      <w:pPr>
        <w:pStyle w:val="NormalWeb"/>
        <w:shd w:val="clear" w:color="auto" w:fill="FFFFFF"/>
        <w:spacing w:before="0" w:beforeAutospacing="0" w:after="0" w:afterAutospacing="0"/>
        <w:rPr>
          <w:color w:val="36393C"/>
        </w:rPr>
      </w:pPr>
    </w:p>
    <w:p w14:paraId="2C390E24" w14:textId="77777777" w:rsidR="00514FDB" w:rsidRPr="00514FDB" w:rsidRDefault="00514FDB" w:rsidP="00514FDB">
      <w:pPr>
        <w:pStyle w:val="NormalWeb"/>
        <w:shd w:val="clear" w:color="auto" w:fill="FFFFFF"/>
        <w:spacing w:before="0" w:beforeAutospacing="0" w:after="0" w:afterAutospacing="0"/>
        <w:rPr>
          <w:color w:val="36393C"/>
        </w:rPr>
      </w:pPr>
      <w:r w:rsidRPr="00514FDB">
        <w:rPr>
          <w:color w:val="36393C"/>
        </w:rPr>
        <w:t>1.  A person's family is the most important thing in life. </w:t>
      </w:r>
      <w:r w:rsidRPr="00514FDB">
        <w:rPr>
          <w:color w:val="36393C"/>
        </w:rPr>
        <w:br/>
        <w:t>2.  Even if something bad is about to happen to me, I rarely experience fear or nervousness. </w:t>
      </w:r>
      <w:r w:rsidRPr="00514FDB">
        <w:rPr>
          <w:color w:val="36393C"/>
        </w:rPr>
        <w:br/>
        <w:t>3.  I go out of my way to get things I want. </w:t>
      </w:r>
      <w:r w:rsidRPr="00514FDB">
        <w:rPr>
          <w:color w:val="36393C"/>
        </w:rPr>
        <w:br/>
        <w:t xml:space="preserve">4.  When I'm doing well at </w:t>
      </w:r>
      <w:proofErr w:type="gramStart"/>
      <w:r w:rsidRPr="00514FDB">
        <w:rPr>
          <w:color w:val="36393C"/>
        </w:rPr>
        <w:t>something</w:t>
      </w:r>
      <w:proofErr w:type="gramEnd"/>
      <w:r w:rsidRPr="00514FDB">
        <w:rPr>
          <w:color w:val="36393C"/>
        </w:rPr>
        <w:t xml:space="preserve"> I love to keep at it. </w:t>
      </w:r>
      <w:r w:rsidRPr="00514FDB">
        <w:rPr>
          <w:color w:val="36393C"/>
        </w:rPr>
        <w:br/>
        <w:t>5.  I'm always willing to try something new if I think it will be fun. </w:t>
      </w:r>
      <w:r w:rsidRPr="00514FDB">
        <w:rPr>
          <w:color w:val="36393C"/>
        </w:rPr>
        <w:br/>
        <w:t>6.  How I dress is important to me. </w:t>
      </w:r>
      <w:r w:rsidRPr="00514FDB">
        <w:rPr>
          <w:color w:val="36393C"/>
        </w:rPr>
        <w:br/>
        <w:t xml:space="preserve">7.  When I get something I </w:t>
      </w:r>
      <w:proofErr w:type="gramStart"/>
      <w:r w:rsidRPr="00514FDB">
        <w:rPr>
          <w:color w:val="36393C"/>
        </w:rPr>
        <w:t>want,</w:t>
      </w:r>
      <w:proofErr w:type="gramEnd"/>
      <w:r w:rsidRPr="00514FDB">
        <w:rPr>
          <w:color w:val="36393C"/>
        </w:rPr>
        <w:t xml:space="preserve"> I feel excited and energized. </w:t>
      </w:r>
      <w:r w:rsidRPr="00514FDB">
        <w:rPr>
          <w:color w:val="36393C"/>
        </w:rPr>
        <w:br/>
        <w:t>8.  Criticism or scolding hurts me quite a bit. </w:t>
      </w:r>
      <w:r w:rsidRPr="00514FDB">
        <w:rPr>
          <w:color w:val="36393C"/>
        </w:rPr>
        <w:br/>
        <w:t xml:space="preserve">9.  When I want </w:t>
      </w:r>
      <w:proofErr w:type="gramStart"/>
      <w:r w:rsidRPr="00514FDB">
        <w:rPr>
          <w:color w:val="36393C"/>
        </w:rPr>
        <w:t>something</w:t>
      </w:r>
      <w:proofErr w:type="gramEnd"/>
      <w:r w:rsidRPr="00514FDB">
        <w:rPr>
          <w:color w:val="36393C"/>
        </w:rPr>
        <w:t xml:space="preserve"> I usually go all-out to get it. </w:t>
      </w:r>
      <w:r w:rsidRPr="00514FDB">
        <w:rPr>
          <w:color w:val="36393C"/>
        </w:rPr>
        <w:br/>
        <w:t>10.  I will often do things for no other reason than that they might be fun.</w:t>
      </w:r>
    </w:p>
    <w:p w14:paraId="23E041BD" w14:textId="77777777" w:rsidR="00514FDB" w:rsidRPr="00514FDB" w:rsidRDefault="00514FDB" w:rsidP="00514FDB">
      <w:pPr>
        <w:pStyle w:val="NormalWeb"/>
        <w:shd w:val="clear" w:color="auto" w:fill="FFFFFF"/>
        <w:spacing w:before="0" w:beforeAutospacing="0" w:after="0" w:afterAutospacing="0"/>
        <w:rPr>
          <w:color w:val="36393C"/>
        </w:rPr>
      </w:pPr>
      <w:r w:rsidRPr="00514FDB">
        <w:rPr>
          <w:color w:val="36393C"/>
        </w:rPr>
        <w:t>11.  It's hard for me to find the time to do things such as get a haircut. </w:t>
      </w:r>
      <w:r w:rsidRPr="00514FDB">
        <w:rPr>
          <w:color w:val="36393C"/>
        </w:rPr>
        <w:br/>
        <w:t xml:space="preserve">12.  If I see a chance to get </w:t>
      </w:r>
      <w:proofErr w:type="gramStart"/>
      <w:r w:rsidRPr="00514FDB">
        <w:rPr>
          <w:color w:val="36393C"/>
        </w:rPr>
        <w:t>something</w:t>
      </w:r>
      <w:proofErr w:type="gramEnd"/>
      <w:r w:rsidRPr="00514FDB">
        <w:rPr>
          <w:color w:val="36393C"/>
        </w:rPr>
        <w:t xml:space="preserve"> I want I move on it right away. </w:t>
      </w:r>
      <w:r w:rsidRPr="00514FDB">
        <w:rPr>
          <w:color w:val="36393C"/>
        </w:rPr>
        <w:br/>
        <w:t>13.  I feel pretty worried or upset when I think or know somebody is angry at me. </w:t>
      </w:r>
      <w:r w:rsidRPr="00514FDB">
        <w:rPr>
          <w:color w:val="36393C"/>
        </w:rPr>
        <w:br/>
        <w:t xml:space="preserve">14.  When I see an opportunity for </w:t>
      </w:r>
      <w:proofErr w:type="gramStart"/>
      <w:r w:rsidRPr="00514FDB">
        <w:rPr>
          <w:color w:val="36393C"/>
        </w:rPr>
        <w:t>something</w:t>
      </w:r>
      <w:proofErr w:type="gramEnd"/>
      <w:r w:rsidRPr="00514FDB">
        <w:rPr>
          <w:color w:val="36393C"/>
        </w:rPr>
        <w:t xml:space="preserve"> I like I get excited right away. </w:t>
      </w:r>
      <w:r w:rsidRPr="00514FDB">
        <w:rPr>
          <w:color w:val="36393C"/>
        </w:rPr>
        <w:br/>
        <w:t>15.  I often act on the spur of the moment. </w:t>
      </w:r>
      <w:r w:rsidRPr="00514FDB">
        <w:rPr>
          <w:color w:val="36393C"/>
        </w:rPr>
        <w:br/>
        <w:t xml:space="preserve">16.  If I think something unpleasant is going to </w:t>
      </w:r>
      <w:proofErr w:type="gramStart"/>
      <w:r w:rsidRPr="00514FDB">
        <w:rPr>
          <w:color w:val="36393C"/>
        </w:rPr>
        <w:t>happen</w:t>
      </w:r>
      <w:proofErr w:type="gramEnd"/>
      <w:r w:rsidRPr="00514FDB">
        <w:rPr>
          <w:color w:val="36393C"/>
        </w:rPr>
        <w:t xml:space="preserve"> I usually get pretty "worked up." </w:t>
      </w:r>
      <w:r w:rsidRPr="00514FDB">
        <w:rPr>
          <w:color w:val="36393C"/>
        </w:rPr>
        <w:br/>
        <w:t>17.  I often wonder why people act the way they do. </w:t>
      </w:r>
      <w:r w:rsidRPr="00514FDB">
        <w:rPr>
          <w:color w:val="36393C"/>
        </w:rPr>
        <w:br/>
        <w:t>18.  When good things happen to me, it affects me strongly. </w:t>
      </w:r>
      <w:r w:rsidRPr="00514FDB">
        <w:rPr>
          <w:color w:val="36393C"/>
        </w:rPr>
        <w:br/>
        <w:t>19.  I feel worried when I think I have done poorly at something important. </w:t>
      </w:r>
      <w:r w:rsidRPr="00514FDB">
        <w:rPr>
          <w:color w:val="36393C"/>
        </w:rPr>
        <w:br/>
        <w:t>20.  I crave excitement and new sensations.</w:t>
      </w:r>
    </w:p>
    <w:p w14:paraId="6D46AE26" w14:textId="77777777" w:rsidR="00514FDB" w:rsidRPr="00514FDB" w:rsidRDefault="00514FDB" w:rsidP="00514FDB">
      <w:pPr>
        <w:pStyle w:val="NormalWeb"/>
        <w:shd w:val="clear" w:color="auto" w:fill="FFFFFF"/>
        <w:spacing w:before="0" w:beforeAutospacing="0" w:after="0" w:afterAutospacing="0"/>
        <w:rPr>
          <w:color w:val="36393C"/>
        </w:rPr>
      </w:pPr>
      <w:r w:rsidRPr="00514FDB">
        <w:rPr>
          <w:color w:val="36393C"/>
        </w:rPr>
        <w:t xml:space="preserve">21.  When I go after </w:t>
      </w:r>
      <w:proofErr w:type="gramStart"/>
      <w:r w:rsidRPr="00514FDB">
        <w:rPr>
          <w:color w:val="36393C"/>
        </w:rPr>
        <w:t>something</w:t>
      </w:r>
      <w:proofErr w:type="gramEnd"/>
      <w:r w:rsidRPr="00514FDB">
        <w:rPr>
          <w:color w:val="36393C"/>
        </w:rPr>
        <w:t xml:space="preserve"> I use a "no holds barred" approach. </w:t>
      </w:r>
      <w:r w:rsidRPr="00514FDB">
        <w:rPr>
          <w:color w:val="36393C"/>
        </w:rPr>
        <w:br/>
        <w:t>22.  I have very few fears compared to my friends. </w:t>
      </w:r>
      <w:r w:rsidRPr="00514FDB">
        <w:rPr>
          <w:color w:val="36393C"/>
        </w:rPr>
        <w:br/>
        <w:t>23.  It would excite me to win a contest. </w:t>
      </w:r>
      <w:r w:rsidRPr="00514FDB">
        <w:rPr>
          <w:color w:val="36393C"/>
        </w:rPr>
        <w:br/>
        <w:t>24.  I worry about making mistakes. </w:t>
      </w:r>
      <w:r w:rsidRPr="00514FDB">
        <w:rPr>
          <w:color w:val="36393C"/>
        </w:rPr>
        <w:br/>
        <w:t> </w:t>
      </w:r>
    </w:p>
    <w:p w14:paraId="4B93D460" w14:textId="77777777" w:rsidR="00514FDB" w:rsidRPr="00514FDB" w:rsidRDefault="00514FDB" w:rsidP="00514FDB">
      <w:pPr>
        <w:pStyle w:val="NormalWeb"/>
        <w:shd w:val="clear" w:color="auto" w:fill="FFFFFF"/>
        <w:spacing w:before="0" w:beforeAutospacing="0" w:after="0" w:afterAutospacing="0"/>
        <w:rPr>
          <w:color w:val="36393C"/>
        </w:rPr>
      </w:pPr>
      <w:r w:rsidRPr="00514FDB">
        <w:rPr>
          <w:color w:val="36393C"/>
        </w:rPr>
        <w:t>------------------------------------------------------------------------</w:t>
      </w:r>
    </w:p>
    <w:p w14:paraId="0147485C" w14:textId="77777777" w:rsidR="00514FDB" w:rsidRPr="00514FDB" w:rsidRDefault="00514FDB" w:rsidP="00514FDB">
      <w:pPr>
        <w:pStyle w:val="NormalWeb"/>
        <w:shd w:val="clear" w:color="auto" w:fill="FFFFFF"/>
        <w:spacing w:before="0" w:beforeAutospacing="0" w:after="0" w:afterAutospacing="0"/>
        <w:rPr>
          <w:color w:val="36393C"/>
        </w:rPr>
      </w:pPr>
      <w:r w:rsidRPr="00514FDB">
        <w:rPr>
          <w:color w:val="36393C"/>
        </w:rPr>
        <w:t>Items other than 2 and 22 are reverse-scored.</w:t>
      </w:r>
    </w:p>
    <w:p w14:paraId="26AFB0F7" w14:textId="77777777" w:rsidR="00514FDB" w:rsidRPr="00514FDB" w:rsidRDefault="00514FDB" w:rsidP="00514FDB">
      <w:pPr>
        <w:pStyle w:val="NormalWeb"/>
        <w:shd w:val="clear" w:color="auto" w:fill="FFFFFF"/>
        <w:spacing w:before="0" w:beforeAutospacing="0" w:after="0" w:afterAutospacing="0"/>
        <w:rPr>
          <w:color w:val="36393C"/>
        </w:rPr>
      </w:pPr>
      <w:r w:rsidRPr="00514FDB">
        <w:rPr>
          <w:color w:val="36393C"/>
        </w:rPr>
        <w:lastRenderedPageBreak/>
        <w:t>BAS Drive:  3, 9, 12, 21 </w:t>
      </w:r>
      <w:r w:rsidRPr="00514FDB">
        <w:rPr>
          <w:color w:val="36393C"/>
        </w:rPr>
        <w:br/>
        <w:t>BAS Fun Seeking:  5, 10, 15, 20 </w:t>
      </w:r>
      <w:r w:rsidRPr="00514FDB">
        <w:rPr>
          <w:color w:val="36393C"/>
        </w:rPr>
        <w:br/>
        <w:t>BAS Reward Responsiveness:  4, 7, 14, 18, 23</w:t>
      </w:r>
    </w:p>
    <w:p w14:paraId="3D24A868" w14:textId="77777777" w:rsidR="00514FDB" w:rsidRPr="00514FDB" w:rsidRDefault="00514FDB" w:rsidP="00514FDB">
      <w:pPr>
        <w:pStyle w:val="NormalWeb"/>
        <w:shd w:val="clear" w:color="auto" w:fill="FFFFFF"/>
        <w:spacing w:before="0" w:beforeAutospacing="0" w:after="0" w:afterAutospacing="0"/>
        <w:rPr>
          <w:color w:val="36393C"/>
        </w:rPr>
      </w:pPr>
      <w:r w:rsidRPr="00514FDB">
        <w:rPr>
          <w:color w:val="36393C"/>
        </w:rPr>
        <w:t>BIS:  2, 8, 13, 16, 19, 22, 24</w:t>
      </w:r>
    </w:p>
    <w:p w14:paraId="425D775C" w14:textId="77777777" w:rsidR="00514FDB" w:rsidRPr="00514FDB" w:rsidRDefault="00514FDB" w:rsidP="00514FDB">
      <w:pPr>
        <w:pStyle w:val="NormalWeb"/>
        <w:shd w:val="clear" w:color="auto" w:fill="FFFFFF"/>
        <w:rPr>
          <w:color w:val="36393C"/>
        </w:rPr>
      </w:pPr>
      <w:r w:rsidRPr="00514FDB">
        <w:rPr>
          <w:color w:val="36393C"/>
        </w:rPr>
        <w:t xml:space="preserve">Items 1, 6, 11, </w:t>
      </w:r>
      <w:proofErr w:type="gramStart"/>
      <w:r w:rsidRPr="00514FDB">
        <w:rPr>
          <w:color w:val="36393C"/>
        </w:rPr>
        <w:t>17,  are</w:t>
      </w:r>
      <w:proofErr w:type="gramEnd"/>
      <w:r w:rsidRPr="00514FDB">
        <w:rPr>
          <w:color w:val="36393C"/>
        </w:rPr>
        <w:t xml:space="preserve"> fillers. </w:t>
      </w:r>
    </w:p>
    <w:p w14:paraId="16B8D0DA" w14:textId="77777777" w:rsidR="00514FDB" w:rsidRPr="00514FDB" w:rsidRDefault="00514FDB" w:rsidP="00514FDB">
      <w:pPr>
        <w:pStyle w:val="NormalWeb"/>
        <w:shd w:val="clear" w:color="auto" w:fill="FFFFFF"/>
        <w:rPr>
          <w:color w:val="36393C"/>
        </w:rPr>
      </w:pPr>
      <w:r>
        <w:rPr>
          <w:color w:val="36393C"/>
          <w:shd w:val="clear" w:color="auto" w:fill="FFFFFF"/>
        </w:rPr>
        <w:t>It is not encouraged to combine the</w:t>
      </w:r>
      <w:r w:rsidRPr="00514FDB">
        <w:rPr>
          <w:color w:val="36393C"/>
          <w:shd w:val="clear" w:color="auto" w:fill="FFFFFF"/>
        </w:rPr>
        <w:t xml:space="preserve"> BAS scales, however, because they do turn out to focus on different aspects of incentive sensitivity. In particular, Fun Seeking is known to have elements of impulsiveness that are not contained in the other scales.</w:t>
      </w:r>
      <w:r>
        <w:rPr>
          <w:color w:val="36393C"/>
          <w:shd w:val="clear" w:color="auto" w:fill="FFFFFF"/>
        </w:rPr>
        <w:t xml:space="preserve"> [&lt;- per Carver’s website] </w:t>
      </w:r>
    </w:p>
    <w:p w14:paraId="4B30F929" w14:textId="77777777" w:rsidR="00366DA8" w:rsidRPr="008820E7" w:rsidRDefault="00366DA8" w:rsidP="00366DA8">
      <w:pPr>
        <w:pStyle w:val="ListParagraph"/>
      </w:pPr>
    </w:p>
    <w:p w14:paraId="30D37C0D" w14:textId="77777777" w:rsidR="00932E38" w:rsidRDefault="00932E38" w:rsidP="00366DA8">
      <w:pPr>
        <w:rPr>
          <w:rFonts w:eastAsiaTheme="majorEastAsia"/>
          <w:sz w:val="28"/>
          <w:szCs w:val="32"/>
        </w:rPr>
      </w:pPr>
      <w:r>
        <w:br w:type="page"/>
      </w:r>
    </w:p>
    <w:p w14:paraId="3C4AD69D" w14:textId="77777777" w:rsidR="00932E38" w:rsidRDefault="00932E38" w:rsidP="008820E7">
      <w:pPr>
        <w:pStyle w:val="Heading1"/>
        <w:jc w:val="center"/>
        <w:rPr>
          <w:rFonts w:cs="Times New Roman"/>
        </w:rPr>
      </w:pPr>
    </w:p>
    <w:p w14:paraId="1E182159" w14:textId="77777777" w:rsidR="00932E38" w:rsidRDefault="00932E38" w:rsidP="008820E7">
      <w:pPr>
        <w:pStyle w:val="Heading1"/>
        <w:jc w:val="center"/>
        <w:rPr>
          <w:rFonts w:cs="Times New Roman"/>
        </w:rPr>
      </w:pPr>
    </w:p>
    <w:p w14:paraId="1EC424C8" w14:textId="77777777" w:rsidR="00932E38" w:rsidRDefault="00932E38" w:rsidP="008820E7">
      <w:pPr>
        <w:pStyle w:val="Heading1"/>
        <w:jc w:val="center"/>
        <w:rPr>
          <w:rFonts w:cs="Times New Roman"/>
        </w:rPr>
      </w:pPr>
    </w:p>
    <w:p w14:paraId="65C3D124" w14:textId="77777777" w:rsidR="00932E38" w:rsidRDefault="00932E38" w:rsidP="008820E7">
      <w:pPr>
        <w:pStyle w:val="Heading1"/>
        <w:jc w:val="center"/>
        <w:rPr>
          <w:rFonts w:cs="Times New Roman"/>
        </w:rPr>
      </w:pPr>
    </w:p>
    <w:p w14:paraId="243B2CAB" w14:textId="77777777" w:rsidR="00932E38" w:rsidRDefault="00932E38" w:rsidP="008820E7">
      <w:pPr>
        <w:pStyle w:val="Heading1"/>
        <w:jc w:val="center"/>
        <w:rPr>
          <w:rFonts w:cs="Times New Roman"/>
        </w:rPr>
      </w:pPr>
    </w:p>
    <w:p w14:paraId="0D2D66C1" w14:textId="77777777" w:rsidR="00932E38" w:rsidRDefault="00932E38" w:rsidP="008820E7">
      <w:pPr>
        <w:pStyle w:val="Heading1"/>
        <w:jc w:val="center"/>
        <w:rPr>
          <w:rFonts w:cs="Times New Roman"/>
        </w:rPr>
      </w:pPr>
    </w:p>
    <w:p w14:paraId="21CBAA4B" w14:textId="77777777" w:rsidR="00932E38" w:rsidRDefault="00932E38" w:rsidP="008820E7">
      <w:pPr>
        <w:pStyle w:val="Heading1"/>
        <w:jc w:val="center"/>
        <w:rPr>
          <w:rFonts w:cs="Times New Roman"/>
        </w:rPr>
      </w:pPr>
    </w:p>
    <w:p w14:paraId="1D50D138" w14:textId="77777777" w:rsidR="00932E38" w:rsidRDefault="00932E38" w:rsidP="008820E7">
      <w:pPr>
        <w:pStyle w:val="Heading1"/>
        <w:jc w:val="center"/>
        <w:rPr>
          <w:rFonts w:cs="Times New Roman"/>
        </w:rPr>
      </w:pPr>
    </w:p>
    <w:p w14:paraId="4077203E" w14:textId="77777777" w:rsidR="00932E38" w:rsidRDefault="00932E38" w:rsidP="008820E7">
      <w:pPr>
        <w:pStyle w:val="Heading1"/>
        <w:jc w:val="center"/>
        <w:rPr>
          <w:rFonts w:cs="Times New Roman"/>
        </w:rPr>
      </w:pPr>
    </w:p>
    <w:p w14:paraId="351CCEA1" w14:textId="77777777" w:rsidR="007B6B67" w:rsidRPr="008820E7" w:rsidRDefault="00A71B88" w:rsidP="008820E7">
      <w:pPr>
        <w:pStyle w:val="Heading1"/>
        <w:jc w:val="center"/>
        <w:rPr>
          <w:rFonts w:cs="Times New Roman"/>
        </w:rPr>
      </w:pPr>
      <w:bookmarkStart w:id="822" w:name="_Toc11055533"/>
      <w:r w:rsidRPr="008820E7">
        <w:rPr>
          <w:rFonts w:cs="Times New Roman"/>
        </w:rPr>
        <w:t>COGNITIVE MEDIATORS</w:t>
      </w:r>
      <w:bookmarkEnd w:id="822"/>
    </w:p>
    <w:p w14:paraId="2D2FC3BE" w14:textId="77777777" w:rsidR="00932E38" w:rsidRDefault="00932E38">
      <w:pPr>
        <w:rPr>
          <w:rFonts w:eastAsia="Calibri"/>
          <w:b/>
          <w:szCs w:val="36"/>
        </w:rPr>
      </w:pPr>
      <w:r>
        <w:br w:type="page"/>
      </w:r>
    </w:p>
    <w:p w14:paraId="1C750DEB" w14:textId="77777777" w:rsidR="007B6B67" w:rsidRPr="00195C2C" w:rsidRDefault="007B6B67" w:rsidP="00932E38">
      <w:pPr>
        <w:pStyle w:val="Heading2"/>
        <w:spacing w:after="0"/>
        <w:jc w:val="center"/>
        <w:rPr>
          <w:rFonts w:cs="Times New Roman"/>
        </w:rPr>
      </w:pPr>
      <w:bookmarkStart w:id="823" w:name="_Toc11055534"/>
      <w:r w:rsidRPr="00195C2C">
        <w:rPr>
          <w:rFonts w:cs="Times New Roman"/>
        </w:rPr>
        <w:lastRenderedPageBreak/>
        <w:t xml:space="preserve">Relationship Attribution Measure- </w:t>
      </w:r>
      <w:r w:rsidR="00226805">
        <w:rPr>
          <w:rFonts w:cs="Times New Roman"/>
        </w:rPr>
        <w:t>4</w:t>
      </w:r>
      <w:r w:rsidRPr="00195C2C">
        <w:rPr>
          <w:rFonts w:cs="Times New Roman"/>
        </w:rPr>
        <w:t xml:space="preserve"> items</w:t>
      </w:r>
      <w:bookmarkEnd w:id="823"/>
    </w:p>
    <w:p w14:paraId="51A3A532" w14:textId="77777777" w:rsidR="007B6B67" w:rsidRPr="00195C2C" w:rsidRDefault="007B6B67" w:rsidP="008820E7">
      <w:pPr>
        <w:pStyle w:val="FootnoteText"/>
        <w:ind w:left="90"/>
        <w:contextualSpacing/>
        <w:rPr>
          <w:b/>
          <w:sz w:val="24"/>
          <w:szCs w:val="24"/>
        </w:rPr>
      </w:pPr>
      <w:r w:rsidRPr="00195C2C">
        <w:rPr>
          <w:b/>
          <w:sz w:val="24"/>
          <w:szCs w:val="24"/>
        </w:rPr>
        <w:t xml:space="preserve">Source: </w:t>
      </w:r>
    </w:p>
    <w:p w14:paraId="0E054B2E" w14:textId="77777777" w:rsidR="007B6B67" w:rsidRPr="00195C2C" w:rsidRDefault="007B6B67" w:rsidP="00195C2C">
      <w:pPr>
        <w:pStyle w:val="FootnoteText"/>
        <w:ind w:left="1440" w:hanging="720"/>
        <w:contextualSpacing/>
        <w:rPr>
          <w:sz w:val="24"/>
          <w:szCs w:val="24"/>
        </w:rPr>
      </w:pPr>
      <w:r w:rsidRPr="00195C2C">
        <w:rPr>
          <w:sz w:val="24"/>
          <w:szCs w:val="24"/>
        </w:rPr>
        <w:t xml:space="preserve">Fincham, F. D., &amp; Bradbury, T. N. (1992). Assessing attributions in marriage: The Relationship Attribution Measure. </w:t>
      </w:r>
      <w:r w:rsidRPr="00195C2C">
        <w:rPr>
          <w:i/>
          <w:iCs/>
          <w:sz w:val="24"/>
          <w:szCs w:val="24"/>
        </w:rPr>
        <w:t>Journal of Personality and Social Psychology</w:t>
      </w:r>
      <w:r w:rsidRPr="00195C2C">
        <w:rPr>
          <w:sz w:val="24"/>
          <w:szCs w:val="24"/>
        </w:rPr>
        <w:t xml:space="preserve">, </w:t>
      </w:r>
      <w:r w:rsidRPr="00195C2C">
        <w:rPr>
          <w:i/>
          <w:iCs/>
          <w:sz w:val="24"/>
          <w:szCs w:val="24"/>
        </w:rPr>
        <w:t>62</w:t>
      </w:r>
      <w:r w:rsidRPr="00195C2C">
        <w:rPr>
          <w:sz w:val="24"/>
          <w:szCs w:val="24"/>
        </w:rPr>
        <w:t>(3), 457–468.</w:t>
      </w:r>
    </w:p>
    <w:p w14:paraId="7C21D948" w14:textId="77777777" w:rsidR="007B6B67" w:rsidRPr="00195C2C" w:rsidRDefault="007B6B67" w:rsidP="008820E7">
      <w:pPr>
        <w:pStyle w:val="FootnoteText"/>
        <w:ind w:left="90"/>
        <w:contextualSpacing/>
        <w:rPr>
          <w:b/>
          <w:sz w:val="24"/>
          <w:szCs w:val="24"/>
        </w:rPr>
      </w:pPr>
    </w:p>
    <w:p w14:paraId="39999A7D" w14:textId="77777777" w:rsidR="007B6B67" w:rsidRPr="00195C2C" w:rsidRDefault="007B6B67" w:rsidP="008820E7">
      <w:r w:rsidRPr="00195C2C">
        <w:rPr>
          <w:b/>
        </w:rPr>
        <w:t>Instructions:</w:t>
      </w:r>
      <w:r w:rsidRPr="00195C2C">
        <w:t xml:space="preserve"> This questionnaire describes several things that your</w:t>
      </w:r>
      <w:r w:rsidR="00195C2C" w:rsidRPr="00195C2C">
        <w:t xml:space="preserve"> partner</w:t>
      </w:r>
      <w:r w:rsidRPr="00195C2C">
        <w:t xml:space="preserve"> might do. Imagine your </w:t>
      </w:r>
      <w:r w:rsidR="00195C2C" w:rsidRPr="00195C2C">
        <w:t>partner</w:t>
      </w:r>
      <w:r w:rsidRPr="00195C2C">
        <w:t xml:space="preserve"> performing each behavior and then read the statements that follow it. Please </w:t>
      </w:r>
      <w:r w:rsidR="00195C2C">
        <w:t>indicate</w:t>
      </w:r>
      <w:r w:rsidRPr="00195C2C">
        <w:t xml:space="preserve"> the number that indicates how much you agree or disagree with each statement, using the rating scale below:</w:t>
      </w:r>
    </w:p>
    <w:p w14:paraId="54C886A6" w14:textId="77777777" w:rsidR="007B6B67" w:rsidRPr="00195C2C" w:rsidRDefault="007B6B67" w:rsidP="008820E7"/>
    <w:p w14:paraId="2BE274F5" w14:textId="77777777" w:rsidR="007B6B67" w:rsidRPr="00195C2C" w:rsidRDefault="007B6B67" w:rsidP="008820E7">
      <w:pPr>
        <w:pStyle w:val="ListParagraph"/>
        <w:numPr>
          <w:ilvl w:val="0"/>
          <w:numId w:val="20"/>
        </w:numPr>
      </w:pPr>
      <w:r w:rsidRPr="00195C2C">
        <w:t>Disagree strongly</w:t>
      </w:r>
    </w:p>
    <w:p w14:paraId="29ADAF00" w14:textId="77777777" w:rsidR="007B6B67" w:rsidRPr="00195C2C" w:rsidRDefault="007B6B67" w:rsidP="008820E7">
      <w:pPr>
        <w:pStyle w:val="ListParagraph"/>
        <w:numPr>
          <w:ilvl w:val="0"/>
          <w:numId w:val="20"/>
        </w:numPr>
      </w:pPr>
      <w:r w:rsidRPr="00195C2C">
        <w:t>Disagree</w:t>
      </w:r>
    </w:p>
    <w:p w14:paraId="071F5E3B" w14:textId="77777777" w:rsidR="007B6B67" w:rsidRPr="00195C2C" w:rsidRDefault="007B6B67" w:rsidP="008820E7">
      <w:pPr>
        <w:pStyle w:val="ListParagraph"/>
        <w:numPr>
          <w:ilvl w:val="0"/>
          <w:numId w:val="20"/>
        </w:numPr>
      </w:pPr>
      <w:r w:rsidRPr="00195C2C">
        <w:t>Disagree somewhat</w:t>
      </w:r>
    </w:p>
    <w:p w14:paraId="596EBEFF" w14:textId="77777777" w:rsidR="007B6B67" w:rsidRPr="00195C2C" w:rsidRDefault="007B6B67" w:rsidP="008820E7">
      <w:pPr>
        <w:pStyle w:val="ListParagraph"/>
        <w:numPr>
          <w:ilvl w:val="0"/>
          <w:numId w:val="20"/>
        </w:numPr>
      </w:pPr>
      <w:r w:rsidRPr="00195C2C">
        <w:t>Agree somewhat</w:t>
      </w:r>
    </w:p>
    <w:p w14:paraId="08A21402" w14:textId="77777777" w:rsidR="007B6B67" w:rsidRPr="00195C2C" w:rsidRDefault="007B6B67" w:rsidP="008820E7">
      <w:pPr>
        <w:pStyle w:val="ListParagraph"/>
        <w:numPr>
          <w:ilvl w:val="0"/>
          <w:numId w:val="20"/>
        </w:numPr>
      </w:pPr>
      <w:r w:rsidRPr="00195C2C">
        <w:t>Agree</w:t>
      </w:r>
    </w:p>
    <w:p w14:paraId="4CE63C42" w14:textId="77777777" w:rsidR="007B6B67" w:rsidRPr="00195C2C" w:rsidRDefault="007B6B67" w:rsidP="008820E7">
      <w:pPr>
        <w:pStyle w:val="ListParagraph"/>
        <w:numPr>
          <w:ilvl w:val="0"/>
          <w:numId w:val="20"/>
        </w:numPr>
      </w:pPr>
      <w:r w:rsidRPr="00195C2C">
        <w:t>Agree strongly</w:t>
      </w:r>
    </w:p>
    <w:p w14:paraId="37A29E46" w14:textId="77777777" w:rsidR="007B6B67" w:rsidRPr="00195C2C" w:rsidRDefault="007B6B67" w:rsidP="008820E7">
      <w:pPr>
        <w:ind w:left="360"/>
      </w:pPr>
    </w:p>
    <w:p w14:paraId="749EA54A" w14:textId="77777777" w:rsidR="007B6B67" w:rsidRPr="00195C2C" w:rsidRDefault="007B6B67" w:rsidP="009F33FE">
      <w:pPr>
        <w:pStyle w:val="ListParagraph"/>
        <w:numPr>
          <w:ilvl w:val="0"/>
          <w:numId w:val="59"/>
        </w:numPr>
      </w:pPr>
      <w:r w:rsidRPr="00195C2C">
        <w:t xml:space="preserve">Your </w:t>
      </w:r>
      <w:r w:rsidR="00195C2C" w:rsidRPr="00195C2C">
        <w:t>partner</w:t>
      </w:r>
      <w:r w:rsidRPr="00195C2C">
        <w:t xml:space="preserve"> </w:t>
      </w:r>
      <w:r w:rsidR="00195C2C" w:rsidRPr="00195C2C">
        <w:t>c</w:t>
      </w:r>
      <w:r w:rsidRPr="00195C2C">
        <w:t xml:space="preserve">riticizes </w:t>
      </w:r>
      <w:r w:rsidR="00195C2C" w:rsidRPr="00195C2C">
        <w:t>s</w:t>
      </w:r>
      <w:r w:rsidRPr="00195C2C">
        <w:t xml:space="preserve">omething </w:t>
      </w:r>
      <w:r w:rsidR="00195C2C" w:rsidRPr="00195C2C">
        <w:t>y</w:t>
      </w:r>
      <w:r w:rsidRPr="00195C2C">
        <w:t xml:space="preserve">ou </w:t>
      </w:r>
      <w:r w:rsidR="00195C2C" w:rsidRPr="00195C2C">
        <w:t>s</w:t>
      </w:r>
      <w:r w:rsidRPr="00195C2C">
        <w:t>ay</w:t>
      </w:r>
      <w:r w:rsidR="00195C2C" w:rsidRPr="00195C2C">
        <w:t xml:space="preserve">. </w:t>
      </w:r>
    </w:p>
    <w:p w14:paraId="0537FB20" w14:textId="77777777" w:rsidR="00195C2C" w:rsidRPr="00195C2C" w:rsidRDefault="00195C2C" w:rsidP="009F33FE">
      <w:pPr>
        <w:pStyle w:val="ListParagraph"/>
        <w:numPr>
          <w:ilvl w:val="1"/>
          <w:numId w:val="59"/>
        </w:numPr>
      </w:pPr>
      <w:r w:rsidRPr="00195C2C">
        <w:t xml:space="preserve">My partner's behavior was due to something about them (e.g., the type of person they are, the mood they were in) </w:t>
      </w:r>
    </w:p>
    <w:p w14:paraId="4FA9BC30" w14:textId="77777777" w:rsidR="00195C2C" w:rsidRPr="00195C2C" w:rsidRDefault="00195C2C" w:rsidP="009F33FE">
      <w:pPr>
        <w:pStyle w:val="ListParagraph"/>
        <w:numPr>
          <w:ilvl w:val="1"/>
          <w:numId w:val="59"/>
        </w:numPr>
      </w:pPr>
      <w:r w:rsidRPr="00195C2C">
        <w:t xml:space="preserve">The reason my partner criticized me is not likely to change </w:t>
      </w:r>
    </w:p>
    <w:p w14:paraId="3DA554CE" w14:textId="77777777" w:rsidR="00195C2C" w:rsidRPr="00195C2C" w:rsidRDefault="00195C2C" w:rsidP="009F33FE">
      <w:pPr>
        <w:pStyle w:val="ListParagraph"/>
        <w:numPr>
          <w:ilvl w:val="1"/>
          <w:numId w:val="59"/>
        </w:numPr>
      </w:pPr>
      <w:r w:rsidRPr="00195C2C">
        <w:t xml:space="preserve">The reason my partner criticized me is something that affects other areas of our relationship </w:t>
      </w:r>
    </w:p>
    <w:p w14:paraId="0AB334BC" w14:textId="77777777" w:rsidR="00195C2C" w:rsidRPr="00195C2C" w:rsidRDefault="00195C2C" w:rsidP="009F33FE">
      <w:pPr>
        <w:pStyle w:val="ListParagraph"/>
        <w:numPr>
          <w:ilvl w:val="1"/>
          <w:numId w:val="59"/>
        </w:numPr>
      </w:pPr>
      <w:r w:rsidRPr="00195C2C">
        <w:t>My partner criticized me on purpose rather than unintentionally</w:t>
      </w:r>
    </w:p>
    <w:p w14:paraId="17FAD83B" w14:textId="77777777" w:rsidR="00195C2C" w:rsidRPr="00195C2C" w:rsidRDefault="00195C2C" w:rsidP="009F33FE">
      <w:pPr>
        <w:pStyle w:val="ListParagraph"/>
        <w:numPr>
          <w:ilvl w:val="1"/>
          <w:numId w:val="59"/>
        </w:numPr>
      </w:pPr>
      <w:r w:rsidRPr="00195C2C">
        <w:t xml:space="preserve">My partner's behavior was motivated by selfish rather than unselfish concerns </w:t>
      </w:r>
    </w:p>
    <w:p w14:paraId="0D46114D" w14:textId="77777777" w:rsidR="00195C2C" w:rsidRPr="00195C2C" w:rsidRDefault="00195C2C" w:rsidP="009F33FE">
      <w:pPr>
        <w:pStyle w:val="ListParagraph"/>
        <w:numPr>
          <w:ilvl w:val="1"/>
          <w:numId w:val="59"/>
        </w:numPr>
      </w:pPr>
      <w:r w:rsidRPr="00195C2C">
        <w:t>My partner deserves to be blamed for criticizing me</w:t>
      </w:r>
    </w:p>
    <w:p w14:paraId="54125D7C" w14:textId="77777777" w:rsidR="00195C2C" w:rsidRPr="00195C2C" w:rsidRDefault="00195C2C" w:rsidP="009F33FE">
      <w:pPr>
        <w:pStyle w:val="ListParagraph"/>
        <w:numPr>
          <w:ilvl w:val="0"/>
          <w:numId w:val="59"/>
        </w:numPr>
      </w:pPr>
      <w:r w:rsidRPr="00195C2C">
        <w:t xml:space="preserve">Your partner begins to spend less time with you. </w:t>
      </w:r>
    </w:p>
    <w:p w14:paraId="5F9945D2" w14:textId="77777777" w:rsidR="00195C2C" w:rsidRPr="00195C2C" w:rsidRDefault="00195C2C" w:rsidP="009F33FE">
      <w:pPr>
        <w:pStyle w:val="ListParagraph"/>
        <w:numPr>
          <w:ilvl w:val="1"/>
          <w:numId w:val="59"/>
        </w:numPr>
      </w:pPr>
      <w:r w:rsidRPr="00195C2C">
        <w:t xml:space="preserve">My partner's behavior was due to something about them (e.g., the type of person they are, the mood they were in) </w:t>
      </w:r>
    </w:p>
    <w:p w14:paraId="16187916" w14:textId="77777777" w:rsidR="00195C2C" w:rsidRPr="00195C2C" w:rsidRDefault="00195C2C" w:rsidP="009F33FE">
      <w:pPr>
        <w:pStyle w:val="ListParagraph"/>
        <w:numPr>
          <w:ilvl w:val="1"/>
          <w:numId w:val="59"/>
        </w:numPr>
      </w:pPr>
      <w:r w:rsidRPr="00195C2C">
        <w:t xml:space="preserve">The reason my partner criticized me is not likely to change </w:t>
      </w:r>
    </w:p>
    <w:p w14:paraId="43E9F4C5" w14:textId="77777777" w:rsidR="00195C2C" w:rsidRPr="00195C2C" w:rsidRDefault="00195C2C" w:rsidP="009F33FE">
      <w:pPr>
        <w:pStyle w:val="ListParagraph"/>
        <w:numPr>
          <w:ilvl w:val="1"/>
          <w:numId w:val="59"/>
        </w:numPr>
      </w:pPr>
      <w:r w:rsidRPr="00195C2C">
        <w:t xml:space="preserve">The reason my partner criticized me is something that affects other areas of our relationship </w:t>
      </w:r>
    </w:p>
    <w:p w14:paraId="015FF0C1" w14:textId="77777777" w:rsidR="00195C2C" w:rsidRPr="00195C2C" w:rsidRDefault="00195C2C" w:rsidP="009F33FE">
      <w:pPr>
        <w:pStyle w:val="ListParagraph"/>
        <w:numPr>
          <w:ilvl w:val="1"/>
          <w:numId w:val="59"/>
        </w:numPr>
      </w:pPr>
      <w:r w:rsidRPr="00195C2C">
        <w:t>My partner criticized me on purpose rather than unintentionally</w:t>
      </w:r>
    </w:p>
    <w:p w14:paraId="58A3BEA7" w14:textId="77777777" w:rsidR="00195C2C" w:rsidRPr="00195C2C" w:rsidRDefault="00195C2C" w:rsidP="009F33FE">
      <w:pPr>
        <w:pStyle w:val="ListParagraph"/>
        <w:numPr>
          <w:ilvl w:val="1"/>
          <w:numId w:val="59"/>
        </w:numPr>
      </w:pPr>
      <w:r w:rsidRPr="00195C2C">
        <w:t xml:space="preserve">My partner's behavior was motivated by selfish rather than unselfish concerns </w:t>
      </w:r>
    </w:p>
    <w:p w14:paraId="1CD602C2" w14:textId="77777777" w:rsidR="00195C2C" w:rsidRPr="00195C2C" w:rsidRDefault="00195C2C" w:rsidP="009F33FE">
      <w:pPr>
        <w:pStyle w:val="ListParagraph"/>
        <w:numPr>
          <w:ilvl w:val="1"/>
          <w:numId w:val="59"/>
        </w:numPr>
      </w:pPr>
      <w:r w:rsidRPr="00195C2C">
        <w:t>My partner deserves to be blamed for criticizing me</w:t>
      </w:r>
    </w:p>
    <w:p w14:paraId="5934959B" w14:textId="77777777" w:rsidR="00195C2C" w:rsidRPr="00195C2C" w:rsidRDefault="00195C2C" w:rsidP="009F33FE">
      <w:pPr>
        <w:pStyle w:val="ListParagraph"/>
        <w:numPr>
          <w:ilvl w:val="0"/>
          <w:numId w:val="59"/>
        </w:numPr>
      </w:pPr>
      <w:r w:rsidRPr="00195C2C">
        <w:t xml:space="preserve">Your partner does not pay attention to what you are saying. </w:t>
      </w:r>
    </w:p>
    <w:p w14:paraId="515C3FF0" w14:textId="77777777" w:rsidR="00195C2C" w:rsidRPr="00195C2C" w:rsidRDefault="00195C2C" w:rsidP="009F33FE">
      <w:pPr>
        <w:pStyle w:val="ListParagraph"/>
        <w:numPr>
          <w:ilvl w:val="1"/>
          <w:numId w:val="59"/>
        </w:numPr>
      </w:pPr>
      <w:r w:rsidRPr="00195C2C">
        <w:t xml:space="preserve">My partner's behavior was due to something about them (e.g., the type of person they are, the mood they were in) </w:t>
      </w:r>
    </w:p>
    <w:p w14:paraId="5B0DB1DA" w14:textId="77777777" w:rsidR="00195C2C" w:rsidRPr="00195C2C" w:rsidRDefault="00195C2C" w:rsidP="009F33FE">
      <w:pPr>
        <w:pStyle w:val="ListParagraph"/>
        <w:numPr>
          <w:ilvl w:val="1"/>
          <w:numId w:val="59"/>
        </w:numPr>
      </w:pPr>
      <w:r w:rsidRPr="00195C2C">
        <w:t xml:space="preserve">The reason my partner criticized me is not likely to change </w:t>
      </w:r>
    </w:p>
    <w:p w14:paraId="376CE5F7" w14:textId="77777777" w:rsidR="00195C2C" w:rsidRPr="00195C2C" w:rsidRDefault="00195C2C" w:rsidP="009F33FE">
      <w:pPr>
        <w:pStyle w:val="ListParagraph"/>
        <w:numPr>
          <w:ilvl w:val="1"/>
          <w:numId w:val="59"/>
        </w:numPr>
      </w:pPr>
      <w:r w:rsidRPr="00195C2C">
        <w:t xml:space="preserve">The reason my partner criticized me is something that affects other areas of our relationship </w:t>
      </w:r>
    </w:p>
    <w:p w14:paraId="67BF128A" w14:textId="77777777" w:rsidR="00195C2C" w:rsidRPr="00195C2C" w:rsidRDefault="00195C2C" w:rsidP="009F33FE">
      <w:pPr>
        <w:pStyle w:val="ListParagraph"/>
        <w:numPr>
          <w:ilvl w:val="1"/>
          <w:numId w:val="59"/>
        </w:numPr>
      </w:pPr>
      <w:r w:rsidRPr="00195C2C">
        <w:t>My partner criticized me on purpose rather than unintentionally</w:t>
      </w:r>
    </w:p>
    <w:p w14:paraId="283721DC" w14:textId="77777777" w:rsidR="00195C2C" w:rsidRPr="00195C2C" w:rsidRDefault="00195C2C" w:rsidP="009F33FE">
      <w:pPr>
        <w:pStyle w:val="ListParagraph"/>
        <w:numPr>
          <w:ilvl w:val="1"/>
          <w:numId w:val="59"/>
        </w:numPr>
      </w:pPr>
      <w:r w:rsidRPr="00195C2C">
        <w:t xml:space="preserve">My partner's behavior was motivated by selfish rather than unselfish concerns </w:t>
      </w:r>
    </w:p>
    <w:p w14:paraId="661AB3B6" w14:textId="77777777" w:rsidR="00195C2C" w:rsidRPr="00195C2C" w:rsidRDefault="00195C2C" w:rsidP="009F33FE">
      <w:pPr>
        <w:pStyle w:val="ListParagraph"/>
        <w:numPr>
          <w:ilvl w:val="1"/>
          <w:numId w:val="59"/>
        </w:numPr>
      </w:pPr>
      <w:r w:rsidRPr="00195C2C">
        <w:t>My partner deserves to be blamed for criticizing me</w:t>
      </w:r>
    </w:p>
    <w:p w14:paraId="296D2F33" w14:textId="77777777" w:rsidR="00195C2C" w:rsidRPr="00195C2C" w:rsidRDefault="00195C2C" w:rsidP="009F33FE">
      <w:pPr>
        <w:pStyle w:val="ListParagraph"/>
        <w:numPr>
          <w:ilvl w:val="0"/>
          <w:numId w:val="59"/>
        </w:numPr>
      </w:pPr>
      <w:r w:rsidRPr="00195C2C">
        <w:t>Your partner is cool and distant</w:t>
      </w:r>
    </w:p>
    <w:p w14:paraId="5CB88873" w14:textId="77777777" w:rsidR="00195C2C" w:rsidRPr="00195C2C" w:rsidRDefault="00195C2C" w:rsidP="009F33FE">
      <w:pPr>
        <w:pStyle w:val="ListParagraph"/>
        <w:numPr>
          <w:ilvl w:val="1"/>
          <w:numId w:val="59"/>
        </w:numPr>
      </w:pPr>
      <w:r w:rsidRPr="00195C2C">
        <w:lastRenderedPageBreak/>
        <w:t xml:space="preserve">My partner's behavior was due to something about them (e.g., the type of person they are, the mood they were in) </w:t>
      </w:r>
    </w:p>
    <w:p w14:paraId="2E578436" w14:textId="77777777" w:rsidR="00195C2C" w:rsidRPr="00195C2C" w:rsidRDefault="00195C2C" w:rsidP="009F33FE">
      <w:pPr>
        <w:pStyle w:val="ListParagraph"/>
        <w:numPr>
          <w:ilvl w:val="1"/>
          <w:numId w:val="59"/>
        </w:numPr>
      </w:pPr>
      <w:r w:rsidRPr="00195C2C">
        <w:t xml:space="preserve">The reason my partner criticized me is not likely to change </w:t>
      </w:r>
    </w:p>
    <w:p w14:paraId="6E77DCB0" w14:textId="77777777" w:rsidR="00195C2C" w:rsidRPr="00195C2C" w:rsidRDefault="00195C2C" w:rsidP="009F33FE">
      <w:pPr>
        <w:pStyle w:val="ListParagraph"/>
        <w:numPr>
          <w:ilvl w:val="1"/>
          <w:numId w:val="59"/>
        </w:numPr>
      </w:pPr>
      <w:r w:rsidRPr="00195C2C">
        <w:t xml:space="preserve">The reason my partner criticized me is something that affects other areas of our relationship </w:t>
      </w:r>
    </w:p>
    <w:p w14:paraId="075A3A50" w14:textId="77777777" w:rsidR="00195C2C" w:rsidRPr="00195C2C" w:rsidRDefault="00195C2C" w:rsidP="009F33FE">
      <w:pPr>
        <w:pStyle w:val="ListParagraph"/>
        <w:numPr>
          <w:ilvl w:val="1"/>
          <w:numId w:val="59"/>
        </w:numPr>
      </w:pPr>
      <w:r w:rsidRPr="00195C2C">
        <w:t>My partner criticized me on purpose rather than unintentionally</w:t>
      </w:r>
    </w:p>
    <w:p w14:paraId="2B7BB19B" w14:textId="77777777" w:rsidR="00195C2C" w:rsidRPr="00195C2C" w:rsidRDefault="00195C2C" w:rsidP="009F33FE">
      <w:pPr>
        <w:pStyle w:val="ListParagraph"/>
        <w:numPr>
          <w:ilvl w:val="1"/>
          <w:numId w:val="59"/>
        </w:numPr>
      </w:pPr>
      <w:r w:rsidRPr="00195C2C">
        <w:t xml:space="preserve">My partner's behavior was motivated by selfish rather than unselfish concerns </w:t>
      </w:r>
    </w:p>
    <w:p w14:paraId="43595708" w14:textId="77777777" w:rsidR="00195C2C" w:rsidRPr="00195C2C" w:rsidRDefault="00195C2C" w:rsidP="009F33FE">
      <w:pPr>
        <w:pStyle w:val="ListParagraph"/>
        <w:numPr>
          <w:ilvl w:val="1"/>
          <w:numId w:val="59"/>
        </w:numPr>
      </w:pPr>
      <w:r w:rsidRPr="00195C2C">
        <w:t>My partner deserves to be blamed for criticizing me</w:t>
      </w:r>
    </w:p>
    <w:p w14:paraId="556CB1EF" w14:textId="77777777" w:rsidR="00195C2C" w:rsidRPr="00195C2C" w:rsidRDefault="00195C2C" w:rsidP="00195C2C"/>
    <w:p w14:paraId="45F30A78" w14:textId="77777777" w:rsidR="00195C2C" w:rsidRPr="00195C2C" w:rsidRDefault="00195C2C" w:rsidP="00195C2C">
      <w:r w:rsidRPr="00195C2C">
        <w:t xml:space="preserve">Note: items slightly modified to be gender-neutral </w:t>
      </w:r>
    </w:p>
    <w:p w14:paraId="17E585F9" w14:textId="77777777" w:rsidR="00195C2C" w:rsidRDefault="00195C2C" w:rsidP="008820E7">
      <w:pPr>
        <w:rPr>
          <w:highlight w:val="yellow"/>
        </w:rPr>
      </w:pPr>
    </w:p>
    <w:p w14:paraId="5B5155E8" w14:textId="77777777" w:rsidR="007B6B67" w:rsidRPr="008820E7" w:rsidRDefault="007B6B67" w:rsidP="008820E7">
      <w:pPr>
        <w:ind w:left="360"/>
      </w:pPr>
    </w:p>
    <w:p w14:paraId="5A5984D0" w14:textId="77777777" w:rsidR="00366DA8" w:rsidRDefault="00366DA8">
      <w:pPr>
        <w:rPr>
          <w:rFonts w:eastAsia="Calibri"/>
          <w:b/>
          <w:szCs w:val="36"/>
        </w:rPr>
      </w:pPr>
      <w:r>
        <w:br w:type="page"/>
      </w:r>
    </w:p>
    <w:p w14:paraId="3749101B" w14:textId="77777777" w:rsidR="006B46A4" w:rsidRPr="008820E7" w:rsidRDefault="00EC6A42" w:rsidP="008820E7">
      <w:pPr>
        <w:pStyle w:val="Heading2"/>
        <w:spacing w:after="0"/>
        <w:jc w:val="center"/>
        <w:rPr>
          <w:rFonts w:cs="Times New Roman"/>
        </w:rPr>
      </w:pPr>
      <w:bookmarkStart w:id="824" w:name="_Toc11055535"/>
      <w:r w:rsidRPr="008820E7">
        <w:rPr>
          <w:rFonts w:cs="Times New Roman"/>
        </w:rPr>
        <w:lastRenderedPageBreak/>
        <w:t>Interpersonal Reactivity Index for Couples – 13 items</w:t>
      </w:r>
      <w:bookmarkEnd w:id="824"/>
    </w:p>
    <w:p w14:paraId="08FBAEE8" w14:textId="77777777" w:rsidR="00EC6A42" w:rsidRPr="008820E7" w:rsidRDefault="00EC6A42" w:rsidP="008820E7">
      <w:pPr>
        <w:pStyle w:val="ListParagraph"/>
        <w:rPr>
          <w:b/>
          <w:color w:val="000000" w:themeColor="text1"/>
        </w:rPr>
      </w:pPr>
    </w:p>
    <w:p w14:paraId="3A71BE9E" w14:textId="77777777" w:rsidR="00EC6A42" w:rsidRPr="008820E7" w:rsidRDefault="00EC6A42" w:rsidP="00B513B9">
      <w:pPr>
        <w:pStyle w:val="ListParagraph"/>
        <w:ind w:left="0"/>
        <w:rPr>
          <w:b/>
          <w:color w:val="000000" w:themeColor="text1"/>
        </w:rPr>
      </w:pPr>
      <w:r w:rsidRPr="008820E7">
        <w:rPr>
          <w:b/>
          <w:color w:val="000000" w:themeColor="text1"/>
        </w:rPr>
        <w:t xml:space="preserve">Source: </w:t>
      </w:r>
    </w:p>
    <w:p w14:paraId="38AA800D" w14:textId="77777777" w:rsidR="00EC6A42" w:rsidRPr="008820E7" w:rsidRDefault="00EC6A42" w:rsidP="00B513B9">
      <w:pPr>
        <w:pStyle w:val="ListParagraph"/>
        <w:ind w:left="0"/>
      </w:pPr>
      <w:r w:rsidRPr="008820E7">
        <w:rPr>
          <w:b/>
          <w:color w:val="000000" w:themeColor="text1"/>
        </w:rPr>
        <w:tab/>
      </w:r>
      <w:proofErr w:type="spellStart"/>
      <w:r w:rsidRPr="008820E7">
        <w:t>Péloquin</w:t>
      </w:r>
      <w:proofErr w:type="spellEnd"/>
      <w:r w:rsidRPr="008820E7">
        <w:t xml:space="preserve">, K., &amp; Lafontaine, M.-F. (2010). Measuring empathy in couples: </w:t>
      </w:r>
    </w:p>
    <w:p w14:paraId="7FFF4597" w14:textId="77777777" w:rsidR="00EC6A42" w:rsidRPr="008820E7" w:rsidRDefault="00EC6A42" w:rsidP="00B513B9">
      <w:pPr>
        <w:pStyle w:val="ListParagraph"/>
        <w:ind w:left="1440"/>
      </w:pPr>
      <w:r w:rsidRPr="008820E7">
        <w:t xml:space="preserve">Validity and reliability of the Interpersonal Reactivity Index for Couples. </w:t>
      </w:r>
      <w:r w:rsidRPr="008820E7">
        <w:rPr>
          <w:i/>
          <w:iCs/>
        </w:rPr>
        <w:t>Journal of Personality Assessment</w:t>
      </w:r>
      <w:r w:rsidRPr="008820E7">
        <w:t xml:space="preserve">, </w:t>
      </w:r>
      <w:r w:rsidRPr="008820E7">
        <w:rPr>
          <w:i/>
          <w:iCs/>
        </w:rPr>
        <w:t>92</w:t>
      </w:r>
      <w:r w:rsidRPr="008820E7">
        <w:t>(2), 146–157.</w:t>
      </w:r>
    </w:p>
    <w:p w14:paraId="7F1DAE02" w14:textId="77777777" w:rsidR="00EC6A42" w:rsidRPr="008820E7" w:rsidRDefault="00EC6A42" w:rsidP="008820E7">
      <w:pPr>
        <w:rPr>
          <w:b/>
          <w:color w:val="000000" w:themeColor="text1"/>
        </w:rPr>
      </w:pPr>
    </w:p>
    <w:p w14:paraId="30A9822E" w14:textId="77777777" w:rsidR="00EC6A42" w:rsidRPr="008820E7" w:rsidRDefault="00EC6A42" w:rsidP="008820E7">
      <w:r w:rsidRPr="008820E7">
        <w:rPr>
          <w:b/>
        </w:rPr>
        <w:t xml:space="preserve">Instructions: </w:t>
      </w:r>
      <w:r w:rsidRPr="008820E7">
        <w:t>The following statements inquire about your thoughts and feelings in a variety of situations occurring in your relationship with your partner. For each item, indicate how well it describes you by circling the appropriate number.</w:t>
      </w:r>
    </w:p>
    <w:p w14:paraId="71F3F780" w14:textId="77777777" w:rsidR="00EC6A42" w:rsidRPr="008820E7" w:rsidRDefault="00EC6A42" w:rsidP="008820E7">
      <w:pPr>
        <w:rPr>
          <w:b/>
        </w:rPr>
      </w:pPr>
    </w:p>
    <w:p w14:paraId="376ACCB5" w14:textId="77777777" w:rsidR="00EC6A42" w:rsidRPr="00B513B9" w:rsidRDefault="00EC6A42" w:rsidP="008820E7">
      <w:pPr>
        <w:rPr>
          <w:b/>
        </w:rPr>
      </w:pPr>
      <w:r w:rsidRPr="00B513B9">
        <w:rPr>
          <w:b/>
        </w:rPr>
        <w:t xml:space="preserve">Empathic Concern scale: </w:t>
      </w:r>
    </w:p>
    <w:p w14:paraId="173C021D" w14:textId="77777777" w:rsidR="00EC6A42" w:rsidRPr="008820E7" w:rsidRDefault="00EC6A42" w:rsidP="008820E7"/>
    <w:p w14:paraId="7429DB83" w14:textId="77777777" w:rsidR="00EC6A42" w:rsidRPr="008820E7" w:rsidRDefault="00EC6A42" w:rsidP="008820E7">
      <w:r w:rsidRPr="008820E7">
        <w:t xml:space="preserve">1. I often have tender, concerned feelings for my partner when </w:t>
      </w:r>
      <w:r w:rsidR="00E737C7">
        <w:t>they are</w:t>
      </w:r>
      <w:r w:rsidRPr="008820E7">
        <w:t xml:space="preserve"> less fortunate than me. </w:t>
      </w:r>
    </w:p>
    <w:p w14:paraId="04D72DA6" w14:textId="77777777" w:rsidR="00EC6A42" w:rsidRPr="008820E7" w:rsidRDefault="00EC6A42" w:rsidP="008820E7">
      <w:r w:rsidRPr="008820E7">
        <w:t xml:space="preserve">2. Sometimes I don’t feel very sorry for my partner when </w:t>
      </w:r>
      <w:r w:rsidR="00E737C7">
        <w:t xml:space="preserve">they are </w:t>
      </w:r>
      <w:r w:rsidRPr="008820E7">
        <w:t>having problems.</w:t>
      </w:r>
    </w:p>
    <w:p w14:paraId="4DFEF2ED" w14:textId="77777777" w:rsidR="00EC6A42" w:rsidRPr="008820E7" w:rsidRDefault="00EC6A42" w:rsidP="008820E7">
      <w:r w:rsidRPr="008820E7">
        <w:t xml:space="preserve">4. When I see my partner being taken advantage of, I feel kind of protective towards </w:t>
      </w:r>
      <w:r w:rsidR="00E737C7">
        <w:t>them</w:t>
      </w:r>
      <w:r w:rsidRPr="008820E7">
        <w:t>.</w:t>
      </w:r>
    </w:p>
    <w:p w14:paraId="48BA3BB9" w14:textId="77777777" w:rsidR="00EC6A42" w:rsidRPr="008820E7" w:rsidRDefault="00EC6A42" w:rsidP="008820E7">
      <w:r w:rsidRPr="008820E7">
        <w:t xml:space="preserve">6. My partner’s misfortunes do not usually disturb me a great deal. </w:t>
      </w:r>
    </w:p>
    <w:p w14:paraId="2B9208F1" w14:textId="77777777" w:rsidR="00EC6A42" w:rsidRPr="008820E7" w:rsidRDefault="00EC6A42" w:rsidP="008820E7">
      <w:r w:rsidRPr="008820E7">
        <w:t xml:space="preserve">8. When I see my partner being treated unfairly, I sometimes don’t feel very much pity for </w:t>
      </w:r>
      <w:r w:rsidR="00E737C7">
        <w:t>them</w:t>
      </w:r>
      <w:r w:rsidRPr="008820E7">
        <w:t xml:space="preserve">. </w:t>
      </w:r>
    </w:p>
    <w:p w14:paraId="1C6DCC23" w14:textId="77777777" w:rsidR="00EC6A42" w:rsidRPr="008820E7" w:rsidRDefault="00EC6A42" w:rsidP="008820E7">
      <w:r w:rsidRPr="008820E7">
        <w:t xml:space="preserve">9. I am often quite touched by things I see happen in my relationship. </w:t>
      </w:r>
    </w:p>
    <w:p w14:paraId="3B3D123D" w14:textId="77777777" w:rsidR="00EC6A42" w:rsidRPr="008820E7" w:rsidRDefault="00EC6A42" w:rsidP="008820E7">
      <w:r w:rsidRPr="008820E7">
        <w:t xml:space="preserve">11. In my relationship with my partner, I would describe myself as a pretty soft-hearted person. </w:t>
      </w:r>
    </w:p>
    <w:p w14:paraId="30F1787E" w14:textId="77777777" w:rsidR="00EC6A42" w:rsidRPr="008820E7" w:rsidRDefault="00EC6A42" w:rsidP="008820E7"/>
    <w:p w14:paraId="3AA83471" w14:textId="77777777" w:rsidR="00EC6A42" w:rsidRPr="00B513B9" w:rsidRDefault="00EC6A42" w:rsidP="008820E7">
      <w:pPr>
        <w:rPr>
          <w:b/>
        </w:rPr>
      </w:pPr>
      <w:r w:rsidRPr="00B513B9">
        <w:rPr>
          <w:b/>
        </w:rPr>
        <w:t xml:space="preserve">Perspective Taking scale: </w:t>
      </w:r>
    </w:p>
    <w:p w14:paraId="61F0B581" w14:textId="77777777" w:rsidR="00EC6A42" w:rsidRPr="008820E7" w:rsidRDefault="00EC6A42" w:rsidP="008820E7"/>
    <w:p w14:paraId="6A7009A0" w14:textId="77777777" w:rsidR="00EC6A42" w:rsidRPr="008820E7" w:rsidRDefault="00EC6A42" w:rsidP="008820E7">
      <w:r w:rsidRPr="008820E7">
        <w:t xml:space="preserve">3. I try to look at my partner’s side of a disagreement before I make a decision. </w:t>
      </w:r>
    </w:p>
    <w:p w14:paraId="672E3150" w14:textId="77777777" w:rsidR="00EC6A42" w:rsidRPr="008820E7" w:rsidRDefault="00EC6A42" w:rsidP="008820E7">
      <w:r w:rsidRPr="008820E7">
        <w:t xml:space="preserve">5. I sometimes try to understand my partner better by imagining how things look from </w:t>
      </w:r>
      <w:r w:rsidR="00E737C7">
        <w:t xml:space="preserve">their </w:t>
      </w:r>
      <w:r w:rsidRPr="008820E7">
        <w:t xml:space="preserve">perspective. </w:t>
      </w:r>
    </w:p>
    <w:p w14:paraId="7226C35E" w14:textId="77777777" w:rsidR="00EC6A42" w:rsidRPr="008820E7" w:rsidRDefault="00EC6A42" w:rsidP="008820E7">
      <w:r w:rsidRPr="008820E7">
        <w:t xml:space="preserve">7. If I’m sure I’m right about something, I don’t waste much time listening to my partner’s arguments. </w:t>
      </w:r>
    </w:p>
    <w:p w14:paraId="5421F046" w14:textId="77777777" w:rsidR="00EC6A42" w:rsidRPr="008820E7" w:rsidRDefault="00EC6A42" w:rsidP="008820E7">
      <w:r w:rsidRPr="008820E7">
        <w:t xml:space="preserve">10. In my relationship, I believe that there are two sides to every question and try to look at them both. </w:t>
      </w:r>
    </w:p>
    <w:p w14:paraId="350B8279" w14:textId="77777777" w:rsidR="00EC6A42" w:rsidRPr="008820E7" w:rsidRDefault="00EC6A42" w:rsidP="008820E7">
      <w:r w:rsidRPr="008820E7">
        <w:t xml:space="preserve">12. When I’m upset at my partner, I usually try to “put myself in </w:t>
      </w:r>
      <w:r w:rsidR="00E737C7">
        <w:t>their</w:t>
      </w:r>
      <w:r w:rsidRPr="008820E7">
        <w:t xml:space="preserve"> shoes” for a while. </w:t>
      </w:r>
    </w:p>
    <w:p w14:paraId="15993C05" w14:textId="77777777" w:rsidR="00EC6A42" w:rsidRPr="008820E7" w:rsidRDefault="00EC6A42" w:rsidP="008820E7">
      <w:r w:rsidRPr="008820E7">
        <w:t xml:space="preserve">13. Before criticizing my partner, I try to imagine how I would feel if I were in </w:t>
      </w:r>
      <w:r w:rsidR="00E737C7">
        <w:t>their</w:t>
      </w:r>
      <w:r w:rsidRPr="008820E7">
        <w:t xml:space="preserve"> place.</w:t>
      </w:r>
    </w:p>
    <w:p w14:paraId="32A03A0C" w14:textId="77777777" w:rsidR="00EC6A42" w:rsidRPr="008820E7" w:rsidRDefault="00EC6A42" w:rsidP="008820E7"/>
    <w:p w14:paraId="47DFBAF8" w14:textId="77777777" w:rsidR="00EC6A42" w:rsidRDefault="00EC6A42" w:rsidP="008820E7">
      <w:r w:rsidRPr="008820E7">
        <w:rPr>
          <w:b/>
        </w:rPr>
        <w:t>Scoring:</w:t>
      </w:r>
      <w:r w:rsidRPr="008820E7">
        <w:t xml:space="preserve"> Items are rated on the following scale: 0 = Does not describe me well; 4 = Describes me very well. Items 2, 6, 7, and 8 are reverse coded. Items in each scale are summed to obtain scale total scores.</w:t>
      </w:r>
    </w:p>
    <w:p w14:paraId="6D14A969" w14:textId="77777777" w:rsidR="00E737C7" w:rsidRDefault="00E737C7" w:rsidP="008820E7"/>
    <w:p w14:paraId="4CB421DF" w14:textId="77777777" w:rsidR="00E737C7" w:rsidRPr="008820E7" w:rsidRDefault="00E737C7" w:rsidP="008820E7">
      <w:r>
        <w:t xml:space="preserve">Note: pronouns in questions changed </w:t>
      </w:r>
      <w:proofErr w:type="spellStart"/>
      <w:r>
        <w:t>form</w:t>
      </w:r>
      <w:proofErr w:type="spellEnd"/>
      <w:r>
        <w:t xml:space="preserve"> “him/her” to “them” to be gender inclusive  </w:t>
      </w:r>
    </w:p>
    <w:p w14:paraId="35844440" w14:textId="77777777" w:rsidR="00476406" w:rsidRDefault="00476406">
      <w:pPr>
        <w:rPr>
          <w:rFonts w:eastAsia="Calibri"/>
          <w:b/>
          <w:szCs w:val="36"/>
        </w:rPr>
      </w:pPr>
      <w:r>
        <w:br w:type="page"/>
      </w:r>
    </w:p>
    <w:p w14:paraId="2E3B15BB" w14:textId="77777777" w:rsidR="00EC6A42" w:rsidRPr="008820E7" w:rsidRDefault="00141FFF" w:rsidP="00476406">
      <w:pPr>
        <w:pStyle w:val="Heading2"/>
        <w:spacing w:after="0"/>
        <w:jc w:val="center"/>
        <w:rPr>
          <w:rFonts w:cs="Times New Roman"/>
        </w:rPr>
      </w:pPr>
      <w:bookmarkStart w:id="825" w:name="_Toc11055536"/>
      <w:r w:rsidRPr="008820E7">
        <w:rPr>
          <w:rFonts w:cs="Times New Roman"/>
        </w:rPr>
        <w:lastRenderedPageBreak/>
        <w:t>Ruminative Responses Scale – Brooding Subscale – 5 items</w:t>
      </w:r>
      <w:bookmarkEnd w:id="825"/>
    </w:p>
    <w:p w14:paraId="2BBD6F8A" w14:textId="77777777" w:rsidR="00141FFF" w:rsidRPr="008820E7" w:rsidRDefault="00141FFF" w:rsidP="008820E7">
      <w:pPr>
        <w:rPr>
          <w:b/>
        </w:rPr>
      </w:pPr>
    </w:p>
    <w:p w14:paraId="1D6CDB59" w14:textId="77777777" w:rsidR="00141FFF" w:rsidRPr="00476406" w:rsidRDefault="00141FFF" w:rsidP="008820E7">
      <w:pPr>
        <w:rPr>
          <w:b/>
        </w:rPr>
      </w:pPr>
      <w:r w:rsidRPr="00476406">
        <w:rPr>
          <w:b/>
        </w:rPr>
        <w:t xml:space="preserve">Source: </w:t>
      </w:r>
    </w:p>
    <w:p w14:paraId="7427B37B" w14:textId="77777777" w:rsidR="00141FFF" w:rsidRPr="00476406" w:rsidRDefault="00141FFF" w:rsidP="008820E7">
      <w:pPr>
        <w:ind w:firstLine="720"/>
        <w:rPr>
          <w:color w:val="222222"/>
          <w:shd w:val="clear" w:color="auto" w:fill="FFFFFF"/>
        </w:rPr>
      </w:pPr>
      <w:r w:rsidRPr="00476406">
        <w:rPr>
          <w:color w:val="222222"/>
          <w:shd w:val="clear" w:color="auto" w:fill="FFFFFF"/>
        </w:rPr>
        <w:t xml:space="preserve">Treynor, W., Gonzalez, R., &amp; Nolen-Hoeksema, S. (2003). Rumination reconsidered: A </w:t>
      </w:r>
    </w:p>
    <w:p w14:paraId="321D60D5" w14:textId="77777777" w:rsidR="00141FFF" w:rsidRPr="00476406" w:rsidRDefault="00141FFF" w:rsidP="008820E7">
      <w:pPr>
        <w:ind w:left="720" w:firstLine="720"/>
        <w:rPr>
          <w:color w:val="222222"/>
          <w:shd w:val="clear" w:color="auto" w:fill="FFFFFF"/>
        </w:rPr>
      </w:pPr>
      <w:r w:rsidRPr="00476406">
        <w:rPr>
          <w:color w:val="222222"/>
          <w:shd w:val="clear" w:color="auto" w:fill="FFFFFF"/>
        </w:rPr>
        <w:t>psychometric analysis. </w:t>
      </w:r>
      <w:r w:rsidRPr="00476406">
        <w:rPr>
          <w:i/>
          <w:iCs/>
          <w:color w:val="222222"/>
          <w:shd w:val="clear" w:color="auto" w:fill="FFFFFF"/>
        </w:rPr>
        <w:t>Cognitive therapy and research</w:t>
      </w:r>
      <w:r w:rsidRPr="00476406">
        <w:rPr>
          <w:color w:val="222222"/>
          <w:shd w:val="clear" w:color="auto" w:fill="FFFFFF"/>
        </w:rPr>
        <w:t>, </w:t>
      </w:r>
      <w:r w:rsidRPr="00476406">
        <w:rPr>
          <w:i/>
          <w:iCs/>
          <w:color w:val="222222"/>
          <w:shd w:val="clear" w:color="auto" w:fill="FFFFFF"/>
        </w:rPr>
        <w:t>27</w:t>
      </w:r>
      <w:r w:rsidRPr="00476406">
        <w:rPr>
          <w:color w:val="222222"/>
          <w:shd w:val="clear" w:color="auto" w:fill="FFFFFF"/>
        </w:rPr>
        <w:t>(3), 247-259.</w:t>
      </w:r>
    </w:p>
    <w:p w14:paraId="2C189BA1" w14:textId="77777777" w:rsidR="00141FFF" w:rsidRPr="00476406" w:rsidRDefault="00141FFF" w:rsidP="008820E7"/>
    <w:p w14:paraId="47173792" w14:textId="77777777" w:rsidR="00525719" w:rsidRPr="00476406" w:rsidRDefault="00525719" w:rsidP="008820E7">
      <w:pPr>
        <w:ind w:right="41"/>
        <w:contextualSpacing/>
      </w:pPr>
      <w:r w:rsidRPr="00476406">
        <w:rPr>
          <w:b/>
          <w:spacing w:val="1"/>
        </w:rPr>
        <w:t>Instructions:</w:t>
      </w:r>
      <w:r w:rsidRPr="00476406">
        <w:rPr>
          <w:spacing w:val="1"/>
        </w:rPr>
        <w:t xml:space="preserve"> P</w:t>
      </w:r>
      <w:r w:rsidRPr="00476406">
        <w:rPr>
          <w:spacing w:val="-1"/>
        </w:rPr>
        <w:t>e</w:t>
      </w:r>
      <w:r w:rsidRPr="00476406">
        <w:t>op</w:t>
      </w:r>
      <w:r w:rsidRPr="00476406">
        <w:rPr>
          <w:spacing w:val="1"/>
        </w:rPr>
        <w:t>l</w:t>
      </w:r>
      <w:r w:rsidRPr="00476406">
        <w:t>e</w:t>
      </w:r>
      <w:r w:rsidRPr="00476406">
        <w:rPr>
          <w:spacing w:val="-3"/>
        </w:rPr>
        <w:t xml:space="preserve"> </w:t>
      </w:r>
      <w:r w:rsidRPr="00476406">
        <w:rPr>
          <w:spacing w:val="1"/>
        </w:rPr>
        <w:t>t</w:t>
      </w:r>
      <w:r w:rsidRPr="00476406">
        <w:t>h</w:t>
      </w:r>
      <w:r w:rsidRPr="00476406">
        <w:rPr>
          <w:spacing w:val="1"/>
        </w:rPr>
        <w:t>i</w:t>
      </w:r>
      <w:r w:rsidRPr="00476406">
        <w:t>nk</w:t>
      </w:r>
      <w:r w:rsidRPr="00476406">
        <w:rPr>
          <w:spacing w:val="-1"/>
        </w:rPr>
        <w:t xml:space="preserve"> a</w:t>
      </w:r>
      <w:r w:rsidRPr="00476406">
        <w:t>nd</w:t>
      </w:r>
      <w:r w:rsidRPr="00476406">
        <w:rPr>
          <w:spacing w:val="1"/>
        </w:rPr>
        <w:t xml:space="preserve"> </w:t>
      </w:r>
      <w:r w:rsidRPr="00476406">
        <w:rPr>
          <w:spacing w:val="-5"/>
        </w:rPr>
        <w:t>d</w:t>
      </w:r>
      <w:r w:rsidRPr="00476406">
        <w:t>o</w:t>
      </w:r>
      <w:r w:rsidRPr="00476406">
        <w:rPr>
          <w:spacing w:val="2"/>
        </w:rPr>
        <w:t xml:space="preserve"> </w:t>
      </w:r>
      <w:r w:rsidRPr="00476406">
        <w:rPr>
          <w:spacing w:val="1"/>
        </w:rPr>
        <w:t>m</w:t>
      </w:r>
      <w:r w:rsidRPr="00476406">
        <w:rPr>
          <w:spacing w:val="-1"/>
        </w:rPr>
        <w:t>a</w:t>
      </w:r>
      <w:r w:rsidRPr="00476406">
        <w:t>ny</w:t>
      </w:r>
      <w:r w:rsidRPr="00476406">
        <w:rPr>
          <w:spacing w:val="-1"/>
        </w:rPr>
        <w:t xml:space="preserve"> </w:t>
      </w:r>
      <w:r w:rsidRPr="00476406">
        <w:rPr>
          <w:spacing w:val="-5"/>
        </w:rPr>
        <w:t>d</w:t>
      </w:r>
      <w:r w:rsidRPr="00476406">
        <w:rPr>
          <w:spacing w:val="1"/>
        </w:rPr>
        <w:t>i</w:t>
      </w:r>
      <w:r w:rsidRPr="00476406">
        <w:rPr>
          <w:spacing w:val="2"/>
        </w:rPr>
        <w:t>ff</w:t>
      </w:r>
      <w:r w:rsidRPr="00476406">
        <w:rPr>
          <w:spacing w:val="-1"/>
        </w:rPr>
        <w:t>e</w:t>
      </w:r>
      <w:r w:rsidRPr="00476406">
        <w:rPr>
          <w:spacing w:val="2"/>
        </w:rPr>
        <w:t>r</w:t>
      </w:r>
      <w:r w:rsidRPr="00476406">
        <w:rPr>
          <w:spacing w:val="-1"/>
        </w:rPr>
        <w:t>e</w:t>
      </w:r>
      <w:r w:rsidRPr="00476406">
        <w:t>nt</w:t>
      </w:r>
      <w:r w:rsidRPr="00476406">
        <w:rPr>
          <w:spacing w:val="-7"/>
        </w:rPr>
        <w:t xml:space="preserve"> </w:t>
      </w:r>
      <w:r w:rsidRPr="00476406">
        <w:rPr>
          <w:spacing w:val="1"/>
        </w:rPr>
        <w:t>t</w:t>
      </w:r>
      <w:r w:rsidRPr="00476406">
        <w:t>h</w:t>
      </w:r>
      <w:r w:rsidRPr="00476406">
        <w:rPr>
          <w:spacing w:val="1"/>
        </w:rPr>
        <w:t>i</w:t>
      </w:r>
      <w:r w:rsidRPr="00476406">
        <w:t>ngs</w:t>
      </w:r>
      <w:r w:rsidRPr="00476406">
        <w:rPr>
          <w:spacing w:val="-3"/>
        </w:rPr>
        <w:t xml:space="preserve"> </w:t>
      </w:r>
      <w:r w:rsidRPr="00476406">
        <w:t>wh</w:t>
      </w:r>
      <w:r w:rsidRPr="00476406">
        <w:rPr>
          <w:spacing w:val="-1"/>
        </w:rPr>
        <w:t>e</w:t>
      </w:r>
      <w:r w:rsidRPr="00476406">
        <w:t xml:space="preserve">n </w:t>
      </w:r>
      <w:r w:rsidRPr="00476406">
        <w:rPr>
          <w:spacing w:val="1"/>
        </w:rPr>
        <w:t>t</w:t>
      </w:r>
      <w:r w:rsidRPr="00476406">
        <w:rPr>
          <w:spacing w:val="-5"/>
        </w:rPr>
        <w:t>h</w:t>
      </w:r>
      <w:r w:rsidRPr="00476406">
        <w:rPr>
          <w:spacing w:val="-1"/>
        </w:rPr>
        <w:t>e</w:t>
      </w:r>
      <w:r w:rsidRPr="00476406">
        <w:t xml:space="preserve">y </w:t>
      </w:r>
      <w:r w:rsidRPr="00476406">
        <w:rPr>
          <w:spacing w:val="2"/>
        </w:rPr>
        <w:t>f</w:t>
      </w:r>
      <w:r w:rsidRPr="00476406">
        <w:rPr>
          <w:spacing w:val="-1"/>
        </w:rPr>
        <w:t>ee</w:t>
      </w:r>
      <w:r w:rsidRPr="00476406">
        <w:t>l d</w:t>
      </w:r>
      <w:r w:rsidRPr="00476406">
        <w:rPr>
          <w:spacing w:val="-1"/>
        </w:rPr>
        <w:t>e</w:t>
      </w:r>
      <w:r w:rsidRPr="00476406">
        <w:t>p</w:t>
      </w:r>
      <w:r w:rsidRPr="00476406">
        <w:rPr>
          <w:spacing w:val="2"/>
        </w:rPr>
        <w:t>r</w:t>
      </w:r>
      <w:r w:rsidRPr="00476406">
        <w:rPr>
          <w:spacing w:val="-1"/>
        </w:rPr>
        <w:t>e</w:t>
      </w:r>
      <w:r w:rsidRPr="00476406">
        <w:rPr>
          <w:spacing w:val="-2"/>
        </w:rPr>
        <w:t>ss</w:t>
      </w:r>
      <w:r w:rsidRPr="00476406">
        <w:rPr>
          <w:spacing w:val="-1"/>
        </w:rPr>
        <w:t>e</w:t>
      </w:r>
      <w:r w:rsidRPr="00476406">
        <w:t xml:space="preserve">d. </w:t>
      </w:r>
      <w:r w:rsidRPr="00476406">
        <w:rPr>
          <w:spacing w:val="-4"/>
        </w:rPr>
        <w:t>P</w:t>
      </w:r>
      <w:r w:rsidRPr="00476406">
        <w:rPr>
          <w:spacing w:val="1"/>
        </w:rPr>
        <w:t>l</w:t>
      </w:r>
      <w:r w:rsidRPr="00476406">
        <w:rPr>
          <w:spacing w:val="-1"/>
        </w:rPr>
        <w:t>ea</w:t>
      </w:r>
      <w:r w:rsidRPr="00476406">
        <w:rPr>
          <w:spacing w:val="-2"/>
        </w:rPr>
        <w:t>s</w:t>
      </w:r>
      <w:r w:rsidRPr="00476406">
        <w:t>e</w:t>
      </w:r>
      <w:r w:rsidRPr="00476406">
        <w:rPr>
          <w:spacing w:val="-2"/>
        </w:rPr>
        <w:t xml:space="preserve"> </w:t>
      </w:r>
      <w:r w:rsidRPr="00476406">
        <w:rPr>
          <w:spacing w:val="2"/>
        </w:rPr>
        <w:t>r</w:t>
      </w:r>
      <w:r w:rsidRPr="00476406">
        <w:rPr>
          <w:spacing w:val="-1"/>
        </w:rPr>
        <w:t>ea</w:t>
      </w:r>
      <w:r w:rsidRPr="00476406">
        <w:t xml:space="preserve">d </w:t>
      </w:r>
      <w:r w:rsidRPr="00476406">
        <w:rPr>
          <w:spacing w:val="-1"/>
        </w:rPr>
        <w:t>eac</w:t>
      </w:r>
      <w:r w:rsidRPr="00476406">
        <w:t>h</w:t>
      </w:r>
      <w:r w:rsidRPr="00476406">
        <w:rPr>
          <w:spacing w:val="-1"/>
        </w:rPr>
        <w:t xml:space="preserve"> </w:t>
      </w:r>
      <w:r w:rsidRPr="00476406">
        <w:t>of</w:t>
      </w:r>
      <w:r w:rsidRPr="00476406">
        <w:rPr>
          <w:spacing w:val="4"/>
        </w:rPr>
        <w:t xml:space="preserve"> </w:t>
      </w:r>
      <w:r w:rsidRPr="00476406">
        <w:rPr>
          <w:spacing w:val="1"/>
        </w:rPr>
        <w:t>t</w:t>
      </w:r>
      <w:r w:rsidRPr="00476406">
        <w:t xml:space="preserve">he </w:t>
      </w:r>
      <w:r w:rsidRPr="00476406">
        <w:rPr>
          <w:spacing w:val="1"/>
        </w:rPr>
        <w:t>it</w:t>
      </w:r>
      <w:r w:rsidRPr="00476406">
        <w:rPr>
          <w:spacing w:val="-1"/>
        </w:rPr>
        <w:t>e</w:t>
      </w:r>
      <w:r w:rsidRPr="00476406">
        <w:rPr>
          <w:spacing w:val="1"/>
        </w:rPr>
        <w:t>m</w:t>
      </w:r>
      <w:r w:rsidRPr="00476406">
        <w:t>s</w:t>
      </w:r>
      <w:r w:rsidRPr="00476406">
        <w:rPr>
          <w:spacing w:val="-4"/>
        </w:rPr>
        <w:t xml:space="preserve"> </w:t>
      </w:r>
      <w:r w:rsidRPr="00476406">
        <w:t>b</w:t>
      </w:r>
      <w:r w:rsidRPr="00476406">
        <w:rPr>
          <w:spacing w:val="-1"/>
        </w:rPr>
        <w:t>e</w:t>
      </w:r>
      <w:r w:rsidRPr="00476406">
        <w:rPr>
          <w:spacing w:val="1"/>
        </w:rPr>
        <w:t>l</w:t>
      </w:r>
      <w:r w:rsidRPr="00476406">
        <w:t>ow</w:t>
      </w:r>
      <w:r w:rsidRPr="00476406">
        <w:rPr>
          <w:spacing w:val="-1"/>
        </w:rPr>
        <w:t xml:space="preserve"> a</w:t>
      </w:r>
      <w:r w:rsidRPr="00476406">
        <w:t>nd</w:t>
      </w:r>
      <w:r w:rsidRPr="00476406">
        <w:rPr>
          <w:spacing w:val="1"/>
        </w:rPr>
        <w:t xml:space="preserve"> i</w:t>
      </w:r>
      <w:r w:rsidRPr="00476406">
        <w:t>nd</w:t>
      </w:r>
      <w:r w:rsidRPr="00476406">
        <w:rPr>
          <w:spacing w:val="1"/>
        </w:rPr>
        <w:t>i</w:t>
      </w:r>
      <w:r w:rsidRPr="00476406">
        <w:rPr>
          <w:spacing w:val="-1"/>
        </w:rPr>
        <w:t>ca</w:t>
      </w:r>
      <w:r w:rsidRPr="00476406">
        <w:rPr>
          <w:spacing w:val="1"/>
        </w:rPr>
        <w:t>t</w:t>
      </w:r>
      <w:r w:rsidRPr="00476406">
        <w:t>e</w:t>
      </w:r>
      <w:r w:rsidRPr="00476406">
        <w:rPr>
          <w:spacing w:val="-6"/>
        </w:rPr>
        <w:t xml:space="preserve"> </w:t>
      </w:r>
      <w:r w:rsidRPr="00476406">
        <w:t>wh</w:t>
      </w:r>
      <w:r w:rsidRPr="00476406">
        <w:rPr>
          <w:spacing w:val="-1"/>
        </w:rPr>
        <w:t>e</w:t>
      </w:r>
      <w:r w:rsidRPr="00476406">
        <w:rPr>
          <w:spacing w:val="1"/>
        </w:rPr>
        <w:t>t</w:t>
      </w:r>
      <w:r w:rsidRPr="00476406">
        <w:t>h</w:t>
      </w:r>
      <w:r w:rsidRPr="00476406">
        <w:rPr>
          <w:spacing w:val="-1"/>
        </w:rPr>
        <w:t>e</w:t>
      </w:r>
      <w:r w:rsidRPr="00476406">
        <w:t>r</w:t>
      </w:r>
      <w:r w:rsidRPr="00476406">
        <w:rPr>
          <w:spacing w:val="-5"/>
        </w:rPr>
        <w:t xml:space="preserve"> </w:t>
      </w:r>
      <w:r w:rsidRPr="00476406">
        <w:t>you</w:t>
      </w:r>
      <w:r w:rsidRPr="00476406">
        <w:rPr>
          <w:spacing w:val="2"/>
        </w:rPr>
        <w:t xml:space="preserve"> </w:t>
      </w:r>
      <w:r w:rsidRPr="00476406">
        <w:rPr>
          <w:spacing w:val="-1"/>
        </w:rPr>
        <w:t>a</w:t>
      </w:r>
      <w:r w:rsidRPr="00476406">
        <w:rPr>
          <w:spacing w:val="1"/>
        </w:rPr>
        <w:t>lm</w:t>
      </w:r>
      <w:r w:rsidRPr="00476406">
        <w:t>o</w:t>
      </w:r>
      <w:r w:rsidRPr="00476406">
        <w:rPr>
          <w:spacing w:val="-2"/>
        </w:rPr>
        <w:t>s</w:t>
      </w:r>
      <w:r w:rsidRPr="00476406">
        <w:t>t</w:t>
      </w:r>
      <w:r w:rsidRPr="00476406">
        <w:rPr>
          <w:spacing w:val="-1"/>
        </w:rPr>
        <w:t xml:space="preserve"> </w:t>
      </w:r>
      <w:r w:rsidRPr="00476406">
        <w:t>n</w:t>
      </w:r>
      <w:r w:rsidRPr="00476406">
        <w:rPr>
          <w:spacing w:val="-1"/>
        </w:rPr>
        <w:t>e</w:t>
      </w:r>
      <w:r w:rsidRPr="00476406">
        <w:t>v</w:t>
      </w:r>
      <w:r w:rsidRPr="00476406">
        <w:rPr>
          <w:spacing w:val="-5"/>
        </w:rPr>
        <w:t>e</w:t>
      </w:r>
      <w:r w:rsidRPr="00476406">
        <w:rPr>
          <w:spacing w:val="2"/>
        </w:rPr>
        <w:t>r</w:t>
      </w:r>
      <w:r w:rsidRPr="00476406">
        <w:t xml:space="preserve">, </w:t>
      </w:r>
      <w:r w:rsidRPr="00476406">
        <w:rPr>
          <w:spacing w:val="-2"/>
        </w:rPr>
        <w:t>s</w:t>
      </w:r>
      <w:r w:rsidRPr="00476406">
        <w:t>o</w:t>
      </w:r>
      <w:r w:rsidRPr="00476406">
        <w:rPr>
          <w:spacing w:val="1"/>
        </w:rPr>
        <w:t>m</w:t>
      </w:r>
      <w:r w:rsidRPr="00476406">
        <w:rPr>
          <w:spacing w:val="-1"/>
        </w:rPr>
        <w:t>e</w:t>
      </w:r>
      <w:r w:rsidRPr="00476406">
        <w:rPr>
          <w:spacing w:val="1"/>
        </w:rPr>
        <w:t>tim</w:t>
      </w:r>
      <w:r w:rsidRPr="00476406">
        <w:rPr>
          <w:spacing w:val="-1"/>
        </w:rPr>
        <w:t>e</w:t>
      </w:r>
      <w:r w:rsidRPr="00476406">
        <w:rPr>
          <w:spacing w:val="-2"/>
        </w:rPr>
        <w:t>s</w:t>
      </w:r>
      <w:r w:rsidRPr="00476406">
        <w:t>,</w:t>
      </w:r>
      <w:r w:rsidRPr="00476406">
        <w:rPr>
          <w:spacing w:val="-8"/>
        </w:rPr>
        <w:t xml:space="preserve"> </w:t>
      </w:r>
      <w:r w:rsidRPr="00476406">
        <w:t>o</w:t>
      </w:r>
      <w:r w:rsidRPr="00476406">
        <w:rPr>
          <w:spacing w:val="2"/>
        </w:rPr>
        <w:t>f</w:t>
      </w:r>
      <w:r w:rsidRPr="00476406">
        <w:rPr>
          <w:spacing w:val="1"/>
        </w:rPr>
        <w:t>t</w:t>
      </w:r>
      <w:r w:rsidRPr="00476406">
        <w:rPr>
          <w:spacing w:val="-1"/>
        </w:rPr>
        <w:t>e</w:t>
      </w:r>
      <w:r w:rsidRPr="00476406">
        <w:t>n,</w:t>
      </w:r>
      <w:r w:rsidRPr="00476406">
        <w:rPr>
          <w:spacing w:val="-2"/>
        </w:rPr>
        <w:t xml:space="preserve"> </w:t>
      </w:r>
      <w:r w:rsidRPr="00476406">
        <w:t xml:space="preserve">or </w:t>
      </w:r>
      <w:r w:rsidRPr="00476406">
        <w:rPr>
          <w:spacing w:val="-1"/>
        </w:rPr>
        <w:t>a</w:t>
      </w:r>
      <w:r w:rsidRPr="00476406">
        <w:rPr>
          <w:spacing w:val="1"/>
        </w:rPr>
        <w:t>lm</w:t>
      </w:r>
      <w:r w:rsidRPr="00476406">
        <w:t>o</w:t>
      </w:r>
      <w:r w:rsidRPr="00476406">
        <w:rPr>
          <w:spacing w:val="-2"/>
        </w:rPr>
        <w:t>s</w:t>
      </w:r>
      <w:r w:rsidRPr="00476406">
        <w:t>t</w:t>
      </w:r>
      <w:r w:rsidRPr="00476406">
        <w:rPr>
          <w:spacing w:val="-1"/>
        </w:rPr>
        <w:t xml:space="preserve"> a</w:t>
      </w:r>
      <w:r w:rsidRPr="00476406">
        <w:rPr>
          <w:spacing w:val="1"/>
        </w:rPr>
        <w:t>l</w:t>
      </w:r>
      <w:r w:rsidRPr="00476406">
        <w:t>w</w:t>
      </w:r>
      <w:r w:rsidRPr="00476406">
        <w:rPr>
          <w:spacing w:val="-1"/>
        </w:rPr>
        <w:t>a</w:t>
      </w:r>
      <w:r w:rsidRPr="00476406">
        <w:rPr>
          <w:spacing w:val="-7"/>
        </w:rPr>
        <w:t>y</w:t>
      </w:r>
      <w:r w:rsidRPr="00476406">
        <w:t>s</w:t>
      </w:r>
      <w:r w:rsidRPr="00476406">
        <w:rPr>
          <w:spacing w:val="-3"/>
        </w:rPr>
        <w:t xml:space="preserve"> </w:t>
      </w:r>
      <w:r w:rsidRPr="00476406">
        <w:rPr>
          <w:spacing w:val="1"/>
        </w:rPr>
        <w:t>t</w:t>
      </w:r>
      <w:r w:rsidRPr="00476406">
        <w:t>h</w:t>
      </w:r>
      <w:r w:rsidRPr="00476406">
        <w:rPr>
          <w:spacing w:val="1"/>
        </w:rPr>
        <w:t>i</w:t>
      </w:r>
      <w:r w:rsidRPr="00476406">
        <w:t>nk</w:t>
      </w:r>
      <w:r w:rsidRPr="00476406">
        <w:rPr>
          <w:spacing w:val="-1"/>
        </w:rPr>
        <w:t xml:space="preserve"> </w:t>
      </w:r>
      <w:r w:rsidRPr="00476406">
        <w:rPr>
          <w:spacing w:val="-5"/>
        </w:rPr>
        <w:t>o</w:t>
      </w:r>
      <w:r w:rsidRPr="00476406">
        <w:t>r do</w:t>
      </w:r>
      <w:r w:rsidRPr="00476406">
        <w:rPr>
          <w:spacing w:val="2"/>
        </w:rPr>
        <w:t xml:space="preserve"> </w:t>
      </w:r>
      <w:r w:rsidRPr="00476406">
        <w:rPr>
          <w:spacing w:val="-1"/>
        </w:rPr>
        <w:t>eac</w:t>
      </w:r>
      <w:r w:rsidRPr="00476406">
        <w:t>h</w:t>
      </w:r>
      <w:r w:rsidRPr="00476406">
        <w:rPr>
          <w:spacing w:val="-1"/>
        </w:rPr>
        <w:t xml:space="preserve"> </w:t>
      </w:r>
      <w:r w:rsidRPr="00476406">
        <w:t>one</w:t>
      </w:r>
      <w:r w:rsidRPr="00476406">
        <w:rPr>
          <w:spacing w:val="-1"/>
        </w:rPr>
        <w:t xml:space="preserve"> </w:t>
      </w:r>
      <w:r w:rsidRPr="00476406">
        <w:t>wh</w:t>
      </w:r>
      <w:r w:rsidRPr="00476406">
        <w:rPr>
          <w:spacing w:val="-1"/>
        </w:rPr>
        <w:t>e</w:t>
      </w:r>
      <w:r w:rsidRPr="00476406">
        <w:t>n you</w:t>
      </w:r>
      <w:r w:rsidRPr="00476406">
        <w:rPr>
          <w:spacing w:val="-2"/>
        </w:rPr>
        <w:t xml:space="preserve"> </w:t>
      </w:r>
      <w:r w:rsidRPr="00476406">
        <w:rPr>
          <w:spacing w:val="2"/>
        </w:rPr>
        <w:t>f</w:t>
      </w:r>
      <w:r w:rsidRPr="00476406">
        <w:rPr>
          <w:spacing w:val="-1"/>
        </w:rPr>
        <w:t>ee</w:t>
      </w:r>
      <w:r w:rsidRPr="00476406">
        <w:t xml:space="preserve">l down, </w:t>
      </w:r>
      <w:r w:rsidRPr="00476406">
        <w:rPr>
          <w:spacing w:val="-2"/>
        </w:rPr>
        <w:t>s</w:t>
      </w:r>
      <w:r w:rsidRPr="00476406">
        <w:rPr>
          <w:spacing w:val="-1"/>
        </w:rPr>
        <w:t>a</w:t>
      </w:r>
      <w:r w:rsidRPr="00476406">
        <w:t>d,</w:t>
      </w:r>
      <w:r w:rsidRPr="00476406">
        <w:rPr>
          <w:spacing w:val="4"/>
        </w:rPr>
        <w:t xml:space="preserve"> </w:t>
      </w:r>
      <w:r w:rsidRPr="00476406">
        <w:rPr>
          <w:spacing w:val="-5"/>
        </w:rPr>
        <w:t>o</w:t>
      </w:r>
      <w:r w:rsidRPr="00476406">
        <w:t>r</w:t>
      </w:r>
      <w:r w:rsidRPr="00476406">
        <w:rPr>
          <w:spacing w:val="4"/>
        </w:rPr>
        <w:t xml:space="preserve"> </w:t>
      </w:r>
      <w:r w:rsidRPr="00476406">
        <w:t>d</w:t>
      </w:r>
      <w:r w:rsidRPr="00476406">
        <w:rPr>
          <w:spacing w:val="-1"/>
        </w:rPr>
        <w:t>e</w:t>
      </w:r>
      <w:r w:rsidRPr="00476406">
        <w:t>p</w:t>
      </w:r>
      <w:r w:rsidRPr="00476406">
        <w:rPr>
          <w:spacing w:val="2"/>
        </w:rPr>
        <w:t>r</w:t>
      </w:r>
      <w:r w:rsidRPr="00476406">
        <w:rPr>
          <w:spacing w:val="-1"/>
        </w:rPr>
        <w:t>e</w:t>
      </w:r>
      <w:r w:rsidRPr="00476406">
        <w:rPr>
          <w:spacing w:val="-2"/>
        </w:rPr>
        <w:t>ss</w:t>
      </w:r>
      <w:r w:rsidRPr="00476406">
        <w:rPr>
          <w:spacing w:val="-1"/>
        </w:rPr>
        <w:t>e</w:t>
      </w:r>
      <w:r w:rsidRPr="00476406">
        <w:t>d.</w:t>
      </w:r>
      <w:r w:rsidRPr="00476406">
        <w:rPr>
          <w:spacing w:val="59"/>
        </w:rPr>
        <w:t xml:space="preserve"> </w:t>
      </w:r>
      <w:r w:rsidRPr="00476406">
        <w:rPr>
          <w:spacing w:val="1"/>
        </w:rPr>
        <w:t>Pl</w:t>
      </w:r>
      <w:r w:rsidRPr="00476406">
        <w:rPr>
          <w:spacing w:val="-1"/>
        </w:rPr>
        <w:t>ea</w:t>
      </w:r>
      <w:r w:rsidRPr="00476406">
        <w:rPr>
          <w:spacing w:val="-2"/>
        </w:rPr>
        <w:t>s</w:t>
      </w:r>
      <w:r w:rsidRPr="00476406">
        <w:t>e</w:t>
      </w:r>
      <w:r w:rsidRPr="00476406">
        <w:rPr>
          <w:spacing w:val="-2"/>
        </w:rPr>
        <w:t xml:space="preserve"> </w:t>
      </w:r>
      <w:r w:rsidRPr="00476406">
        <w:rPr>
          <w:spacing w:val="1"/>
        </w:rPr>
        <w:t>i</w:t>
      </w:r>
      <w:r w:rsidRPr="00476406">
        <w:t>nd</w:t>
      </w:r>
      <w:r w:rsidRPr="00476406">
        <w:rPr>
          <w:spacing w:val="1"/>
        </w:rPr>
        <w:t>i</w:t>
      </w:r>
      <w:r w:rsidRPr="00476406">
        <w:rPr>
          <w:spacing w:val="-1"/>
        </w:rPr>
        <w:t>ca</w:t>
      </w:r>
      <w:r w:rsidRPr="00476406">
        <w:rPr>
          <w:spacing w:val="1"/>
        </w:rPr>
        <w:t>t</w:t>
      </w:r>
      <w:r w:rsidRPr="00476406">
        <w:t>e</w:t>
      </w:r>
      <w:r w:rsidRPr="00476406">
        <w:rPr>
          <w:spacing w:val="-6"/>
        </w:rPr>
        <w:t xml:space="preserve"> </w:t>
      </w:r>
      <w:r w:rsidRPr="00476406">
        <w:t>wh</w:t>
      </w:r>
      <w:r w:rsidRPr="00476406">
        <w:rPr>
          <w:spacing w:val="-1"/>
        </w:rPr>
        <w:t>a</w:t>
      </w:r>
      <w:r w:rsidRPr="00476406">
        <w:t>t you</w:t>
      </w:r>
      <w:r w:rsidRPr="00476406">
        <w:rPr>
          <w:spacing w:val="-5"/>
        </w:rPr>
        <w:t xml:space="preserve"> </w:t>
      </w:r>
      <w:r w:rsidRPr="00476406">
        <w:rPr>
          <w:i/>
        </w:rPr>
        <w:t>g</w:t>
      </w:r>
      <w:r w:rsidRPr="00476406">
        <w:rPr>
          <w:i/>
          <w:spacing w:val="-1"/>
        </w:rPr>
        <w:t>e</w:t>
      </w:r>
      <w:r w:rsidRPr="00476406">
        <w:rPr>
          <w:i/>
        </w:rPr>
        <w:t>n</w:t>
      </w:r>
      <w:r w:rsidRPr="00476406">
        <w:rPr>
          <w:i/>
          <w:spacing w:val="-1"/>
        </w:rPr>
        <w:t>e</w:t>
      </w:r>
      <w:r w:rsidRPr="00476406">
        <w:rPr>
          <w:i/>
          <w:spacing w:val="-2"/>
        </w:rPr>
        <w:t>r</w:t>
      </w:r>
      <w:r w:rsidRPr="00476406">
        <w:rPr>
          <w:i/>
        </w:rPr>
        <w:t>a</w:t>
      </w:r>
      <w:r w:rsidRPr="00476406">
        <w:rPr>
          <w:i/>
          <w:spacing w:val="1"/>
        </w:rPr>
        <w:t>ll</w:t>
      </w:r>
      <w:r w:rsidRPr="00476406">
        <w:rPr>
          <w:i/>
        </w:rPr>
        <w:t>y</w:t>
      </w:r>
      <w:r w:rsidRPr="00476406">
        <w:rPr>
          <w:i/>
          <w:spacing w:val="-7"/>
        </w:rPr>
        <w:t xml:space="preserve"> </w:t>
      </w:r>
      <w:r w:rsidRPr="00476406">
        <w:t>d</w:t>
      </w:r>
      <w:r w:rsidRPr="00476406">
        <w:rPr>
          <w:spacing w:val="-5"/>
        </w:rPr>
        <w:t>o</w:t>
      </w:r>
      <w:r w:rsidRPr="00476406">
        <w:t>,</w:t>
      </w:r>
      <w:r w:rsidRPr="00476406">
        <w:rPr>
          <w:spacing w:val="5"/>
        </w:rPr>
        <w:t xml:space="preserve"> </w:t>
      </w:r>
      <w:r w:rsidRPr="00476406">
        <w:t>not wh</w:t>
      </w:r>
      <w:r w:rsidRPr="00476406">
        <w:rPr>
          <w:spacing w:val="-1"/>
        </w:rPr>
        <w:t>a</w:t>
      </w:r>
      <w:r w:rsidRPr="00476406">
        <w:t>t you</w:t>
      </w:r>
      <w:r w:rsidRPr="00476406">
        <w:rPr>
          <w:spacing w:val="2"/>
        </w:rPr>
        <w:t xml:space="preserve"> </w:t>
      </w:r>
      <w:r w:rsidRPr="00476406">
        <w:rPr>
          <w:spacing w:val="1"/>
        </w:rPr>
        <w:t>t</w:t>
      </w:r>
      <w:r w:rsidRPr="00476406">
        <w:t>h</w:t>
      </w:r>
      <w:r w:rsidRPr="00476406">
        <w:rPr>
          <w:spacing w:val="1"/>
        </w:rPr>
        <w:t>i</w:t>
      </w:r>
      <w:r w:rsidRPr="00476406">
        <w:t>nk</w:t>
      </w:r>
      <w:r w:rsidRPr="00476406">
        <w:rPr>
          <w:spacing w:val="-5"/>
        </w:rPr>
        <w:t xml:space="preserve"> </w:t>
      </w:r>
      <w:r w:rsidRPr="00476406">
        <w:t>you</w:t>
      </w:r>
      <w:r w:rsidRPr="00476406">
        <w:rPr>
          <w:spacing w:val="2"/>
        </w:rPr>
        <w:t xml:space="preserve"> </w:t>
      </w:r>
      <w:r w:rsidRPr="00476406">
        <w:rPr>
          <w:spacing w:val="-2"/>
        </w:rPr>
        <w:t>s</w:t>
      </w:r>
      <w:r w:rsidRPr="00476406">
        <w:t>hou</w:t>
      </w:r>
      <w:r w:rsidRPr="00476406">
        <w:rPr>
          <w:spacing w:val="1"/>
        </w:rPr>
        <w:t>l</w:t>
      </w:r>
      <w:r w:rsidRPr="00476406">
        <w:t>d</w:t>
      </w:r>
      <w:r w:rsidRPr="00476406">
        <w:rPr>
          <w:spacing w:val="-2"/>
        </w:rPr>
        <w:t xml:space="preserve"> </w:t>
      </w:r>
      <w:r w:rsidRPr="00476406">
        <w:t>d</w:t>
      </w:r>
      <w:r w:rsidRPr="00476406">
        <w:rPr>
          <w:spacing w:val="-5"/>
        </w:rPr>
        <w:t>o</w:t>
      </w:r>
      <w:r w:rsidRPr="00476406">
        <w:t>.</w:t>
      </w:r>
    </w:p>
    <w:p w14:paraId="60BBABD6" w14:textId="77777777" w:rsidR="00525719" w:rsidRPr="00476406" w:rsidRDefault="00525719" w:rsidP="008820E7">
      <w:pPr>
        <w:tabs>
          <w:tab w:val="left" w:pos="2260"/>
          <w:tab w:val="left" w:pos="3820"/>
          <w:tab w:val="left" w:pos="5200"/>
        </w:tabs>
        <w:ind w:left="100" w:right="-20"/>
        <w:contextualSpacing/>
      </w:pPr>
    </w:p>
    <w:p w14:paraId="1ABC1BBE" w14:textId="77777777" w:rsidR="00525719" w:rsidRPr="00476406" w:rsidRDefault="00525719" w:rsidP="008820E7">
      <w:pPr>
        <w:tabs>
          <w:tab w:val="left" w:pos="2260"/>
          <w:tab w:val="left" w:pos="3820"/>
          <w:tab w:val="left" w:pos="5200"/>
        </w:tabs>
        <w:ind w:left="100" w:right="-20"/>
        <w:contextualSpacing/>
      </w:pPr>
      <w:r w:rsidRPr="00476406">
        <w:t xml:space="preserve">1 = Almost Never </w:t>
      </w:r>
    </w:p>
    <w:p w14:paraId="3D810A30" w14:textId="77777777" w:rsidR="00525719" w:rsidRPr="00476406" w:rsidRDefault="00525719" w:rsidP="008820E7">
      <w:pPr>
        <w:tabs>
          <w:tab w:val="left" w:pos="2260"/>
          <w:tab w:val="left" w:pos="3820"/>
          <w:tab w:val="left" w:pos="5200"/>
        </w:tabs>
        <w:ind w:left="100" w:right="-20"/>
        <w:contextualSpacing/>
      </w:pPr>
      <w:r w:rsidRPr="00476406">
        <w:t>2 =</w:t>
      </w:r>
      <w:r w:rsidRPr="00476406">
        <w:rPr>
          <w:spacing w:val="2"/>
        </w:rPr>
        <w:t xml:space="preserve"> S</w:t>
      </w:r>
      <w:r w:rsidRPr="00476406">
        <w:t>o</w:t>
      </w:r>
      <w:r w:rsidRPr="00476406">
        <w:rPr>
          <w:spacing w:val="1"/>
        </w:rPr>
        <w:t>m</w:t>
      </w:r>
      <w:r w:rsidRPr="00476406">
        <w:rPr>
          <w:spacing w:val="-1"/>
        </w:rPr>
        <w:t>e</w:t>
      </w:r>
      <w:r w:rsidRPr="00476406">
        <w:rPr>
          <w:spacing w:val="1"/>
        </w:rPr>
        <w:t>tim</w:t>
      </w:r>
      <w:r w:rsidRPr="00476406">
        <w:rPr>
          <w:spacing w:val="-1"/>
        </w:rPr>
        <w:t>e</w:t>
      </w:r>
      <w:r w:rsidRPr="00476406">
        <w:t>s</w:t>
      </w:r>
      <w:r w:rsidRPr="00476406">
        <w:tab/>
      </w:r>
    </w:p>
    <w:p w14:paraId="1A7095D4" w14:textId="77777777" w:rsidR="00525719" w:rsidRPr="00476406" w:rsidRDefault="00525719" w:rsidP="008820E7">
      <w:pPr>
        <w:tabs>
          <w:tab w:val="left" w:pos="2260"/>
          <w:tab w:val="left" w:pos="3820"/>
          <w:tab w:val="left" w:pos="5200"/>
        </w:tabs>
        <w:ind w:left="100" w:right="-20"/>
        <w:contextualSpacing/>
      </w:pPr>
      <w:r w:rsidRPr="00476406">
        <w:t>3</w:t>
      </w:r>
      <w:r w:rsidRPr="00476406">
        <w:rPr>
          <w:spacing w:val="-2"/>
        </w:rPr>
        <w:t xml:space="preserve"> = O</w:t>
      </w:r>
      <w:r w:rsidRPr="00476406">
        <w:rPr>
          <w:spacing w:val="2"/>
        </w:rPr>
        <w:t>f</w:t>
      </w:r>
      <w:r w:rsidRPr="00476406">
        <w:rPr>
          <w:spacing w:val="1"/>
        </w:rPr>
        <w:t>t</w:t>
      </w:r>
      <w:r w:rsidRPr="00476406">
        <w:rPr>
          <w:spacing w:val="-1"/>
        </w:rPr>
        <w:t>e</w:t>
      </w:r>
      <w:r w:rsidRPr="00476406">
        <w:t>n</w:t>
      </w:r>
      <w:r w:rsidRPr="00476406">
        <w:tab/>
      </w:r>
    </w:p>
    <w:p w14:paraId="6C3096F1" w14:textId="77777777" w:rsidR="00525719" w:rsidRPr="00476406" w:rsidRDefault="00525719" w:rsidP="008820E7">
      <w:pPr>
        <w:tabs>
          <w:tab w:val="left" w:pos="2260"/>
          <w:tab w:val="left" w:pos="3820"/>
          <w:tab w:val="left" w:pos="5200"/>
        </w:tabs>
        <w:ind w:left="100" w:right="-20"/>
        <w:contextualSpacing/>
      </w:pPr>
      <w:r w:rsidRPr="00476406">
        <w:t>4</w:t>
      </w:r>
      <w:r w:rsidRPr="00476406">
        <w:rPr>
          <w:spacing w:val="2"/>
        </w:rPr>
        <w:t xml:space="preserve"> = A</w:t>
      </w:r>
      <w:r w:rsidRPr="00476406">
        <w:rPr>
          <w:spacing w:val="1"/>
        </w:rPr>
        <w:t>lm</w:t>
      </w:r>
      <w:r w:rsidRPr="00476406">
        <w:t>o</w:t>
      </w:r>
      <w:r w:rsidRPr="00476406">
        <w:rPr>
          <w:spacing w:val="-2"/>
        </w:rPr>
        <w:t>s</w:t>
      </w:r>
      <w:r w:rsidRPr="00476406">
        <w:t>t</w:t>
      </w:r>
      <w:r w:rsidRPr="00476406">
        <w:rPr>
          <w:spacing w:val="-1"/>
        </w:rPr>
        <w:t xml:space="preserve"> A</w:t>
      </w:r>
      <w:r w:rsidRPr="00476406">
        <w:rPr>
          <w:spacing w:val="1"/>
        </w:rPr>
        <w:t>l</w:t>
      </w:r>
      <w:r w:rsidRPr="00476406">
        <w:t>w</w:t>
      </w:r>
      <w:r w:rsidRPr="00476406">
        <w:rPr>
          <w:spacing w:val="-1"/>
        </w:rPr>
        <w:t>a</w:t>
      </w:r>
      <w:r w:rsidRPr="00476406">
        <w:t>ys</w:t>
      </w:r>
    </w:p>
    <w:p w14:paraId="1F1B8CD8" w14:textId="77777777" w:rsidR="00525719" w:rsidRPr="00476406" w:rsidRDefault="00525719" w:rsidP="008820E7">
      <w:pPr>
        <w:contextualSpacing/>
      </w:pPr>
    </w:p>
    <w:p w14:paraId="7EF70684" w14:textId="77777777" w:rsidR="00525719" w:rsidRPr="00476406" w:rsidRDefault="00525719" w:rsidP="009F33FE">
      <w:pPr>
        <w:pStyle w:val="ListParagraph"/>
        <w:numPr>
          <w:ilvl w:val="0"/>
          <w:numId w:val="21"/>
        </w:numPr>
        <w:spacing w:before="2"/>
        <w:ind w:right="-20"/>
      </w:pPr>
      <w:r w:rsidRPr="00476406">
        <w:rPr>
          <w:spacing w:val="1"/>
        </w:rPr>
        <w:t>T</w:t>
      </w:r>
      <w:r w:rsidRPr="00476406">
        <w:t>h</w:t>
      </w:r>
      <w:r w:rsidRPr="00476406">
        <w:rPr>
          <w:spacing w:val="1"/>
        </w:rPr>
        <w:t>i</w:t>
      </w:r>
      <w:r w:rsidRPr="00476406">
        <w:t>nk</w:t>
      </w:r>
      <w:r w:rsidRPr="00476406">
        <w:rPr>
          <w:spacing w:val="-5"/>
        </w:rPr>
        <w:t xml:space="preserve"> </w:t>
      </w:r>
      <w:r w:rsidRPr="00476406">
        <w:rPr>
          <w:spacing w:val="-1"/>
        </w:rPr>
        <w:t>“w</w:t>
      </w:r>
      <w:r w:rsidRPr="00476406">
        <w:t>h</w:t>
      </w:r>
      <w:r w:rsidRPr="00476406">
        <w:rPr>
          <w:spacing w:val="-1"/>
        </w:rPr>
        <w:t>a</w:t>
      </w:r>
      <w:r w:rsidRPr="00476406">
        <w:t>t</w:t>
      </w:r>
      <w:r w:rsidRPr="00476406">
        <w:rPr>
          <w:spacing w:val="-3"/>
        </w:rPr>
        <w:t xml:space="preserve"> </w:t>
      </w:r>
      <w:r w:rsidRPr="00476406">
        <w:rPr>
          <w:spacing w:val="-1"/>
        </w:rPr>
        <w:t>a</w:t>
      </w:r>
      <w:r w:rsidRPr="00476406">
        <w:t>m</w:t>
      </w:r>
      <w:r w:rsidRPr="00476406">
        <w:rPr>
          <w:spacing w:val="-5"/>
        </w:rPr>
        <w:t xml:space="preserve"> </w:t>
      </w:r>
      <w:r w:rsidRPr="00476406">
        <w:t>I</w:t>
      </w:r>
      <w:r w:rsidRPr="00476406">
        <w:rPr>
          <w:spacing w:val="4"/>
        </w:rPr>
        <w:t xml:space="preserve"> </w:t>
      </w:r>
      <w:r w:rsidRPr="00476406">
        <w:t>do</w:t>
      </w:r>
      <w:r w:rsidRPr="00476406">
        <w:rPr>
          <w:spacing w:val="1"/>
        </w:rPr>
        <w:t>i</w:t>
      </w:r>
      <w:r w:rsidRPr="00476406">
        <w:t>ng</w:t>
      </w:r>
      <w:r w:rsidRPr="00476406">
        <w:rPr>
          <w:spacing w:val="-5"/>
        </w:rPr>
        <w:t xml:space="preserve"> </w:t>
      </w:r>
      <w:r w:rsidRPr="00476406">
        <w:rPr>
          <w:spacing w:val="1"/>
        </w:rPr>
        <w:t>t</w:t>
      </w:r>
      <w:r w:rsidRPr="00476406">
        <w:t>o</w:t>
      </w:r>
      <w:r w:rsidRPr="00476406">
        <w:rPr>
          <w:spacing w:val="1"/>
        </w:rPr>
        <w:t xml:space="preserve"> </w:t>
      </w:r>
      <w:r w:rsidRPr="00476406">
        <w:t>d</w:t>
      </w:r>
      <w:r w:rsidRPr="00476406">
        <w:rPr>
          <w:spacing w:val="-1"/>
        </w:rPr>
        <w:t>e</w:t>
      </w:r>
      <w:r w:rsidRPr="00476406">
        <w:rPr>
          <w:spacing w:val="-2"/>
        </w:rPr>
        <w:t>s</w:t>
      </w:r>
      <w:r w:rsidRPr="00476406">
        <w:rPr>
          <w:spacing w:val="-1"/>
        </w:rPr>
        <w:t>e</w:t>
      </w:r>
      <w:r w:rsidRPr="00476406">
        <w:rPr>
          <w:spacing w:val="2"/>
        </w:rPr>
        <w:t>r</w:t>
      </w:r>
      <w:r w:rsidRPr="00476406">
        <w:t>ve</w:t>
      </w:r>
      <w:r w:rsidRPr="00476406">
        <w:rPr>
          <w:spacing w:val="-4"/>
        </w:rPr>
        <w:t xml:space="preserve"> </w:t>
      </w:r>
      <w:r w:rsidRPr="00476406">
        <w:rPr>
          <w:spacing w:val="1"/>
        </w:rPr>
        <w:t>t</w:t>
      </w:r>
      <w:r w:rsidRPr="00476406">
        <w:t>h</w:t>
      </w:r>
      <w:r w:rsidRPr="00476406">
        <w:rPr>
          <w:spacing w:val="1"/>
        </w:rPr>
        <w:t>i</w:t>
      </w:r>
      <w:r w:rsidRPr="00476406">
        <w:rPr>
          <w:spacing w:val="-2"/>
        </w:rPr>
        <w:t>s</w:t>
      </w:r>
      <w:r w:rsidRPr="00476406">
        <w:rPr>
          <w:spacing w:val="-1"/>
        </w:rPr>
        <w:t>?</w:t>
      </w:r>
      <w:r w:rsidRPr="00476406">
        <w:t>”</w:t>
      </w:r>
    </w:p>
    <w:p w14:paraId="65C2042A" w14:textId="77777777" w:rsidR="00525719" w:rsidRPr="00476406" w:rsidRDefault="00525719" w:rsidP="009F33FE">
      <w:pPr>
        <w:pStyle w:val="ListParagraph"/>
        <w:numPr>
          <w:ilvl w:val="0"/>
          <w:numId w:val="21"/>
        </w:numPr>
        <w:spacing w:before="2"/>
        <w:ind w:right="-20"/>
      </w:pPr>
      <w:r w:rsidRPr="00476406">
        <w:rPr>
          <w:spacing w:val="1"/>
        </w:rPr>
        <w:t>T</w:t>
      </w:r>
      <w:r w:rsidRPr="00476406">
        <w:t>h</w:t>
      </w:r>
      <w:r w:rsidRPr="00476406">
        <w:rPr>
          <w:spacing w:val="1"/>
        </w:rPr>
        <w:t>i</w:t>
      </w:r>
      <w:r w:rsidRPr="00476406">
        <w:t>nk</w:t>
      </w:r>
      <w:r w:rsidRPr="00476406">
        <w:rPr>
          <w:spacing w:val="-5"/>
        </w:rPr>
        <w:t xml:space="preserve"> </w:t>
      </w:r>
      <w:r w:rsidRPr="00476406">
        <w:rPr>
          <w:spacing w:val="-1"/>
        </w:rPr>
        <w:t>“w</w:t>
      </w:r>
      <w:r w:rsidRPr="00476406">
        <w:t>hy</w:t>
      </w:r>
      <w:r w:rsidRPr="00476406">
        <w:rPr>
          <w:spacing w:val="-1"/>
        </w:rPr>
        <w:t xml:space="preserve"> </w:t>
      </w:r>
      <w:r w:rsidRPr="00476406">
        <w:t>do</w:t>
      </w:r>
      <w:r w:rsidRPr="00476406">
        <w:rPr>
          <w:spacing w:val="-2"/>
        </w:rPr>
        <w:t xml:space="preserve"> </w:t>
      </w:r>
      <w:r w:rsidRPr="00476406">
        <w:t>I</w:t>
      </w:r>
      <w:r w:rsidRPr="00476406">
        <w:rPr>
          <w:spacing w:val="4"/>
        </w:rPr>
        <w:t xml:space="preserve"> </w:t>
      </w:r>
      <w:r w:rsidRPr="00476406">
        <w:rPr>
          <w:spacing w:val="-1"/>
        </w:rPr>
        <w:t>a</w:t>
      </w:r>
      <w:r w:rsidRPr="00476406">
        <w:rPr>
          <w:spacing w:val="1"/>
        </w:rPr>
        <w:t>l</w:t>
      </w:r>
      <w:r w:rsidRPr="00476406">
        <w:t>w</w:t>
      </w:r>
      <w:r w:rsidRPr="00476406">
        <w:rPr>
          <w:spacing w:val="-1"/>
        </w:rPr>
        <w:t>a</w:t>
      </w:r>
      <w:r w:rsidRPr="00476406">
        <w:t>ys</w:t>
      </w:r>
      <w:r w:rsidRPr="00476406">
        <w:rPr>
          <w:spacing w:val="-3"/>
        </w:rPr>
        <w:t xml:space="preserve"> </w:t>
      </w:r>
      <w:r w:rsidRPr="00476406">
        <w:rPr>
          <w:spacing w:val="2"/>
        </w:rPr>
        <w:t>r</w:t>
      </w:r>
      <w:r w:rsidRPr="00476406">
        <w:rPr>
          <w:spacing w:val="-1"/>
        </w:rPr>
        <w:t>eac</w:t>
      </w:r>
      <w:r w:rsidRPr="00476406">
        <w:t>t</w:t>
      </w:r>
      <w:r w:rsidRPr="00476406">
        <w:rPr>
          <w:spacing w:val="-1"/>
        </w:rPr>
        <w:t xml:space="preserve"> </w:t>
      </w:r>
      <w:r w:rsidRPr="00476406">
        <w:rPr>
          <w:spacing w:val="1"/>
        </w:rPr>
        <w:t>t</w:t>
      </w:r>
      <w:r w:rsidRPr="00476406">
        <w:rPr>
          <w:spacing w:val="-5"/>
        </w:rPr>
        <w:t>h</w:t>
      </w:r>
      <w:r w:rsidRPr="00476406">
        <w:rPr>
          <w:spacing w:val="1"/>
        </w:rPr>
        <w:t>i</w:t>
      </w:r>
      <w:r w:rsidRPr="00476406">
        <w:t>s</w:t>
      </w:r>
      <w:r w:rsidRPr="00476406">
        <w:rPr>
          <w:spacing w:val="-1"/>
        </w:rPr>
        <w:t xml:space="preserve"> </w:t>
      </w:r>
      <w:r w:rsidRPr="00476406">
        <w:t>w</w:t>
      </w:r>
      <w:r w:rsidRPr="00476406">
        <w:rPr>
          <w:spacing w:val="-1"/>
        </w:rPr>
        <w:t>a</w:t>
      </w:r>
      <w:r w:rsidRPr="00476406">
        <w:t>y</w:t>
      </w:r>
      <w:r w:rsidRPr="00476406">
        <w:rPr>
          <w:spacing w:val="-1"/>
        </w:rPr>
        <w:t>?</w:t>
      </w:r>
      <w:r w:rsidRPr="00476406">
        <w:t>”</w:t>
      </w:r>
    </w:p>
    <w:p w14:paraId="5F26B62B" w14:textId="77777777" w:rsidR="00525719" w:rsidRPr="00476406" w:rsidRDefault="00525719" w:rsidP="009F33FE">
      <w:pPr>
        <w:pStyle w:val="ListParagraph"/>
        <w:numPr>
          <w:ilvl w:val="0"/>
          <w:numId w:val="21"/>
        </w:numPr>
        <w:spacing w:before="2"/>
        <w:ind w:right="-20"/>
      </w:pPr>
      <w:r w:rsidRPr="00476406">
        <w:rPr>
          <w:spacing w:val="1"/>
        </w:rPr>
        <w:t>T</w:t>
      </w:r>
      <w:r w:rsidRPr="00476406">
        <w:t>h</w:t>
      </w:r>
      <w:r w:rsidRPr="00476406">
        <w:rPr>
          <w:spacing w:val="1"/>
        </w:rPr>
        <w:t>i</w:t>
      </w:r>
      <w:r w:rsidRPr="00476406">
        <w:t>nk</w:t>
      </w:r>
      <w:r w:rsidRPr="00476406">
        <w:rPr>
          <w:spacing w:val="-5"/>
        </w:rPr>
        <w:t xml:space="preserve"> </w:t>
      </w:r>
      <w:r w:rsidRPr="00476406">
        <w:rPr>
          <w:spacing w:val="-1"/>
        </w:rPr>
        <w:t>a</w:t>
      </w:r>
      <w:r w:rsidRPr="00476406">
        <w:t>bout</w:t>
      </w:r>
      <w:r w:rsidRPr="00476406">
        <w:rPr>
          <w:spacing w:val="-2"/>
        </w:rPr>
        <w:t xml:space="preserve"> </w:t>
      </w:r>
      <w:r w:rsidRPr="00476406">
        <w:t>a</w:t>
      </w:r>
      <w:r w:rsidRPr="00476406">
        <w:rPr>
          <w:spacing w:val="-4"/>
        </w:rPr>
        <w:t xml:space="preserve"> </w:t>
      </w:r>
      <w:r w:rsidRPr="00476406">
        <w:rPr>
          <w:spacing w:val="2"/>
        </w:rPr>
        <w:t>r</w:t>
      </w:r>
      <w:r w:rsidRPr="00476406">
        <w:rPr>
          <w:spacing w:val="-1"/>
        </w:rPr>
        <w:t>ece</w:t>
      </w:r>
      <w:r w:rsidRPr="00476406">
        <w:t>nt</w:t>
      </w:r>
      <w:r w:rsidRPr="00476406">
        <w:rPr>
          <w:spacing w:val="-2"/>
        </w:rPr>
        <w:t xml:space="preserve"> s</w:t>
      </w:r>
      <w:r w:rsidRPr="00476406">
        <w:rPr>
          <w:spacing w:val="1"/>
        </w:rPr>
        <w:t>it</w:t>
      </w:r>
      <w:r w:rsidRPr="00476406">
        <w:t>u</w:t>
      </w:r>
      <w:r w:rsidRPr="00476406">
        <w:rPr>
          <w:spacing w:val="-1"/>
        </w:rPr>
        <w:t>a</w:t>
      </w:r>
      <w:r w:rsidRPr="00476406">
        <w:rPr>
          <w:spacing w:val="1"/>
        </w:rPr>
        <w:t>ti</w:t>
      </w:r>
      <w:r w:rsidRPr="00476406">
        <w:t>on,</w:t>
      </w:r>
      <w:r w:rsidRPr="00476406">
        <w:rPr>
          <w:spacing w:val="-5"/>
        </w:rPr>
        <w:t xml:space="preserve"> </w:t>
      </w:r>
      <w:r w:rsidRPr="00476406">
        <w:t>w</w:t>
      </w:r>
      <w:r w:rsidRPr="00476406">
        <w:rPr>
          <w:spacing w:val="1"/>
        </w:rPr>
        <w:t>i</w:t>
      </w:r>
      <w:r w:rsidRPr="00476406">
        <w:rPr>
          <w:spacing w:val="-2"/>
        </w:rPr>
        <w:t>s</w:t>
      </w:r>
      <w:r w:rsidRPr="00476406">
        <w:t>h</w:t>
      </w:r>
      <w:r w:rsidRPr="00476406">
        <w:rPr>
          <w:spacing w:val="1"/>
        </w:rPr>
        <w:t>i</w:t>
      </w:r>
      <w:r w:rsidRPr="00476406">
        <w:t>ng</w:t>
      </w:r>
      <w:r w:rsidRPr="00476406">
        <w:rPr>
          <w:spacing w:val="-1"/>
        </w:rPr>
        <w:t xml:space="preserve"> </w:t>
      </w:r>
      <w:r w:rsidRPr="00476406">
        <w:rPr>
          <w:spacing w:val="1"/>
        </w:rPr>
        <w:t>i</w:t>
      </w:r>
      <w:r w:rsidRPr="00476406">
        <w:t>t</w:t>
      </w:r>
      <w:r w:rsidRPr="00476406">
        <w:rPr>
          <w:spacing w:val="-3"/>
        </w:rPr>
        <w:t xml:space="preserve"> </w:t>
      </w:r>
      <w:r w:rsidRPr="00476406">
        <w:t>h</w:t>
      </w:r>
      <w:r w:rsidRPr="00476406">
        <w:rPr>
          <w:spacing w:val="-1"/>
        </w:rPr>
        <w:t>a</w:t>
      </w:r>
      <w:r w:rsidRPr="00476406">
        <w:t xml:space="preserve">d </w:t>
      </w:r>
      <w:r w:rsidRPr="00476406">
        <w:rPr>
          <w:spacing w:val="-5"/>
        </w:rPr>
        <w:t>g</w:t>
      </w:r>
      <w:r w:rsidRPr="00476406">
        <w:t>one</w:t>
      </w:r>
      <w:r w:rsidRPr="00476406">
        <w:rPr>
          <w:spacing w:val="-1"/>
        </w:rPr>
        <w:t xml:space="preserve"> </w:t>
      </w:r>
      <w:r w:rsidRPr="00476406">
        <w:t>b</w:t>
      </w:r>
      <w:r w:rsidRPr="00476406">
        <w:rPr>
          <w:spacing w:val="-1"/>
        </w:rPr>
        <w:t>e</w:t>
      </w:r>
      <w:r w:rsidRPr="00476406">
        <w:rPr>
          <w:spacing w:val="1"/>
        </w:rPr>
        <w:t>tt</w:t>
      </w:r>
      <w:r w:rsidRPr="00476406">
        <w:rPr>
          <w:spacing w:val="-1"/>
        </w:rPr>
        <w:t>e</w:t>
      </w:r>
      <w:r w:rsidRPr="00476406">
        <w:t>r</w:t>
      </w:r>
    </w:p>
    <w:p w14:paraId="6B277393" w14:textId="77777777" w:rsidR="00525719" w:rsidRPr="00476406" w:rsidRDefault="00525719" w:rsidP="009F33FE">
      <w:pPr>
        <w:pStyle w:val="ListParagraph"/>
        <w:numPr>
          <w:ilvl w:val="0"/>
          <w:numId w:val="21"/>
        </w:numPr>
        <w:ind w:right="-20"/>
      </w:pPr>
      <w:r w:rsidRPr="00476406">
        <w:rPr>
          <w:spacing w:val="1"/>
        </w:rPr>
        <w:t>T</w:t>
      </w:r>
      <w:r w:rsidRPr="00476406">
        <w:t>h</w:t>
      </w:r>
      <w:r w:rsidRPr="00476406">
        <w:rPr>
          <w:spacing w:val="1"/>
        </w:rPr>
        <w:t>i</w:t>
      </w:r>
      <w:r w:rsidRPr="00476406">
        <w:t>nk</w:t>
      </w:r>
      <w:r w:rsidRPr="00476406">
        <w:rPr>
          <w:spacing w:val="-5"/>
        </w:rPr>
        <w:t xml:space="preserve"> </w:t>
      </w:r>
      <w:r w:rsidRPr="00476406">
        <w:rPr>
          <w:spacing w:val="-1"/>
        </w:rPr>
        <w:t>“w</w:t>
      </w:r>
      <w:r w:rsidRPr="00476406">
        <w:t>hy</w:t>
      </w:r>
      <w:r w:rsidRPr="00476406">
        <w:rPr>
          <w:spacing w:val="-1"/>
        </w:rPr>
        <w:t xml:space="preserve"> </w:t>
      </w:r>
      <w:r w:rsidRPr="00476406">
        <w:t>do</w:t>
      </w:r>
      <w:r w:rsidRPr="00476406">
        <w:rPr>
          <w:spacing w:val="-2"/>
        </w:rPr>
        <w:t xml:space="preserve"> </w:t>
      </w:r>
      <w:r w:rsidRPr="00476406">
        <w:t>I</w:t>
      </w:r>
      <w:r w:rsidRPr="00476406">
        <w:rPr>
          <w:spacing w:val="4"/>
        </w:rPr>
        <w:t xml:space="preserve"> </w:t>
      </w:r>
      <w:r w:rsidRPr="00476406">
        <w:t>h</w:t>
      </w:r>
      <w:r w:rsidRPr="00476406">
        <w:rPr>
          <w:spacing w:val="-1"/>
        </w:rPr>
        <w:t>a</w:t>
      </w:r>
      <w:r w:rsidRPr="00476406">
        <w:t>ve</w:t>
      </w:r>
      <w:r w:rsidRPr="00476406">
        <w:rPr>
          <w:spacing w:val="-3"/>
        </w:rPr>
        <w:t xml:space="preserve"> </w:t>
      </w:r>
      <w:r w:rsidRPr="00476406">
        <w:rPr>
          <w:spacing w:val="-5"/>
        </w:rPr>
        <w:t>p</w:t>
      </w:r>
      <w:r w:rsidRPr="00476406">
        <w:rPr>
          <w:spacing w:val="2"/>
        </w:rPr>
        <w:t>r</w:t>
      </w:r>
      <w:r w:rsidRPr="00476406">
        <w:t>ob</w:t>
      </w:r>
      <w:r w:rsidRPr="00476406">
        <w:rPr>
          <w:spacing w:val="1"/>
        </w:rPr>
        <w:t>l</w:t>
      </w:r>
      <w:r w:rsidRPr="00476406">
        <w:rPr>
          <w:spacing w:val="-1"/>
        </w:rPr>
        <w:t>e</w:t>
      </w:r>
      <w:r w:rsidRPr="00476406">
        <w:rPr>
          <w:spacing w:val="1"/>
        </w:rPr>
        <w:t>m</w:t>
      </w:r>
      <w:r w:rsidRPr="00476406">
        <w:t>s</w:t>
      </w:r>
      <w:r w:rsidRPr="00476406">
        <w:rPr>
          <w:spacing w:val="-6"/>
        </w:rPr>
        <w:t xml:space="preserve"> </w:t>
      </w:r>
      <w:r w:rsidRPr="00476406">
        <w:t>o</w:t>
      </w:r>
      <w:r w:rsidRPr="00476406">
        <w:rPr>
          <w:spacing w:val="1"/>
        </w:rPr>
        <w:t>t</w:t>
      </w:r>
      <w:r w:rsidRPr="00476406">
        <w:t>h</w:t>
      </w:r>
      <w:r w:rsidRPr="00476406">
        <w:rPr>
          <w:spacing w:val="-1"/>
        </w:rPr>
        <w:t>e</w:t>
      </w:r>
      <w:r w:rsidRPr="00476406">
        <w:t>r</w:t>
      </w:r>
      <w:r w:rsidRPr="00476406">
        <w:rPr>
          <w:spacing w:val="-4"/>
        </w:rPr>
        <w:t xml:space="preserve"> </w:t>
      </w:r>
      <w:r w:rsidRPr="00476406">
        <w:t>p</w:t>
      </w:r>
      <w:r w:rsidRPr="00476406">
        <w:rPr>
          <w:spacing w:val="-1"/>
        </w:rPr>
        <w:t>e</w:t>
      </w:r>
      <w:r w:rsidRPr="00476406">
        <w:t>op</w:t>
      </w:r>
      <w:r w:rsidRPr="00476406">
        <w:rPr>
          <w:spacing w:val="1"/>
        </w:rPr>
        <w:t>l</w:t>
      </w:r>
      <w:r w:rsidRPr="00476406">
        <w:t>e</w:t>
      </w:r>
      <w:r w:rsidRPr="00476406">
        <w:rPr>
          <w:spacing w:val="-4"/>
        </w:rPr>
        <w:t xml:space="preserve"> </w:t>
      </w:r>
      <w:r w:rsidRPr="00476406">
        <w:rPr>
          <w:spacing w:val="-5"/>
        </w:rPr>
        <w:t>d</w:t>
      </w:r>
      <w:r w:rsidRPr="00476406">
        <w:t>on</w:t>
      </w:r>
      <w:r w:rsidRPr="00476406">
        <w:rPr>
          <w:spacing w:val="2"/>
        </w:rPr>
        <w:t>’</w:t>
      </w:r>
      <w:r w:rsidRPr="00476406">
        <w:t>t</w:t>
      </w:r>
      <w:r w:rsidRPr="00476406">
        <w:rPr>
          <w:spacing w:val="2"/>
        </w:rPr>
        <w:t xml:space="preserve"> </w:t>
      </w:r>
      <w:r w:rsidRPr="00476406">
        <w:t>h</w:t>
      </w:r>
      <w:r w:rsidRPr="00476406">
        <w:rPr>
          <w:spacing w:val="-1"/>
        </w:rPr>
        <w:t>a</w:t>
      </w:r>
      <w:r w:rsidRPr="00476406">
        <w:t>v</w:t>
      </w:r>
      <w:r w:rsidRPr="00476406">
        <w:rPr>
          <w:spacing w:val="-1"/>
        </w:rPr>
        <w:t>e?</w:t>
      </w:r>
      <w:r w:rsidRPr="00476406">
        <w:t>”</w:t>
      </w:r>
    </w:p>
    <w:p w14:paraId="6389B414" w14:textId="77777777" w:rsidR="00525719" w:rsidRPr="00476406" w:rsidRDefault="00525719" w:rsidP="009F33FE">
      <w:pPr>
        <w:pStyle w:val="ListParagraph"/>
        <w:numPr>
          <w:ilvl w:val="0"/>
          <w:numId w:val="21"/>
        </w:numPr>
        <w:spacing w:before="2"/>
        <w:ind w:right="-20"/>
      </w:pPr>
      <w:r w:rsidRPr="00476406">
        <w:rPr>
          <w:spacing w:val="1"/>
        </w:rPr>
        <w:t>T</w:t>
      </w:r>
      <w:r w:rsidRPr="00476406">
        <w:t>h</w:t>
      </w:r>
      <w:r w:rsidRPr="00476406">
        <w:rPr>
          <w:spacing w:val="1"/>
        </w:rPr>
        <w:t>i</w:t>
      </w:r>
      <w:r w:rsidRPr="00476406">
        <w:t>nk</w:t>
      </w:r>
      <w:r w:rsidRPr="00476406">
        <w:rPr>
          <w:spacing w:val="-5"/>
        </w:rPr>
        <w:t xml:space="preserve"> </w:t>
      </w:r>
      <w:r w:rsidRPr="00476406">
        <w:rPr>
          <w:spacing w:val="-1"/>
        </w:rPr>
        <w:t>“w</w:t>
      </w:r>
      <w:r w:rsidRPr="00476406">
        <w:t>hy</w:t>
      </w:r>
      <w:r w:rsidRPr="00476406">
        <w:rPr>
          <w:spacing w:val="-1"/>
        </w:rPr>
        <w:t xml:space="preserve"> ca</w:t>
      </w:r>
      <w:r w:rsidRPr="00476406">
        <w:t>n</w:t>
      </w:r>
      <w:r w:rsidRPr="00476406">
        <w:rPr>
          <w:spacing w:val="2"/>
        </w:rPr>
        <w:t>’</w:t>
      </w:r>
      <w:r w:rsidRPr="00476406">
        <w:t>t</w:t>
      </w:r>
      <w:r w:rsidRPr="00476406">
        <w:rPr>
          <w:spacing w:val="-5"/>
        </w:rPr>
        <w:t xml:space="preserve"> I</w:t>
      </w:r>
      <w:r w:rsidRPr="00476406">
        <w:rPr>
          <w:spacing w:val="4"/>
        </w:rPr>
        <w:t xml:space="preserve"> </w:t>
      </w:r>
      <w:r w:rsidRPr="00476406">
        <w:t>h</w:t>
      </w:r>
      <w:r w:rsidRPr="00476406">
        <w:rPr>
          <w:spacing w:val="-1"/>
        </w:rPr>
        <w:t>a</w:t>
      </w:r>
      <w:r w:rsidRPr="00476406">
        <w:t>nd</w:t>
      </w:r>
      <w:r w:rsidRPr="00476406">
        <w:rPr>
          <w:spacing w:val="1"/>
        </w:rPr>
        <w:t>l</w:t>
      </w:r>
      <w:r w:rsidRPr="00476406">
        <w:t>e</w:t>
      </w:r>
      <w:r w:rsidRPr="00476406">
        <w:rPr>
          <w:spacing w:val="-9"/>
        </w:rPr>
        <w:t xml:space="preserve"> </w:t>
      </w:r>
      <w:r w:rsidRPr="00476406">
        <w:rPr>
          <w:spacing w:val="1"/>
        </w:rPr>
        <w:t>t</w:t>
      </w:r>
      <w:r w:rsidRPr="00476406">
        <w:t>h</w:t>
      </w:r>
      <w:r w:rsidRPr="00476406">
        <w:rPr>
          <w:spacing w:val="1"/>
        </w:rPr>
        <w:t>i</w:t>
      </w:r>
      <w:r w:rsidRPr="00476406">
        <w:t>ngs</w:t>
      </w:r>
      <w:r w:rsidRPr="00476406">
        <w:rPr>
          <w:spacing w:val="-3"/>
        </w:rPr>
        <w:t xml:space="preserve"> </w:t>
      </w:r>
      <w:r w:rsidRPr="00476406">
        <w:t>b</w:t>
      </w:r>
      <w:r w:rsidRPr="00476406">
        <w:rPr>
          <w:spacing w:val="-1"/>
        </w:rPr>
        <w:t>e</w:t>
      </w:r>
      <w:r w:rsidRPr="00476406">
        <w:rPr>
          <w:spacing w:val="1"/>
        </w:rPr>
        <w:t>tt</w:t>
      </w:r>
      <w:r w:rsidRPr="00476406">
        <w:rPr>
          <w:spacing w:val="-1"/>
        </w:rPr>
        <w:t>e</w:t>
      </w:r>
      <w:r w:rsidRPr="00476406">
        <w:rPr>
          <w:spacing w:val="2"/>
        </w:rPr>
        <w:t>r</w:t>
      </w:r>
      <w:r w:rsidRPr="00476406">
        <w:rPr>
          <w:spacing w:val="-1"/>
        </w:rPr>
        <w:t>?</w:t>
      </w:r>
      <w:r w:rsidRPr="00476406">
        <w:t>”</w:t>
      </w:r>
    </w:p>
    <w:p w14:paraId="34CE4FD6" w14:textId="77777777" w:rsidR="00141FFF" w:rsidRPr="00476406" w:rsidRDefault="00141FFF" w:rsidP="008820E7"/>
    <w:p w14:paraId="69D9A626" w14:textId="77777777" w:rsidR="00507EB2" w:rsidRDefault="00507EB2">
      <w:pPr>
        <w:rPr>
          <w:rFonts w:eastAsiaTheme="majorEastAsia"/>
          <w:sz w:val="28"/>
          <w:szCs w:val="32"/>
        </w:rPr>
      </w:pPr>
      <w:r>
        <w:br w:type="page"/>
      </w:r>
    </w:p>
    <w:p w14:paraId="5DC7DEBD" w14:textId="77777777" w:rsidR="00507EB2" w:rsidRDefault="00507EB2" w:rsidP="008820E7">
      <w:pPr>
        <w:pStyle w:val="Heading1"/>
        <w:jc w:val="center"/>
        <w:rPr>
          <w:rFonts w:cs="Times New Roman"/>
        </w:rPr>
      </w:pPr>
    </w:p>
    <w:p w14:paraId="57B8D7D1" w14:textId="77777777" w:rsidR="00507EB2" w:rsidRDefault="00507EB2" w:rsidP="008820E7">
      <w:pPr>
        <w:pStyle w:val="Heading1"/>
        <w:jc w:val="center"/>
        <w:rPr>
          <w:rFonts w:cs="Times New Roman"/>
        </w:rPr>
      </w:pPr>
    </w:p>
    <w:p w14:paraId="693C60FD" w14:textId="77777777" w:rsidR="00507EB2" w:rsidRDefault="00507EB2" w:rsidP="008820E7">
      <w:pPr>
        <w:pStyle w:val="Heading1"/>
        <w:jc w:val="center"/>
        <w:rPr>
          <w:rFonts w:cs="Times New Roman"/>
        </w:rPr>
      </w:pPr>
    </w:p>
    <w:p w14:paraId="4C61B19C" w14:textId="77777777" w:rsidR="00507EB2" w:rsidRDefault="00507EB2" w:rsidP="008820E7">
      <w:pPr>
        <w:pStyle w:val="Heading1"/>
        <w:jc w:val="center"/>
        <w:rPr>
          <w:rFonts w:cs="Times New Roman"/>
        </w:rPr>
      </w:pPr>
    </w:p>
    <w:p w14:paraId="5AE7967F" w14:textId="77777777" w:rsidR="00507EB2" w:rsidRDefault="00507EB2" w:rsidP="008820E7">
      <w:pPr>
        <w:pStyle w:val="Heading1"/>
        <w:jc w:val="center"/>
        <w:rPr>
          <w:rFonts w:cs="Times New Roman"/>
        </w:rPr>
      </w:pPr>
    </w:p>
    <w:p w14:paraId="01856467" w14:textId="77777777" w:rsidR="00507EB2" w:rsidRDefault="00507EB2" w:rsidP="008820E7">
      <w:pPr>
        <w:pStyle w:val="Heading1"/>
        <w:jc w:val="center"/>
        <w:rPr>
          <w:rFonts w:cs="Times New Roman"/>
        </w:rPr>
      </w:pPr>
    </w:p>
    <w:p w14:paraId="756963DC" w14:textId="77777777" w:rsidR="00507EB2" w:rsidRDefault="00507EB2" w:rsidP="008820E7">
      <w:pPr>
        <w:pStyle w:val="Heading1"/>
        <w:jc w:val="center"/>
        <w:rPr>
          <w:rFonts w:cs="Times New Roman"/>
        </w:rPr>
      </w:pPr>
    </w:p>
    <w:p w14:paraId="6728E1B6" w14:textId="77777777" w:rsidR="00507EB2" w:rsidRDefault="00507EB2" w:rsidP="008820E7">
      <w:pPr>
        <w:pStyle w:val="Heading1"/>
        <w:jc w:val="center"/>
        <w:rPr>
          <w:rFonts w:cs="Times New Roman"/>
        </w:rPr>
      </w:pPr>
    </w:p>
    <w:p w14:paraId="2667F2FD" w14:textId="77777777" w:rsidR="00507EB2" w:rsidRDefault="00507EB2" w:rsidP="008820E7">
      <w:pPr>
        <w:pStyle w:val="Heading1"/>
        <w:jc w:val="center"/>
        <w:rPr>
          <w:rFonts w:cs="Times New Roman"/>
        </w:rPr>
      </w:pPr>
    </w:p>
    <w:p w14:paraId="7CE18EA7" w14:textId="77777777" w:rsidR="00525719" w:rsidRPr="008820E7" w:rsidRDefault="00A71B88" w:rsidP="008820E7">
      <w:pPr>
        <w:pStyle w:val="Heading1"/>
        <w:jc w:val="center"/>
        <w:rPr>
          <w:rFonts w:cs="Times New Roman"/>
        </w:rPr>
      </w:pPr>
      <w:bookmarkStart w:id="826" w:name="_Toc11055537"/>
      <w:r w:rsidRPr="008820E7">
        <w:rPr>
          <w:rFonts w:cs="Times New Roman"/>
        </w:rPr>
        <w:t>AFFECTIVE MEDIATORS</w:t>
      </w:r>
      <w:bookmarkEnd w:id="826"/>
    </w:p>
    <w:p w14:paraId="742A8617" w14:textId="77777777" w:rsidR="00B91219" w:rsidRPr="008820E7" w:rsidRDefault="00B91219" w:rsidP="008820E7">
      <w:pPr>
        <w:jc w:val="center"/>
        <w:rPr>
          <w:b/>
        </w:rPr>
      </w:pPr>
    </w:p>
    <w:p w14:paraId="1E671013" w14:textId="77777777" w:rsidR="00507EB2" w:rsidRDefault="00507EB2">
      <w:pPr>
        <w:rPr>
          <w:rFonts w:eastAsia="Calibri"/>
          <w:b/>
          <w:szCs w:val="36"/>
        </w:rPr>
      </w:pPr>
      <w:r>
        <w:br w:type="page"/>
      </w:r>
    </w:p>
    <w:p w14:paraId="72E07C25" w14:textId="77777777" w:rsidR="00B91219" w:rsidRPr="008820E7" w:rsidRDefault="00B91219" w:rsidP="008820E7">
      <w:pPr>
        <w:pStyle w:val="Heading2"/>
        <w:spacing w:after="0"/>
        <w:jc w:val="center"/>
        <w:rPr>
          <w:rFonts w:cs="Times New Roman"/>
        </w:rPr>
      </w:pPr>
      <w:bookmarkStart w:id="827" w:name="_Toc11055538"/>
      <w:r w:rsidRPr="008820E7">
        <w:rPr>
          <w:rFonts w:cs="Times New Roman"/>
        </w:rPr>
        <w:lastRenderedPageBreak/>
        <w:t>Difficulties in Emotion Regulation Scale- Short Form- 18 items</w:t>
      </w:r>
      <w:bookmarkEnd w:id="827"/>
    </w:p>
    <w:p w14:paraId="29079014" w14:textId="77777777" w:rsidR="00B91219" w:rsidRPr="008820E7" w:rsidRDefault="00B91219" w:rsidP="008820E7">
      <w:pPr>
        <w:rPr>
          <w:b/>
        </w:rPr>
      </w:pPr>
    </w:p>
    <w:p w14:paraId="222F13D4" w14:textId="77777777" w:rsidR="00B91219" w:rsidRPr="008820E7" w:rsidRDefault="00B91219" w:rsidP="008820E7">
      <w:pPr>
        <w:rPr>
          <w:b/>
        </w:rPr>
      </w:pPr>
      <w:r w:rsidRPr="008820E7">
        <w:rPr>
          <w:b/>
        </w:rPr>
        <w:t>Source:</w:t>
      </w:r>
    </w:p>
    <w:p w14:paraId="03186737" w14:textId="77777777" w:rsidR="00B91219" w:rsidRPr="008820E7" w:rsidRDefault="00B91219" w:rsidP="008820E7">
      <w:r w:rsidRPr="008820E7">
        <w:rPr>
          <w:b/>
        </w:rPr>
        <w:tab/>
      </w:r>
      <w:r w:rsidRPr="008820E7">
        <w:t xml:space="preserve">Kaufman, E. A., Xia, M., </w:t>
      </w:r>
      <w:proofErr w:type="spellStart"/>
      <w:r w:rsidRPr="008820E7">
        <w:t>Fosco</w:t>
      </w:r>
      <w:proofErr w:type="spellEnd"/>
      <w:r w:rsidRPr="008820E7">
        <w:t xml:space="preserve">, G., </w:t>
      </w:r>
      <w:proofErr w:type="spellStart"/>
      <w:r w:rsidRPr="008820E7">
        <w:t>Yaptangco</w:t>
      </w:r>
      <w:proofErr w:type="spellEnd"/>
      <w:r w:rsidRPr="008820E7">
        <w:t xml:space="preserve">, M., Skidmore, C. R., &amp; Crowell, S. E. </w:t>
      </w:r>
    </w:p>
    <w:p w14:paraId="5A3C4920" w14:textId="77777777" w:rsidR="00B91219" w:rsidRPr="008820E7" w:rsidRDefault="00B91219" w:rsidP="008820E7">
      <w:pPr>
        <w:ind w:left="1440"/>
      </w:pPr>
      <w:r w:rsidRPr="008820E7">
        <w:t xml:space="preserve">(2016). The Difficulties in Emotion Regulation Scale Short Form (DERS-SF): Validation and replication in adolescent and adult samples. </w:t>
      </w:r>
      <w:r w:rsidRPr="008820E7">
        <w:rPr>
          <w:i/>
          <w:iCs/>
        </w:rPr>
        <w:t>Journal of Psychopathology and Behavioral Assessment</w:t>
      </w:r>
      <w:r w:rsidRPr="008820E7">
        <w:t xml:space="preserve">, </w:t>
      </w:r>
      <w:r w:rsidRPr="008820E7">
        <w:rPr>
          <w:i/>
          <w:iCs/>
        </w:rPr>
        <w:t>38</w:t>
      </w:r>
      <w:r w:rsidRPr="008820E7">
        <w:t>(3), 443–455.</w:t>
      </w:r>
    </w:p>
    <w:p w14:paraId="55CE278B" w14:textId="77777777" w:rsidR="00B91219" w:rsidRPr="008820E7" w:rsidRDefault="00B91219" w:rsidP="008820E7">
      <w:pPr>
        <w:rPr>
          <w:b/>
        </w:rPr>
      </w:pPr>
    </w:p>
    <w:p w14:paraId="60CFE4F3" w14:textId="77777777" w:rsidR="00E25D98" w:rsidRPr="008820E7" w:rsidRDefault="00E25D98" w:rsidP="008820E7">
      <w:r w:rsidRPr="008820E7">
        <w:rPr>
          <w:b/>
        </w:rPr>
        <w:t>Instructions:</w:t>
      </w:r>
      <w:r w:rsidRPr="008820E7">
        <w:t xml:space="preserve"> Please indicate how much each of the following statements apply to you.</w:t>
      </w:r>
    </w:p>
    <w:p w14:paraId="228F15DF" w14:textId="77777777" w:rsidR="00E25D98" w:rsidRPr="008820E7" w:rsidRDefault="00E25D98" w:rsidP="008820E7">
      <w:pPr>
        <w:contextualSpacing/>
      </w:pPr>
    </w:p>
    <w:p w14:paraId="6646CC73" w14:textId="77777777" w:rsidR="00E25D98" w:rsidRPr="008820E7" w:rsidRDefault="00E25D98" w:rsidP="008820E7">
      <w:pPr>
        <w:contextualSpacing/>
      </w:pPr>
      <w:r w:rsidRPr="008820E7">
        <w:t>1 = Almost Never (0-10%)</w:t>
      </w:r>
    </w:p>
    <w:p w14:paraId="451E39B5" w14:textId="77777777" w:rsidR="00E25D98" w:rsidRPr="008820E7" w:rsidRDefault="00E25D98" w:rsidP="008820E7">
      <w:pPr>
        <w:contextualSpacing/>
      </w:pPr>
      <w:r w:rsidRPr="008820E7">
        <w:t>2 = Sometimes (11-35%)</w:t>
      </w:r>
    </w:p>
    <w:p w14:paraId="3398BE1B" w14:textId="77777777" w:rsidR="00E25D98" w:rsidRPr="008820E7" w:rsidRDefault="00E25D98" w:rsidP="008820E7">
      <w:pPr>
        <w:contextualSpacing/>
      </w:pPr>
      <w:r w:rsidRPr="008820E7">
        <w:t>3 = About Half the Time (36-65%)</w:t>
      </w:r>
    </w:p>
    <w:p w14:paraId="05C1D420" w14:textId="77777777" w:rsidR="00E25D98" w:rsidRPr="008820E7" w:rsidRDefault="00E25D98" w:rsidP="008820E7">
      <w:pPr>
        <w:contextualSpacing/>
      </w:pPr>
      <w:r w:rsidRPr="008820E7">
        <w:t>4 = Most of the Time (66-90%)</w:t>
      </w:r>
    </w:p>
    <w:p w14:paraId="77F37995" w14:textId="77777777" w:rsidR="00E25D98" w:rsidRPr="008820E7" w:rsidRDefault="00E25D98" w:rsidP="008820E7">
      <w:pPr>
        <w:contextualSpacing/>
      </w:pPr>
      <w:r w:rsidRPr="008820E7">
        <w:t>5 = Almost Always (91-100%)</w:t>
      </w:r>
    </w:p>
    <w:p w14:paraId="528C3E8A" w14:textId="77777777" w:rsidR="00E25D98" w:rsidRPr="008820E7" w:rsidRDefault="00E25D98" w:rsidP="008820E7">
      <w:pPr>
        <w:contextualSpacing/>
      </w:pPr>
    </w:p>
    <w:p w14:paraId="6948263F" w14:textId="7A428EF0" w:rsidR="00E25D98" w:rsidRPr="005E7DFC" w:rsidRDefault="00E25D98" w:rsidP="009F33FE">
      <w:pPr>
        <w:pStyle w:val="ListParagraph"/>
        <w:numPr>
          <w:ilvl w:val="0"/>
          <w:numId w:val="22"/>
        </w:numPr>
        <w:rPr>
          <w:strike/>
        </w:rPr>
      </w:pPr>
      <w:r w:rsidRPr="005E7DFC">
        <w:t>I pay attention to how I feel.</w:t>
      </w:r>
      <w:ins w:id="828" w:author="T.J. Sullivan" w:date="2020-10-27T08:59:00Z">
        <w:r w:rsidR="005E7DFC" w:rsidRPr="005E7DFC">
          <w:t xml:space="preserve"> (</w:t>
        </w:r>
      </w:ins>
      <w:ins w:id="829" w:author="T.J. Sullivan" w:date="2020-10-27T09:00:00Z">
        <w:r w:rsidR="005E7DFC" w:rsidRPr="00C417A6">
          <w:t>awareness)</w:t>
        </w:r>
      </w:ins>
    </w:p>
    <w:p w14:paraId="0FF0313B" w14:textId="60E8E260" w:rsidR="00E25D98" w:rsidRPr="005E7DFC" w:rsidRDefault="00E25D98" w:rsidP="009F33FE">
      <w:pPr>
        <w:pStyle w:val="ListParagraph"/>
        <w:numPr>
          <w:ilvl w:val="0"/>
          <w:numId w:val="22"/>
        </w:numPr>
      </w:pPr>
      <w:r w:rsidRPr="005E7DFC">
        <w:t>I have no idea how I am feeling.</w:t>
      </w:r>
      <w:ins w:id="830" w:author="T.J. Sullivan" w:date="2020-10-27T09:00:00Z">
        <w:r w:rsidR="005E7DFC" w:rsidRPr="005E7DFC">
          <w:t xml:space="preserve"> (clarity)</w:t>
        </w:r>
      </w:ins>
    </w:p>
    <w:p w14:paraId="0C9D5EF5" w14:textId="761400D9" w:rsidR="00E25D98" w:rsidRPr="005E7DFC" w:rsidRDefault="00E25D98" w:rsidP="009F33FE">
      <w:pPr>
        <w:pStyle w:val="ListParagraph"/>
        <w:numPr>
          <w:ilvl w:val="0"/>
          <w:numId w:val="22"/>
        </w:numPr>
      </w:pPr>
      <w:r w:rsidRPr="005E7DFC">
        <w:t>I have difficulty making sense out of my feelings.</w:t>
      </w:r>
      <w:ins w:id="831" w:author="T.J. Sullivan" w:date="2020-10-27T09:00:00Z">
        <w:r w:rsidR="005E7DFC" w:rsidRPr="005E7DFC">
          <w:t xml:space="preserve"> (clarity)</w:t>
        </w:r>
      </w:ins>
    </w:p>
    <w:p w14:paraId="0C508B2A" w14:textId="389DD2A4" w:rsidR="00E25D98" w:rsidRPr="005E7DFC" w:rsidRDefault="00E25D98" w:rsidP="009F33FE">
      <w:pPr>
        <w:pStyle w:val="ListParagraph"/>
        <w:numPr>
          <w:ilvl w:val="0"/>
          <w:numId w:val="22"/>
        </w:numPr>
      </w:pPr>
      <w:r w:rsidRPr="005E7DFC">
        <w:t>I care about what I am feeling.</w:t>
      </w:r>
      <w:ins w:id="832" w:author="T.J. Sullivan" w:date="2020-10-27T09:00:00Z">
        <w:r w:rsidR="005E7DFC" w:rsidRPr="005E7DFC">
          <w:t xml:space="preserve"> (awareness)</w:t>
        </w:r>
      </w:ins>
    </w:p>
    <w:p w14:paraId="08F7798B" w14:textId="53588F37" w:rsidR="00E25D98" w:rsidRPr="005E7DFC" w:rsidRDefault="00E25D98" w:rsidP="009F33FE">
      <w:pPr>
        <w:pStyle w:val="ListParagraph"/>
        <w:numPr>
          <w:ilvl w:val="0"/>
          <w:numId w:val="22"/>
        </w:numPr>
      </w:pPr>
      <w:r w:rsidRPr="005E7DFC">
        <w:t>I am confused about how I feel.</w:t>
      </w:r>
      <w:ins w:id="833" w:author="T.J. Sullivan" w:date="2020-10-27T09:00:00Z">
        <w:r w:rsidR="005E7DFC" w:rsidRPr="005E7DFC">
          <w:t xml:space="preserve"> (clarity)</w:t>
        </w:r>
      </w:ins>
    </w:p>
    <w:p w14:paraId="18FE6E37" w14:textId="3CE45245" w:rsidR="00E25D98" w:rsidRPr="005E7DFC" w:rsidRDefault="00E25D98" w:rsidP="009F33FE">
      <w:pPr>
        <w:pStyle w:val="ListParagraph"/>
        <w:numPr>
          <w:ilvl w:val="0"/>
          <w:numId w:val="22"/>
        </w:numPr>
      </w:pPr>
      <w:r w:rsidRPr="005E7DFC">
        <w:t>When I’m upset, I acknowledge my emotions.</w:t>
      </w:r>
      <w:ins w:id="834" w:author="T.J. Sullivan" w:date="2020-10-27T09:00:00Z">
        <w:r w:rsidR="005E7DFC" w:rsidRPr="005E7DFC">
          <w:t xml:space="preserve"> (awareness)</w:t>
        </w:r>
      </w:ins>
    </w:p>
    <w:p w14:paraId="73D6E79A" w14:textId="3EA67EB9" w:rsidR="00E25D98" w:rsidRPr="005E7DFC" w:rsidRDefault="00E25D98" w:rsidP="009F33FE">
      <w:pPr>
        <w:pStyle w:val="ListParagraph"/>
        <w:numPr>
          <w:ilvl w:val="0"/>
          <w:numId w:val="22"/>
        </w:numPr>
      </w:pPr>
      <w:r w:rsidRPr="005E7DFC">
        <w:t>When I’m upset, I become embarrassed for feeling that way.</w:t>
      </w:r>
      <w:ins w:id="835" w:author="T.J. Sullivan" w:date="2020-10-27T09:00:00Z">
        <w:r w:rsidR="005E7DFC" w:rsidRPr="005E7DFC">
          <w:t xml:space="preserve"> </w:t>
        </w:r>
      </w:ins>
      <w:ins w:id="836" w:author="T.J. Sullivan" w:date="2020-10-27T09:01:00Z">
        <w:r w:rsidR="005E7DFC" w:rsidRPr="005E7DFC">
          <w:t>(non-acceptance)</w:t>
        </w:r>
      </w:ins>
    </w:p>
    <w:p w14:paraId="168004EC" w14:textId="504EAB77" w:rsidR="00E25D98" w:rsidRPr="005E7DFC" w:rsidRDefault="00E25D98" w:rsidP="009F33FE">
      <w:pPr>
        <w:pStyle w:val="ListParagraph"/>
        <w:numPr>
          <w:ilvl w:val="0"/>
          <w:numId w:val="22"/>
        </w:numPr>
      </w:pPr>
      <w:r w:rsidRPr="005E7DFC">
        <w:t>When I’m upset, I have difficulty getting work done.</w:t>
      </w:r>
      <w:ins w:id="837" w:author="T.J. Sullivan" w:date="2020-10-27T09:01:00Z">
        <w:r w:rsidR="005E7DFC" w:rsidRPr="005E7DFC">
          <w:t xml:space="preserve"> (goals)</w:t>
        </w:r>
      </w:ins>
    </w:p>
    <w:p w14:paraId="48497C85" w14:textId="7757638A" w:rsidR="00E25D98" w:rsidRPr="005E7DFC" w:rsidRDefault="00E25D98" w:rsidP="009F33FE">
      <w:pPr>
        <w:pStyle w:val="ListParagraph"/>
        <w:numPr>
          <w:ilvl w:val="0"/>
          <w:numId w:val="22"/>
        </w:numPr>
      </w:pPr>
      <w:r w:rsidRPr="005E7DFC">
        <w:t>When I’m upset, I become out of control.</w:t>
      </w:r>
      <w:ins w:id="838" w:author="T.J. Sullivan" w:date="2020-10-27T09:01:00Z">
        <w:r w:rsidR="005E7DFC" w:rsidRPr="005E7DFC">
          <w:t xml:space="preserve"> (impulse)</w:t>
        </w:r>
      </w:ins>
    </w:p>
    <w:p w14:paraId="463AC94A" w14:textId="6CA1FF21" w:rsidR="00E25D98" w:rsidRPr="005E7DFC" w:rsidRDefault="00E25D98" w:rsidP="009F33FE">
      <w:pPr>
        <w:pStyle w:val="ListParagraph"/>
        <w:numPr>
          <w:ilvl w:val="0"/>
          <w:numId w:val="22"/>
        </w:numPr>
      </w:pPr>
      <w:r w:rsidRPr="005E7DFC">
        <w:t>When I'm upset, I believe that I'll end up feeling very depressed.</w:t>
      </w:r>
      <w:ins w:id="839" w:author="T.J. Sullivan" w:date="2020-10-27T09:01:00Z">
        <w:r w:rsidR="005E7DFC" w:rsidRPr="005E7DFC">
          <w:t xml:space="preserve"> (strategies)</w:t>
        </w:r>
      </w:ins>
    </w:p>
    <w:p w14:paraId="584906F4" w14:textId="591C0B91" w:rsidR="00E25D98" w:rsidRPr="005E7DFC" w:rsidRDefault="00E25D98" w:rsidP="009F33FE">
      <w:pPr>
        <w:pStyle w:val="ListParagraph"/>
        <w:numPr>
          <w:ilvl w:val="0"/>
          <w:numId w:val="22"/>
        </w:numPr>
      </w:pPr>
      <w:r w:rsidRPr="005E7DFC">
        <w:t>When I'm upset, I have difficulty focusing on other things.</w:t>
      </w:r>
      <w:ins w:id="840" w:author="T.J. Sullivan" w:date="2020-10-27T09:01:00Z">
        <w:r w:rsidR="005E7DFC" w:rsidRPr="005E7DFC">
          <w:t xml:space="preserve"> (goals)</w:t>
        </w:r>
      </w:ins>
    </w:p>
    <w:p w14:paraId="049CAE23" w14:textId="52E52E6F" w:rsidR="00E25D98" w:rsidRPr="005E7DFC" w:rsidRDefault="00E25D98" w:rsidP="009F33FE">
      <w:pPr>
        <w:pStyle w:val="ListParagraph"/>
        <w:numPr>
          <w:ilvl w:val="0"/>
          <w:numId w:val="22"/>
        </w:numPr>
      </w:pPr>
      <w:r w:rsidRPr="005E7DFC">
        <w:t>When I'm upset, I feel guilty for feeling that way.</w:t>
      </w:r>
      <w:ins w:id="841" w:author="T.J. Sullivan" w:date="2020-10-27T09:01:00Z">
        <w:r w:rsidR="005E7DFC" w:rsidRPr="005E7DFC">
          <w:t xml:space="preserve"> (non-acceptance) </w:t>
        </w:r>
      </w:ins>
    </w:p>
    <w:p w14:paraId="09D132FC" w14:textId="0DBD1700" w:rsidR="00E25D98" w:rsidRPr="005E7DFC" w:rsidRDefault="00E25D98" w:rsidP="009F33FE">
      <w:pPr>
        <w:pStyle w:val="ListParagraph"/>
        <w:numPr>
          <w:ilvl w:val="0"/>
          <w:numId w:val="22"/>
        </w:numPr>
      </w:pPr>
      <w:r w:rsidRPr="005E7DFC">
        <w:t>When I'm upset, I have difficulty concentrating.</w:t>
      </w:r>
      <w:ins w:id="842" w:author="T.J. Sullivan" w:date="2020-10-27T09:01:00Z">
        <w:r w:rsidR="005E7DFC" w:rsidRPr="005E7DFC">
          <w:t xml:space="preserve"> (goals)</w:t>
        </w:r>
      </w:ins>
    </w:p>
    <w:p w14:paraId="399D9EDA" w14:textId="2B8D804C" w:rsidR="00E25D98" w:rsidRPr="005E7DFC" w:rsidRDefault="00E25D98" w:rsidP="009F33FE">
      <w:pPr>
        <w:pStyle w:val="ListParagraph"/>
        <w:numPr>
          <w:ilvl w:val="0"/>
          <w:numId w:val="22"/>
        </w:numPr>
      </w:pPr>
      <w:r w:rsidRPr="005E7DFC">
        <w:t>When I'm upset, I have difficulty controlling my behaviors.</w:t>
      </w:r>
      <w:ins w:id="843" w:author="T.J. Sullivan" w:date="2020-10-27T09:01:00Z">
        <w:r w:rsidR="005E7DFC" w:rsidRPr="005E7DFC">
          <w:t xml:space="preserve"> </w:t>
        </w:r>
      </w:ins>
      <w:ins w:id="844" w:author="T.J. Sullivan" w:date="2020-10-27T09:02:00Z">
        <w:r w:rsidR="005E7DFC" w:rsidRPr="005E7DFC">
          <w:t>(impulse)</w:t>
        </w:r>
      </w:ins>
    </w:p>
    <w:p w14:paraId="6EE3D899" w14:textId="0FA63BC3" w:rsidR="00E25D98" w:rsidRPr="005E7DFC" w:rsidRDefault="00E25D98" w:rsidP="009F33FE">
      <w:pPr>
        <w:pStyle w:val="ListParagraph"/>
        <w:numPr>
          <w:ilvl w:val="0"/>
          <w:numId w:val="22"/>
        </w:numPr>
      </w:pPr>
      <w:r w:rsidRPr="005E7DFC">
        <w:t>When I'm upset, I believe there is nothing I can do to make myself feel better.</w:t>
      </w:r>
      <w:ins w:id="845" w:author="T.J. Sullivan" w:date="2020-10-27T09:02:00Z">
        <w:r w:rsidR="005E7DFC" w:rsidRPr="005E7DFC">
          <w:t xml:space="preserve"> (strategies)</w:t>
        </w:r>
      </w:ins>
    </w:p>
    <w:p w14:paraId="35F969C2" w14:textId="5DDEDAE5" w:rsidR="00E25D98" w:rsidRPr="005E7DFC" w:rsidRDefault="00E25D98" w:rsidP="009F33FE">
      <w:pPr>
        <w:pStyle w:val="ListParagraph"/>
        <w:numPr>
          <w:ilvl w:val="0"/>
          <w:numId w:val="22"/>
        </w:numPr>
      </w:pPr>
      <w:r w:rsidRPr="005E7DFC">
        <w:t>When I'm upset, I become irritated with myself for feeling that way.</w:t>
      </w:r>
      <w:ins w:id="846" w:author="T.J. Sullivan" w:date="2020-10-27T09:02:00Z">
        <w:r w:rsidR="005E7DFC" w:rsidRPr="005E7DFC">
          <w:t xml:space="preserve"> (non-acceptance)</w:t>
        </w:r>
      </w:ins>
    </w:p>
    <w:p w14:paraId="3C5AFAD6" w14:textId="25FE90BC" w:rsidR="00E25D98" w:rsidRPr="005E7DFC" w:rsidRDefault="00E25D98" w:rsidP="009F33FE">
      <w:pPr>
        <w:pStyle w:val="ListParagraph"/>
        <w:numPr>
          <w:ilvl w:val="0"/>
          <w:numId w:val="22"/>
        </w:numPr>
      </w:pPr>
      <w:r w:rsidRPr="005E7DFC">
        <w:t>When I'm upset, I lose control over my behaviors.</w:t>
      </w:r>
      <w:ins w:id="847" w:author="T.J. Sullivan" w:date="2020-10-27T09:02:00Z">
        <w:r w:rsidR="005E7DFC" w:rsidRPr="005E7DFC">
          <w:t xml:space="preserve"> (impulse)</w:t>
        </w:r>
      </w:ins>
    </w:p>
    <w:p w14:paraId="0955C8E6" w14:textId="242956BE" w:rsidR="00E25D98" w:rsidRPr="005E7DFC" w:rsidRDefault="00E25D98" w:rsidP="009F33FE">
      <w:pPr>
        <w:pStyle w:val="ListParagraph"/>
        <w:numPr>
          <w:ilvl w:val="0"/>
          <w:numId w:val="22"/>
        </w:numPr>
      </w:pPr>
      <w:r w:rsidRPr="005E7DFC">
        <w:t>When I'm upset, it takes me a long time to feel better.</w:t>
      </w:r>
      <w:ins w:id="848" w:author="T.J. Sullivan" w:date="2020-10-27T09:02:00Z">
        <w:r w:rsidR="005E7DFC" w:rsidRPr="005E7DFC">
          <w:t xml:space="preserve"> (strategies)</w:t>
        </w:r>
      </w:ins>
    </w:p>
    <w:p w14:paraId="5015B88A" w14:textId="77777777" w:rsidR="005E7DFC" w:rsidRDefault="005E7DFC">
      <w:pPr>
        <w:rPr>
          <w:ins w:id="849" w:author="T.J. Sullivan" w:date="2020-10-27T09:04:00Z"/>
        </w:rPr>
      </w:pPr>
    </w:p>
    <w:p w14:paraId="3676A4AE" w14:textId="77777777" w:rsidR="005E7DFC" w:rsidRDefault="005E7DFC">
      <w:pPr>
        <w:rPr>
          <w:ins w:id="850" w:author="T.J. Sullivan" w:date="2020-10-27T09:04:00Z"/>
        </w:rPr>
      </w:pPr>
      <w:ins w:id="851" w:author="T.J. Sullivan" w:date="2020-10-27T09:04:00Z">
        <w:r>
          <w:t>Strategies = 10, 15, 18</w:t>
        </w:r>
      </w:ins>
    </w:p>
    <w:p w14:paraId="243E29BD" w14:textId="77777777" w:rsidR="005E7DFC" w:rsidRDefault="005E7DFC">
      <w:pPr>
        <w:rPr>
          <w:ins w:id="852" w:author="T.J. Sullivan" w:date="2020-10-27T09:04:00Z"/>
        </w:rPr>
      </w:pPr>
      <w:ins w:id="853" w:author="T.J. Sullivan" w:date="2020-10-27T09:04:00Z">
        <w:r>
          <w:t>Non-acceptance = 7, 12, 16</w:t>
        </w:r>
      </w:ins>
    </w:p>
    <w:p w14:paraId="2F7EF167" w14:textId="77777777" w:rsidR="005E7DFC" w:rsidRDefault="005E7DFC">
      <w:pPr>
        <w:rPr>
          <w:ins w:id="854" w:author="T.J. Sullivan" w:date="2020-10-27T09:04:00Z"/>
        </w:rPr>
      </w:pPr>
      <w:ins w:id="855" w:author="T.J. Sullivan" w:date="2020-10-27T09:04:00Z">
        <w:r>
          <w:t>Impulse = 9, 14, 17</w:t>
        </w:r>
      </w:ins>
    </w:p>
    <w:p w14:paraId="7F8EAD5B" w14:textId="77777777" w:rsidR="005E7DFC" w:rsidRDefault="005E7DFC">
      <w:pPr>
        <w:rPr>
          <w:ins w:id="856" w:author="T.J. Sullivan" w:date="2020-10-27T09:04:00Z"/>
        </w:rPr>
      </w:pPr>
      <w:ins w:id="857" w:author="T.J. Sullivan" w:date="2020-10-27T09:04:00Z">
        <w:r>
          <w:t>Goals = 8, 11, 13</w:t>
        </w:r>
      </w:ins>
    </w:p>
    <w:p w14:paraId="28AA121A" w14:textId="2CE19CF9" w:rsidR="005E7DFC" w:rsidRDefault="005E7DFC">
      <w:pPr>
        <w:rPr>
          <w:ins w:id="858" w:author="T.J. Sullivan" w:date="2020-10-27T09:05:00Z"/>
        </w:rPr>
      </w:pPr>
      <w:ins w:id="859" w:author="T.J. Sullivan" w:date="2020-10-27T09:04:00Z">
        <w:r>
          <w:t>A</w:t>
        </w:r>
      </w:ins>
      <w:ins w:id="860" w:author="T.J. Sullivan" w:date="2020-10-27T09:05:00Z">
        <w:r>
          <w:t>wareness = 1, 4, 6</w:t>
        </w:r>
      </w:ins>
      <w:ins w:id="861" w:author="T.J. Sullivan" w:date="2020-10-27T09:10:00Z">
        <w:r w:rsidR="00C417A6">
          <w:t xml:space="preserve"> (all reverse-scored)</w:t>
        </w:r>
      </w:ins>
    </w:p>
    <w:p w14:paraId="3B08DB46" w14:textId="3BD49055" w:rsidR="00507EB2" w:rsidRDefault="005E7DFC">
      <w:pPr>
        <w:rPr>
          <w:rFonts w:eastAsia="Calibri"/>
          <w:b/>
          <w:szCs w:val="36"/>
        </w:rPr>
      </w:pPr>
      <w:ins w:id="862" w:author="T.J. Sullivan" w:date="2020-10-27T09:05:00Z">
        <w:r>
          <w:t xml:space="preserve">Clarity = 2, 3, 5 </w:t>
        </w:r>
      </w:ins>
      <w:r w:rsidR="00507EB2">
        <w:br w:type="page"/>
      </w:r>
    </w:p>
    <w:p w14:paraId="5DD0DD5A" w14:textId="77777777" w:rsidR="00E25D98" w:rsidRPr="008820E7" w:rsidRDefault="00E25D98" w:rsidP="008820E7">
      <w:pPr>
        <w:pStyle w:val="Heading2"/>
        <w:spacing w:after="0"/>
        <w:jc w:val="center"/>
        <w:rPr>
          <w:rFonts w:cs="Times New Roman"/>
        </w:rPr>
      </w:pPr>
      <w:bookmarkStart w:id="863" w:name="_Toc11055539"/>
      <w:r w:rsidRPr="008820E7">
        <w:rPr>
          <w:rFonts w:cs="Times New Roman"/>
        </w:rPr>
        <w:lastRenderedPageBreak/>
        <w:t>Fear of Intimacy Scale- 30 items</w:t>
      </w:r>
      <w:bookmarkEnd w:id="863"/>
    </w:p>
    <w:p w14:paraId="30C8A621" w14:textId="77777777" w:rsidR="00E25D98" w:rsidRPr="008820E7" w:rsidRDefault="00E25D98" w:rsidP="008820E7">
      <w:pPr>
        <w:rPr>
          <w:b/>
        </w:rPr>
      </w:pPr>
    </w:p>
    <w:p w14:paraId="1C9A1110" w14:textId="77777777" w:rsidR="00E25D98" w:rsidRPr="008820E7" w:rsidRDefault="00E25D98" w:rsidP="008820E7">
      <w:pPr>
        <w:rPr>
          <w:b/>
        </w:rPr>
      </w:pPr>
      <w:r w:rsidRPr="008820E7">
        <w:rPr>
          <w:b/>
        </w:rPr>
        <w:t xml:space="preserve">Source: </w:t>
      </w:r>
    </w:p>
    <w:p w14:paraId="5D8D5AD1" w14:textId="77777777" w:rsidR="00E25D98" w:rsidRPr="008820E7" w:rsidRDefault="00E25D98" w:rsidP="008820E7">
      <w:r w:rsidRPr="008820E7">
        <w:rPr>
          <w:b/>
        </w:rPr>
        <w:tab/>
      </w:r>
      <w:proofErr w:type="spellStart"/>
      <w:r w:rsidRPr="008820E7">
        <w:t>Descutner</w:t>
      </w:r>
      <w:proofErr w:type="spellEnd"/>
      <w:r w:rsidRPr="008820E7">
        <w:t xml:space="preserve">, C. J., &amp; </w:t>
      </w:r>
      <w:proofErr w:type="spellStart"/>
      <w:r w:rsidRPr="008820E7">
        <w:t>Thelen</w:t>
      </w:r>
      <w:proofErr w:type="spellEnd"/>
      <w:r w:rsidRPr="008820E7">
        <w:t>, M. H. (1991). Development and validation of a Fear-of-</w:t>
      </w:r>
    </w:p>
    <w:p w14:paraId="12E1F31F" w14:textId="77777777" w:rsidR="00E25D98" w:rsidRPr="008820E7" w:rsidRDefault="00E25D98" w:rsidP="008820E7">
      <w:pPr>
        <w:ind w:left="1440"/>
      </w:pPr>
      <w:r w:rsidRPr="008820E7">
        <w:t xml:space="preserve">Intimacy Scale. </w:t>
      </w:r>
      <w:r w:rsidRPr="008820E7">
        <w:rPr>
          <w:i/>
          <w:iCs/>
        </w:rPr>
        <w:t>Psychological Assessment: A Journal of Consulting and Clinical Psychology</w:t>
      </w:r>
      <w:r w:rsidRPr="008820E7">
        <w:t xml:space="preserve">, </w:t>
      </w:r>
      <w:r w:rsidRPr="008820E7">
        <w:rPr>
          <w:i/>
          <w:iCs/>
        </w:rPr>
        <w:t>3</w:t>
      </w:r>
      <w:r w:rsidRPr="008820E7">
        <w:t>(2), 218–225.</w:t>
      </w:r>
    </w:p>
    <w:p w14:paraId="0138B505" w14:textId="77777777" w:rsidR="00E25D98" w:rsidRPr="008820E7" w:rsidRDefault="00E25D98" w:rsidP="008820E7">
      <w:pPr>
        <w:rPr>
          <w:b/>
        </w:rPr>
      </w:pPr>
    </w:p>
    <w:p w14:paraId="7785429A" w14:textId="77777777" w:rsidR="00E25D98" w:rsidRPr="008820E7" w:rsidRDefault="00E25D98" w:rsidP="008820E7">
      <w:pPr>
        <w:rPr>
          <w:b/>
        </w:rPr>
      </w:pPr>
      <w:r w:rsidRPr="008820E7">
        <w:rPr>
          <w:b/>
        </w:rPr>
        <w:t xml:space="preserve">Part A Instructions: </w:t>
      </w:r>
    </w:p>
    <w:p w14:paraId="4E58FA38" w14:textId="77777777" w:rsidR="00E25D98" w:rsidRPr="008820E7" w:rsidRDefault="00E25D98" w:rsidP="008820E7"/>
    <w:p w14:paraId="4684077E" w14:textId="77777777" w:rsidR="00E25D98" w:rsidRPr="008820E7" w:rsidRDefault="00E25D98" w:rsidP="008820E7">
      <w:r w:rsidRPr="008820E7">
        <w:t>Rate how characteristic each statement is of you on a scale of 1 to 5 as described below</w:t>
      </w:r>
      <w:r w:rsidR="00A764AB">
        <w:t>.</w:t>
      </w:r>
    </w:p>
    <w:p w14:paraId="52203BBF" w14:textId="77777777" w:rsidR="00E25D98" w:rsidRPr="008820E7" w:rsidRDefault="00E25D98" w:rsidP="008820E7"/>
    <w:p w14:paraId="39A0F976" w14:textId="77777777" w:rsidR="00E25D98" w:rsidRPr="008820E7" w:rsidRDefault="00E25D98" w:rsidP="008820E7">
      <w:r w:rsidRPr="008820E7">
        <w:t xml:space="preserve">Response format: </w:t>
      </w:r>
    </w:p>
    <w:p w14:paraId="6F8EECFF" w14:textId="77777777" w:rsidR="00E25D98" w:rsidRPr="008820E7" w:rsidRDefault="00E25D98" w:rsidP="008820E7"/>
    <w:p w14:paraId="5926D744" w14:textId="77777777" w:rsidR="00E25D98" w:rsidRPr="008820E7" w:rsidRDefault="00E25D98" w:rsidP="008820E7">
      <w:r w:rsidRPr="008820E7">
        <w:t>1 = not at all characteristic of me</w:t>
      </w:r>
    </w:p>
    <w:p w14:paraId="421D2372" w14:textId="77777777" w:rsidR="00E25D98" w:rsidRPr="008820E7" w:rsidRDefault="00E25D98" w:rsidP="008820E7">
      <w:r w:rsidRPr="008820E7">
        <w:t>2 = slightly characteristic of me</w:t>
      </w:r>
    </w:p>
    <w:p w14:paraId="72E59AC9" w14:textId="77777777" w:rsidR="00E25D98" w:rsidRPr="008820E7" w:rsidRDefault="00E25D98" w:rsidP="008820E7">
      <w:r w:rsidRPr="008820E7">
        <w:t>3 = moderately characteristic of me</w:t>
      </w:r>
    </w:p>
    <w:p w14:paraId="6D701112" w14:textId="77777777" w:rsidR="00E25D98" w:rsidRPr="008820E7" w:rsidRDefault="00E25D98" w:rsidP="008820E7">
      <w:r w:rsidRPr="008820E7">
        <w:t>4 = very characteristic of me</w:t>
      </w:r>
    </w:p>
    <w:p w14:paraId="7F4BC9B5" w14:textId="77777777" w:rsidR="00E25D98" w:rsidRPr="008820E7" w:rsidRDefault="00E25D98" w:rsidP="008820E7">
      <w:r w:rsidRPr="008820E7">
        <w:t>5 = extremely characteristic of me</w:t>
      </w:r>
    </w:p>
    <w:p w14:paraId="198633CB" w14:textId="77777777" w:rsidR="00E25D98" w:rsidRPr="008820E7" w:rsidRDefault="00E25D98" w:rsidP="008820E7">
      <w:pPr>
        <w:rPr>
          <w:b/>
        </w:rPr>
      </w:pPr>
    </w:p>
    <w:p w14:paraId="4C7DC325" w14:textId="77777777" w:rsidR="00E25D98" w:rsidRPr="008820E7" w:rsidRDefault="00E25D98" w:rsidP="008820E7">
      <w:r w:rsidRPr="008820E7">
        <w:t xml:space="preserve">1. I feel uncomfortable telling </w:t>
      </w:r>
      <w:r w:rsidR="00A764AB">
        <w:t>my partner</w:t>
      </w:r>
      <w:r w:rsidRPr="008820E7">
        <w:t xml:space="preserve"> about things in the past that I have felt ashamed of.</w:t>
      </w:r>
    </w:p>
    <w:p w14:paraId="0FB43876" w14:textId="77777777" w:rsidR="00E25D98" w:rsidRPr="008820E7" w:rsidRDefault="00E25D98" w:rsidP="008820E7">
      <w:r w:rsidRPr="008820E7">
        <w:t xml:space="preserve">2. I feel uneasy talking with </w:t>
      </w:r>
      <w:r w:rsidR="00A764AB">
        <w:t>my partner</w:t>
      </w:r>
      <w:r w:rsidRPr="008820E7">
        <w:t xml:space="preserve"> about something that has hurt me deeply.</w:t>
      </w:r>
    </w:p>
    <w:p w14:paraId="0FE6CE6D" w14:textId="77777777" w:rsidR="00E25D98" w:rsidRPr="008820E7" w:rsidRDefault="00E25D98" w:rsidP="008820E7">
      <w:r w:rsidRPr="008820E7">
        <w:t xml:space="preserve">X3. I feel comfortable expressing my true feelings to </w:t>
      </w:r>
      <w:r w:rsidR="00A764AB">
        <w:t>my partner</w:t>
      </w:r>
      <w:r w:rsidRPr="008820E7">
        <w:t>.</w:t>
      </w:r>
    </w:p>
    <w:p w14:paraId="2489F0FC" w14:textId="77777777" w:rsidR="00E25D98" w:rsidRPr="008820E7" w:rsidRDefault="00E25D98" w:rsidP="008820E7">
      <w:r w:rsidRPr="008820E7">
        <w:t xml:space="preserve">4. If </w:t>
      </w:r>
      <w:r w:rsidR="00F50A7C">
        <w:t>my partner</w:t>
      </w:r>
      <w:r w:rsidRPr="008820E7">
        <w:t xml:space="preserve"> </w:t>
      </w:r>
      <w:r w:rsidR="00F50A7C">
        <w:t>is</w:t>
      </w:r>
      <w:r w:rsidRPr="008820E7">
        <w:t xml:space="preserve"> </w:t>
      </w:r>
      <w:proofErr w:type="gramStart"/>
      <w:r w:rsidRPr="008820E7">
        <w:t>upset</w:t>
      </w:r>
      <w:proofErr w:type="gramEnd"/>
      <w:r w:rsidRPr="008820E7">
        <w:t xml:space="preserve"> I </w:t>
      </w:r>
      <w:r w:rsidR="00F50A7C">
        <w:t>am</w:t>
      </w:r>
      <w:r w:rsidRPr="008820E7">
        <w:t xml:space="preserve"> sometimes afraid of showing that I care.</w:t>
      </w:r>
    </w:p>
    <w:p w14:paraId="5AEEAEAA" w14:textId="77777777" w:rsidR="00E25D98" w:rsidRPr="008820E7" w:rsidRDefault="00E25D98" w:rsidP="008820E7">
      <w:r w:rsidRPr="008820E7">
        <w:t xml:space="preserve">5. I </w:t>
      </w:r>
      <w:r w:rsidR="00F50A7C">
        <w:t>am</w:t>
      </w:r>
      <w:r w:rsidRPr="008820E7">
        <w:t xml:space="preserve"> afraid to confide my innermost feelings to </w:t>
      </w:r>
      <w:r w:rsidR="00F50A7C">
        <w:t>my partner</w:t>
      </w:r>
      <w:r w:rsidRPr="008820E7">
        <w:t>.</w:t>
      </w:r>
    </w:p>
    <w:p w14:paraId="11AF95AA" w14:textId="77777777" w:rsidR="00E25D98" w:rsidRPr="008820E7" w:rsidRDefault="00E25D98" w:rsidP="008820E7">
      <w:r w:rsidRPr="008820E7">
        <w:t xml:space="preserve">X6. I feel at ease telling </w:t>
      </w:r>
      <w:r w:rsidR="00F50A7C">
        <w:t>my partner</w:t>
      </w:r>
      <w:r w:rsidRPr="008820E7">
        <w:t xml:space="preserve"> that I care about them.</w:t>
      </w:r>
    </w:p>
    <w:p w14:paraId="180D4F6F" w14:textId="77777777" w:rsidR="00E25D98" w:rsidRPr="008820E7" w:rsidRDefault="00E25D98" w:rsidP="008820E7">
      <w:r w:rsidRPr="008820E7">
        <w:t xml:space="preserve">X7. I have a feeling of complete togetherness with </w:t>
      </w:r>
      <w:r w:rsidR="00F50A7C">
        <w:t>my partner</w:t>
      </w:r>
      <w:r w:rsidRPr="008820E7">
        <w:t>.</w:t>
      </w:r>
    </w:p>
    <w:p w14:paraId="51AD2366" w14:textId="77777777" w:rsidR="00E25D98" w:rsidRPr="008820E7" w:rsidRDefault="00E25D98" w:rsidP="008820E7">
      <w:r w:rsidRPr="008820E7">
        <w:t xml:space="preserve">X8. I </w:t>
      </w:r>
      <w:r w:rsidR="00F50A7C">
        <w:t>am</w:t>
      </w:r>
      <w:r w:rsidRPr="008820E7">
        <w:t xml:space="preserve"> comfortable discussing significant problems with </w:t>
      </w:r>
      <w:r w:rsidR="00F50A7C">
        <w:t>my partner</w:t>
      </w:r>
      <w:r w:rsidRPr="008820E7">
        <w:t>.</w:t>
      </w:r>
    </w:p>
    <w:p w14:paraId="7A33E43B" w14:textId="77777777" w:rsidR="00E25D98" w:rsidRPr="008820E7" w:rsidRDefault="00E25D98" w:rsidP="008820E7">
      <w:r w:rsidRPr="008820E7">
        <w:t xml:space="preserve">9. A part of me </w:t>
      </w:r>
      <w:r w:rsidR="00F50A7C">
        <w:t>is</w:t>
      </w:r>
      <w:r w:rsidRPr="008820E7">
        <w:t xml:space="preserve"> afraid to make a long-term commitment to </w:t>
      </w:r>
      <w:r w:rsidR="00F50A7C">
        <w:t>my partner</w:t>
      </w:r>
      <w:r w:rsidRPr="008820E7">
        <w:t>.</w:t>
      </w:r>
    </w:p>
    <w:p w14:paraId="33C7A604" w14:textId="77777777" w:rsidR="00E25D98" w:rsidRPr="008820E7" w:rsidRDefault="00E25D98" w:rsidP="008820E7">
      <w:r w:rsidRPr="008820E7">
        <w:t xml:space="preserve">XI0. I feel comfortable telling my experiences, even sad ones, to </w:t>
      </w:r>
      <w:r w:rsidR="00F50A7C">
        <w:t>my partner</w:t>
      </w:r>
      <w:r w:rsidRPr="008820E7">
        <w:t>.</w:t>
      </w:r>
    </w:p>
    <w:p w14:paraId="0D38C797" w14:textId="77777777" w:rsidR="00E25D98" w:rsidRPr="008820E7" w:rsidRDefault="00E25D98" w:rsidP="008820E7">
      <w:r w:rsidRPr="008820E7">
        <w:t xml:space="preserve">11. I feel nervous showing </w:t>
      </w:r>
      <w:r w:rsidR="00F50A7C">
        <w:t>my partner</w:t>
      </w:r>
      <w:r w:rsidRPr="008820E7">
        <w:t xml:space="preserve"> strong feelings of affection.</w:t>
      </w:r>
    </w:p>
    <w:p w14:paraId="564DA10E" w14:textId="77777777" w:rsidR="00E25D98" w:rsidRPr="008820E7" w:rsidRDefault="00E25D98" w:rsidP="008820E7">
      <w:r w:rsidRPr="008820E7">
        <w:t xml:space="preserve">12. 1 find it difficult being open with </w:t>
      </w:r>
      <w:r w:rsidR="00F50A7C">
        <w:t>my partner</w:t>
      </w:r>
      <w:r w:rsidRPr="008820E7">
        <w:t xml:space="preserve"> about my personal thoughts.</w:t>
      </w:r>
    </w:p>
    <w:p w14:paraId="7B286E93" w14:textId="77777777" w:rsidR="00E25D98" w:rsidRPr="008820E7" w:rsidRDefault="00E25D98" w:rsidP="008820E7">
      <w:r w:rsidRPr="008820E7">
        <w:t xml:space="preserve">13. I feel uneasy with </w:t>
      </w:r>
      <w:r w:rsidR="00F50A7C">
        <w:t>my partner</w:t>
      </w:r>
      <w:r w:rsidRPr="008820E7">
        <w:t xml:space="preserve"> depending on me for emotional support.</w:t>
      </w:r>
    </w:p>
    <w:p w14:paraId="5926EB19" w14:textId="77777777" w:rsidR="00E25D98" w:rsidRPr="008820E7" w:rsidRDefault="00E25D98" w:rsidP="008820E7">
      <w:r w:rsidRPr="008820E7">
        <w:t>X14. I</w:t>
      </w:r>
      <w:r w:rsidR="00F50A7C">
        <w:t xml:space="preserve"> am</w:t>
      </w:r>
      <w:r w:rsidRPr="008820E7">
        <w:t xml:space="preserve"> not afraid to share with </w:t>
      </w:r>
      <w:r w:rsidR="00F50A7C">
        <w:t>my partner</w:t>
      </w:r>
      <w:r w:rsidRPr="008820E7">
        <w:t xml:space="preserve"> what I dislike about myself.</w:t>
      </w:r>
    </w:p>
    <w:p w14:paraId="4515F4ED" w14:textId="77777777" w:rsidR="00E25D98" w:rsidRPr="008820E7" w:rsidRDefault="00E25D98" w:rsidP="008820E7">
      <w:r w:rsidRPr="008820E7">
        <w:t xml:space="preserve">15. I </w:t>
      </w:r>
      <w:r w:rsidR="00F50A7C">
        <w:t>am</w:t>
      </w:r>
      <w:r w:rsidRPr="008820E7">
        <w:t xml:space="preserve"> afraid to take the risk of being hurt in order to establish a closer relationship with </w:t>
      </w:r>
      <w:r w:rsidR="00F50A7C">
        <w:t>my partner</w:t>
      </w:r>
      <w:r w:rsidRPr="008820E7">
        <w:t>.</w:t>
      </w:r>
    </w:p>
    <w:p w14:paraId="7661EF94" w14:textId="77777777" w:rsidR="00E25D98" w:rsidRPr="008820E7" w:rsidRDefault="00E25D98" w:rsidP="008820E7">
      <w:r w:rsidRPr="008820E7">
        <w:t>16.1 feel comfortable keeping very personal information to myself.</w:t>
      </w:r>
    </w:p>
    <w:p w14:paraId="2630E58C" w14:textId="77777777" w:rsidR="00E25D98" w:rsidRPr="008820E7" w:rsidRDefault="00E25D98" w:rsidP="008820E7">
      <w:r w:rsidRPr="008820E7">
        <w:t xml:space="preserve">XI7. I </w:t>
      </w:r>
      <w:r w:rsidR="00F50A7C">
        <w:t>am not</w:t>
      </w:r>
      <w:r w:rsidRPr="008820E7">
        <w:t xml:space="preserve"> nervous about being spontaneous with </w:t>
      </w:r>
      <w:r w:rsidR="00F50A7C">
        <w:t>my partner</w:t>
      </w:r>
      <w:r w:rsidRPr="008820E7">
        <w:t>.</w:t>
      </w:r>
    </w:p>
    <w:p w14:paraId="3CE2EB2D" w14:textId="77777777" w:rsidR="00E25D98" w:rsidRPr="008820E7" w:rsidRDefault="00E25D98" w:rsidP="008820E7">
      <w:r w:rsidRPr="008820E7">
        <w:t xml:space="preserve">XI8. I feel comfortable telling </w:t>
      </w:r>
      <w:r w:rsidR="00F50A7C">
        <w:t>my partner</w:t>
      </w:r>
      <w:r w:rsidRPr="008820E7">
        <w:t xml:space="preserve"> things that I do not tell other people.</w:t>
      </w:r>
    </w:p>
    <w:p w14:paraId="6864E37A" w14:textId="77777777" w:rsidR="00E25D98" w:rsidRPr="008820E7" w:rsidRDefault="00E25D98" w:rsidP="008820E7">
      <w:r w:rsidRPr="008820E7">
        <w:t xml:space="preserve">XI9. I feel comfortable trusting </w:t>
      </w:r>
      <w:r w:rsidR="00F50A7C">
        <w:t>my partner</w:t>
      </w:r>
      <w:r w:rsidRPr="008820E7">
        <w:t xml:space="preserve"> with my deepest thoughts and feelings.</w:t>
      </w:r>
    </w:p>
    <w:p w14:paraId="0177C020" w14:textId="77777777" w:rsidR="00E25D98" w:rsidRPr="008820E7" w:rsidRDefault="00E25D98" w:rsidP="008820E7">
      <w:r w:rsidRPr="008820E7">
        <w:t xml:space="preserve">20. I sometimes feel uneasy if </w:t>
      </w:r>
      <w:r w:rsidR="00F50A7C">
        <w:t>my partner</w:t>
      </w:r>
      <w:r w:rsidRPr="008820E7">
        <w:t xml:space="preserve"> t</w:t>
      </w:r>
      <w:r w:rsidR="00F50A7C">
        <w:t>ells</w:t>
      </w:r>
      <w:r w:rsidRPr="008820E7">
        <w:t xml:space="preserve"> me about very personal matters.</w:t>
      </w:r>
    </w:p>
    <w:p w14:paraId="6A124851" w14:textId="77777777" w:rsidR="00E25D98" w:rsidRPr="008820E7" w:rsidRDefault="00E25D98" w:rsidP="008820E7">
      <w:r w:rsidRPr="008820E7">
        <w:t xml:space="preserve">X21. I </w:t>
      </w:r>
      <w:r w:rsidR="00F50A7C">
        <w:t>am</w:t>
      </w:r>
      <w:r w:rsidRPr="008820E7">
        <w:t xml:space="preserve"> comfortable revealing to </w:t>
      </w:r>
      <w:r w:rsidR="00F50A7C">
        <w:t>my partner</w:t>
      </w:r>
      <w:r w:rsidRPr="008820E7">
        <w:t xml:space="preserve"> what I feel are my shortcomings and handicaps.</w:t>
      </w:r>
    </w:p>
    <w:p w14:paraId="5A6D2A36" w14:textId="77777777" w:rsidR="00E25D98" w:rsidRPr="008820E7" w:rsidRDefault="00E25D98" w:rsidP="008820E7">
      <w:r w:rsidRPr="008820E7">
        <w:t xml:space="preserve">X22. I </w:t>
      </w:r>
      <w:r w:rsidR="00F50A7C">
        <w:t>am</w:t>
      </w:r>
      <w:r w:rsidRPr="008820E7">
        <w:t xml:space="preserve"> comfortable with having a close emotional tie between us.</w:t>
      </w:r>
    </w:p>
    <w:p w14:paraId="28F9364E" w14:textId="77777777" w:rsidR="00E25D98" w:rsidRPr="008820E7" w:rsidRDefault="00E25D98" w:rsidP="008820E7">
      <w:r w:rsidRPr="008820E7">
        <w:t xml:space="preserve">23. I </w:t>
      </w:r>
      <w:r w:rsidR="00F50A7C">
        <w:t>am</w:t>
      </w:r>
      <w:r w:rsidRPr="008820E7">
        <w:t xml:space="preserve"> afraid of sharing my private thoughts with </w:t>
      </w:r>
      <w:r w:rsidR="00F50A7C">
        <w:t>my partner</w:t>
      </w:r>
      <w:r w:rsidRPr="008820E7">
        <w:t>.</w:t>
      </w:r>
    </w:p>
    <w:p w14:paraId="7BA51C42" w14:textId="77777777" w:rsidR="00E25D98" w:rsidRPr="008820E7" w:rsidRDefault="00E25D98" w:rsidP="008820E7">
      <w:r w:rsidRPr="008820E7">
        <w:t xml:space="preserve">24. I </w:t>
      </w:r>
      <w:r w:rsidR="00F50A7C">
        <w:t>am</w:t>
      </w:r>
      <w:r w:rsidRPr="008820E7">
        <w:t xml:space="preserve"> afraid that I might not always feel close to </w:t>
      </w:r>
      <w:r w:rsidR="00F50A7C">
        <w:t>my partner</w:t>
      </w:r>
      <w:r w:rsidRPr="008820E7">
        <w:t>.</w:t>
      </w:r>
    </w:p>
    <w:p w14:paraId="083A0C96" w14:textId="77777777" w:rsidR="00E25D98" w:rsidRPr="008820E7" w:rsidRDefault="00E25D98" w:rsidP="008820E7">
      <w:r w:rsidRPr="008820E7">
        <w:t xml:space="preserve">X25. I </w:t>
      </w:r>
      <w:r w:rsidR="00F50A7C">
        <w:t>am</w:t>
      </w:r>
      <w:r w:rsidRPr="008820E7">
        <w:t xml:space="preserve"> comfortable telling </w:t>
      </w:r>
      <w:r w:rsidR="00F50A7C">
        <w:t>my partner</w:t>
      </w:r>
      <w:r w:rsidRPr="008820E7">
        <w:t xml:space="preserve"> what my needs are.</w:t>
      </w:r>
    </w:p>
    <w:p w14:paraId="36018CAB" w14:textId="77777777" w:rsidR="00E25D98" w:rsidRPr="008820E7" w:rsidRDefault="00E25D98" w:rsidP="008820E7">
      <w:r w:rsidRPr="008820E7">
        <w:t xml:space="preserve">26. I </w:t>
      </w:r>
      <w:r w:rsidR="00F50A7C">
        <w:t>am</w:t>
      </w:r>
      <w:r w:rsidRPr="008820E7">
        <w:t xml:space="preserve"> afraid that </w:t>
      </w:r>
      <w:r w:rsidR="00F50A7C">
        <w:t>my partner</w:t>
      </w:r>
      <w:r w:rsidRPr="008820E7">
        <w:t xml:space="preserve"> </w:t>
      </w:r>
      <w:r w:rsidR="00F50A7C">
        <w:t>is</w:t>
      </w:r>
      <w:r w:rsidRPr="008820E7">
        <w:t xml:space="preserve"> more invested in the relationship than I </w:t>
      </w:r>
      <w:r w:rsidR="00F50A7C">
        <w:t>am</w:t>
      </w:r>
      <w:r w:rsidRPr="008820E7">
        <w:t>.</w:t>
      </w:r>
    </w:p>
    <w:p w14:paraId="747E3C1B" w14:textId="77777777" w:rsidR="00E25D98" w:rsidRPr="008820E7" w:rsidRDefault="00E25D98" w:rsidP="008820E7">
      <w:r w:rsidRPr="008820E7">
        <w:lastRenderedPageBreak/>
        <w:t xml:space="preserve">X27. I </w:t>
      </w:r>
      <w:r w:rsidR="00F50A7C">
        <w:t>am</w:t>
      </w:r>
      <w:r w:rsidRPr="008820E7">
        <w:t xml:space="preserve"> comfortable having open and honest communication with </w:t>
      </w:r>
      <w:r w:rsidR="00F50A7C">
        <w:t>my partner</w:t>
      </w:r>
      <w:r w:rsidRPr="008820E7">
        <w:t>.</w:t>
      </w:r>
    </w:p>
    <w:p w14:paraId="29D4DCA8" w14:textId="77777777" w:rsidR="00E25D98" w:rsidRPr="008820E7" w:rsidRDefault="00E25D98" w:rsidP="008820E7">
      <w:r w:rsidRPr="008820E7">
        <w:t xml:space="preserve">28. I sometimes feel uncomfortable listening to </w:t>
      </w:r>
      <w:r w:rsidR="00F50A7C">
        <w:t>my partner</w:t>
      </w:r>
      <w:r w:rsidR="00F50A7C" w:rsidRPr="008820E7">
        <w:t xml:space="preserve"> </w:t>
      </w:r>
      <w:r w:rsidRPr="008820E7">
        <w:t>'s personal problems.</w:t>
      </w:r>
    </w:p>
    <w:p w14:paraId="6621F4D1" w14:textId="77777777" w:rsidR="00E25D98" w:rsidRPr="008820E7" w:rsidRDefault="00E25D98" w:rsidP="008820E7">
      <w:r w:rsidRPr="008820E7">
        <w:t xml:space="preserve">X29. I feel at ease to completely be myself around </w:t>
      </w:r>
      <w:r w:rsidR="00F50A7C">
        <w:t>my partner</w:t>
      </w:r>
      <w:r w:rsidRPr="008820E7">
        <w:t>.</w:t>
      </w:r>
    </w:p>
    <w:p w14:paraId="3FB9E352" w14:textId="77777777" w:rsidR="00E25D98" w:rsidRPr="008820E7" w:rsidRDefault="00E25D98" w:rsidP="008820E7">
      <w:r w:rsidRPr="008820E7">
        <w:t>X30. I feel relaxed being together and talking about our personal goals.</w:t>
      </w:r>
    </w:p>
    <w:p w14:paraId="5952A21F" w14:textId="77777777" w:rsidR="006B46A4" w:rsidRPr="008820E7" w:rsidRDefault="006B46A4" w:rsidP="008820E7">
      <w:pPr>
        <w:rPr>
          <w:b/>
        </w:rPr>
      </w:pPr>
    </w:p>
    <w:p w14:paraId="5222573A" w14:textId="77777777" w:rsidR="00E25D98" w:rsidRPr="008820E7" w:rsidRDefault="00E25D98" w:rsidP="008820E7">
      <w:pPr>
        <w:rPr>
          <w:b/>
        </w:rPr>
      </w:pPr>
      <w:r w:rsidRPr="008820E7">
        <w:rPr>
          <w:b/>
        </w:rPr>
        <w:t xml:space="preserve">Part B Instructions: </w:t>
      </w:r>
    </w:p>
    <w:p w14:paraId="0A792F5B" w14:textId="77777777" w:rsidR="00E25D98" w:rsidRPr="008820E7" w:rsidRDefault="00E25D98" w:rsidP="008820E7"/>
    <w:p w14:paraId="661A5D05" w14:textId="77777777" w:rsidR="00E25D98" w:rsidRPr="008820E7" w:rsidRDefault="00E25D98" w:rsidP="008820E7">
      <w:r w:rsidRPr="008820E7">
        <w:t>Respond to the following statements as they apply to your past relationships. Rate how characteristic each statement is of you on a scale of 1 to 5 as described in the instructions for Part A.</w:t>
      </w:r>
    </w:p>
    <w:p w14:paraId="1C6F740B" w14:textId="77777777" w:rsidR="00E25D98" w:rsidRPr="008820E7" w:rsidRDefault="00E25D98" w:rsidP="008820E7"/>
    <w:p w14:paraId="7AC37AB2" w14:textId="77777777" w:rsidR="00E25D98" w:rsidRPr="008820E7" w:rsidRDefault="00E25D98" w:rsidP="008820E7">
      <w:r w:rsidRPr="008820E7">
        <w:t>31. I have shied away from opportunities to be close to someone.</w:t>
      </w:r>
    </w:p>
    <w:p w14:paraId="3847016A" w14:textId="77777777" w:rsidR="00E25D98" w:rsidRPr="008820E7" w:rsidRDefault="00E25D98" w:rsidP="008820E7">
      <w:r w:rsidRPr="008820E7">
        <w:t>32. I have held back my feelings in previous relationships.</w:t>
      </w:r>
    </w:p>
    <w:p w14:paraId="170E1800" w14:textId="77777777" w:rsidR="00E25D98" w:rsidRPr="008820E7" w:rsidRDefault="00E25D98" w:rsidP="008820E7">
      <w:r w:rsidRPr="008820E7">
        <w:t>33. There are people who think that I am afraid to get close to them.</w:t>
      </w:r>
    </w:p>
    <w:p w14:paraId="12BB7F56" w14:textId="77777777" w:rsidR="00E25D98" w:rsidRPr="008820E7" w:rsidRDefault="00E25D98" w:rsidP="008820E7">
      <w:r w:rsidRPr="008820E7">
        <w:t>34. There are people who think that I am not an easy person to get to know.</w:t>
      </w:r>
    </w:p>
    <w:p w14:paraId="3E10B6B9" w14:textId="77777777" w:rsidR="00E25D98" w:rsidRPr="008820E7" w:rsidRDefault="00E25D98" w:rsidP="008820E7">
      <w:r w:rsidRPr="008820E7">
        <w:t>35. I have done things in previous relationships to keep me from developing closeness.</w:t>
      </w:r>
    </w:p>
    <w:p w14:paraId="223E9EB1" w14:textId="77777777" w:rsidR="00E25D98" w:rsidRPr="008820E7" w:rsidRDefault="00E25D98" w:rsidP="008820E7">
      <w:pPr>
        <w:rPr>
          <w:b/>
        </w:rPr>
      </w:pPr>
    </w:p>
    <w:p w14:paraId="575AAAB7" w14:textId="77777777" w:rsidR="00E25D98" w:rsidRPr="008820E7" w:rsidRDefault="00E25D98" w:rsidP="008820E7">
      <w:r w:rsidRPr="008820E7">
        <w:t>* X denotes reverse-scoring for the item</w:t>
      </w:r>
    </w:p>
    <w:p w14:paraId="4C541415" w14:textId="77777777" w:rsidR="00E25D98" w:rsidRDefault="00E25D98" w:rsidP="008820E7">
      <w:r w:rsidRPr="008820E7">
        <w:t>* “Him/her” in item 6 was replaced in the scale with “them” to be inclusive of pronoun use</w:t>
      </w:r>
    </w:p>
    <w:p w14:paraId="50934F28" w14:textId="77777777" w:rsidR="00F50A7C" w:rsidRPr="008820E7" w:rsidRDefault="00F50A7C" w:rsidP="008820E7">
      <w:r>
        <w:t xml:space="preserve">* Wording was slightly modified to apply to current relationship rather than potential future relationships. </w:t>
      </w:r>
    </w:p>
    <w:p w14:paraId="3E509017" w14:textId="77777777" w:rsidR="00E25D98" w:rsidRPr="008820E7" w:rsidRDefault="00E25D98" w:rsidP="008820E7">
      <w:r w:rsidRPr="008820E7">
        <w:t xml:space="preserve">* Scoring: Original paper summed all 35 </w:t>
      </w:r>
      <w:proofErr w:type="gramStart"/>
      <w:r w:rsidRPr="008820E7">
        <w:t>items,</w:t>
      </w:r>
      <w:proofErr w:type="gramEnd"/>
      <w:r w:rsidRPr="008820E7">
        <w:t xml:space="preserve"> some studies have used the mean as well. </w:t>
      </w:r>
    </w:p>
    <w:p w14:paraId="33B4A509" w14:textId="77777777" w:rsidR="00507EB2" w:rsidRDefault="00507EB2">
      <w:pPr>
        <w:rPr>
          <w:rFonts w:eastAsia="Calibri"/>
          <w:b/>
          <w:szCs w:val="36"/>
        </w:rPr>
      </w:pPr>
      <w:r>
        <w:br w:type="page"/>
      </w:r>
    </w:p>
    <w:p w14:paraId="342C2C94" w14:textId="77777777" w:rsidR="00E25D98" w:rsidRPr="008820E7" w:rsidRDefault="00E25D98" w:rsidP="008820E7">
      <w:pPr>
        <w:pStyle w:val="Heading2"/>
        <w:spacing w:after="0"/>
        <w:jc w:val="center"/>
        <w:rPr>
          <w:rFonts w:cs="Times New Roman"/>
        </w:rPr>
      </w:pPr>
      <w:bookmarkStart w:id="864" w:name="_Toc11055540"/>
      <w:r w:rsidRPr="003F07D8">
        <w:rPr>
          <w:rFonts w:cs="Times New Roman"/>
        </w:rPr>
        <w:lastRenderedPageBreak/>
        <w:t>Affective Control Scale – 40 items</w:t>
      </w:r>
      <w:bookmarkEnd w:id="864"/>
    </w:p>
    <w:p w14:paraId="1DB6E93B" w14:textId="77777777" w:rsidR="00E25D98" w:rsidRPr="00507EB2" w:rsidRDefault="00E25D98" w:rsidP="008820E7">
      <w:pPr>
        <w:pStyle w:val="FootnoteText"/>
        <w:ind w:left="90"/>
        <w:contextualSpacing/>
        <w:rPr>
          <w:b/>
          <w:sz w:val="24"/>
          <w:szCs w:val="24"/>
        </w:rPr>
      </w:pPr>
    </w:p>
    <w:p w14:paraId="0D1E5082" w14:textId="77777777" w:rsidR="00E25D98" w:rsidRPr="00507EB2" w:rsidRDefault="00E25D98" w:rsidP="00507EB2">
      <w:pPr>
        <w:pStyle w:val="FootnoteText"/>
        <w:contextualSpacing/>
        <w:rPr>
          <w:b/>
          <w:sz w:val="24"/>
          <w:szCs w:val="24"/>
        </w:rPr>
      </w:pPr>
      <w:r w:rsidRPr="00507EB2">
        <w:rPr>
          <w:b/>
          <w:sz w:val="24"/>
          <w:szCs w:val="24"/>
        </w:rPr>
        <w:t xml:space="preserve">Source: </w:t>
      </w:r>
    </w:p>
    <w:p w14:paraId="5F03370F" w14:textId="77777777" w:rsidR="00E25D98" w:rsidRPr="00507EB2" w:rsidRDefault="00E25D98" w:rsidP="00E1342F">
      <w:pPr>
        <w:pStyle w:val="FootnoteText"/>
        <w:ind w:left="1440" w:hanging="720"/>
        <w:contextualSpacing/>
        <w:rPr>
          <w:sz w:val="24"/>
          <w:szCs w:val="24"/>
        </w:rPr>
      </w:pPr>
      <w:r w:rsidRPr="00507EB2">
        <w:rPr>
          <w:sz w:val="24"/>
          <w:szCs w:val="24"/>
        </w:rPr>
        <w:t>Williams, K. E., Chambless, D. L., &amp; Ahrens, A. (1997). Are emotions frightening? An</w:t>
      </w:r>
      <w:r w:rsidR="00E1342F">
        <w:rPr>
          <w:sz w:val="24"/>
          <w:szCs w:val="24"/>
        </w:rPr>
        <w:t xml:space="preserve"> </w:t>
      </w:r>
      <w:r w:rsidRPr="00507EB2">
        <w:rPr>
          <w:sz w:val="24"/>
          <w:szCs w:val="24"/>
        </w:rPr>
        <w:t xml:space="preserve">extension of the fear of fear construct. </w:t>
      </w:r>
      <w:proofErr w:type="spellStart"/>
      <w:r w:rsidRPr="00507EB2">
        <w:rPr>
          <w:i/>
          <w:iCs/>
          <w:sz w:val="24"/>
          <w:szCs w:val="24"/>
        </w:rPr>
        <w:t>Behaviour</w:t>
      </w:r>
      <w:proofErr w:type="spellEnd"/>
      <w:r w:rsidRPr="00507EB2">
        <w:rPr>
          <w:i/>
          <w:iCs/>
          <w:sz w:val="24"/>
          <w:szCs w:val="24"/>
        </w:rPr>
        <w:t xml:space="preserve"> Research and Therapy</w:t>
      </w:r>
      <w:r w:rsidRPr="00507EB2">
        <w:rPr>
          <w:sz w:val="24"/>
          <w:szCs w:val="24"/>
        </w:rPr>
        <w:t xml:space="preserve">, </w:t>
      </w:r>
      <w:r w:rsidRPr="00507EB2">
        <w:rPr>
          <w:i/>
          <w:iCs/>
          <w:sz w:val="24"/>
          <w:szCs w:val="24"/>
        </w:rPr>
        <w:t>35</w:t>
      </w:r>
      <w:r w:rsidRPr="00507EB2">
        <w:rPr>
          <w:sz w:val="24"/>
          <w:szCs w:val="24"/>
        </w:rPr>
        <w:t xml:space="preserve">(3), 239–248. </w:t>
      </w:r>
    </w:p>
    <w:p w14:paraId="19641E42" w14:textId="77777777" w:rsidR="00E1342F" w:rsidRDefault="00E1342F" w:rsidP="008820E7">
      <w:pPr>
        <w:pStyle w:val="FootnoteText"/>
        <w:contextualSpacing/>
        <w:rPr>
          <w:b/>
          <w:sz w:val="24"/>
          <w:szCs w:val="24"/>
          <w:highlight w:val="yellow"/>
        </w:rPr>
      </w:pPr>
    </w:p>
    <w:p w14:paraId="30E97B5B" w14:textId="77777777" w:rsidR="003F07D8" w:rsidRDefault="0011368D" w:rsidP="008820E7">
      <w:r>
        <w:t xml:space="preserve">Please rate the extent of your agreement with each of the statements below by </w:t>
      </w:r>
      <w:r w:rsidR="003F07D8">
        <w:t>selecting the</w:t>
      </w:r>
      <w:r>
        <w:t xml:space="preserve"> appropriate number </w:t>
      </w:r>
      <w:r w:rsidR="003F07D8">
        <w:t>for</w:t>
      </w:r>
      <w:r>
        <w:t xml:space="preserve"> each statement. </w:t>
      </w:r>
    </w:p>
    <w:p w14:paraId="082E2070" w14:textId="77777777" w:rsidR="003F07D8" w:rsidRDefault="003F07D8" w:rsidP="008820E7"/>
    <w:p w14:paraId="6C9F1C03" w14:textId="77777777" w:rsidR="003F07D8" w:rsidRDefault="0011368D" w:rsidP="008820E7">
      <w:r>
        <w:t xml:space="preserve">1 </w:t>
      </w:r>
      <w:r w:rsidR="003F07D8">
        <w:t>- very strongly disagree</w:t>
      </w:r>
    </w:p>
    <w:p w14:paraId="2F028931" w14:textId="77777777" w:rsidR="003F07D8" w:rsidRDefault="0011368D" w:rsidP="008820E7">
      <w:r>
        <w:t xml:space="preserve">2 </w:t>
      </w:r>
      <w:r w:rsidR="003F07D8">
        <w:t>- strongly disagree</w:t>
      </w:r>
    </w:p>
    <w:p w14:paraId="0F55D813" w14:textId="77777777" w:rsidR="003F07D8" w:rsidRDefault="0011368D" w:rsidP="008820E7">
      <w:r>
        <w:t xml:space="preserve">3 </w:t>
      </w:r>
      <w:r w:rsidR="003F07D8">
        <w:t>- disagree</w:t>
      </w:r>
    </w:p>
    <w:p w14:paraId="6B4EF803" w14:textId="77777777" w:rsidR="003F07D8" w:rsidRDefault="0011368D" w:rsidP="008820E7">
      <w:r>
        <w:t xml:space="preserve">4 </w:t>
      </w:r>
      <w:r w:rsidR="003F07D8">
        <w:t>- neutral</w:t>
      </w:r>
    </w:p>
    <w:p w14:paraId="4F8D8440" w14:textId="77777777" w:rsidR="003F07D8" w:rsidRDefault="0011368D" w:rsidP="008820E7">
      <w:r>
        <w:t xml:space="preserve">5 </w:t>
      </w:r>
      <w:r w:rsidR="003F07D8">
        <w:t>- agree</w:t>
      </w:r>
    </w:p>
    <w:p w14:paraId="03175A27" w14:textId="77777777" w:rsidR="003F07D8" w:rsidRDefault="0011368D" w:rsidP="008820E7">
      <w:r>
        <w:t xml:space="preserve">6 </w:t>
      </w:r>
      <w:r w:rsidR="003F07D8">
        <w:t>– strongly agree</w:t>
      </w:r>
    </w:p>
    <w:p w14:paraId="31EA47E9" w14:textId="77777777" w:rsidR="003F07D8" w:rsidRDefault="0011368D" w:rsidP="008820E7">
      <w:r>
        <w:t xml:space="preserve">7 </w:t>
      </w:r>
      <w:r w:rsidR="003F07D8">
        <w:t>– very strongly agree</w:t>
      </w:r>
    </w:p>
    <w:p w14:paraId="03D582E7" w14:textId="77777777" w:rsidR="003F07D8" w:rsidRDefault="003F07D8" w:rsidP="008820E7"/>
    <w:p w14:paraId="310B8673" w14:textId="77777777" w:rsidR="003F07D8" w:rsidRDefault="0011368D" w:rsidP="008820E7">
      <w:r>
        <w:t xml:space="preserve">1. I am concerned that I will say things I'll regret when I get angry. </w:t>
      </w:r>
    </w:p>
    <w:p w14:paraId="2231BBE7" w14:textId="77777777" w:rsidR="003F07D8" w:rsidRDefault="0011368D" w:rsidP="008820E7">
      <w:r>
        <w:t xml:space="preserve">2. I can get too carried away when I am really happy. </w:t>
      </w:r>
    </w:p>
    <w:p w14:paraId="69024363" w14:textId="77777777" w:rsidR="003F07D8" w:rsidRDefault="0011368D" w:rsidP="008820E7">
      <w:r>
        <w:t xml:space="preserve">3. Depression could really take me over, so it is important to fight off sad feelings. </w:t>
      </w:r>
    </w:p>
    <w:p w14:paraId="16E02F31" w14:textId="77777777" w:rsidR="003F07D8" w:rsidRDefault="0011368D" w:rsidP="008820E7">
      <w:r>
        <w:t xml:space="preserve">4. If I get depressed, I am quite sure that I'll bounce right back.  </w:t>
      </w:r>
    </w:p>
    <w:p w14:paraId="317F38CD" w14:textId="77777777" w:rsidR="003F07D8" w:rsidRDefault="0011368D" w:rsidP="008820E7">
      <w:r>
        <w:t xml:space="preserve">5. I get so rattled when I am nervous that I cannot think clearly. </w:t>
      </w:r>
    </w:p>
    <w:p w14:paraId="78B2EDAE" w14:textId="77777777" w:rsidR="003F07D8" w:rsidRDefault="0011368D" w:rsidP="008820E7">
      <w:r>
        <w:t xml:space="preserve">6. Being filled with joy sounds great, but I am concerned that I could lose control over my actions if I get too excited. </w:t>
      </w:r>
    </w:p>
    <w:p w14:paraId="03552AEB" w14:textId="77777777" w:rsidR="003F07D8" w:rsidRDefault="0011368D" w:rsidP="008820E7">
      <w:r>
        <w:t xml:space="preserve">7. It scares me when I feel "shaky" (trembling).  </w:t>
      </w:r>
    </w:p>
    <w:p w14:paraId="755C32D7" w14:textId="77777777" w:rsidR="003F07D8" w:rsidRDefault="0011368D" w:rsidP="008820E7">
      <w:r>
        <w:t xml:space="preserve">8. I am afraid that I will hurt someone if I get really furious. </w:t>
      </w:r>
    </w:p>
    <w:p w14:paraId="6D174828" w14:textId="77777777" w:rsidR="003F07D8" w:rsidRDefault="0011368D" w:rsidP="008820E7">
      <w:r>
        <w:t xml:space="preserve">9. I feel comfortable that I can control my level of anxiety. </w:t>
      </w:r>
    </w:p>
    <w:p w14:paraId="31382696" w14:textId="77777777" w:rsidR="003F07D8" w:rsidRDefault="0011368D" w:rsidP="008820E7">
      <w:r>
        <w:t xml:space="preserve">10. Having an orgasm is scary for me because I am afraid of losing control. </w:t>
      </w:r>
    </w:p>
    <w:p w14:paraId="522D0C4D" w14:textId="77777777" w:rsidR="003F07D8" w:rsidRDefault="0011368D" w:rsidP="008820E7">
      <w:r>
        <w:t xml:space="preserve">11. If people were to find out how angry I sometimes feel, the consequences might be pretty bad. </w:t>
      </w:r>
    </w:p>
    <w:p w14:paraId="253DCE93" w14:textId="77777777" w:rsidR="003F07D8" w:rsidRDefault="0011368D" w:rsidP="008820E7">
      <w:r>
        <w:t xml:space="preserve">12. When I feel good, I let myself go and enjoy it to the fullest. </w:t>
      </w:r>
    </w:p>
    <w:p w14:paraId="4F2AA6C2" w14:textId="77777777" w:rsidR="003F07D8" w:rsidRDefault="0011368D" w:rsidP="008820E7">
      <w:r>
        <w:t xml:space="preserve">13. I am afraid that I could go into a depression that would wipe me out. </w:t>
      </w:r>
    </w:p>
    <w:p w14:paraId="324C33A6" w14:textId="77777777" w:rsidR="003F07D8" w:rsidRDefault="0011368D" w:rsidP="008820E7">
      <w:r>
        <w:t xml:space="preserve">14. When I feel really happy, I go overboard, so I don't like getting overly ecstatic. </w:t>
      </w:r>
    </w:p>
    <w:p w14:paraId="3066329C" w14:textId="77777777" w:rsidR="003F07D8" w:rsidRDefault="0011368D" w:rsidP="008820E7">
      <w:r>
        <w:t xml:space="preserve">15. When I get nervous, I think that I am going to go crazy. </w:t>
      </w:r>
    </w:p>
    <w:p w14:paraId="5BB05333" w14:textId="77777777" w:rsidR="003F07D8" w:rsidRDefault="0011368D" w:rsidP="008820E7">
      <w:r>
        <w:t xml:space="preserve">16. I feel very comfortable in expressing angry feelings. </w:t>
      </w:r>
    </w:p>
    <w:p w14:paraId="1674C524" w14:textId="77777777" w:rsidR="003F07D8" w:rsidRDefault="0011368D" w:rsidP="008820E7">
      <w:r>
        <w:t xml:space="preserve">17. I am able to prevent myself from becoming overly anxious. </w:t>
      </w:r>
    </w:p>
    <w:p w14:paraId="18BBA1FD" w14:textId="77777777" w:rsidR="003F07D8" w:rsidRDefault="0011368D" w:rsidP="008820E7">
      <w:r>
        <w:t xml:space="preserve">18. No matter how happy I </w:t>
      </w:r>
      <w:proofErr w:type="gramStart"/>
      <w:r>
        <w:t>become,</w:t>
      </w:r>
      <w:proofErr w:type="gramEnd"/>
      <w:r>
        <w:t xml:space="preserve"> I keep my feet firmly on the ground. </w:t>
      </w:r>
    </w:p>
    <w:p w14:paraId="71422B51" w14:textId="77777777" w:rsidR="003F07D8" w:rsidRDefault="0011368D" w:rsidP="008820E7">
      <w:r>
        <w:t xml:space="preserve">19. I am afraid that I might try to hurt myself if I get too depressed. </w:t>
      </w:r>
    </w:p>
    <w:p w14:paraId="1284BC6A" w14:textId="77777777" w:rsidR="003F07D8" w:rsidRDefault="0011368D" w:rsidP="008820E7">
      <w:r>
        <w:t xml:space="preserve">20. It scares me when I am nervous. </w:t>
      </w:r>
    </w:p>
    <w:p w14:paraId="093CD6E6" w14:textId="77777777" w:rsidR="003F07D8" w:rsidRDefault="0011368D" w:rsidP="008820E7">
      <w:r>
        <w:t xml:space="preserve">21. Being nervous isn't pleasant, but I can handle it. </w:t>
      </w:r>
    </w:p>
    <w:p w14:paraId="7E0CE55B" w14:textId="77777777" w:rsidR="003F07D8" w:rsidRDefault="0011368D" w:rsidP="008820E7">
      <w:r>
        <w:t xml:space="preserve">22. I love feeling excited -- it is a great feeling. </w:t>
      </w:r>
    </w:p>
    <w:p w14:paraId="4FC7CFEA" w14:textId="77777777" w:rsidR="003F07D8" w:rsidRDefault="0011368D" w:rsidP="008820E7">
      <w:r>
        <w:t xml:space="preserve">23. I worry about losing self-control when I am on cloud nine. </w:t>
      </w:r>
    </w:p>
    <w:p w14:paraId="3F802796" w14:textId="77777777" w:rsidR="003F07D8" w:rsidRDefault="0011368D" w:rsidP="008820E7">
      <w:r>
        <w:t xml:space="preserve">24. There is nothing I can do to stop anxiety once it has started. </w:t>
      </w:r>
    </w:p>
    <w:p w14:paraId="327B8EB1" w14:textId="77777777" w:rsidR="003F07D8" w:rsidRDefault="0011368D" w:rsidP="008820E7">
      <w:pPr>
        <w:rPr>
          <w:ins w:id="865" w:author="T.J. Sullivan" w:date="2019-05-30T10:43:00Z"/>
        </w:rPr>
      </w:pPr>
      <w:r>
        <w:t xml:space="preserve">25. When I start feeling "down," I think I might let the sadness go too </w:t>
      </w:r>
      <w:ins w:id="866" w:author="T.J. Sullivan" w:date="2019-06-10T15:29:00Z">
        <w:r w:rsidR="0046706F">
          <w:t>far</w:t>
        </w:r>
      </w:ins>
    </w:p>
    <w:p w14:paraId="491DF70A" w14:textId="77777777" w:rsidR="005D4640" w:rsidRDefault="005D4640" w:rsidP="008820E7">
      <w:ins w:id="867" w:author="T.J. Sullivan" w:date="2019-05-30T10:43:00Z">
        <w:r>
          <w:t xml:space="preserve">26. Once I get nervous, I think that my anxiety might get out of hand. </w:t>
        </w:r>
      </w:ins>
    </w:p>
    <w:p w14:paraId="1D9B1333" w14:textId="77777777" w:rsidR="003F07D8" w:rsidRDefault="0011368D" w:rsidP="008820E7">
      <w:r>
        <w:t xml:space="preserve">27. Being depressed is not so bad because I know it will soon pass. </w:t>
      </w:r>
    </w:p>
    <w:p w14:paraId="613C59D3" w14:textId="77777777" w:rsidR="003F07D8" w:rsidRDefault="0011368D" w:rsidP="008820E7">
      <w:r>
        <w:lastRenderedPageBreak/>
        <w:t xml:space="preserve">28. I would be embarrassed to death if I lost my temper in front of other people. </w:t>
      </w:r>
    </w:p>
    <w:p w14:paraId="634EECBC" w14:textId="77777777" w:rsidR="003F07D8" w:rsidRDefault="0011368D" w:rsidP="008820E7">
      <w:r>
        <w:t xml:space="preserve">29. When I get "the blues," I worry that they will pull me down too far. </w:t>
      </w:r>
    </w:p>
    <w:p w14:paraId="65DCD684" w14:textId="77777777" w:rsidR="003F07D8" w:rsidRDefault="0011368D" w:rsidP="008820E7">
      <w:r>
        <w:t xml:space="preserve">30. When I get angry, I don't particularly worry about losing my temper. </w:t>
      </w:r>
    </w:p>
    <w:p w14:paraId="641E6735" w14:textId="77777777" w:rsidR="003F07D8" w:rsidRDefault="0011368D" w:rsidP="008820E7">
      <w:r>
        <w:t>31. Whether I am happy or not, my self-control stays about the same</w:t>
      </w:r>
      <w:r w:rsidR="003F07D8">
        <w:t>.</w:t>
      </w:r>
      <w:r>
        <w:t xml:space="preserve"> </w:t>
      </w:r>
    </w:p>
    <w:p w14:paraId="7D6A539C" w14:textId="77777777" w:rsidR="003F07D8" w:rsidRDefault="0011368D" w:rsidP="008820E7">
      <w:r>
        <w:t xml:space="preserve">32. When I get really excited about something, I worry that my enthusiasm will get out of hand. </w:t>
      </w:r>
    </w:p>
    <w:p w14:paraId="7316956F" w14:textId="77777777" w:rsidR="003F07D8" w:rsidRDefault="0011368D" w:rsidP="008820E7">
      <w:r>
        <w:t xml:space="preserve">33. When I get nervous, I feel as if I am going to scream. </w:t>
      </w:r>
    </w:p>
    <w:p w14:paraId="446FB6A4" w14:textId="77777777" w:rsidR="003F07D8" w:rsidRDefault="0011368D" w:rsidP="008820E7">
      <w:r>
        <w:t xml:space="preserve">34. I get nervous about being angry because I am </w:t>
      </w:r>
      <w:proofErr w:type="gramStart"/>
      <w:r>
        <w:t>afraid</w:t>
      </w:r>
      <w:proofErr w:type="gramEnd"/>
      <w:r>
        <w:t xml:space="preserve"> I will go too far, and I'll regret it later. </w:t>
      </w:r>
    </w:p>
    <w:p w14:paraId="0CBE7A0A" w14:textId="77777777" w:rsidR="005D4640" w:rsidRDefault="0011368D" w:rsidP="008820E7">
      <w:pPr>
        <w:rPr>
          <w:ins w:id="868" w:author="T.J. Sullivan" w:date="2019-05-30T10:44:00Z"/>
        </w:rPr>
      </w:pPr>
      <w:r>
        <w:t xml:space="preserve">35. I am afraid that I will babble or talk funny when I am nervous. </w:t>
      </w:r>
    </w:p>
    <w:p w14:paraId="025C778D" w14:textId="77777777" w:rsidR="003F07D8" w:rsidRDefault="0011368D" w:rsidP="008820E7">
      <w:r>
        <w:t xml:space="preserve">36. Getting really ecstatic about something is a problem for me because sometimes being too happy clouds my judgment. </w:t>
      </w:r>
    </w:p>
    <w:p w14:paraId="30630C41" w14:textId="77777777" w:rsidR="003F07D8" w:rsidRDefault="0011368D" w:rsidP="008820E7">
      <w:r>
        <w:t xml:space="preserve">37. Depression is scary to me -- I am afraid that I could get depressed and never recover. </w:t>
      </w:r>
    </w:p>
    <w:p w14:paraId="62D9DDA6" w14:textId="77777777" w:rsidR="003F07D8" w:rsidRDefault="0011368D" w:rsidP="008820E7">
      <w:r>
        <w:t xml:space="preserve">38. I don't really mind feeling nervous; I know it's just a passing thing. </w:t>
      </w:r>
    </w:p>
    <w:p w14:paraId="5B191773" w14:textId="77777777" w:rsidR="003F07D8" w:rsidRDefault="0011368D" w:rsidP="008820E7">
      <w:r>
        <w:t xml:space="preserve">39. I am afraid that letting myself feel really angry about something could lead me into an unending rage. </w:t>
      </w:r>
    </w:p>
    <w:p w14:paraId="6CA57110" w14:textId="77777777" w:rsidR="003F07D8" w:rsidRDefault="0011368D" w:rsidP="008820E7">
      <w:r>
        <w:t xml:space="preserve">40. When I get nervous, I am afraid that I will act foolish. </w:t>
      </w:r>
    </w:p>
    <w:p w14:paraId="21EF6E4C" w14:textId="77777777" w:rsidR="003F07D8" w:rsidRDefault="0011368D" w:rsidP="008820E7">
      <w:r>
        <w:t xml:space="preserve">41. I am afraid that I'll do something dumb if I get carried away with happiness. </w:t>
      </w:r>
    </w:p>
    <w:p w14:paraId="79671A45" w14:textId="77777777" w:rsidR="0011368D" w:rsidRDefault="0011368D" w:rsidP="008820E7">
      <w:r>
        <w:t xml:space="preserve">42. I think my judgment suffers when I get really happy. </w:t>
      </w:r>
    </w:p>
    <w:p w14:paraId="0367BFE8" w14:textId="77777777" w:rsidR="003F07D8" w:rsidRPr="008820E7" w:rsidRDefault="003F07D8" w:rsidP="008820E7"/>
    <w:p w14:paraId="3E39DE0E" w14:textId="77777777" w:rsidR="0011368D" w:rsidRDefault="0052606D" w:rsidP="0011368D">
      <w:r w:rsidRPr="0011368D">
        <w:rPr>
          <w:b/>
        </w:rPr>
        <w:t>Scoring:</w:t>
      </w:r>
      <w:r w:rsidR="00A7366B" w:rsidRPr="008820E7">
        <w:t xml:space="preserve"> </w:t>
      </w:r>
      <w:r w:rsidR="0011368D">
        <w:t xml:space="preserve">To obtain the overall scale score, first convert the responses of reverse worded items, then compute the mean of all 42 responses. To convert the reverse-worded items, simply change a score of 1 to 7, a score of 2 to 6, a score of 3 to 5, a score of 5 to 3, a score of 6 to 2, and a score of 7 to 1. The responses for items number 4, 9, 12, 16, 17, 18, 21, 22, 27, 30, 31, and 38 should be converted. </w:t>
      </w:r>
    </w:p>
    <w:p w14:paraId="4D089075" w14:textId="77777777" w:rsidR="0011368D" w:rsidRDefault="0011368D" w:rsidP="0011368D"/>
    <w:p w14:paraId="5C9ABC62" w14:textId="77777777" w:rsidR="0011368D" w:rsidRDefault="0011368D" w:rsidP="0011368D">
      <w:r>
        <w:t xml:space="preserve">To obtain subscale scores, compute the mean of the items making up that subscale after converting the responses of reverse worded items. Each subscale and the items corresponding to it are listed below. Items to be converted are marked "(R)." </w:t>
      </w:r>
    </w:p>
    <w:p w14:paraId="3739DA50" w14:textId="77777777" w:rsidR="0011368D" w:rsidRDefault="0011368D" w:rsidP="0011368D"/>
    <w:p w14:paraId="4178F951" w14:textId="77777777" w:rsidR="0011368D" w:rsidRDefault="0011368D" w:rsidP="0011368D">
      <w:r>
        <w:t xml:space="preserve">Anger: 1, 8, 11, 16 </w:t>
      </w:r>
      <w:proofErr w:type="gramStart"/>
      <w:r>
        <w:t>( R</w:t>
      </w:r>
      <w:proofErr w:type="gramEnd"/>
      <w:r>
        <w:t xml:space="preserve"> ), 28, 30 ( R ), 34, 39 </w:t>
      </w:r>
    </w:p>
    <w:p w14:paraId="5901727D" w14:textId="77777777" w:rsidR="0011368D" w:rsidRDefault="0011368D" w:rsidP="0011368D">
      <w:r>
        <w:t xml:space="preserve">Positive Affect: 2, 6, 10, 12 </w:t>
      </w:r>
      <w:proofErr w:type="gramStart"/>
      <w:r>
        <w:t>( R</w:t>
      </w:r>
      <w:proofErr w:type="gramEnd"/>
      <w:r>
        <w:t xml:space="preserve"> ), 14, 18 ( R ), 22 ( R ), 23, 31 ( R ), 32, 36, 41, 42 </w:t>
      </w:r>
    </w:p>
    <w:p w14:paraId="27920BFD" w14:textId="77777777" w:rsidR="0011368D" w:rsidRDefault="0011368D" w:rsidP="0011368D">
      <w:r>
        <w:t xml:space="preserve">Depressed Mood: 3, 4 </w:t>
      </w:r>
      <w:proofErr w:type="gramStart"/>
      <w:r>
        <w:t>( R</w:t>
      </w:r>
      <w:proofErr w:type="gramEnd"/>
      <w:r>
        <w:t xml:space="preserve"> ), 13, 19, 25, 27 ( R ), 29, 37 </w:t>
      </w:r>
    </w:p>
    <w:p w14:paraId="28E2B5F0" w14:textId="77777777" w:rsidR="0052606D" w:rsidRPr="008820E7" w:rsidRDefault="0011368D" w:rsidP="0011368D">
      <w:r>
        <w:t xml:space="preserve">Anxiety: 5, 7, 9 </w:t>
      </w:r>
      <w:proofErr w:type="gramStart"/>
      <w:r>
        <w:t>( R</w:t>
      </w:r>
      <w:proofErr w:type="gramEnd"/>
      <w:r>
        <w:t xml:space="preserve"> ), 15, 17 ( R ), 20, 21 ( R ), 24, 26, 33, 35, 38 ( R ), 40</w:t>
      </w:r>
    </w:p>
    <w:p w14:paraId="1C6A878A" w14:textId="77777777" w:rsidR="0052606D" w:rsidRPr="008820E7" w:rsidRDefault="0052606D" w:rsidP="008820E7">
      <w:pPr>
        <w:pStyle w:val="FootnoteText"/>
        <w:contextualSpacing/>
        <w:rPr>
          <w:sz w:val="24"/>
        </w:rPr>
      </w:pPr>
    </w:p>
    <w:p w14:paraId="3DDE7A52" w14:textId="77777777" w:rsidR="0052606D" w:rsidRPr="008820E7" w:rsidRDefault="0052606D" w:rsidP="008820E7">
      <w:pPr>
        <w:pStyle w:val="FootnoteText"/>
        <w:contextualSpacing/>
        <w:jc w:val="center"/>
        <w:rPr>
          <w:b/>
          <w:sz w:val="24"/>
        </w:rPr>
      </w:pPr>
    </w:p>
    <w:p w14:paraId="1B0776AE" w14:textId="77777777" w:rsidR="00C85847" w:rsidRDefault="00C85847">
      <w:pPr>
        <w:rPr>
          <w:rFonts w:eastAsia="Calibri"/>
          <w:b/>
          <w:szCs w:val="36"/>
        </w:rPr>
      </w:pPr>
      <w:r>
        <w:br w:type="page"/>
      </w:r>
    </w:p>
    <w:p w14:paraId="0860B15A" w14:textId="77777777" w:rsidR="0052606D" w:rsidRPr="008820E7" w:rsidDel="0018391E" w:rsidRDefault="007046F2" w:rsidP="008820E7">
      <w:pPr>
        <w:pStyle w:val="Heading2"/>
        <w:spacing w:after="0"/>
        <w:jc w:val="center"/>
        <w:rPr>
          <w:del w:id="869" w:author="T.J. Sullivan" w:date="2019-06-10T08:08:00Z"/>
          <w:rFonts w:cs="Times New Roman"/>
        </w:rPr>
      </w:pPr>
      <w:del w:id="870" w:author="T.J. Sullivan" w:date="2019-06-10T08:08:00Z">
        <w:r w:rsidDel="0018391E">
          <w:rPr>
            <w:rFonts w:cs="Times New Roman"/>
          </w:rPr>
          <w:lastRenderedPageBreak/>
          <w:delText>Positive Feelings Questionnaire – 17 items</w:delText>
        </w:r>
      </w:del>
    </w:p>
    <w:p w14:paraId="00808FC2" w14:textId="77777777" w:rsidR="00C85847" w:rsidRPr="007046F2" w:rsidDel="0018391E" w:rsidRDefault="00C85847" w:rsidP="00C85847">
      <w:pPr>
        <w:pStyle w:val="FootnoteText"/>
        <w:contextualSpacing/>
        <w:rPr>
          <w:del w:id="871" w:author="T.J. Sullivan" w:date="2019-06-10T08:08:00Z"/>
          <w:b/>
          <w:sz w:val="24"/>
          <w:szCs w:val="24"/>
        </w:rPr>
      </w:pPr>
    </w:p>
    <w:p w14:paraId="5F17B295" w14:textId="77777777" w:rsidR="0052606D" w:rsidRPr="007046F2" w:rsidDel="0018391E" w:rsidRDefault="00C85847" w:rsidP="00C85847">
      <w:pPr>
        <w:pStyle w:val="FootnoteText"/>
        <w:contextualSpacing/>
        <w:rPr>
          <w:del w:id="872" w:author="T.J. Sullivan" w:date="2019-06-10T08:08:00Z"/>
          <w:b/>
          <w:sz w:val="24"/>
          <w:szCs w:val="24"/>
        </w:rPr>
      </w:pPr>
      <w:del w:id="873" w:author="T.J. Sullivan" w:date="2019-06-10T08:08:00Z">
        <w:r w:rsidRPr="007046F2" w:rsidDel="0018391E">
          <w:rPr>
            <w:b/>
            <w:sz w:val="24"/>
            <w:szCs w:val="24"/>
          </w:rPr>
          <w:delText xml:space="preserve">Source: </w:delText>
        </w:r>
      </w:del>
    </w:p>
    <w:p w14:paraId="2B2AE54F" w14:textId="77777777" w:rsidR="00C85847" w:rsidRPr="007046F2" w:rsidDel="0018391E" w:rsidRDefault="00C85847" w:rsidP="00C85847">
      <w:pPr>
        <w:tabs>
          <w:tab w:val="left" w:pos="720"/>
          <w:tab w:val="left" w:pos="5904"/>
        </w:tabs>
        <w:ind w:left="1440" w:hanging="720"/>
        <w:rPr>
          <w:del w:id="874" w:author="T.J. Sullivan" w:date="2019-06-10T08:08:00Z"/>
        </w:rPr>
      </w:pPr>
      <w:del w:id="875" w:author="T.J. Sullivan" w:date="2019-06-10T08:08:00Z">
        <w:r w:rsidRPr="007046F2" w:rsidDel="0018391E">
          <w:delText xml:space="preserve">O'Leary, K. D., Turkewitz, H., &amp; Fincham, F.  (1983).  Assessment of positive feelings toward spouse.  </w:delText>
        </w:r>
        <w:r w:rsidRPr="007046F2" w:rsidDel="0018391E">
          <w:rPr>
            <w:i/>
          </w:rPr>
          <w:delText>Journal of Consulting and Clinical Psychology, 51</w:delText>
        </w:r>
        <w:r w:rsidRPr="007046F2" w:rsidDel="0018391E">
          <w:delText>, 949-951.</w:delText>
        </w:r>
      </w:del>
    </w:p>
    <w:p w14:paraId="27ABCB36" w14:textId="77777777" w:rsidR="00C85847" w:rsidRPr="007046F2" w:rsidDel="0018391E" w:rsidRDefault="00C85847" w:rsidP="00C85847">
      <w:pPr>
        <w:rPr>
          <w:del w:id="876" w:author="T.J. Sullivan" w:date="2019-06-10T08:08:00Z"/>
        </w:rPr>
      </w:pPr>
    </w:p>
    <w:p w14:paraId="049FA359" w14:textId="77777777" w:rsidR="00C85847" w:rsidRPr="007046F2" w:rsidDel="0018391E" w:rsidRDefault="00C85847" w:rsidP="00C85847">
      <w:pPr>
        <w:rPr>
          <w:del w:id="877" w:author="T.J. Sullivan" w:date="2019-06-10T08:08:00Z"/>
        </w:rPr>
      </w:pPr>
      <w:del w:id="878" w:author="T.J. Sullivan" w:date="2019-06-10T08:08:00Z">
        <w:r w:rsidRPr="007046F2" w:rsidDel="0018391E">
          <w:delText xml:space="preserve">Below is a list of 17 questions about various feelings between </w:delText>
        </w:r>
      </w:del>
      <w:del w:id="879" w:author="T.J. Sullivan" w:date="2019-05-30T13:49:00Z">
        <w:r w:rsidRPr="007046F2" w:rsidDel="00C30DA5">
          <w:delText>married people</w:delText>
        </w:r>
      </w:del>
      <w:del w:id="880" w:author="T.J. Sullivan" w:date="2019-06-10T08:08:00Z">
        <w:r w:rsidRPr="007046F2" w:rsidDel="0018391E">
          <w:delText xml:space="preserve">. Answer each one of them in terms of how you generally feel about your </w:delText>
        </w:r>
      </w:del>
      <w:del w:id="881" w:author="T.J. Sullivan" w:date="2019-05-30T13:49:00Z">
        <w:r w:rsidRPr="007046F2" w:rsidDel="00C30DA5">
          <w:delText>spouse</w:delText>
        </w:r>
      </w:del>
      <w:del w:id="882" w:author="T.J. Sullivan" w:date="2019-06-10T08:08:00Z">
        <w:r w:rsidRPr="007046F2" w:rsidDel="0018391E">
          <w:delText xml:space="preserve"> taking into account the last few months. The rating you choose should reflect how you </w:delText>
        </w:r>
        <w:r w:rsidRPr="007046F2" w:rsidDel="0018391E">
          <w:rPr>
            <w:u w:val="single"/>
          </w:rPr>
          <w:delText>actually</w:delText>
        </w:r>
        <w:r w:rsidRPr="007046F2" w:rsidDel="0018391E">
          <w:delText xml:space="preserve"> feel, not how you think you should feel.</w:delText>
        </w:r>
      </w:del>
    </w:p>
    <w:p w14:paraId="7B4A40CE" w14:textId="77777777" w:rsidR="00C85847" w:rsidRPr="007046F2" w:rsidDel="0018391E" w:rsidRDefault="00C85847" w:rsidP="00C85847">
      <w:pPr>
        <w:pBdr>
          <w:bottom w:val="dotted" w:sz="24" w:space="1" w:color="auto"/>
        </w:pBdr>
        <w:rPr>
          <w:del w:id="883" w:author="T.J. Sullivan" w:date="2019-06-10T08:08:00Z"/>
        </w:rPr>
      </w:pPr>
    </w:p>
    <w:p w14:paraId="6AA516DE" w14:textId="77777777" w:rsidR="00C85847" w:rsidRPr="007046F2" w:rsidDel="0018391E" w:rsidRDefault="00C85847" w:rsidP="00C85847">
      <w:pPr>
        <w:rPr>
          <w:del w:id="884" w:author="T.J. Sullivan" w:date="2019-06-10T08:08:00Z"/>
        </w:rPr>
      </w:pPr>
    </w:p>
    <w:p w14:paraId="5A6B428D" w14:textId="77777777" w:rsidR="00C85847" w:rsidRPr="007046F2" w:rsidDel="0018391E" w:rsidRDefault="00C85847" w:rsidP="00C85847">
      <w:pPr>
        <w:rPr>
          <w:del w:id="885" w:author="T.J. Sullivan" w:date="2019-06-10T08:08:00Z"/>
        </w:rPr>
      </w:pPr>
      <w:del w:id="886" w:author="T.J. Sullivan" w:date="2019-06-10T08:08:00Z">
        <w:r w:rsidRPr="007046F2" w:rsidDel="0018391E">
          <w:delText xml:space="preserve">Example: How do you feel about your </w:delText>
        </w:r>
      </w:del>
      <w:del w:id="887" w:author="T.J. Sullivan" w:date="2019-05-30T13:50:00Z">
        <w:r w:rsidRPr="007046F2" w:rsidDel="005A64E9">
          <w:delText>spouse</w:delText>
        </w:r>
      </w:del>
      <w:del w:id="888" w:author="T.J. Sullivan" w:date="2019-06-10T08:08:00Z">
        <w:r w:rsidRPr="007046F2" w:rsidDel="0018391E">
          <w:delText>’s honesty?</w:delText>
        </w:r>
      </w:del>
    </w:p>
    <w:p w14:paraId="5FE4F762" w14:textId="77777777" w:rsidR="00C85847" w:rsidRPr="007046F2" w:rsidDel="0018391E" w:rsidRDefault="00C85847" w:rsidP="00C85847">
      <w:pPr>
        <w:rPr>
          <w:del w:id="889" w:author="T.J. Sullivan" w:date="2019-06-10T08:08:00Z"/>
        </w:rPr>
      </w:pPr>
    </w:p>
    <w:p w14:paraId="6DF35479" w14:textId="77777777" w:rsidR="00C85847" w:rsidRPr="007046F2" w:rsidDel="0018391E" w:rsidRDefault="00C85847" w:rsidP="00C85847">
      <w:pPr>
        <w:rPr>
          <w:del w:id="890" w:author="T.J. Sullivan" w:date="2019-06-10T08:08:00Z"/>
        </w:rPr>
      </w:pPr>
      <w:del w:id="891" w:author="T.J. Sullivan" w:date="2019-06-10T08:08:00Z">
        <w:r w:rsidRPr="007046F2" w:rsidDel="0018391E">
          <w:delText>Extremely</w:delText>
        </w:r>
        <w:r w:rsidRPr="007046F2" w:rsidDel="0018391E">
          <w:tab/>
          <w:delText>Quite</w:delText>
        </w:r>
        <w:r w:rsidRPr="007046F2" w:rsidDel="0018391E">
          <w:tab/>
          <w:delText xml:space="preserve">    Slightly      Neutral</w:delText>
        </w:r>
        <w:r w:rsidRPr="007046F2" w:rsidDel="0018391E">
          <w:tab/>
          <w:delText xml:space="preserve">     Slightly</w:delText>
        </w:r>
        <w:r w:rsidRPr="007046F2" w:rsidDel="0018391E">
          <w:tab/>
          <w:delText>Quite</w:delText>
        </w:r>
        <w:r w:rsidRPr="007046F2" w:rsidDel="0018391E">
          <w:tab/>
          <w:delText xml:space="preserve">    Extremely</w:delText>
        </w:r>
        <w:r w:rsidRPr="007046F2" w:rsidDel="0018391E">
          <w:tab/>
        </w:r>
        <w:r w:rsidRPr="007046F2" w:rsidDel="0018391E">
          <w:tab/>
        </w:r>
      </w:del>
    </w:p>
    <w:p w14:paraId="2AFC990C" w14:textId="77777777" w:rsidR="00C85847" w:rsidRPr="007046F2" w:rsidDel="0018391E" w:rsidRDefault="00C85847" w:rsidP="00C85847">
      <w:pPr>
        <w:rPr>
          <w:del w:id="892" w:author="T.J. Sullivan" w:date="2019-06-10T08:08:00Z"/>
        </w:rPr>
      </w:pPr>
      <w:del w:id="893" w:author="T.J. Sullivan" w:date="2019-06-10T08:08:00Z">
        <w:r w:rsidRPr="007046F2" w:rsidDel="0018391E">
          <w:delText>Negative         Negative     Negative</w:delText>
        </w:r>
        <w:r w:rsidRPr="007046F2" w:rsidDel="0018391E">
          <w:tab/>
        </w:r>
        <w:r w:rsidRPr="007046F2" w:rsidDel="0018391E">
          <w:tab/>
          <w:delText xml:space="preserve">     Positive       Positive        Positive</w:delText>
        </w:r>
      </w:del>
    </w:p>
    <w:p w14:paraId="37883B33" w14:textId="77777777" w:rsidR="00C85847" w:rsidRPr="007046F2" w:rsidDel="0018391E" w:rsidRDefault="00C85847" w:rsidP="00C85847">
      <w:pPr>
        <w:rPr>
          <w:del w:id="894" w:author="T.J. Sullivan" w:date="2019-06-10T08:08:00Z"/>
        </w:rPr>
      </w:pPr>
    </w:p>
    <w:p w14:paraId="0053E534" w14:textId="77777777" w:rsidR="00C85847" w:rsidRPr="007046F2" w:rsidDel="0018391E" w:rsidRDefault="00C85847" w:rsidP="00C85847">
      <w:pPr>
        <w:rPr>
          <w:del w:id="895" w:author="T.J. Sullivan" w:date="2019-06-10T08:08:00Z"/>
          <w:b/>
        </w:rPr>
      </w:pPr>
      <w:del w:id="896" w:author="T.J. Sullivan" w:date="2019-06-10T08:08:00Z">
        <w:r w:rsidRPr="007046F2" w:rsidDel="0018391E">
          <w:delText xml:space="preserve">      </w:delText>
        </w:r>
        <w:r w:rsidRPr="007046F2" w:rsidDel="0018391E">
          <w:rPr>
            <w:b/>
          </w:rPr>
          <w:delText>1</w:delText>
        </w:r>
        <w:r w:rsidRPr="007046F2" w:rsidDel="0018391E">
          <w:rPr>
            <w:b/>
          </w:rPr>
          <w:tab/>
        </w:r>
        <w:r w:rsidRPr="007046F2" w:rsidDel="0018391E">
          <w:rPr>
            <w:b/>
          </w:rPr>
          <w:tab/>
          <w:delText xml:space="preserve">    2</w:delText>
        </w:r>
        <w:r w:rsidRPr="007046F2" w:rsidDel="0018391E">
          <w:rPr>
            <w:b/>
          </w:rPr>
          <w:tab/>
          <w:delText xml:space="preserve">         3</w:delText>
        </w:r>
        <w:r w:rsidRPr="007046F2" w:rsidDel="0018391E">
          <w:rPr>
            <w:b/>
          </w:rPr>
          <w:tab/>
        </w:r>
        <w:r w:rsidRPr="007046F2" w:rsidDel="0018391E">
          <w:rPr>
            <w:b/>
          </w:rPr>
          <w:tab/>
          <w:delText xml:space="preserve">   4</w:delText>
        </w:r>
        <w:r w:rsidRPr="007046F2" w:rsidDel="0018391E">
          <w:rPr>
            <w:b/>
          </w:rPr>
          <w:tab/>
          <w:delText xml:space="preserve">          5                  6                   7</w:delText>
        </w:r>
      </w:del>
    </w:p>
    <w:p w14:paraId="2D8CAEEB" w14:textId="77777777" w:rsidR="00C85847" w:rsidRPr="007046F2" w:rsidDel="0018391E" w:rsidRDefault="00C85847" w:rsidP="00C85847">
      <w:pPr>
        <w:pStyle w:val="BodyText"/>
        <w:rPr>
          <w:del w:id="897" w:author="T.J. Sullivan" w:date="2019-06-10T08:08:00Z"/>
          <w:szCs w:val="24"/>
        </w:rPr>
      </w:pPr>
    </w:p>
    <w:p w14:paraId="091F3B9A" w14:textId="77777777" w:rsidR="00C85847" w:rsidRPr="007046F2" w:rsidDel="0018391E" w:rsidRDefault="00C85847" w:rsidP="00C85847">
      <w:pPr>
        <w:pStyle w:val="BodyText"/>
        <w:rPr>
          <w:del w:id="898" w:author="T.J. Sullivan" w:date="2019-06-10T08:08:00Z"/>
          <w:szCs w:val="24"/>
        </w:rPr>
      </w:pPr>
      <w:del w:id="899" w:author="T.J. Sullivan" w:date="2019-06-10T08:08:00Z">
        <w:r w:rsidRPr="007046F2" w:rsidDel="0018391E">
          <w:rPr>
            <w:szCs w:val="24"/>
          </w:rPr>
          <w:delText xml:space="preserve">If you have generally been feeling extremely good or positive about the level of your </w:delText>
        </w:r>
      </w:del>
      <w:del w:id="900" w:author="T.J. Sullivan" w:date="2019-05-30T13:50:00Z">
        <w:r w:rsidRPr="007046F2" w:rsidDel="005A64E9">
          <w:rPr>
            <w:szCs w:val="24"/>
          </w:rPr>
          <w:delText xml:space="preserve">spouse’s </w:delText>
        </w:r>
      </w:del>
      <w:del w:id="901" w:author="T.J. Sullivan" w:date="2019-06-10T08:08:00Z">
        <w:r w:rsidRPr="007046F2" w:rsidDel="0018391E">
          <w:rPr>
            <w:szCs w:val="24"/>
          </w:rPr>
          <w:delText>honesty in the past few months, then rate it as “7”, “extremely positive”.</w:delText>
        </w:r>
      </w:del>
    </w:p>
    <w:p w14:paraId="0E3E36B9" w14:textId="77777777" w:rsidR="00C85847" w:rsidRPr="007046F2" w:rsidDel="0018391E" w:rsidRDefault="00C85847" w:rsidP="00C85847">
      <w:pPr>
        <w:pStyle w:val="BodyText"/>
        <w:rPr>
          <w:del w:id="902" w:author="T.J. Sullivan" w:date="2019-06-10T08:08:00Z"/>
          <w:szCs w:val="24"/>
        </w:rPr>
      </w:pPr>
    </w:p>
    <w:p w14:paraId="03C61E65" w14:textId="77777777" w:rsidR="00C85847" w:rsidRPr="007046F2" w:rsidDel="0018391E" w:rsidRDefault="00C85847" w:rsidP="00C85847">
      <w:pPr>
        <w:pStyle w:val="BodyText"/>
        <w:rPr>
          <w:del w:id="903" w:author="T.J. Sullivan" w:date="2019-06-10T08:08:00Z"/>
          <w:szCs w:val="24"/>
        </w:rPr>
      </w:pPr>
      <w:del w:id="904" w:author="T.J. Sullivan" w:date="2019-06-10T08:08:00Z">
        <w:r w:rsidRPr="007046F2" w:rsidDel="0018391E">
          <w:rPr>
            <w:szCs w:val="24"/>
          </w:rPr>
          <w:delText xml:space="preserve">Or if the level of your </w:delText>
        </w:r>
      </w:del>
      <w:del w:id="905" w:author="T.J. Sullivan" w:date="2019-05-30T13:50:00Z">
        <w:r w:rsidRPr="007046F2" w:rsidDel="005A64E9">
          <w:rPr>
            <w:szCs w:val="24"/>
          </w:rPr>
          <w:delText xml:space="preserve">spouse’s </w:delText>
        </w:r>
      </w:del>
      <w:del w:id="906" w:author="T.J. Sullivan" w:date="2019-06-10T08:08:00Z">
        <w:r w:rsidRPr="007046F2" w:rsidDel="0018391E">
          <w:rPr>
            <w:szCs w:val="24"/>
          </w:rPr>
          <w:delText>honesty is something that you have generally had no feelings about either good or bad, you should rate it as a “4”, “neutral”.</w:delText>
        </w:r>
      </w:del>
    </w:p>
    <w:p w14:paraId="6288AB3B" w14:textId="77777777" w:rsidR="00C85847" w:rsidRPr="007046F2" w:rsidDel="0018391E" w:rsidRDefault="00C85847" w:rsidP="00C85847">
      <w:pPr>
        <w:pStyle w:val="BodyText"/>
        <w:rPr>
          <w:del w:id="907" w:author="T.J. Sullivan" w:date="2019-06-10T08:08:00Z"/>
          <w:szCs w:val="24"/>
        </w:rPr>
      </w:pPr>
    </w:p>
    <w:p w14:paraId="301DEC86" w14:textId="77777777" w:rsidR="00C85847" w:rsidRPr="007046F2" w:rsidDel="0018391E" w:rsidRDefault="00C85847" w:rsidP="00C85847">
      <w:pPr>
        <w:pStyle w:val="BodyText"/>
        <w:rPr>
          <w:del w:id="908" w:author="T.J. Sullivan" w:date="2019-06-10T08:08:00Z"/>
          <w:szCs w:val="24"/>
        </w:rPr>
      </w:pPr>
      <w:del w:id="909" w:author="T.J. Sullivan" w:date="2019-06-10T08:08:00Z">
        <w:r w:rsidRPr="007046F2" w:rsidDel="0018391E">
          <w:rPr>
            <w:szCs w:val="24"/>
          </w:rPr>
          <w:delText xml:space="preserve">Or if you have generally been feeling extremely bad or negative about the level of your </w:delText>
        </w:r>
      </w:del>
      <w:del w:id="910" w:author="T.J. Sullivan" w:date="2019-05-30T13:50:00Z">
        <w:r w:rsidRPr="007046F2" w:rsidDel="005A64E9">
          <w:rPr>
            <w:szCs w:val="24"/>
          </w:rPr>
          <w:delText xml:space="preserve">spouse’s </w:delText>
        </w:r>
      </w:del>
      <w:del w:id="911" w:author="T.J. Sullivan" w:date="2019-06-10T08:08:00Z">
        <w:r w:rsidRPr="007046F2" w:rsidDel="0018391E">
          <w:rPr>
            <w:szCs w:val="24"/>
          </w:rPr>
          <w:delText>honesty in the past few months, then rate it as a “1”, “extremely negative”.</w:delText>
        </w:r>
      </w:del>
    </w:p>
    <w:p w14:paraId="07078E59" w14:textId="77777777" w:rsidR="00C85847" w:rsidRPr="007046F2" w:rsidDel="0018391E" w:rsidRDefault="00C85847" w:rsidP="00C85847">
      <w:pPr>
        <w:pStyle w:val="BodyText"/>
        <w:rPr>
          <w:del w:id="912" w:author="T.J. Sullivan" w:date="2019-06-10T08:08:00Z"/>
          <w:szCs w:val="24"/>
        </w:rPr>
      </w:pPr>
    </w:p>
    <w:p w14:paraId="47ECB29D" w14:textId="77777777" w:rsidR="00C85847" w:rsidRPr="007046F2" w:rsidDel="0018391E" w:rsidRDefault="00C85847" w:rsidP="00C85847">
      <w:pPr>
        <w:pStyle w:val="BodyText"/>
        <w:rPr>
          <w:del w:id="913" w:author="T.J. Sullivan" w:date="2019-06-10T08:08:00Z"/>
          <w:szCs w:val="24"/>
        </w:rPr>
      </w:pPr>
      <w:del w:id="914" w:author="T.J. Sullivan" w:date="2019-06-10T08:08:00Z">
        <w:r w:rsidRPr="007046F2" w:rsidDel="0018391E">
          <w:rPr>
            <w:szCs w:val="24"/>
          </w:rPr>
          <w:delText>Note that there are also ratings “quite” and “slightly” for less extreme feelings.</w:delText>
        </w:r>
      </w:del>
    </w:p>
    <w:p w14:paraId="5E8D1969" w14:textId="77777777" w:rsidR="00C85847" w:rsidRPr="007046F2" w:rsidDel="0018391E" w:rsidRDefault="00C85847" w:rsidP="00C85847">
      <w:pPr>
        <w:pStyle w:val="BodyText"/>
        <w:pBdr>
          <w:bottom w:val="dotted" w:sz="24" w:space="1" w:color="auto"/>
        </w:pBdr>
        <w:rPr>
          <w:del w:id="915" w:author="T.J. Sullivan" w:date="2019-06-10T08:08:00Z"/>
          <w:szCs w:val="24"/>
        </w:rPr>
      </w:pPr>
    </w:p>
    <w:p w14:paraId="6614ABF5" w14:textId="77777777" w:rsidR="00C85847" w:rsidRPr="007046F2" w:rsidDel="0018391E" w:rsidRDefault="00C85847" w:rsidP="00C85847">
      <w:pPr>
        <w:pStyle w:val="BodyText"/>
        <w:rPr>
          <w:del w:id="916" w:author="T.J. Sullivan" w:date="2019-06-10T08:08:00Z"/>
          <w:szCs w:val="24"/>
        </w:rPr>
      </w:pPr>
    </w:p>
    <w:p w14:paraId="4215B58A" w14:textId="77777777" w:rsidR="00C85847" w:rsidRPr="007046F2" w:rsidDel="0018391E" w:rsidRDefault="00C85847" w:rsidP="00C85847">
      <w:pPr>
        <w:pStyle w:val="BodyText"/>
        <w:rPr>
          <w:del w:id="917" w:author="T.J. Sullivan" w:date="2019-06-10T08:08:00Z"/>
          <w:szCs w:val="24"/>
        </w:rPr>
      </w:pPr>
      <w:del w:id="918" w:author="T.J. Sullivan" w:date="2019-06-10T08:08:00Z">
        <w:r w:rsidRPr="007046F2" w:rsidDel="0018391E">
          <w:rPr>
            <w:szCs w:val="24"/>
          </w:rPr>
          <w:delText>Now, please answer each question by choosing the best number to show how you have generally been feeling in the past few months. Choose only one number for each question.</w:delText>
        </w:r>
      </w:del>
    </w:p>
    <w:p w14:paraId="55E23950" w14:textId="77777777" w:rsidR="00C85847" w:rsidRPr="007046F2" w:rsidDel="0018391E" w:rsidRDefault="00C85847" w:rsidP="00C85847">
      <w:pPr>
        <w:pStyle w:val="BodyText"/>
        <w:rPr>
          <w:del w:id="919" w:author="T.J. Sullivan" w:date="2019-06-10T08:08:00Z"/>
          <w:szCs w:val="24"/>
        </w:rPr>
      </w:pPr>
    </w:p>
    <w:p w14:paraId="62BD8528" w14:textId="77777777" w:rsidR="00C85847" w:rsidRPr="007046F2" w:rsidDel="0018391E" w:rsidRDefault="00C85847" w:rsidP="00C85847">
      <w:pPr>
        <w:rPr>
          <w:del w:id="920" w:author="T.J. Sullivan" w:date="2019-06-10T08:08:00Z"/>
        </w:rPr>
      </w:pPr>
      <w:del w:id="921" w:author="T.J. Sullivan" w:date="2019-06-10T08:08:00Z">
        <w:r w:rsidRPr="007046F2" w:rsidDel="0018391E">
          <w:delText>Extremely</w:delText>
        </w:r>
        <w:r w:rsidRPr="007046F2" w:rsidDel="0018391E">
          <w:tab/>
          <w:delText>Quite</w:delText>
        </w:r>
        <w:r w:rsidRPr="007046F2" w:rsidDel="0018391E">
          <w:tab/>
          <w:delText xml:space="preserve">    Slightly      Neutral</w:delText>
        </w:r>
        <w:r w:rsidRPr="007046F2" w:rsidDel="0018391E">
          <w:tab/>
          <w:delText xml:space="preserve">     Slightly</w:delText>
        </w:r>
        <w:r w:rsidRPr="007046F2" w:rsidDel="0018391E">
          <w:tab/>
          <w:delText>Quite</w:delText>
        </w:r>
        <w:r w:rsidRPr="007046F2" w:rsidDel="0018391E">
          <w:tab/>
          <w:delText xml:space="preserve">    Extremely</w:delText>
        </w:r>
        <w:r w:rsidRPr="007046F2" w:rsidDel="0018391E">
          <w:tab/>
        </w:r>
        <w:r w:rsidRPr="007046F2" w:rsidDel="0018391E">
          <w:tab/>
        </w:r>
      </w:del>
    </w:p>
    <w:p w14:paraId="1BAA3A3B" w14:textId="77777777" w:rsidR="00C85847" w:rsidRPr="007046F2" w:rsidDel="0018391E" w:rsidRDefault="00C85847" w:rsidP="00C85847">
      <w:pPr>
        <w:rPr>
          <w:del w:id="922" w:author="T.J. Sullivan" w:date="2019-06-10T08:08:00Z"/>
        </w:rPr>
      </w:pPr>
      <w:del w:id="923" w:author="T.J. Sullivan" w:date="2019-06-10T08:08:00Z">
        <w:r w:rsidRPr="007046F2" w:rsidDel="0018391E">
          <w:delText>Negative         Negative     Negative</w:delText>
        </w:r>
        <w:r w:rsidRPr="007046F2" w:rsidDel="0018391E">
          <w:tab/>
        </w:r>
        <w:r w:rsidRPr="007046F2" w:rsidDel="0018391E">
          <w:tab/>
          <w:delText xml:space="preserve">     Positive       Positive        Positive</w:delText>
        </w:r>
      </w:del>
    </w:p>
    <w:p w14:paraId="6C88B615" w14:textId="77777777" w:rsidR="00C85847" w:rsidRPr="007046F2" w:rsidDel="0018391E" w:rsidRDefault="00C85847" w:rsidP="00C85847">
      <w:pPr>
        <w:rPr>
          <w:del w:id="924" w:author="T.J. Sullivan" w:date="2019-06-10T08:08:00Z"/>
        </w:rPr>
      </w:pPr>
    </w:p>
    <w:p w14:paraId="53BE3CDD" w14:textId="77777777" w:rsidR="00C85847" w:rsidRPr="007046F2" w:rsidDel="0018391E" w:rsidRDefault="00C85847" w:rsidP="00C85847">
      <w:pPr>
        <w:rPr>
          <w:del w:id="925" w:author="T.J. Sullivan" w:date="2019-06-10T08:08:00Z"/>
          <w:b/>
        </w:rPr>
      </w:pPr>
      <w:del w:id="926" w:author="T.J. Sullivan" w:date="2019-06-10T08:08:00Z">
        <w:r w:rsidRPr="007046F2" w:rsidDel="0018391E">
          <w:delText xml:space="preserve">      </w:delText>
        </w:r>
        <w:r w:rsidRPr="007046F2" w:rsidDel="0018391E">
          <w:rPr>
            <w:b/>
          </w:rPr>
          <w:delText>1</w:delText>
        </w:r>
        <w:r w:rsidRPr="007046F2" w:rsidDel="0018391E">
          <w:rPr>
            <w:b/>
          </w:rPr>
          <w:tab/>
        </w:r>
        <w:r w:rsidRPr="007046F2" w:rsidDel="0018391E">
          <w:rPr>
            <w:b/>
          </w:rPr>
          <w:tab/>
          <w:delText xml:space="preserve">    2</w:delText>
        </w:r>
        <w:r w:rsidRPr="007046F2" w:rsidDel="0018391E">
          <w:rPr>
            <w:b/>
          </w:rPr>
          <w:tab/>
          <w:delText xml:space="preserve">         3</w:delText>
        </w:r>
        <w:r w:rsidRPr="007046F2" w:rsidDel="0018391E">
          <w:rPr>
            <w:b/>
          </w:rPr>
          <w:tab/>
        </w:r>
        <w:r w:rsidRPr="007046F2" w:rsidDel="0018391E">
          <w:rPr>
            <w:b/>
          </w:rPr>
          <w:tab/>
          <w:delText xml:space="preserve">   4</w:delText>
        </w:r>
        <w:r w:rsidRPr="007046F2" w:rsidDel="0018391E">
          <w:rPr>
            <w:b/>
          </w:rPr>
          <w:tab/>
          <w:delText xml:space="preserve">          5                  6                   7</w:delText>
        </w:r>
      </w:del>
    </w:p>
    <w:p w14:paraId="4431C03A" w14:textId="77777777" w:rsidR="00C85847" w:rsidRPr="007046F2" w:rsidDel="0018391E" w:rsidRDefault="00C85847" w:rsidP="00C85847">
      <w:pPr>
        <w:rPr>
          <w:del w:id="927" w:author="T.J. Sullivan" w:date="2019-06-10T08:08:00Z"/>
          <w:b/>
        </w:rPr>
      </w:pPr>
    </w:p>
    <w:p w14:paraId="43A85806" w14:textId="77777777" w:rsidR="00C85847" w:rsidRPr="007046F2" w:rsidDel="0018391E" w:rsidRDefault="00C85847" w:rsidP="00C85847">
      <w:pPr>
        <w:rPr>
          <w:del w:id="928" w:author="T.J. Sullivan" w:date="2019-06-10T08:08:00Z"/>
        </w:rPr>
      </w:pPr>
    </w:p>
    <w:p w14:paraId="2C45A7B0" w14:textId="77777777" w:rsidR="00C85847" w:rsidRPr="007046F2" w:rsidDel="0018391E" w:rsidRDefault="00C85847" w:rsidP="00C85847">
      <w:pPr>
        <w:rPr>
          <w:del w:id="929" w:author="T.J. Sullivan" w:date="2019-06-10T08:08:00Z"/>
        </w:rPr>
      </w:pPr>
      <w:del w:id="930" w:author="T.J. Sullivan" w:date="2019-06-10T08:08:00Z">
        <w:r w:rsidRPr="007046F2" w:rsidDel="0018391E">
          <w:delText xml:space="preserve">1. How do you feel about your </w:delText>
        </w:r>
      </w:del>
      <w:del w:id="931" w:author="T.J. Sullivan" w:date="2019-05-30T13:50:00Z">
        <w:r w:rsidRPr="007046F2" w:rsidDel="005A64E9">
          <w:delText xml:space="preserve">spouse </w:delText>
        </w:r>
      </w:del>
      <w:del w:id="932" w:author="T.J. Sullivan" w:date="2019-06-10T08:08:00Z">
        <w:r w:rsidRPr="007046F2" w:rsidDel="0018391E">
          <w:delText xml:space="preserve">as a friend?…………………………   1   2   3   4   5   6   7   </w:delText>
        </w:r>
      </w:del>
    </w:p>
    <w:p w14:paraId="073EC5AF" w14:textId="77777777" w:rsidR="00C85847" w:rsidRPr="007046F2" w:rsidDel="0018391E" w:rsidRDefault="00C85847" w:rsidP="00C85847">
      <w:pPr>
        <w:pStyle w:val="BodyText"/>
        <w:rPr>
          <w:del w:id="933" w:author="T.J. Sullivan" w:date="2019-06-10T08:08:00Z"/>
          <w:szCs w:val="24"/>
        </w:rPr>
      </w:pPr>
    </w:p>
    <w:p w14:paraId="0E328DA3" w14:textId="77777777" w:rsidR="00C85847" w:rsidRPr="007046F2" w:rsidDel="0018391E" w:rsidRDefault="00C85847" w:rsidP="00C85847">
      <w:pPr>
        <w:pStyle w:val="BodyText"/>
        <w:rPr>
          <w:del w:id="934" w:author="T.J. Sullivan" w:date="2019-06-10T08:08:00Z"/>
          <w:szCs w:val="24"/>
        </w:rPr>
      </w:pPr>
      <w:del w:id="935" w:author="T.J. Sullivan" w:date="2019-06-10T08:08:00Z">
        <w:r w:rsidRPr="007046F2" w:rsidDel="0018391E">
          <w:rPr>
            <w:szCs w:val="24"/>
          </w:rPr>
          <w:delText xml:space="preserve">2. How do you feel about the future of your </w:delText>
        </w:r>
      </w:del>
      <w:del w:id="936" w:author="T.J. Sullivan" w:date="2019-05-30T13:50:00Z">
        <w:r w:rsidRPr="007046F2" w:rsidDel="005A64E9">
          <w:rPr>
            <w:szCs w:val="24"/>
          </w:rPr>
          <w:delText xml:space="preserve">marital </w:delText>
        </w:r>
      </w:del>
      <w:del w:id="937" w:author="T.J. Sullivan" w:date="2019-06-10T08:08:00Z">
        <w:r w:rsidRPr="007046F2" w:rsidDel="0018391E">
          <w:rPr>
            <w:szCs w:val="24"/>
          </w:rPr>
          <w:delText>relationship?………….   1   2   3   4   5   6   7</w:delText>
        </w:r>
      </w:del>
    </w:p>
    <w:p w14:paraId="44706F7F" w14:textId="77777777" w:rsidR="00C85847" w:rsidRPr="007046F2" w:rsidDel="0018391E" w:rsidRDefault="00C85847" w:rsidP="00C85847">
      <w:pPr>
        <w:pStyle w:val="BodyText"/>
        <w:rPr>
          <w:del w:id="938" w:author="T.J. Sullivan" w:date="2019-06-10T08:08:00Z"/>
          <w:szCs w:val="24"/>
        </w:rPr>
      </w:pPr>
    </w:p>
    <w:p w14:paraId="28722757" w14:textId="77777777" w:rsidR="00C85847" w:rsidRPr="007046F2" w:rsidDel="0018391E" w:rsidRDefault="00C85847" w:rsidP="00C85847">
      <w:pPr>
        <w:pStyle w:val="BodyText"/>
        <w:rPr>
          <w:del w:id="939" w:author="T.J. Sullivan" w:date="2019-06-10T08:08:00Z"/>
          <w:szCs w:val="24"/>
        </w:rPr>
      </w:pPr>
      <w:del w:id="940" w:author="T.J. Sullivan" w:date="2019-06-10T08:08:00Z">
        <w:r w:rsidRPr="007046F2" w:rsidDel="0018391E">
          <w:rPr>
            <w:szCs w:val="24"/>
          </w:rPr>
          <w:delText>3. How do you feel about</w:delText>
        </w:r>
      </w:del>
      <w:del w:id="941" w:author="T.J. Sullivan" w:date="2019-05-30T13:50:00Z">
        <w:r w:rsidRPr="007046F2" w:rsidDel="005A64E9">
          <w:rPr>
            <w:szCs w:val="24"/>
          </w:rPr>
          <w:delText xml:space="preserve"> having married your spouse</w:delText>
        </w:r>
      </w:del>
      <w:del w:id="942" w:author="T.J. Sullivan" w:date="2019-06-10T08:08:00Z">
        <w:r w:rsidRPr="007046F2" w:rsidDel="0018391E">
          <w:rPr>
            <w:szCs w:val="24"/>
          </w:rPr>
          <w:delText>?……………… ……   1   2   3   4   5   6   7</w:delText>
        </w:r>
      </w:del>
    </w:p>
    <w:p w14:paraId="3E5C0408" w14:textId="77777777" w:rsidR="00C85847" w:rsidRPr="007046F2" w:rsidDel="0018391E" w:rsidRDefault="00C85847" w:rsidP="00C85847">
      <w:pPr>
        <w:pStyle w:val="BodyText"/>
        <w:rPr>
          <w:del w:id="943" w:author="T.J. Sullivan" w:date="2019-06-10T08:08:00Z"/>
          <w:szCs w:val="24"/>
        </w:rPr>
      </w:pPr>
    </w:p>
    <w:p w14:paraId="6B136F0F" w14:textId="77777777" w:rsidR="00C85847" w:rsidRPr="007046F2" w:rsidDel="0018391E" w:rsidRDefault="00C85847" w:rsidP="00C85847">
      <w:pPr>
        <w:pStyle w:val="BodyText"/>
        <w:rPr>
          <w:del w:id="944" w:author="T.J. Sullivan" w:date="2019-06-10T08:08:00Z"/>
          <w:szCs w:val="24"/>
        </w:rPr>
      </w:pPr>
      <w:del w:id="945" w:author="T.J. Sullivan" w:date="2019-06-10T08:08:00Z">
        <w:r w:rsidRPr="007046F2" w:rsidDel="0018391E">
          <w:rPr>
            <w:szCs w:val="24"/>
          </w:rPr>
          <w:delText xml:space="preserve">4. How do you feel about your </w:delText>
        </w:r>
      </w:del>
      <w:del w:id="946" w:author="T.J. Sullivan" w:date="2019-05-30T13:51:00Z">
        <w:r w:rsidRPr="007046F2" w:rsidDel="005A64E9">
          <w:rPr>
            <w:szCs w:val="24"/>
          </w:rPr>
          <w:delText xml:space="preserve">spouse’s </w:delText>
        </w:r>
      </w:del>
      <w:del w:id="947" w:author="T.J. Sullivan" w:date="2019-06-10T08:08:00Z">
        <w:r w:rsidRPr="007046F2" w:rsidDel="0018391E">
          <w:rPr>
            <w:szCs w:val="24"/>
          </w:rPr>
          <w:delText>ability to put you in a good</w:delText>
        </w:r>
      </w:del>
    </w:p>
    <w:p w14:paraId="63988F94" w14:textId="77777777" w:rsidR="00C85847" w:rsidRPr="007046F2" w:rsidDel="0018391E" w:rsidRDefault="00C85847" w:rsidP="00C85847">
      <w:pPr>
        <w:pStyle w:val="BodyText"/>
        <w:rPr>
          <w:del w:id="948" w:author="T.J. Sullivan" w:date="2019-06-10T08:08:00Z"/>
          <w:szCs w:val="24"/>
        </w:rPr>
      </w:pPr>
      <w:del w:id="949" w:author="T.J. Sullivan" w:date="2019-06-10T08:08:00Z">
        <w:r w:rsidRPr="007046F2" w:rsidDel="0018391E">
          <w:rPr>
            <w:szCs w:val="24"/>
          </w:rPr>
          <w:delText xml:space="preserve">    mood so that you can laugh and smile?…………………………………..    1   2   3   4   5   6   7</w:delText>
        </w:r>
      </w:del>
    </w:p>
    <w:p w14:paraId="6EC907CA" w14:textId="77777777" w:rsidR="00C85847" w:rsidRPr="007046F2" w:rsidDel="0018391E" w:rsidRDefault="00C85847" w:rsidP="00C85847">
      <w:pPr>
        <w:pStyle w:val="BodyText"/>
        <w:rPr>
          <w:del w:id="950" w:author="T.J. Sullivan" w:date="2019-06-10T08:08:00Z"/>
          <w:szCs w:val="24"/>
        </w:rPr>
      </w:pPr>
    </w:p>
    <w:p w14:paraId="313CC738" w14:textId="77777777" w:rsidR="00C85847" w:rsidRPr="007046F2" w:rsidDel="0018391E" w:rsidRDefault="00C85847" w:rsidP="00C85847">
      <w:pPr>
        <w:pStyle w:val="BodyText"/>
        <w:rPr>
          <w:del w:id="951" w:author="T.J. Sullivan" w:date="2019-06-10T08:08:00Z"/>
          <w:szCs w:val="24"/>
        </w:rPr>
      </w:pPr>
      <w:del w:id="952" w:author="T.J. Sullivan" w:date="2019-06-10T08:08:00Z">
        <w:r w:rsidRPr="007046F2" w:rsidDel="0018391E">
          <w:rPr>
            <w:szCs w:val="24"/>
          </w:rPr>
          <w:delText xml:space="preserve">5. How do you feel about your </w:delText>
        </w:r>
      </w:del>
      <w:del w:id="953" w:author="T.J. Sullivan" w:date="2019-05-30T13:51:00Z">
        <w:r w:rsidRPr="007046F2" w:rsidDel="005A64E9">
          <w:rPr>
            <w:szCs w:val="24"/>
          </w:rPr>
          <w:delText xml:space="preserve">spouse’s </w:delText>
        </w:r>
      </w:del>
      <w:del w:id="954" w:author="T.J. Sullivan" w:date="2019-06-10T08:08:00Z">
        <w:r w:rsidRPr="007046F2" w:rsidDel="0018391E">
          <w:rPr>
            <w:szCs w:val="24"/>
          </w:rPr>
          <w:delText>ability to handle stress?…………..    1   2   3   4   5   6   7</w:delText>
        </w:r>
      </w:del>
    </w:p>
    <w:p w14:paraId="03B38C7C" w14:textId="77777777" w:rsidR="00C85847" w:rsidRPr="007046F2" w:rsidDel="0018391E" w:rsidRDefault="00C85847" w:rsidP="00C85847">
      <w:pPr>
        <w:pStyle w:val="BodyText"/>
        <w:rPr>
          <w:del w:id="955" w:author="T.J. Sullivan" w:date="2019-06-10T08:08:00Z"/>
          <w:szCs w:val="24"/>
        </w:rPr>
      </w:pPr>
    </w:p>
    <w:p w14:paraId="1A211C0F" w14:textId="77777777" w:rsidR="00C85847" w:rsidRPr="007046F2" w:rsidDel="0018391E" w:rsidRDefault="00C85847" w:rsidP="00C85847">
      <w:pPr>
        <w:pStyle w:val="BodyText"/>
        <w:rPr>
          <w:del w:id="956" w:author="T.J. Sullivan" w:date="2019-06-10T08:08:00Z"/>
          <w:szCs w:val="24"/>
        </w:rPr>
      </w:pPr>
      <w:del w:id="957" w:author="T.J. Sullivan" w:date="2019-06-10T08:08:00Z">
        <w:r w:rsidRPr="007046F2" w:rsidDel="0018391E">
          <w:rPr>
            <w:szCs w:val="24"/>
          </w:rPr>
          <w:delText xml:space="preserve">6. How do you feel about the degree to which your </w:delText>
        </w:r>
      </w:del>
      <w:del w:id="958" w:author="T.J. Sullivan" w:date="2019-05-30T13:51:00Z">
        <w:r w:rsidRPr="007046F2" w:rsidDel="005A64E9">
          <w:rPr>
            <w:szCs w:val="24"/>
          </w:rPr>
          <w:delText>spouse</w:delText>
        </w:r>
      </w:del>
      <w:del w:id="959" w:author="T.J. Sullivan" w:date="2019-06-10T08:08:00Z">
        <w:r w:rsidRPr="007046F2" w:rsidDel="0018391E">
          <w:rPr>
            <w:szCs w:val="24"/>
          </w:rPr>
          <w:delText xml:space="preserve"> understands</w:delText>
        </w:r>
      </w:del>
    </w:p>
    <w:p w14:paraId="033E28F8" w14:textId="77777777" w:rsidR="00C85847" w:rsidRPr="007046F2" w:rsidDel="0018391E" w:rsidRDefault="00C85847" w:rsidP="00C85847">
      <w:pPr>
        <w:pStyle w:val="BodyText"/>
        <w:rPr>
          <w:del w:id="960" w:author="T.J. Sullivan" w:date="2019-06-10T08:08:00Z"/>
          <w:szCs w:val="24"/>
        </w:rPr>
      </w:pPr>
      <w:del w:id="961" w:author="T.J. Sullivan" w:date="2019-06-10T08:08:00Z">
        <w:r w:rsidRPr="007046F2" w:rsidDel="0018391E">
          <w:rPr>
            <w:szCs w:val="24"/>
          </w:rPr>
          <w:delText xml:space="preserve">    you?………………………………………………………………………     1   2   3   4   5   6  7</w:delText>
        </w:r>
      </w:del>
    </w:p>
    <w:p w14:paraId="02B66A72" w14:textId="77777777" w:rsidR="00C85847" w:rsidRPr="007046F2" w:rsidDel="0018391E" w:rsidRDefault="00C85847" w:rsidP="00C85847">
      <w:pPr>
        <w:pStyle w:val="BodyText"/>
        <w:rPr>
          <w:del w:id="962" w:author="T.J. Sullivan" w:date="2019-06-10T08:08:00Z"/>
          <w:szCs w:val="24"/>
        </w:rPr>
      </w:pPr>
    </w:p>
    <w:p w14:paraId="2B1E3B4F" w14:textId="77777777" w:rsidR="00C85847" w:rsidRPr="007046F2" w:rsidDel="0018391E" w:rsidRDefault="00C85847" w:rsidP="00C85847">
      <w:pPr>
        <w:pStyle w:val="BodyText"/>
        <w:rPr>
          <w:del w:id="963" w:author="T.J. Sullivan" w:date="2019-06-10T08:08:00Z"/>
          <w:szCs w:val="24"/>
        </w:rPr>
      </w:pPr>
      <w:del w:id="964" w:author="T.J. Sullivan" w:date="2019-06-10T08:08:00Z">
        <w:r w:rsidRPr="007046F2" w:rsidDel="0018391E">
          <w:rPr>
            <w:szCs w:val="24"/>
          </w:rPr>
          <w:delText xml:space="preserve">7. How do you feel about your </w:delText>
        </w:r>
      </w:del>
      <w:del w:id="965" w:author="T.J. Sullivan" w:date="2019-05-30T13:51:00Z">
        <w:r w:rsidRPr="007046F2" w:rsidDel="005A64E9">
          <w:rPr>
            <w:szCs w:val="24"/>
          </w:rPr>
          <w:delText xml:space="preserve">spouse’s </w:delText>
        </w:r>
      </w:del>
      <w:del w:id="966" w:author="T.J. Sullivan" w:date="2019-06-10T08:08:00Z">
        <w:r w:rsidRPr="007046F2" w:rsidDel="0018391E">
          <w:rPr>
            <w:szCs w:val="24"/>
          </w:rPr>
          <w:delText xml:space="preserve">honesty?……………………    1   2   3   4   5   6  7  </w:delText>
        </w:r>
      </w:del>
    </w:p>
    <w:p w14:paraId="41D61066" w14:textId="77777777" w:rsidR="00C85847" w:rsidRPr="007046F2" w:rsidDel="0018391E" w:rsidRDefault="00C85847" w:rsidP="00C85847">
      <w:pPr>
        <w:pStyle w:val="BodyText"/>
        <w:rPr>
          <w:del w:id="967" w:author="T.J. Sullivan" w:date="2019-06-10T08:08:00Z"/>
          <w:szCs w:val="24"/>
        </w:rPr>
      </w:pPr>
    </w:p>
    <w:p w14:paraId="4C3FEEEC" w14:textId="77777777" w:rsidR="00C85847" w:rsidRPr="007046F2" w:rsidDel="0018391E" w:rsidRDefault="00C85847" w:rsidP="00C85847">
      <w:pPr>
        <w:pStyle w:val="BodyText"/>
        <w:rPr>
          <w:del w:id="968" w:author="T.J. Sullivan" w:date="2019-06-10T08:08:00Z"/>
          <w:szCs w:val="24"/>
        </w:rPr>
      </w:pPr>
      <w:del w:id="969" w:author="T.J. Sullivan" w:date="2019-06-10T08:08:00Z">
        <w:r w:rsidRPr="007046F2" w:rsidDel="0018391E">
          <w:rPr>
            <w:szCs w:val="24"/>
          </w:rPr>
          <w:delText xml:space="preserve">8. How do you feel about the degree to which you can trust your   </w:delText>
        </w:r>
      </w:del>
    </w:p>
    <w:p w14:paraId="4BBDB3B8" w14:textId="77777777" w:rsidR="00C85847" w:rsidRPr="007046F2" w:rsidDel="0018391E" w:rsidRDefault="00C85847" w:rsidP="00C85847">
      <w:pPr>
        <w:pStyle w:val="BodyText"/>
        <w:rPr>
          <w:del w:id="970" w:author="T.J. Sullivan" w:date="2019-06-10T08:08:00Z"/>
          <w:szCs w:val="24"/>
        </w:rPr>
      </w:pPr>
      <w:del w:id="971" w:author="T.J. Sullivan" w:date="2019-06-10T08:08:00Z">
        <w:r w:rsidRPr="007046F2" w:rsidDel="0018391E">
          <w:rPr>
            <w:szCs w:val="24"/>
          </w:rPr>
          <w:delText xml:space="preserve">    </w:delText>
        </w:r>
      </w:del>
      <w:del w:id="972" w:author="T.J. Sullivan" w:date="2019-05-30T13:51:00Z">
        <w:r w:rsidRPr="007046F2" w:rsidDel="005A64E9">
          <w:rPr>
            <w:szCs w:val="24"/>
          </w:rPr>
          <w:delText xml:space="preserve">spouse </w:delText>
        </w:r>
      </w:del>
      <w:del w:id="973" w:author="T.J. Sullivan" w:date="2019-06-10T08:08:00Z">
        <w:r w:rsidRPr="007046F2" w:rsidDel="0018391E">
          <w:rPr>
            <w:szCs w:val="24"/>
          </w:rPr>
          <w:delText>?……………………………………………………………… 1   2   3   4   5   6   7</w:delText>
        </w:r>
      </w:del>
    </w:p>
    <w:p w14:paraId="47A46778" w14:textId="77777777" w:rsidR="00C85847" w:rsidRPr="007046F2" w:rsidDel="0018391E" w:rsidRDefault="00C85847" w:rsidP="00C85847">
      <w:pPr>
        <w:pStyle w:val="BodyText"/>
        <w:rPr>
          <w:del w:id="974" w:author="T.J. Sullivan" w:date="2019-06-10T08:08:00Z"/>
          <w:szCs w:val="24"/>
        </w:rPr>
      </w:pPr>
    </w:p>
    <w:p w14:paraId="09224754" w14:textId="77777777" w:rsidR="00C85847" w:rsidRPr="007046F2" w:rsidDel="0018391E" w:rsidRDefault="00C85847" w:rsidP="00C85847">
      <w:pPr>
        <w:pStyle w:val="BodyText"/>
        <w:rPr>
          <w:del w:id="975" w:author="T.J. Sullivan" w:date="2019-06-10T08:08:00Z"/>
          <w:szCs w:val="24"/>
        </w:rPr>
      </w:pPr>
    </w:p>
    <w:p w14:paraId="0317281A" w14:textId="77777777" w:rsidR="00C85847" w:rsidRPr="007046F2" w:rsidDel="0018391E" w:rsidRDefault="00C85847" w:rsidP="00C85847">
      <w:pPr>
        <w:rPr>
          <w:del w:id="976" w:author="T.J. Sullivan" w:date="2019-06-10T08:08:00Z"/>
        </w:rPr>
      </w:pPr>
      <w:del w:id="977" w:author="T.J. Sullivan" w:date="2019-06-10T08:08:00Z">
        <w:r w:rsidRPr="007046F2" w:rsidDel="0018391E">
          <w:delText>Extremely</w:delText>
        </w:r>
        <w:r w:rsidRPr="007046F2" w:rsidDel="0018391E">
          <w:tab/>
          <w:delText>Quite</w:delText>
        </w:r>
        <w:r w:rsidRPr="007046F2" w:rsidDel="0018391E">
          <w:tab/>
          <w:delText xml:space="preserve">    Slightly      Neutral</w:delText>
        </w:r>
        <w:r w:rsidRPr="007046F2" w:rsidDel="0018391E">
          <w:tab/>
          <w:delText xml:space="preserve">     Slightly</w:delText>
        </w:r>
        <w:r w:rsidRPr="007046F2" w:rsidDel="0018391E">
          <w:tab/>
          <w:delText>Quite</w:delText>
        </w:r>
        <w:r w:rsidRPr="007046F2" w:rsidDel="0018391E">
          <w:tab/>
          <w:delText xml:space="preserve">    Extremely</w:delText>
        </w:r>
        <w:r w:rsidRPr="007046F2" w:rsidDel="0018391E">
          <w:tab/>
        </w:r>
        <w:r w:rsidRPr="007046F2" w:rsidDel="0018391E">
          <w:tab/>
        </w:r>
      </w:del>
    </w:p>
    <w:p w14:paraId="2A6A24F8" w14:textId="77777777" w:rsidR="00C85847" w:rsidRPr="007046F2" w:rsidDel="0018391E" w:rsidRDefault="00C85847" w:rsidP="00C85847">
      <w:pPr>
        <w:rPr>
          <w:del w:id="978" w:author="T.J. Sullivan" w:date="2019-06-10T08:08:00Z"/>
        </w:rPr>
      </w:pPr>
      <w:del w:id="979" w:author="T.J. Sullivan" w:date="2019-06-10T08:08:00Z">
        <w:r w:rsidRPr="007046F2" w:rsidDel="0018391E">
          <w:delText>Negative         Negative     Negative</w:delText>
        </w:r>
        <w:r w:rsidRPr="007046F2" w:rsidDel="0018391E">
          <w:tab/>
        </w:r>
        <w:r w:rsidRPr="007046F2" w:rsidDel="0018391E">
          <w:tab/>
          <w:delText xml:space="preserve">     Positive       Positive        Positive</w:delText>
        </w:r>
      </w:del>
    </w:p>
    <w:p w14:paraId="4519086D" w14:textId="77777777" w:rsidR="00C85847" w:rsidRPr="007046F2" w:rsidDel="0018391E" w:rsidRDefault="00C85847" w:rsidP="00C85847">
      <w:pPr>
        <w:rPr>
          <w:del w:id="980" w:author="T.J. Sullivan" w:date="2019-06-10T08:08:00Z"/>
        </w:rPr>
      </w:pPr>
    </w:p>
    <w:p w14:paraId="6C650F44" w14:textId="77777777" w:rsidR="00C85847" w:rsidRPr="007046F2" w:rsidDel="0018391E" w:rsidRDefault="00C85847" w:rsidP="00C85847">
      <w:pPr>
        <w:rPr>
          <w:del w:id="981" w:author="T.J. Sullivan" w:date="2019-06-10T08:08:00Z"/>
          <w:b/>
        </w:rPr>
      </w:pPr>
      <w:del w:id="982" w:author="T.J. Sullivan" w:date="2019-06-10T08:08:00Z">
        <w:r w:rsidRPr="007046F2" w:rsidDel="0018391E">
          <w:delText xml:space="preserve">      </w:delText>
        </w:r>
        <w:r w:rsidRPr="007046F2" w:rsidDel="0018391E">
          <w:rPr>
            <w:b/>
          </w:rPr>
          <w:delText>1</w:delText>
        </w:r>
        <w:r w:rsidRPr="007046F2" w:rsidDel="0018391E">
          <w:rPr>
            <w:b/>
          </w:rPr>
          <w:tab/>
        </w:r>
        <w:r w:rsidRPr="007046F2" w:rsidDel="0018391E">
          <w:rPr>
            <w:b/>
          </w:rPr>
          <w:tab/>
          <w:delText xml:space="preserve">    2</w:delText>
        </w:r>
        <w:r w:rsidRPr="007046F2" w:rsidDel="0018391E">
          <w:rPr>
            <w:b/>
          </w:rPr>
          <w:tab/>
          <w:delText xml:space="preserve">         3</w:delText>
        </w:r>
        <w:r w:rsidRPr="007046F2" w:rsidDel="0018391E">
          <w:rPr>
            <w:b/>
          </w:rPr>
          <w:tab/>
        </w:r>
        <w:r w:rsidRPr="007046F2" w:rsidDel="0018391E">
          <w:rPr>
            <w:b/>
          </w:rPr>
          <w:tab/>
          <w:delText xml:space="preserve">   4</w:delText>
        </w:r>
        <w:r w:rsidRPr="007046F2" w:rsidDel="0018391E">
          <w:rPr>
            <w:b/>
          </w:rPr>
          <w:tab/>
          <w:delText xml:space="preserve">          5                  6                   7</w:delText>
        </w:r>
      </w:del>
    </w:p>
    <w:p w14:paraId="7C07A374" w14:textId="77777777" w:rsidR="00C85847" w:rsidRPr="007046F2" w:rsidDel="0018391E" w:rsidRDefault="00C85847" w:rsidP="00C85847">
      <w:pPr>
        <w:pStyle w:val="BodyText"/>
        <w:rPr>
          <w:del w:id="983" w:author="T.J. Sullivan" w:date="2019-06-10T08:08:00Z"/>
          <w:szCs w:val="24"/>
        </w:rPr>
      </w:pPr>
    </w:p>
    <w:p w14:paraId="4C168DCE" w14:textId="77777777" w:rsidR="00C85847" w:rsidRPr="007046F2" w:rsidDel="0018391E" w:rsidRDefault="00C85847" w:rsidP="00C85847">
      <w:pPr>
        <w:pStyle w:val="BodyText"/>
        <w:rPr>
          <w:del w:id="984" w:author="T.J. Sullivan" w:date="2019-06-10T08:08:00Z"/>
          <w:szCs w:val="24"/>
        </w:rPr>
      </w:pPr>
    </w:p>
    <w:p w14:paraId="184AEAA2" w14:textId="77777777" w:rsidR="00C85847" w:rsidRPr="007046F2" w:rsidDel="0018391E" w:rsidRDefault="00C85847" w:rsidP="00C85847">
      <w:pPr>
        <w:pStyle w:val="BodyText"/>
        <w:rPr>
          <w:del w:id="985" w:author="T.J. Sullivan" w:date="2019-06-10T08:08:00Z"/>
          <w:szCs w:val="24"/>
        </w:rPr>
      </w:pPr>
    </w:p>
    <w:p w14:paraId="0D1817AE" w14:textId="77777777" w:rsidR="00C85847" w:rsidRPr="007046F2" w:rsidDel="0018391E" w:rsidRDefault="00C85847" w:rsidP="00C85847">
      <w:pPr>
        <w:pStyle w:val="BodyText"/>
        <w:rPr>
          <w:del w:id="986" w:author="T.J. Sullivan" w:date="2019-06-10T08:08:00Z"/>
          <w:szCs w:val="24"/>
        </w:rPr>
      </w:pPr>
      <w:del w:id="987" w:author="T.J. Sullivan" w:date="2019-06-10T08:08:00Z">
        <w:r w:rsidRPr="007046F2" w:rsidDel="0018391E">
          <w:rPr>
            <w:szCs w:val="24"/>
          </w:rPr>
          <w:delText xml:space="preserve">The following 9 items (items 9-17) are in the form of statements rather than questions. However, please complete them in the same manner, remembering to base your response on how </w:delText>
        </w:r>
        <w:r w:rsidRPr="007046F2" w:rsidDel="0018391E">
          <w:rPr>
            <w:szCs w:val="24"/>
            <w:u w:val="single"/>
          </w:rPr>
          <w:delText>you generally</w:delText>
        </w:r>
        <w:r w:rsidRPr="007046F2" w:rsidDel="0018391E">
          <w:rPr>
            <w:szCs w:val="24"/>
          </w:rPr>
          <w:delText xml:space="preserve"> feel about your </w:delText>
        </w:r>
      </w:del>
      <w:del w:id="988" w:author="T.J. Sullivan" w:date="2019-05-30T13:51:00Z">
        <w:r w:rsidRPr="007046F2" w:rsidDel="005A64E9">
          <w:rPr>
            <w:szCs w:val="24"/>
          </w:rPr>
          <w:delText>spouse</w:delText>
        </w:r>
      </w:del>
      <w:del w:id="989" w:author="T.J. Sullivan" w:date="2019-06-10T08:08:00Z">
        <w:r w:rsidRPr="007046F2" w:rsidDel="0018391E">
          <w:rPr>
            <w:szCs w:val="24"/>
          </w:rPr>
          <w:delText>, taking into account the last few months.</w:delText>
        </w:r>
      </w:del>
    </w:p>
    <w:p w14:paraId="705124FB" w14:textId="77777777" w:rsidR="00C85847" w:rsidRPr="007046F2" w:rsidDel="0018391E" w:rsidRDefault="00C85847" w:rsidP="00C85847">
      <w:pPr>
        <w:pStyle w:val="BodyText"/>
        <w:rPr>
          <w:del w:id="990" w:author="T.J. Sullivan" w:date="2019-06-10T08:08:00Z"/>
          <w:szCs w:val="24"/>
        </w:rPr>
      </w:pPr>
    </w:p>
    <w:p w14:paraId="7404A8EB" w14:textId="77777777" w:rsidR="00C85847" w:rsidRPr="007046F2" w:rsidDel="0018391E" w:rsidRDefault="00C85847" w:rsidP="00C85847">
      <w:pPr>
        <w:pStyle w:val="BodyText"/>
        <w:rPr>
          <w:del w:id="991" w:author="T.J. Sullivan" w:date="2019-06-10T08:08:00Z"/>
          <w:szCs w:val="24"/>
        </w:rPr>
      </w:pPr>
    </w:p>
    <w:p w14:paraId="71D12366" w14:textId="77777777" w:rsidR="00C85847" w:rsidRPr="007046F2" w:rsidDel="0018391E" w:rsidRDefault="00C85847" w:rsidP="00C85847">
      <w:pPr>
        <w:pStyle w:val="BodyText"/>
        <w:rPr>
          <w:del w:id="992" w:author="T.J. Sullivan" w:date="2019-06-10T08:08:00Z"/>
          <w:szCs w:val="24"/>
        </w:rPr>
      </w:pPr>
      <w:del w:id="993" w:author="T.J. Sullivan" w:date="2019-06-10T08:08:00Z">
        <w:r w:rsidRPr="007046F2" w:rsidDel="0018391E">
          <w:rPr>
            <w:szCs w:val="24"/>
          </w:rPr>
          <w:delText xml:space="preserve">9. Touching my </w:delText>
        </w:r>
      </w:del>
      <w:del w:id="994" w:author="T.J. Sullivan" w:date="2019-05-30T13:51:00Z">
        <w:r w:rsidRPr="007046F2" w:rsidDel="005A64E9">
          <w:rPr>
            <w:szCs w:val="24"/>
          </w:rPr>
          <w:delText xml:space="preserve">spouse </w:delText>
        </w:r>
      </w:del>
      <w:del w:id="995" w:author="T.J. Sullivan" w:date="2019-06-10T08:08:00Z">
        <w:r w:rsidRPr="007046F2" w:rsidDel="0018391E">
          <w:rPr>
            <w:szCs w:val="24"/>
          </w:rPr>
          <w:delText>makes me feel…………………………………     1   2   3   4   5   6   7</w:delText>
        </w:r>
        <w:r w:rsidRPr="007046F2" w:rsidDel="0018391E">
          <w:rPr>
            <w:szCs w:val="24"/>
          </w:rPr>
          <w:tab/>
        </w:r>
      </w:del>
    </w:p>
    <w:p w14:paraId="7F47ECC6" w14:textId="77777777" w:rsidR="00C85847" w:rsidRPr="007046F2" w:rsidDel="0018391E" w:rsidRDefault="00C85847" w:rsidP="00C85847">
      <w:pPr>
        <w:pStyle w:val="BodyText"/>
        <w:rPr>
          <w:del w:id="996" w:author="T.J. Sullivan" w:date="2019-06-10T08:08:00Z"/>
          <w:szCs w:val="24"/>
        </w:rPr>
      </w:pPr>
    </w:p>
    <w:p w14:paraId="0553575A" w14:textId="77777777" w:rsidR="00C85847" w:rsidRPr="007046F2" w:rsidDel="0018391E" w:rsidRDefault="00C85847" w:rsidP="00C85847">
      <w:pPr>
        <w:pStyle w:val="BodyText"/>
        <w:rPr>
          <w:del w:id="997" w:author="T.J. Sullivan" w:date="2019-06-10T08:08:00Z"/>
          <w:szCs w:val="24"/>
        </w:rPr>
      </w:pPr>
      <w:del w:id="998" w:author="T.J. Sullivan" w:date="2019-06-10T08:08:00Z">
        <w:r w:rsidRPr="007046F2" w:rsidDel="0018391E">
          <w:rPr>
            <w:szCs w:val="24"/>
          </w:rPr>
          <w:delText xml:space="preserve">10. Being alone with my </w:delText>
        </w:r>
      </w:del>
      <w:del w:id="999" w:author="T.J. Sullivan" w:date="2019-05-30T13:51:00Z">
        <w:r w:rsidRPr="007046F2" w:rsidDel="005A64E9">
          <w:rPr>
            <w:szCs w:val="24"/>
          </w:rPr>
          <w:delText xml:space="preserve">spouse </w:delText>
        </w:r>
      </w:del>
      <w:del w:id="1000" w:author="T.J. Sullivan" w:date="2019-06-10T08:08:00Z">
        <w:r w:rsidRPr="007046F2" w:rsidDel="0018391E">
          <w:rPr>
            <w:szCs w:val="24"/>
          </w:rPr>
          <w:delText>makes me feel……………………….      1   2   3   4   5   6   7</w:delText>
        </w:r>
      </w:del>
    </w:p>
    <w:p w14:paraId="694ACF11" w14:textId="77777777" w:rsidR="00C85847" w:rsidRPr="007046F2" w:rsidDel="0018391E" w:rsidRDefault="00C85847" w:rsidP="00C85847">
      <w:pPr>
        <w:pStyle w:val="BodyText"/>
        <w:rPr>
          <w:del w:id="1001" w:author="T.J. Sullivan" w:date="2019-06-10T08:08:00Z"/>
          <w:szCs w:val="24"/>
        </w:rPr>
      </w:pPr>
    </w:p>
    <w:p w14:paraId="75F6A1EE" w14:textId="77777777" w:rsidR="00C85847" w:rsidRPr="007046F2" w:rsidDel="0018391E" w:rsidRDefault="00C85847" w:rsidP="00C85847">
      <w:pPr>
        <w:pStyle w:val="BodyText"/>
        <w:rPr>
          <w:del w:id="1002" w:author="T.J. Sullivan" w:date="2019-06-10T08:08:00Z"/>
          <w:szCs w:val="24"/>
        </w:rPr>
      </w:pPr>
      <w:del w:id="1003" w:author="T.J. Sullivan" w:date="2019-06-10T08:08:00Z">
        <w:r w:rsidRPr="007046F2" w:rsidDel="0018391E">
          <w:rPr>
            <w:szCs w:val="24"/>
          </w:rPr>
          <w:delText xml:space="preserve">11. Having sexual relations with my </w:delText>
        </w:r>
      </w:del>
      <w:del w:id="1004" w:author="T.J. Sullivan" w:date="2019-05-30T13:51:00Z">
        <w:r w:rsidRPr="007046F2" w:rsidDel="005A64E9">
          <w:rPr>
            <w:szCs w:val="24"/>
          </w:rPr>
          <w:delText xml:space="preserve">spouse </w:delText>
        </w:r>
      </w:del>
      <w:del w:id="1005" w:author="T.J. Sullivan" w:date="2019-06-10T08:08:00Z">
        <w:r w:rsidRPr="007046F2" w:rsidDel="0018391E">
          <w:rPr>
            <w:szCs w:val="24"/>
          </w:rPr>
          <w:delText>makes me feel…………..       1   2   3   4   5   6   7</w:delText>
        </w:r>
      </w:del>
    </w:p>
    <w:p w14:paraId="11AF10BD" w14:textId="77777777" w:rsidR="00C85847" w:rsidRPr="007046F2" w:rsidDel="0018391E" w:rsidRDefault="00C85847" w:rsidP="00C85847">
      <w:pPr>
        <w:pStyle w:val="BodyText"/>
        <w:rPr>
          <w:del w:id="1006" w:author="T.J. Sullivan" w:date="2019-06-10T08:08:00Z"/>
          <w:szCs w:val="24"/>
        </w:rPr>
      </w:pPr>
    </w:p>
    <w:p w14:paraId="0421DE15" w14:textId="77777777" w:rsidR="00C85847" w:rsidRPr="007046F2" w:rsidDel="0018391E" w:rsidRDefault="00C85847" w:rsidP="00C85847">
      <w:pPr>
        <w:pStyle w:val="BodyText"/>
        <w:rPr>
          <w:del w:id="1007" w:author="T.J. Sullivan" w:date="2019-06-10T08:08:00Z"/>
          <w:szCs w:val="24"/>
        </w:rPr>
      </w:pPr>
      <w:del w:id="1008" w:author="T.J. Sullivan" w:date="2019-06-10T08:08:00Z">
        <w:r w:rsidRPr="007046F2" w:rsidDel="0018391E">
          <w:rPr>
            <w:szCs w:val="24"/>
          </w:rPr>
          <w:delText xml:space="preserve">12. Talking and communicating with my </w:delText>
        </w:r>
      </w:del>
      <w:del w:id="1009" w:author="T.J. Sullivan" w:date="2019-05-30T13:51:00Z">
        <w:r w:rsidRPr="007046F2" w:rsidDel="005A64E9">
          <w:rPr>
            <w:szCs w:val="24"/>
          </w:rPr>
          <w:delText xml:space="preserve">spouse </w:delText>
        </w:r>
      </w:del>
      <w:del w:id="1010" w:author="T.J. Sullivan" w:date="2019-06-10T08:08:00Z">
        <w:r w:rsidRPr="007046F2" w:rsidDel="0018391E">
          <w:rPr>
            <w:szCs w:val="24"/>
          </w:rPr>
          <w:delText>makes me feel………      1   2   3   4   5   6   7</w:delText>
        </w:r>
      </w:del>
    </w:p>
    <w:p w14:paraId="225180AE" w14:textId="77777777" w:rsidR="00C85847" w:rsidRPr="007046F2" w:rsidDel="0018391E" w:rsidRDefault="00C85847" w:rsidP="00C85847">
      <w:pPr>
        <w:pStyle w:val="BodyText"/>
        <w:rPr>
          <w:del w:id="1011" w:author="T.J. Sullivan" w:date="2019-06-10T08:08:00Z"/>
          <w:szCs w:val="24"/>
        </w:rPr>
      </w:pPr>
    </w:p>
    <w:p w14:paraId="2BC25DC4" w14:textId="77777777" w:rsidR="00C85847" w:rsidRPr="007046F2" w:rsidDel="0018391E" w:rsidRDefault="00C85847" w:rsidP="00C85847">
      <w:pPr>
        <w:pStyle w:val="BodyText"/>
        <w:rPr>
          <w:del w:id="1012" w:author="T.J. Sullivan" w:date="2019-06-10T08:08:00Z"/>
          <w:szCs w:val="24"/>
        </w:rPr>
      </w:pPr>
      <w:del w:id="1013" w:author="T.J. Sullivan" w:date="2019-06-10T08:08:00Z">
        <w:r w:rsidRPr="007046F2" w:rsidDel="0018391E">
          <w:rPr>
            <w:szCs w:val="24"/>
          </w:rPr>
          <w:delText xml:space="preserve">13. My </w:delText>
        </w:r>
      </w:del>
      <w:del w:id="1014" w:author="T.J. Sullivan" w:date="2019-05-30T13:52:00Z">
        <w:r w:rsidRPr="007046F2" w:rsidDel="005A64E9">
          <w:rPr>
            <w:szCs w:val="24"/>
          </w:rPr>
          <w:delText xml:space="preserve">spouse’s </w:delText>
        </w:r>
      </w:del>
      <w:del w:id="1015" w:author="T.J. Sullivan" w:date="2019-06-10T08:08:00Z">
        <w:r w:rsidRPr="007046F2" w:rsidDel="0018391E">
          <w:rPr>
            <w:szCs w:val="24"/>
          </w:rPr>
          <w:delText>encouragement of my individual growth makes me…      1   2   3   4   5   6   7</w:delText>
        </w:r>
      </w:del>
    </w:p>
    <w:p w14:paraId="5A93F7C7" w14:textId="77777777" w:rsidR="00C85847" w:rsidRPr="007046F2" w:rsidDel="0018391E" w:rsidRDefault="00C85847" w:rsidP="00C85847">
      <w:pPr>
        <w:pStyle w:val="BodyText"/>
        <w:rPr>
          <w:del w:id="1016" w:author="T.J. Sullivan" w:date="2019-06-10T08:08:00Z"/>
          <w:szCs w:val="24"/>
        </w:rPr>
      </w:pPr>
    </w:p>
    <w:p w14:paraId="79956362" w14:textId="77777777" w:rsidR="00C85847" w:rsidRPr="007046F2" w:rsidDel="0018391E" w:rsidRDefault="00C85847" w:rsidP="00C85847">
      <w:pPr>
        <w:pStyle w:val="BodyText"/>
        <w:rPr>
          <w:del w:id="1017" w:author="T.J. Sullivan" w:date="2019-06-10T08:08:00Z"/>
          <w:szCs w:val="24"/>
        </w:rPr>
      </w:pPr>
      <w:del w:id="1018" w:author="T.J. Sullivan" w:date="2019-06-10T08:08:00Z">
        <w:r w:rsidRPr="007046F2" w:rsidDel="0018391E">
          <w:rPr>
            <w:szCs w:val="24"/>
          </w:rPr>
          <w:delText xml:space="preserve">14. My </w:delText>
        </w:r>
      </w:del>
      <w:del w:id="1019" w:author="T.J. Sullivan" w:date="2019-05-30T13:52:00Z">
        <w:r w:rsidRPr="007046F2" w:rsidDel="005A64E9">
          <w:rPr>
            <w:szCs w:val="24"/>
          </w:rPr>
          <w:delText xml:space="preserve">spouse’s </w:delText>
        </w:r>
      </w:del>
      <w:del w:id="1020" w:author="T.J. Sullivan" w:date="2019-06-10T08:08:00Z">
        <w:r w:rsidRPr="007046F2" w:rsidDel="0018391E">
          <w:rPr>
            <w:szCs w:val="24"/>
          </w:rPr>
          <w:delText>physical appearance makes me feel………………….      1   2   3   4   5   6   7</w:delText>
        </w:r>
      </w:del>
    </w:p>
    <w:p w14:paraId="73129B7D" w14:textId="77777777" w:rsidR="00C85847" w:rsidRPr="007046F2" w:rsidDel="0018391E" w:rsidRDefault="00C85847" w:rsidP="00C85847">
      <w:pPr>
        <w:pStyle w:val="BodyText"/>
        <w:rPr>
          <w:del w:id="1021" w:author="T.J. Sullivan" w:date="2019-06-10T08:08:00Z"/>
          <w:szCs w:val="24"/>
        </w:rPr>
      </w:pPr>
    </w:p>
    <w:p w14:paraId="2BE3F20A" w14:textId="77777777" w:rsidR="00C85847" w:rsidRPr="007046F2" w:rsidDel="0018391E" w:rsidRDefault="00C85847" w:rsidP="00C85847">
      <w:pPr>
        <w:pStyle w:val="BodyText"/>
        <w:rPr>
          <w:del w:id="1022" w:author="T.J. Sullivan" w:date="2019-06-10T08:08:00Z"/>
          <w:szCs w:val="24"/>
        </w:rPr>
      </w:pPr>
      <w:del w:id="1023" w:author="T.J. Sullivan" w:date="2019-06-10T08:08:00Z">
        <w:r w:rsidRPr="007046F2" w:rsidDel="0018391E">
          <w:rPr>
            <w:szCs w:val="24"/>
          </w:rPr>
          <w:delText xml:space="preserve">15. Seeking comfort from my </w:delText>
        </w:r>
      </w:del>
      <w:del w:id="1024" w:author="T.J. Sullivan" w:date="2019-05-30T13:52:00Z">
        <w:r w:rsidRPr="007046F2" w:rsidDel="005A64E9">
          <w:rPr>
            <w:szCs w:val="24"/>
          </w:rPr>
          <w:delText xml:space="preserve">spouse </w:delText>
        </w:r>
      </w:del>
      <w:del w:id="1025" w:author="T.J. Sullivan" w:date="2019-06-10T08:08:00Z">
        <w:r w:rsidRPr="007046F2" w:rsidDel="0018391E">
          <w:rPr>
            <w:szCs w:val="24"/>
          </w:rPr>
          <w:delText>makes me feel………………….       1   2   3   4   5   6   7</w:delText>
        </w:r>
      </w:del>
    </w:p>
    <w:p w14:paraId="62C92533" w14:textId="77777777" w:rsidR="00C85847" w:rsidRPr="007046F2" w:rsidDel="0018391E" w:rsidRDefault="00C85847" w:rsidP="00C85847">
      <w:pPr>
        <w:pStyle w:val="BodyText"/>
        <w:rPr>
          <w:del w:id="1026" w:author="T.J. Sullivan" w:date="2019-06-10T08:08:00Z"/>
          <w:szCs w:val="24"/>
        </w:rPr>
      </w:pPr>
    </w:p>
    <w:p w14:paraId="59A4FEE0" w14:textId="77777777" w:rsidR="00C85847" w:rsidRPr="007046F2" w:rsidDel="0018391E" w:rsidRDefault="00C85847" w:rsidP="00C85847">
      <w:pPr>
        <w:pStyle w:val="BodyText"/>
        <w:rPr>
          <w:del w:id="1027" w:author="T.J. Sullivan" w:date="2019-06-10T08:08:00Z"/>
          <w:szCs w:val="24"/>
        </w:rPr>
      </w:pPr>
      <w:del w:id="1028" w:author="T.J. Sullivan" w:date="2019-06-10T08:08:00Z">
        <w:r w:rsidRPr="007046F2" w:rsidDel="0018391E">
          <w:rPr>
            <w:szCs w:val="24"/>
          </w:rPr>
          <w:delText xml:space="preserve">16. Kissing my </w:delText>
        </w:r>
      </w:del>
      <w:del w:id="1029" w:author="T.J. Sullivan" w:date="2019-05-30T13:52:00Z">
        <w:r w:rsidRPr="007046F2" w:rsidDel="005A64E9">
          <w:rPr>
            <w:szCs w:val="24"/>
          </w:rPr>
          <w:delText xml:space="preserve">spouse </w:delText>
        </w:r>
      </w:del>
      <w:del w:id="1030" w:author="T.J. Sullivan" w:date="2019-06-10T08:08:00Z">
        <w:r w:rsidRPr="007046F2" w:rsidDel="0018391E">
          <w:rPr>
            <w:szCs w:val="24"/>
          </w:rPr>
          <w:delText>makes me feel…………………………………       1   2   3   4   5   6   7</w:delText>
        </w:r>
      </w:del>
    </w:p>
    <w:p w14:paraId="29D2C00D" w14:textId="77777777" w:rsidR="00C85847" w:rsidRPr="007046F2" w:rsidDel="0018391E" w:rsidRDefault="00C85847" w:rsidP="00C85847">
      <w:pPr>
        <w:pStyle w:val="BodyText"/>
        <w:rPr>
          <w:del w:id="1031" w:author="T.J. Sullivan" w:date="2019-06-10T08:08:00Z"/>
          <w:szCs w:val="24"/>
        </w:rPr>
      </w:pPr>
    </w:p>
    <w:p w14:paraId="151E830C" w14:textId="77777777" w:rsidR="00C85847" w:rsidRPr="007046F2" w:rsidDel="0018391E" w:rsidRDefault="00C85847" w:rsidP="00C85847">
      <w:pPr>
        <w:pStyle w:val="BodyText"/>
        <w:rPr>
          <w:del w:id="1032" w:author="T.J. Sullivan" w:date="2019-06-10T08:08:00Z"/>
          <w:szCs w:val="24"/>
        </w:rPr>
      </w:pPr>
      <w:del w:id="1033" w:author="T.J. Sullivan" w:date="2019-06-10T08:08:00Z">
        <w:r w:rsidRPr="007046F2" w:rsidDel="0018391E">
          <w:rPr>
            <w:szCs w:val="24"/>
          </w:rPr>
          <w:delText xml:space="preserve">17. Sitting or lying close to my </w:delText>
        </w:r>
      </w:del>
      <w:del w:id="1034" w:author="T.J. Sullivan" w:date="2019-05-30T13:52:00Z">
        <w:r w:rsidRPr="007046F2" w:rsidDel="005A64E9">
          <w:rPr>
            <w:szCs w:val="24"/>
          </w:rPr>
          <w:delText xml:space="preserve">spouse </w:delText>
        </w:r>
      </w:del>
      <w:del w:id="1035" w:author="T.J. Sullivan" w:date="2019-06-10T08:08:00Z">
        <w:r w:rsidRPr="007046F2" w:rsidDel="0018391E">
          <w:rPr>
            <w:szCs w:val="24"/>
          </w:rPr>
          <w:delText>makes me feel………………..        1   2   3   4   5   6   7</w:delText>
        </w:r>
      </w:del>
    </w:p>
    <w:p w14:paraId="4E963268" w14:textId="77777777" w:rsidR="007046F2" w:rsidRDefault="007046F2">
      <w:pPr>
        <w:rPr>
          <w:rFonts w:eastAsiaTheme="majorEastAsia"/>
          <w:sz w:val="28"/>
          <w:szCs w:val="32"/>
        </w:rPr>
      </w:pPr>
      <w:r>
        <w:br w:type="page"/>
      </w:r>
    </w:p>
    <w:p w14:paraId="7318B1D2" w14:textId="77777777" w:rsidR="007046F2" w:rsidRDefault="007046F2" w:rsidP="008820E7">
      <w:pPr>
        <w:pStyle w:val="Heading1"/>
        <w:jc w:val="center"/>
        <w:rPr>
          <w:rFonts w:cs="Times New Roman"/>
        </w:rPr>
      </w:pPr>
    </w:p>
    <w:p w14:paraId="156AB0AA" w14:textId="77777777" w:rsidR="007046F2" w:rsidRDefault="007046F2" w:rsidP="008820E7">
      <w:pPr>
        <w:pStyle w:val="Heading1"/>
        <w:jc w:val="center"/>
        <w:rPr>
          <w:rFonts w:cs="Times New Roman"/>
        </w:rPr>
      </w:pPr>
    </w:p>
    <w:p w14:paraId="39082879" w14:textId="77777777" w:rsidR="007046F2" w:rsidRDefault="007046F2" w:rsidP="008820E7">
      <w:pPr>
        <w:pStyle w:val="Heading1"/>
        <w:jc w:val="center"/>
        <w:rPr>
          <w:rFonts w:cs="Times New Roman"/>
        </w:rPr>
      </w:pPr>
    </w:p>
    <w:p w14:paraId="09058513" w14:textId="77777777" w:rsidR="007046F2" w:rsidRDefault="007046F2" w:rsidP="008820E7">
      <w:pPr>
        <w:pStyle w:val="Heading1"/>
        <w:jc w:val="center"/>
        <w:rPr>
          <w:rFonts w:cs="Times New Roman"/>
        </w:rPr>
      </w:pPr>
    </w:p>
    <w:p w14:paraId="33CED895" w14:textId="77777777" w:rsidR="007046F2" w:rsidRDefault="007046F2" w:rsidP="008820E7">
      <w:pPr>
        <w:pStyle w:val="Heading1"/>
        <w:jc w:val="center"/>
        <w:rPr>
          <w:rFonts w:cs="Times New Roman"/>
        </w:rPr>
      </w:pPr>
    </w:p>
    <w:p w14:paraId="2157AC30" w14:textId="77777777" w:rsidR="007046F2" w:rsidRDefault="007046F2" w:rsidP="008820E7">
      <w:pPr>
        <w:pStyle w:val="Heading1"/>
        <w:jc w:val="center"/>
        <w:rPr>
          <w:rFonts w:cs="Times New Roman"/>
        </w:rPr>
      </w:pPr>
    </w:p>
    <w:p w14:paraId="3B758208" w14:textId="77777777" w:rsidR="007046F2" w:rsidRDefault="007046F2" w:rsidP="008820E7">
      <w:pPr>
        <w:pStyle w:val="Heading1"/>
        <w:jc w:val="center"/>
        <w:rPr>
          <w:rFonts w:cs="Times New Roman"/>
        </w:rPr>
      </w:pPr>
    </w:p>
    <w:p w14:paraId="260A4985" w14:textId="77777777" w:rsidR="007046F2" w:rsidRDefault="007046F2" w:rsidP="008820E7">
      <w:pPr>
        <w:pStyle w:val="Heading1"/>
        <w:jc w:val="center"/>
        <w:rPr>
          <w:rFonts w:cs="Times New Roman"/>
        </w:rPr>
      </w:pPr>
    </w:p>
    <w:p w14:paraId="73B33A45" w14:textId="77777777" w:rsidR="0052606D" w:rsidRPr="008820E7" w:rsidRDefault="007046F2" w:rsidP="008820E7">
      <w:pPr>
        <w:pStyle w:val="Heading1"/>
        <w:jc w:val="center"/>
        <w:rPr>
          <w:rFonts w:cs="Times New Roman"/>
        </w:rPr>
      </w:pPr>
      <w:bookmarkStart w:id="1036" w:name="_Toc11055541"/>
      <w:r>
        <w:rPr>
          <w:rFonts w:cs="Times New Roman"/>
        </w:rPr>
        <w:t>M</w:t>
      </w:r>
      <w:r w:rsidR="00A71B88" w:rsidRPr="008820E7">
        <w:rPr>
          <w:rFonts w:cs="Times New Roman"/>
        </w:rPr>
        <w:t>ENTAL HEALTH</w:t>
      </w:r>
      <w:bookmarkEnd w:id="1036"/>
    </w:p>
    <w:p w14:paraId="3DCF69CB" w14:textId="77777777" w:rsidR="0052606D" w:rsidRPr="008820E7" w:rsidRDefault="0052606D" w:rsidP="008820E7">
      <w:pPr>
        <w:pStyle w:val="FootnoteText"/>
        <w:contextualSpacing/>
        <w:rPr>
          <w:sz w:val="24"/>
        </w:rPr>
      </w:pPr>
    </w:p>
    <w:p w14:paraId="591A6CFB" w14:textId="77777777" w:rsidR="0052606D" w:rsidRPr="008820E7" w:rsidRDefault="0052606D" w:rsidP="008820E7">
      <w:pPr>
        <w:pStyle w:val="FootnoteText"/>
        <w:contextualSpacing/>
        <w:rPr>
          <w:sz w:val="24"/>
        </w:rPr>
      </w:pPr>
    </w:p>
    <w:p w14:paraId="65D3CA06" w14:textId="77777777" w:rsidR="0052606D" w:rsidRPr="008820E7" w:rsidRDefault="0052606D" w:rsidP="008820E7">
      <w:pPr>
        <w:pStyle w:val="FootnoteText"/>
        <w:contextualSpacing/>
        <w:rPr>
          <w:sz w:val="24"/>
        </w:rPr>
      </w:pPr>
    </w:p>
    <w:p w14:paraId="08FA3727" w14:textId="77777777" w:rsidR="0052606D" w:rsidRPr="008820E7" w:rsidRDefault="0052606D" w:rsidP="008820E7">
      <w:pPr>
        <w:pStyle w:val="FootnoteText"/>
        <w:contextualSpacing/>
        <w:rPr>
          <w:sz w:val="24"/>
        </w:rPr>
      </w:pPr>
    </w:p>
    <w:p w14:paraId="02228706" w14:textId="77777777" w:rsidR="0052606D" w:rsidRPr="008820E7" w:rsidRDefault="0052606D" w:rsidP="008820E7">
      <w:pPr>
        <w:pStyle w:val="FootnoteText"/>
        <w:contextualSpacing/>
        <w:rPr>
          <w:sz w:val="24"/>
        </w:rPr>
      </w:pPr>
    </w:p>
    <w:p w14:paraId="01A298F9" w14:textId="77777777" w:rsidR="0052606D" w:rsidRPr="008820E7" w:rsidRDefault="0052606D" w:rsidP="008820E7">
      <w:pPr>
        <w:pStyle w:val="FootnoteText"/>
        <w:contextualSpacing/>
        <w:rPr>
          <w:sz w:val="24"/>
        </w:rPr>
      </w:pPr>
    </w:p>
    <w:p w14:paraId="55D326E1" w14:textId="77777777" w:rsidR="0052606D" w:rsidRPr="008820E7" w:rsidRDefault="0052606D" w:rsidP="008820E7">
      <w:pPr>
        <w:pStyle w:val="FootnoteText"/>
        <w:contextualSpacing/>
        <w:rPr>
          <w:sz w:val="24"/>
        </w:rPr>
      </w:pPr>
    </w:p>
    <w:p w14:paraId="20876CD6" w14:textId="77777777" w:rsidR="0052606D" w:rsidRPr="008820E7" w:rsidRDefault="0052606D" w:rsidP="008820E7">
      <w:pPr>
        <w:pStyle w:val="FootnoteText"/>
        <w:contextualSpacing/>
        <w:rPr>
          <w:sz w:val="24"/>
        </w:rPr>
      </w:pPr>
    </w:p>
    <w:p w14:paraId="06671215" w14:textId="77777777" w:rsidR="0052606D" w:rsidRPr="008820E7" w:rsidRDefault="0052606D" w:rsidP="008820E7">
      <w:pPr>
        <w:pStyle w:val="FootnoteText"/>
        <w:contextualSpacing/>
        <w:rPr>
          <w:sz w:val="24"/>
        </w:rPr>
      </w:pPr>
    </w:p>
    <w:p w14:paraId="3B2D55EB" w14:textId="77777777" w:rsidR="0052606D" w:rsidRPr="008820E7" w:rsidRDefault="0052606D" w:rsidP="008820E7">
      <w:pPr>
        <w:pStyle w:val="FootnoteText"/>
        <w:contextualSpacing/>
        <w:rPr>
          <w:sz w:val="24"/>
        </w:rPr>
      </w:pPr>
    </w:p>
    <w:p w14:paraId="5545EB3E" w14:textId="77777777" w:rsidR="0052606D" w:rsidRPr="008820E7" w:rsidRDefault="0052606D" w:rsidP="008820E7">
      <w:pPr>
        <w:pStyle w:val="FootnoteText"/>
        <w:contextualSpacing/>
        <w:rPr>
          <w:sz w:val="24"/>
        </w:rPr>
      </w:pPr>
    </w:p>
    <w:p w14:paraId="765E7F50" w14:textId="77777777" w:rsidR="0052606D" w:rsidRPr="008820E7" w:rsidRDefault="0052606D" w:rsidP="008820E7">
      <w:pPr>
        <w:pStyle w:val="FootnoteText"/>
        <w:contextualSpacing/>
        <w:rPr>
          <w:sz w:val="24"/>
        </w:rPr>
      </w:pPr>
    </w:p>
    <w:p w14:paraId="22471F71" w14:textId="77777777" w:rsidR="0052606D" w:rsidRPr="008820E7" w:rsidRDefault="0052606D" w:rsidP="008820E7">
      <w:pPr>
        <w:pStyle w:val="FootnoteText"/>
        <w:contextualSpacing/>
        <w:rPr>
          <w:sz w:val="24"/>
        </w:rPr>
      </w:pPr>
    </w:p>
    <w:p w14:paraId="1D8E03CD" w14:textId="77777777" w:rsidR="0052606D" w:rsidRPr="008820E7" w:rsidRDefault="0052606D" w:rsidP="008820E7">
      <w:pPr>
        <w:pStyle w:val="FootnoteText"/>
        <w:contextualSpacing/>
        <w:rPr>
          <w:sz w:val="24"/>
        </w:rPr>
      </w:pPr>
    </w:p>
    <w:p w14:paraId="6C348977" w14:textId="77777777" w:rsidR="00C009F7" w:rsidRPr="008820E7" w:rsidRDefault="00C009F7" w:rsidP="008820E7">
      <w:pPr>
        <w:pStyle w:val="FootnoteText"/>
        <w:contextualSpacing/>
        <w:rPr>
          <w:sz w:val="24"/>
        </w:rPr>
      </w:pPr>
      <w:r w:rsidRPr="008820E7">
        <w:rPr>
          <w:sz w:val="24"/>
        </w:rPr>
        <w:br w:type="page"/>
      </w:r>
    </w:p>
    <w:p w14:paraId="368A8AB3" w14:textId="77777777" w:rsidR="00E25D98" w:rsidRPr="00B13303" w:rsidRDefault="0052606D" w:rsidP="008820E7">
      <w:pPr>
        <w:pStyle w:val="Heading2"/>
        <w:spacing w:after="0"/>
        <w:jc w:val="center"/>
        <w:rPr>
          <w:rFonts w:cs="Times New Roman"/>
          <w:szCs w:val="24"/>
        </w:rPr>
      </w:pPr>
      <w:bookmarkStart w:id="1037" w:name="_Toc11055542"/>
      <w:r w:rsidRPr="00B13303">
        <w:rPr>
          <w:rFonts w:cs="Times New Roman"/>
          <w:szCs w:val="24"/>
        </w:rPr>
        <w:lastRenderedPageBreak/>
        <w:t xml:space="preserve">Generalized Anxiety Disorder – 7 </w:t>
      </w:r>
      <w:r w:rsidR="00B13303" w:rsidRPr="00B13303">
        <w:rPr>
          <w:rFonts w:cs="Times New Roman"/>
          <w:szCs w:val="24"/>
        </w:rPr>
        <w:t>items</w:t>
      </w:r>
      <w:bookmarkEnd w:id="1037"/>
    </w:p>
    <w:p w14:paraId="7BF7C13A" w14:textId="77777777" w:rsidR="0052606D" w:rsidRPr="00B13303" w:rsidRDefault="0052606D" w:rsidP="008820E7">
      <w:pPr>
        <w:pStyle w:val="FootnoteText"/>
        <w:contextualSpacing/>
        <w:rPr>
          <w:b/>
          <w:sz w:val="24"/>
          <w:szCs w:val="24"/>
        </w:rPr>
      </w:pPr>
    </w:p>
    <w:p w14:paraId="6ABCC3DB" w14:textId="77777777" w:rsidR="0052606D" w:rsidRPr="00B13303" w:rsidRDefault="0052606D" w:rsidP="008820E7">
      <w:pPr>
        <w:pStyle w:val="FootnoteText"/>
        <w:contextualSpacing/>
        <w:rPr>
          <w:b/>
          <w:sz w:val="24"/>
          <w:szCs w:val="24"/>
        </w:rPr>
      </w:pPr>
      <w:r w:rsidRPr="00B13303">
        <w:rPr>
          <w:b/>
          <w:sz w:val="24"/>
          <w:szCs w:val="24"/>
        </w:rPr>
        <w:t>Source:</w:t>
      </w:r>
    </w:p>
    <w:p w14:paraId="66B29713" w14:textId="77777777" w:rsidR="0052606D" w:rsidRPr="00B13303" w:rsidRDefault="0052606D" w:rsidP="008820E7">
      <w:pPr>
        <w:rPr>
          <w:rFonts w:eastAsia="Arial"/>
        </w:rPr>
      </w:pPr>
      <w:r w:rsidRPr="00B13303">
        <w:rPr>
          <w:b/>
        </w:rPr>
        <w:tab/>
      </w:r>
      <w:r w:rsidRPr="00B13303">
        <w:rPr>
          <w:rFonts w:eastAsia="Arial"/>
        </w:rPr>
        <w:t xml:space="preserve">Spitzer, R. L., Kroenke, K., Williams, J. W., &amp; </w:t>
      </w:r>
      <w:proofErr w:type="spellStart"/>
      <w:r w:rsidRPr="00B13303">
        <w:rPr>
          <w:rFonts w:eastAsia="Arial"/>
        </w:rPr>
        <w:t>Löwe</w:t>
      </w:r>
      <w:proofErr w:type="spellEnd"/>
      <w:r w:rsidRPr="00B13303">
        <w:rPr>
          <w:rFonts w:eastAsia="Arial"/>
        </w:rPr>
        <w:t xml:space="preserve">, B. (2006). A brief measure for </w:t>
      </w:r>
    </w:p>
    <w:p w14:paraId="6C5AB108" w14:textId="77777777" w:rsidR="0052606D" w:rsidRPr="00B13303" w:rsidRDefault="0052606D" w:rsidP="008820E7">
      <w:pPr>
        <w:ind w:left="1440"/>
        <w:rPr>
          <w:rFonts w:eastAsia="Arial"/>
        </w:rPr>
      </w:pPr>
      <w:r w:rsidRPr="00B13303">
        <w:rPr>
          <w:rFonts w:eastAsia="Arial"/>
        </w:rPr>
        <w:t xml:space="preserve">assessing generalized anxiety disorder: The GAD-7. </w:t>
      </w:r>
      <w:r w:rsidRPr="00B13303">
        <w:rPr>
          <w:rFonts w:eastAsia="Arial"/>
          <w:i/>
        </w:rPr>
        <w:t>Archives of Internal Medicine, 166,</w:t>
      </w:r>
      <w:r w:rsidRPr="00B13303">
        <w:rPr>
          <w:rFonts w:eastAsia="Arial"/>
        </w:rPr>
        <w:t xml:space="preserve"> 1092-1097.</w:t>
      </w:r>
    </w:p>
    <w:p w14:paraId="6E4666C8" w14:textId="77777777" w:rsidR="0052606D" w:rsidRPr="00B13303" w:rsidRDefault="0052606D" w:rsidP="008820E7">
      <w:pPr>
        <w:rPr>
          <w:rFonts w:eastAsia="Arial"/>
        </w:rPr>
      </w:pPr>
    </w:p>
    <w:p w14:paraId="1DE1EFA2" w14:textId="77777777" w:rsidR="0052606D" w:rsidRPr="00B13303" w:rsidRDefault="0052606D" w:rsidP="008820E7">
      <w:pPr>
        <w:rPr>
          <w:rFonts w:eastAsia="Arial"/>
          <w:b/>
        </w:rPr>
      </w:pPr>
      <w:r w:rsidRPr="00B13303">
        <w:rPr>
          <w:rFonts w:eastAsia="Arial"/>
          <w:b/>
        </w:rPr>
        <w:t>Instructions:</w:t>
      </w:r>
      <w:r w:rsidR="00E1342F">
        <w:rPr>
          <w:rFonts w:eastAsia="Arial"/>
          <w:b/>
        </w:rPr>
        <w:t xml:space="preserve"> </w:t>
      </w:r>
      <w:r w:rsidRPr="00E1342F">
        <w:rPr>
          <w:rFonts w:eastAsia="Arial"/>
        </w:rPr>
        <w:t xml:space="preserve">Over </w:t>
      </w:r>
      <w:r w:rsidRPr="00E1342F">
        <w:rPr>
          <w:rFonts w:eastAsia="Arial"/>
          <w:color w:val="000000" w:themeColor="text1"/>
        </w:rPr>
        <w:t>the LAST 2 WEEKS, how oft</w:t>
      </w:r>
      <w:r w:rsidRPr="00E1342F">
        <w:rPr>
          <w:rFonts w:eastAsia="Arial"/>
        </w:rPr>
        <w:t>en have you been bothered by any of the following problems?</w:t>
      </w:r>
    </w:p>
    <w:p w14:paraId="7FB2DFC2" w14:textId="77777777" w:rsidR="0052606D" w:rsidRPr="00B13303" w:rsidRDefault="0052606D" w:rsidP="008820E7">
      <w:pPr>
        <w:rPr>
          <w:rFonts w:eastAsia="Arial"/>
          <w:b/>
        </w:rPr>
      </w:pPr>
      <w:r w:rsidRPr="00B13303">
        <w:rPr>
          <w:rFonts w:eastAsia="Arial"/>
          <w:b/>
        </w:rPr>
        <w:t xml:space="preserve"> </w:t>
      </w:r>
    </w:p>
    <w:p w14:paraId="0C3F0160" w14:textId="77777777" w:rsidR="0052606D" w:rsidRPr="00B13303" w:rsidRDefault="0052606D" w:rsidP="008820E7">
      <w:pPr>
        <w:rPr>
          <w:rFonts w:eastAsia="Arial"/>
        </w:rPr>
      </w:pPr>
      <w:r w:rsidRPr="00B13303">
        <w:rPr>
          <w:rFonts w:eastAsia="Arial"/>
        </w:rPr>
        <w:t>1.   Feeling nervous, anxious, or on edge</w:t>
      </w:r>
    </w:p>
    <w:p w14:paraId="682488EE" w14:textId="77777777" w:rsidR="0052606D" w:rsidRPr="00B13303" w:rsidRDefault="0052606D" w:rsidP="009F33FE">
      <w:pPr>
        <w:numPr>
          <w:ilvl w:val="0"/>
          <w:numId w:val="23"/>
        </w:numPr>
        <w:rPr>
          <w:rFonts w:eastAsia="Arial"/>
        </w:rPr>
      </w:pPr>
      <w:r w:rsidRPr="00B13303">
        <w:rPr>
          <w:rFonts w:eastAsia="Arial"/>
        </w:rPr>
        <w:t>Not at all</w:t>
      </w:r>
    </w:p>
    <w:p w14:paraId="5CA5F01F" w14:textId="77777777" w:rsidR="0052606D" w:rsidRPr="00B13303" w:rsidRDefault="0052606D" w:rsidP="009F33FE">
      <w:pPr>
        <w:numPr>
          <w:ilvl w:val="0"/>
          <w:numId w:val="23"/>
        </w:numPr>
        <w:rPr>
          <w:rFonts w:eastAsia="Arial"/>
        </w:rPr>
      </w:pPr>
      <w:r w:rsidRPr="00B13303">
        <w:rPr>
          <w:rFonts w:eastAsia="Arial"/>
        </w:rPr>
        <w:t>Several days</w:t>
      </w:r>
    </w:p>
    <w:p w14:paraId="64F9B10C" w14:textId="77777777" w:rsidR="0052606D" w:rsidRPr="00B13303" w:rsidRDefault="0052606D" w:rsidP="009F33FE">
      <w:pPr>
        <w:numPr>
          <w:ilvl w:val="0"/>
          <w:numId w:val="23"/>
        </w:numPr>
        <w:rPr>
          <w:rFonts w:eastAsia="Arial"/>
        </w:rPr>
      </w:pPr>
      <w:r w:rsidRPr="00B13303">
        <w:rPr>
          <w:rFonts w:eastAsia="Arial"/>
        </w:rPr>
        <w:t>More than half the days</w:t>
      </w:r>
    </w:p>
    <w:p w14:paraId="5A0A06C1" w14:textId="77777777" w:rsidR="0052606D" w:rsidRPr="00B13303" w:rsidRDefault="0052606D" w:rsidP="009F33FE">
      <w:pPr>
        <w:numPr>
          <w:ilvl w:val="0"/>
          <w:numId w:val="23"/>
        </w:numPr>
        <w:rPr>
          <w:rFonts w:eastAsia="Arial"/>
        </w:rPr>
      </w:pPr>
      <w:r w:rsidRPr="00B13303">
        <w:rPr>
          <w:rFonts w:eastAsia="Arial"/>
        </w:rPr>
        <w:t>Nearly every day</w:t>
      </w:r>
    </w:p>
    <w:p w14:paraId="4DB1FB72" w14:textId="77777777" w:rsidR="0052606D" w:rsidRPr="00B13303" w:rsidRDefault="0052606D" w:rsidP="008820E7">
      <w:pPr>
        <w:rPr>
          <w:rFonts w:eastAsia="Arial"/>
        </w:rPr>
      </w:pPr>
      <w:r w:rsidRPr="00B13303">
        <w:rPr>
          <w:rFonts w:eastAsia="Arial"/>
        </w:rPr>
        <w:t xml:space="preserve"> </w:t>
      </w:r>
    </w:p>
    <w:p w14:paraId="40081C61" w14:textId="77777777" w:rsidR="0052606D" w:rsidRPr="00B13303" w:rsidRDefault="0052606D" w:rsidP="008820E7">
      <w:pPr>
        <w:rPr>
          <w:rFonts w:eastAsia="Arial"/>
        </w:rPr>
      </w:pPr>
      <w:r w:rsidRPr="00B13303">
        <w:rPr>
          <w:rFonts w:eastAsia="Arial"/>
        </w:rPr>
        <w:t>2.   Not being able to stop/control worrying</w:t>
      </w:r>
    </w:p>
    <w:p w14:paraId="12359885" w14:textId="77777777" w:rsidR="0052606D" w:rsidRPr="00B13303" w:rsidRDefault="0052606D" w:rsidP="009F33FE">
      <w:pPr>
        <w:numPr>
          <w:ilvl w:val="0"/>
          <w:numId w:val="27"/>
        </w:numPr>
        <w:rPr>
          <w:rFonts w:eastAsia="Arial"/>
        </w:rPr>
      </w:pPr>
      <w:r w:rsidRPr="00B13303">
        <w:rPr>
          <w:rFonts w:eastAsia="Arial"/>
        </w:rPr>
        <w:t>Not at all</w:t>
      </w:r>
    </w:p>
    <w:p w14:paraId="2D28F3A5" w14:textId="77777777" w:rsidR="0052606D" w:rsidRPr="00B13303" w:rsidRDefault="0052606D" w:rsidP="009F33FE">
      <w:pPr>
        <w:numPr>
          <w:ilvl w:val="0"/>
          <w:numId w:val="27"/>
        </w:numPr>
        <w:rPr>
          <w:rFonts w:eastAsia="Arial"/>
        </w:rPr>
      </w:pPr>
      <w:r w:rsidRPr="00B13303">
        <w:rPr>
          <w:rFonts w:eastAsia="Arial"/>
        </w:rPr>
        <w:t>Several days</w:t>
      </w:r>
    </w:p>
    <w:p w14:paraId="1717C5CE" w14:textId="77777777" w:rsidR="0052606D" w:rsidRPr="00B13303" w:rsidRDefault="0052606D" w:rsidP="009F33FE">
      <w:pPr>
        <w:numPr>
          <w:ilvl w:val="0"/>
          <w:numId w:val="27"/>
        </w:numPr>
        <w:rPr>
          <w:rFonts w:eastAsia="Arial"/>
        </w:rPr>
      </w:pPr>
      <w:r w:rsidRPr="00B13303">
        <w:rPr>
          <w:rFonts w:eastAsia="Arial"/>
        </w:rPr>
        <w:t>More than half the days</w:t>
      </w:r>
    </w:p>
    <w:p w14:paraId="060C208B" w14:textId="77777777" w:rsidR="0052606D" w:rsidRPr="00B13303" w:rsidRDefault="0052606D" w:rsidP="009F33FE">
      <w:pPr>
        <w:numPr>
          <w:ilvl w:val="0"/>
          <w:numId w:val="27"/>
        </w:numPr>
        <w:rPr>
          <w:rFonts w:eastAsia="Arial"/>
        </w:rPr>
      </w:pPr>
      <w:r w:rsidRPr="00B13303">
        <w:rPr>
          <w:rFonts w:eastAsia="Arial"/>
        </w:rPr>
        <w:t>Nearly every day</w:t>
      </w:r>
    </w:p>
    <w:p w14:paraId="1A492A86" w14:textId="77777777" w:rsidR="0052606D" w:rsidRPr="00B13303" w:rsidRDefault="0052606D" w:rsidP="008820E7">
      <w:pPr>
        <w:rPr>
          <w:rFonts w:eastAsia="Arial"/>
        </w:rPr>
      </w:pPr>
      <w:r w:rsidRPr="00B13303">
        <w:rPr>
          <w:rFonts w:eastAsia="Arial"/>
        </w:rPr>
        <w:t xml:space="preserve"> </w:t>
      </w:r>
    </w:p>
    <w:p w14:paraId="03F108BC" w14:textId="77777777" w:rsidR="0052606D" w:rsidRPr="00B13303" w:rsidRDefault="0052606D" w:rsidP="008820E7">
      <w:pPr>
        <w:rPr>
          <w:rFonts w:eastAsia="Arial"/>
        </w:rPr>
      </w:pPr>
      <w:r w:rsidRPr="00B13303">
        <w:rPr>
          <w:rFonts w:eastAsia="Arial"/>
        </w:rPr>
        <w:t>3.   Worrying too much about different things</w:t>
      </w:r>
    </w:p>
    <w:p w14:paraId="50E8D4A9" w14:textId="77777777" w:rsidR="0052606D" w:rsidRPr="00B13303" w:rsidRDefault="0052606D" w:rsidP="009F33FE">
      <w:pPr>
        <w:numPr>
          <w:ilvl w:val="0"/>
          <w:numId w:val="29"/>
        </w:numPr>
        <w:rPr>
          <w:rFonts w:eastAsia="Arial"/>
        </w:rPr>
      </w:pPr>
      <w:r w:rsidRPr="00B13303">
        <w:rPr>
          <w:rFonts w:eastAsia="Arial"/>
        </w:rPr>
        <w:t>Not at all</w:t>
      </w:r>
    </w:p>
    <w:p w14:paraId="0F33325C" w14:textId="77777777" w:rsidR="0052606D" w:rsidRPr="00B13303" w:rsidRDefault="0052606D" w:rsidP="009F33FE">
      <w:pPr>
        <w:numPr>
          <w:ilvl w:val="0"/>
          <w:numId w:val="29"/>
        </w:numPr>
        <w:rPr>
          <w:rFonts w:eastAsia="Arial"/>
        </w:rPr>
      </w:pPr>
      <w:r w:rsidRPr="00B13303">
        <w:rPr>
          <w:rFonts w:eastAsia="Arial"/>
        </w:rPr>
        <w:t>Several days</w:t>
      </w:r>
    </w:p>
    <w:p w14:paraId="3A1FBA88" w14:textId="77777777" w:rsidR="0052606D" w:rsidRPr="00B13303" w:rsidRDefault="0052606D" w:rsidP="009F33FE">
      <w:pPr>
        <w:numPr>
          <w:ilvl w:val="0"/>
          <w:numId w:val="29"/>
        </w:numPr>
        <w:rPr>
          <w:rFonts w:eastAsia="Arial"/>
        </w:rPr>
      </w:pPr>
      <w:r w:rsidRPr="00B13303">
        <w:rPr>
          <w:rFonts w:eastAsia="Arial"/>
        </w:rPr>
        <w:t>More than half the days</w:t>
      </w:r>
    </w:p>
    <w:p w14:paraId="6E43B557" w14:textId="77777777" w:rsidR="0052606D" w:rsidRPr="00B13303" w:rsidRDefault="0052606D" w:rsidP="009F33FE">
      <w:pPr>
        <w:numPr>
          <w:ilvl w:val="0"/>
          <w:numId w:val="29"/>
        </w:numPr>
        <w:rPr>
          <w:rFonts w:eastAsia="Arial"/>
        </w:rPr>
      </w:pPr>
      <w:r w:rsidRPr="00B13303">
        <w:rPr>
          <w:rFonts w:eastAsia="Arial"/>
        </w:rPr>
        <w:t>Nearly every day</w:t>
      </w:r>
    </w:p>
    <w:p w14:paraId="3690C4D0" w14:textId="77777777" w:rsidR="0052606D" w:rsidRPr="00B13303" w:rsidRDefault="0052606D" w:rsidP="008820E7">
      <w:pPr>
        <w:rPr>
          <w:rFonts w:eastAsia="Arial"/>
        </w:rPr>
      </w:pPr>
      <w:r w:rsidRPr="00B13303">
        <w:rPr>
          <w:rFonts w:eastAsia="Arial"/>
        </w:rPr>
        <w:t xml:space="preserve"> </w:t>
      </w:r>
    </w:p>
    <w:p w14:paraId="6ADB434A" w14:textId="77777777" w:rsidR="0052606D" w:rsidRPr="00B13303" w:rsidRDefault="0052606D" w:rsidP="008820E7">
      <w:pPr>
        <w:rPr>
          <w:rFonts w:eastAsia="Arial"/>
        </w:rPr>
      </w:pPr>
      <w:r w:rsidRPr="00B13303">
        <w:rPr>
          <w:rFonts w:eastAsia="Arial"/>
        </w:rPr>
        <w:t>4.   Trouble relaxing</w:t>
      </w:r>
    </w:p>
    <w:p w14:paraId="78B16504" w14:textId="77777777" w:rsidR="0052606D" w:rsidRPr="00B13303" w:rsidRDefault="0052606D" w:rsidP="009F33FE">
      <w:pPr>
        <w:numPr>
          <w:ilvl w:val="0"/>
          <w:numId w:val="28"/>
        </w:numPr>
        <w:rPr>
          <w:rFonts w:eastAsia="Arial"/>
        </w:rPr>
      </w:pPr>
      <w:r w:rsidRPr="00B13303">
        <w:rPr>
          <w:rFonts w:eastAsia="Arial"/>
        </w:rPr>
        <w:t>Not at all</w:t>
      </w:r>
    </w:p>
    <w:p w14:paraId="487D4376" w14:textId="77777777" w:rsidR="0052606D" w:rsidRPr="00B13303" w:rsidRDefault="0052606D" w:rsidP="009F33FE">
      <w:pPr>
        <w:numPr>
          <w:ilvl w:val="0"/>
          <w:numId w:val="28"/>
        </w:numPr>
        <w:rPr>
          <w:rFonts w:eastAsia="Arial"/>
        </w:rPr>
      </w:pPr>
      <w:r w:rsidRPr="00B13303">
        <w:rPr>
          <w:rFonts w:eastAsia="Arial"/>
        </w:rPr>
        <w:t>Several days</w:t>
      </w:r>
    </w:p>
    <w:p w14:paraId="0891ED32" w14:textId="77777777" w:rsidR="0052606D" w:rsidRPr="00B13303" w:rsidRDefault="0052606D" w:rsidP="009F33FE">
      <w:pPr>
        <w:numPr>
          <w:ilvl w:val="0"/>
          <w:numId w:val="28"/>
        </w:numPr>
        <w:rPr>
          <w:rFonts w:eastAsia="Arial"/>
        </w:rPr>
      </w:pPr>
      <w:r w:rsidRPr="00B13303">
        <w:rPr>
          <w:rFonts w:eastAsia="Arial"/>
        </w:rPr>
        <w:t>More than half the days</w:t>
      </w:r>
    </w:p>
    <w:p w14:paraId="61455D25" w14:textId="77777777" w:rsidR="0052606D" w:rsidRPr="00B13303" w:rsidRDefault="0052606D" w:rsidP="009F33FE">
      <w:pPr>
        <w:numPr>
          <w:ilvl w:val="0"/>
          <w:numId w:val="28"/>
        </w:numPr>
        <w:rPr>
          <w:rFonts w:eastAsia="Arial"/>
        </w:rPr>
      </w:pPr>
      <w:r w:rsidRPr="00B13303">
        <w:rPr>
          <w:rFonts w:eastAsia="Arial"/>
        </w:rPr>
        <w:t>Nearly every day</w:t>
      </w:r>
    </w:p>
    <w:p w14:paraId="3D13474F" w14:textId="77777777" w:rsidR="0052606D" w:rsidRPr="00B13303" w:rsidRDefault="0052606D" w:rsidP="008820E7">
      <w:pPr>
        <w:rPr>
          <w:rFonts w:eastAsia="Arial"/>
        </w:rPr>
      </w:pPr>
      <w:r w:rsidRPr="00B13303">
        <w:rPr>
          <w:rFonts w:eastAsia="Arial"/>
        </w:rPr>
        <w:t xml:space="preserve"> </w:t>
      </w:r>
    </w:p>
    <w:p w14:paraId="27A366A3" w14:textId="77777777" w:rsidR="0052606D" w:rsidRPr="00B13303" w:rsidRDefault="0052606D" w:rsidP="008820E7">
      <w:pPr>
        <w:rPr>
          <w:rFonts w:eastAsia="Arial"/>
        </w:rPr>
      </w:pPr>
      <w:r w:rsidRPr="00B13303">
        <w:rPr>
          <w:rFonts w:eastAsia="Arial"/>
        </w:rPr>
        <w:t>5. Being so restless it's hard to sit still</w:t>
      </w:r>
    </w:p>
    <w:p w14:paraId="42A532E3" w14:textId="77777777" w:rsidR="0052606D" w:rsidRPr="00B13303" w:rsidRDefault="0052606D" w:rsidP="009F33FE">
      <w:pPr>
        <w:numPr>
          <w:ilvl w:val="0"/>
          <w:numId w:val="26"/>
        </w:numPr>
        <w:rPr>
          <w:rFonts w:eastAsia="Arial"/>
        </w:rPr>
      </w:pPr>
      <w:r w:rsidRPr="00B13303">
        <w:rPr>
          <w:rFonts w:eastAsia="Arial"/>
        </w:rPr>
        <w:t>Not at all</w:t>
      </w:r>
    </w:p>
    <w:p w14:paraId="569E06BB" w14:textId="77777777" w:rsidR="0052606D" w:rsidRPr="00B13303" w:rsidRDefault="0052606D" w:rsidP="009F33FE">
      <w:pPr>
        <w:numPr>
          <w:ilvl w:val="0"/>
          <w:numId w:val="26"/>
        </w:numPr>
        <w:rPr>
          <w:rFonts w:eastAsia="Arial"/>
        </w:rPr>
      </w:pPr>
      <w:r w:rsidRPr="00B13303">
        <w:rPr>
          <w:rFonts w:eastAsia="Arial"/>
        </w:rPr>
        <w:t>Several days</w:t>
      </w:r>
    </w:p>
    <w:p w14:paraId="07750CBA" w14:textId="77777777" w:rsidR="0052606D" w:rsidRPr="00B13303" w:rsidRDefault="0052606D" w:rsidP="009F33FE">
      <w:pPr>
        <w:numPr>
          <w:ilvl w:val="0"/>
          <w:numId w:val="26"/>
        </w:numPr>
        <w:rPr>
          <w:rFonts w:eastAsia="Arial"/>
        </w:rPr>
      </w:pPr>
      <w:r w:rsidRPr="00B13303">
        <w:rPr>
          <w:rFonts w:eastAsia="Arial"/>
        </w:rPr>
        <w:t>More than half the days</w:t>
      </w:r>
    </w:p>
    <w:p w14:paraId="3075F86A" w14:textId="77777777" w:rsidR="0052606D" w:rsidRPr="00B13303" w:rsidRDefault="0052606D" w:rsidP="009F33FE">
      <w:pPr>
        <w:numPr>
          <w:ilvl w:val="0"/>
          <w:numId w:val="26"/>
        </w:numPr>
        <w:rPr>
          <w:rFonts w:eastAsia="Arial"/>
        </w:rPr>
      </w:pPr>
      <w:r w:rsidRPr="00B13303">
        <w:rPr>
          <w:rFonts w:eastAsia="Arial"/>
        </w:rPr>
        <w:t>Nearly every day</w:t>
      </w:r>
    </w:p>
    <w:p w14:paraId="38C7C0DE" w14:textId="77777777" w:rsidR="0052606D" w:rsidRPr="00B13303" w:rsidRDefault="0052606D" w:rsidP="008820E7">
      <w:pPr>
        <w:rPr>
          <w:rFonts w:eastAsia="Arial"/>
          <w:highlight w:val="yellow"/>
        </w:rPr>
      </w:pPr>
      <w:r w:rsidRPr="00B13303">
        <w:rPr>
          <w:rFonts w:eastAsia="Arial"/>
          <w:highlight w:val="yellow"/>
        </w:rPr>
        <w:t xml:space="preserve"> </w:t>
      </w:r>
    </w:p>
    <w:p w14:paraId="623ECDA0" w14:textId="77777777" w:rsidR="0052606D" w:rsidRPr="00B13303" w:rsidRDefault="0052606D" w:rsidP="008820E7">
      <w:pPr>
        <w:rPr>
          <w:rFonts w:eastAsia="Arial"/>
        </w:rPr>
      </w:pPr>
      <w:r w:rsidRPr="00B13303">
        <w:rPr>
          <w:rFonts w:eastAsia="Arial"/>
        </w:rPr>
        <w:t>6.  Becoming easily annoyed/irritable</w:t>
      </w:r>
    </w:p>
    <w:p w14:paraId="1E63702F" w14:textId="77777777" w:rsidR="0052606D" w:rsidRPr="00B13303" w:rsidRDefault="0052606D" w:rsidP="009F33FE">
      <w:pPr>
        <w:numPr>
          <w:ilvl w:val="0"/>
          <w:numId w:val="25"/>
        </w:numPr>
        <w:rPr>
          <w:rFonts w:eastAsia="Arial"/>
        </w:rPr>
      </w:pPr>
      <w:r w:rsidRPr="00B13303">
        <w:rPr>
          <w:rFonts w:eastAsia="Arial"/>
        </w:rPr>
        <w:t>Not at all</w:t>
      </w:r>
    </w:p>
    <w:p w14:paraId="67D3749E" w14:textId="77777777" w:rsidR="0052606D" w:rsidRPr="00B13303" w:rsidRDefault="0052606D" w:rsidP="009F33FE">
      <w:pPr>
        <w:numPr>
          <w:ilvl w:val="0"/>
          <w:numId w:val="25"/>
        </w:numPr>
        <w:rPr>
          <w:rFonts w:eastAsia="Arial"/>
        </w:rPr>
      </w:pPr>
      <w:r w:rsidRPr="00B13303">
        <w:rPr>
          <w:rFonts w:eastAsia="Arial"/>
        </w:rPr>
        <w:t>Several days</w:t>
      </w:r>
    </w:p>
    <w:p w14:paraId="362DBE6C" w14:textId="77777777" w:rsidR="0052606D" w:rsidRPr="00B13303" w:rsidRDefault="0052606D" w:rsidP="009F33FE">
      <w:pPr>
        <w:numPr>
          <w:ilvl w:val="0"/>
          <w:numId w:val="25"/>
        </w:numPr>
        <w:rPr>
          <w:rFonts w:eastAsia="Arial"/>
        </w:rPr>
      </w:pPr>
      <w:r w:rsidRPr="00B13303">
        <w:rPr>
          <w:rFonts w:eastAsia="Arial"/>
        </w:rPr>
        <w:t>More than half the days</w:t>
      </w:r>
    </w:p>
    <w:p w14:paraId="13EEF3BA" w14:textId="77777777" w:rsidR="0052606D" w:rsidRPr="00B13303" w:rsidRDefault="0052606D" w:rsidP="009F33FE">
      <w:pPr>
        <w:numPr>
          <w:ilvl w:val="0"/>
          <w:numId w:val="25"/>
        </w:numPr>
        <w:rPr>
          <w:rFonts w:eastAsia="Arial"/>
        </w:rPr>
      </w:pPr>
      <w:r w:rsidRPr="00B13303">
        <w:rPr>
          <w:rFonts w:eastAsia="Arial"/>
        </w:rPr>
        <w:t>Nearly every day</w:t>
      </w:r>
    </w:p>
    <w:p w14:paraId="5108ECC7" w14:textId="77777777" w:rsidR="0052606D" w:rsidRPr="00B13303" w:rsidRDefault="0052606D" w:rsidP="008820E7">
      <w:pPr>
        <w:rPr>
          <w:rFonts w:eastAsia="Arial"/>
        </w:rPr>
      </w:pPr>
      <w:r w:rsidRPr="00B13303">
        <w:rPr>
          <w:rFonts w:eastAsia="Arial"/>
        </w:rPr>
        <w:t xml:space="preserve"> </w:t>
      </w:r>
    </w:p>
    <w:p w14:paraId="5E706FB3" w14:textId="77777777" w:rsidR="0052606D" w:rsidRPr="00B13303" w:rsidRDefault="0052606D" w:rsidP="008820E7">
      <w:pPr>
        <w:rPr>
          <w:rFonts w:eastAsia="Arial"/>
        </w:rPr>
      </w:pPr>
      <w:r w:rsidRPr="00B13303">
        <w:rPr>
          <w:rFonts w:eastAsia="Arial"/>
        </w:rPr>
        <w:lastRenderedPageBreak/>
        <w:t>7. Feeling as if something awful might happen</w:t>
      </w:r>
    </w:p>
    <w:p w14:paraId="1A7A04F7" w14:textId="77777777" w:rsidR="0052606D" w:rsidRPr="00B13303" w:rsidRDefault="0052606D" w:rsidP="009F33FE">
      <w:pPr>
        <w:numPr>
          <w:ilvl w:val="0"/>
          <w:numId w:val="24"/>
        </w:numPr>
        <w:rPr>
          <w:rFonts w:eastAsia="Arial"/>
        </w:rPr>
      </w:pPr>
      <w:r w:rsidRPr="00B13303">
        <w:rPr>
          <w:rFonts w:eastAsia="Arial"/>
        </w:rPr>
        <w:t>Not at all</w:t>
      </w:r>
    </w:p>
    <w:p w14:paraId="561D3086" w14:textId="77777777" w:rsidR="0052606D" w:rsidRPr="00B13303" w:rsidRDefault="0052606D" w:rsidP="009F33FE">
      <w:pPr>
        <w:numPr>
          <w:ilvl w:val="0"/>
          <w:numId w:val="24"/>
        </w:numPr>
        <w:rPr>
          <w:rFonts w:eastAsia="Arial"/>
        </w:rPr>
      </w:pPr>
      <w:r w:rsidRPr="00B13303">
        <w:rPr>
          <w:rFonts w:eastAsia="Arial"/>
        </w:rPr>
        <w:t>Several days</w:t>
      </w:r>
    </w:p>
    <w:p w14:paraId="38DB78BF" w14:textId="77777777" w:rsidR="0052606D" w:rsidRPr="00B13303" w:rsidRDefault="0052606D" w:rsidP="009F33FE">
      <w:pPr>
        <w:numPr>
          <w:ilvl w:val="0"/>
          <w:numId w:val="24"/>
        </w:numPr>
        <w:rPr>
          <w:rFonts w:eastAsia="Arial"/>
        </w:rPr>
      </w:pPr>
      <w:r w:rsidRPr="00B13303">
        <w:rPr>
          <w:rFonts w:eastAsia="Arial"/>
        </w:rPr>
        <w:t>More than half the days</w:t>
      </w:r>
    </w:p>
    <w:p w14:paraId="56B3F8B9" w14:textId="77777777" w:rsidR="0052606D" w:rsidRPr="00B13303" w:rsidRDefault="0052606D" w:rsidP="009F33FE">
      <w:pPr>
        <w:numPr>
          <w:ilvl w:val="0"/>
          <w:numId w:val="24"/>
        </w:numPr>
        <w:rPr>
          <w:rFonts w:eastAsia="Arial"/>
        </w:rPr>
      </w:pPr>
      <w:r w:rsidRPr="00B13303">
        <w:rPr>
          <w:rFonts w:eastAsia="Arial"/>
        </w:rPr>
        <w:t>Nearly every day</w:t>
      </w:r>
    </w:p>
    <w:p w14:paraId="5159BA08" w14:textId="77777777" w:rsidR="0052606D" w:rsidRPr="00B13303" w:rsidRDefault="0052606D" w:rsidP="008820E7">
      <w:pPr>
        <w:rPr>
          <w:rFonts w:eastAsia="Arial"/>
        </w:rPr>
      </w:pPr>
      <w:r w:rsidRPr="00B13303">
        <w:rPr>
          <w:rFonts w:eastAsia="Arial"/>
        </w:rPr>
        <w:t xml:space="preserve"> </w:t>
      </w:r>
    </w:p>
    <w:p w14:paraId="7A42A32A" w14:textId="77777777" w:rsidR="00481B9A" w:rsidRPr="00B13303" w:rsidRDefault="0052606D" w:rsidP="008820E7">
      <w:r w:rsidRPr="00B13303">
        <w:rPr>
          <w:b/>
        </w:rPr>
        <w:t>Scoring:</w:t>
      </w:r>
      <w:r w:rsidR="00481B9A" w:rsidRPr="00B13303">
        <w:rPr>
          <w:b/>
        </w:rPr>
        <w:t xml:space="preserve"> </w:t>
      </w:r>
      <w:r w:rsidR="00481B9A" w:rsidRPr="00B13303">
        <w:t>Add the score for each column</w:t>
      </w:r>
      <w:r w:rsidR="00481B9A" w:rsidRPr="00B13303">
        <w:rPr>
          <w:b/>
        </w:rPr>
        <w:t xml:space="preserve"> </w:t>
      </w:r>
      <w:r w:rsidR="00481B9A" w:rsidRPr="00B13303">
        <w:t>and to find the</w:t>
      </w:r>
      <w:r w:rsidR="00481B9A" w:rsidRPr="00B13303">
        <w:rPr>
          <w:b/>
        </w:rPr>
        <w:t xml:space="preserve"> </w:t>
      </w:r>
      <w:r w:rsidR="00481B9A" w:rsidRPr="00B13303">
        <w:t>total score just add your column scores</w:t>
      </w:r>
    </w:p>
    <w:p w14:paraId="697A6F6D" w14:textId="77777777" w:rsidR="0052606D" w:rsidRPr="008820E7" w:rsidRDefault="0052606D" w:rsidP="008820E7">
      <w:pPr>
        <w:pStyle w:val="FootnoteText"/>
        <w:contextualSpacing/>
        <w:rPr>
          <w:b/>
          <w:sz w:val="24"/>
        </w:rPr>
      </w:pPr>
    </w:p>
    <w:p w14:paraId="19119B77" w14:textId="77777777" w:rsidR="007046F2" w:rsidRDefault="007046F2">
      <w:pPr>
        <w:rPr>
          <w:rFonts w:eastAsia="Calibri"/>
          <w:b/>
          <w:szCs w:val="36"/>
        </w:rPr>
      </w:pPr>
      <w:r>
        <w:br w:type="page"/>
      </w:r>
    </w:p>
    <w:p w14:paraId="5385E92A" w14:textId="77777777" w:rsidR="0052606D" w:rsidRPr="008820E7" w:rsidRDefault="0052606D" w:rsidP="008820E7">
      <w:pPr>
        <w:pStyle w:val="Heading2"/>
        <w:spacing w:after="0"/>
        <w:jc w:val="center"/>
        <w:rPr>
          <w:rFonts w:cs="Times New Roman"/>
        </w:rPr>
      </w:pPr>
      <w:bookmarkStart w:id="1038" w:name="_Toc11055543"/>
      <w:r w:rsidRPr="008820E7">
        <w:rPr>
          <w:rFonts w:cs="Times New Roman"/>
        </w:rPr>
        <w:lastRenderedPageBreak/>
        <w:t xml:space="preserve">Patient Health Questionnaire – 9 </w:t>
      </w:r>
      <w:r w:rsidR="001855C2">
        <w:rPr>
          <w:rFonts w:cs="Times New Roman"/>
        </w:rPr>
        <w:t>items</w:t>
      </w:r>
      <w:bookmarkEnd w:id="1038"/>
    </w:p>
    <w:p w14:paraId="534ECE4B" w14:textId="77777777" w:rsidR="0052606D" w:rsidRPr="00B13303" w:rsidRDefault="0052606D" w:rsidP="008820E7">
      <w:pPr>
        <w:pStyle w:val="FootnoteText"/>
        <w:contextualSpacing/>
        <w:rPr>
          <w:b/>
          <w:sz w:val="24"/>
          <w:szCs w:val="24"/>
        </w:rPr>
      </w:pPr>
    </w:p>
    <w:p w14:paraId="114CEB84" w14:textId="77777777" w:rsidR="0052606D" w:rsidRPr="00B13303" w:rsidRDefault="0052606D" w:rsidP="008820E7">
      <w:pPr>
        <w:pStyle w:val="FootnoteText"/>
        <w:contextualSpacing/>
        <w:rPr>
          <w:b/>
          <w:sz w:val="24"/>
          <w:szCs w:val="24"/>
        </w:rPr>
      </w:pPr>
      <w:r w:rsidRPr="00B13303">
        <w:rPr>
          <w:b/>
          <w:sz w:val="24"/>
          <w:szCs w:val="24"/>
        </w:rPr>
        <w:t>Source:</w:t>
      </w:r>
    </w:p>
    <w:p w14:paraId="4EF3D961" w14:textId="77777777" w:rsidR="00431279" w:rsidRPr="00B13303" w:rsidRDefault="0052606D" w:rsidP="008820E7">
      <w:pPr>
        <w:rPr>
          <w:rFonts w:eastAsia="Arial"/>
        </w:rPr>
      </w:pPr>
      <w:r w:rsidRPr="00B13303">
        <w:rPr>
          <w:b/>
        </w:rPr>
        <w:tab/>
      </w:r>
      <w:r w:rsidR="00431279" w:rsidRPr="00B13303">
        <w:rPr>
          <w:rFonts w:eastAsia="Arial"/>
        </w:rPr>
        <w:t xml:space="preserve">Kroenke, K., Spitzer, R. L., &amp; Williams, J. B. (2001). The PHQ-9: validity of a brief </w:t>
      </w:r>
    </w:p>
    <w:p w14:paraId="7BE74171" w14:textId="77777777" w:rsidR="00431279" w:rsidRPr="00B13303" w:rsidRDefault="00431279" w:rsidP="008820E7">
      <w:pPr>
        <w:ind w:left="720" w:firstLine="720"/>
        <w:rPr>
          <w:rFonts w:eastAsia="Arial"/>
        </w:rPr>
      </w:pPr>
      <w:r w:rsidRPr="00B13303">
        <w:rPr>
          <w:rFonts w:eastAsia="Arial"/>
        </w:rPr>
        <w:t xml:space="preserve">depression severity measure. </w:t>
      </w:r>
      <w:r w:rsidRPr="00B13303">
        <w:rPr>
          <w:rFonts w:eastAsia="Arial"/>
          <w:i/>
        </w:rPr>
        <w:t>Journal of General Internal Medicine, 16,</w:t>
      </w:r>
      <w:r w:rsidRPr="00B13303">
        <w:rPr>
          <w:rFonts w:eastAsia="Arial"/>
        </w:rPr>
        <w:t xml:space="preserve"> 606-613.</w:t>
      </w:r>
    </w:p>
    <w:p w14:paraId="71C678C5" w14:textId="77777777" w:rsidR="0052606D" w:rsidRPr="00B13303" w:rsidRDefault="0052606D" w:rsidP="008820E7">
      <w:pPr>
        <w:pStyle w:val="FootnoteText"/>
        <w:contextualSpacing/>
        <w:rPr>
          <w:b/>
          <w:sz w:val="24"/>
          <w:szCs w:val="24"/>
        </w:rPr>
      </w:pPr>
    </w:p>
    <w:p w14:paraId="66140CFC" w14:textId="77777777" w:rsidR="00431279" w:rsidRPr="00E1342F" w:rsidRDefault="00431279" w:rsidP="008820E7">
      <w:pPr>
        <w:rPr>
          <w:b/>
        </w:rPr>
      </w:pPr>
      <w:r w:rsidRPr="00B13303">
        <w:rPr>
          <w:b/>
        </w:rPr>
        <w:t>Instructions:</w:t>
      </w:r>
      <w:r w:rsidR="00E1342F">
        <w:rPr>
          <w:b/>
        </w:rPr>
        <w:t xml:space="preserve"> </w:t>
      </w:r>
      <w:r w:rsidRPr="00E1342F">
        <w:rPr>
          <w:rFonts w:eastAsia="Arial"/>
        </w:rPr>
        <w:t xml:space="preserve">Over </w:t>
      </w:r>
      <w:r w:rsidRPr="00E1342F">
        <w:rPr>
          <w:rFonts w:eastAsia="Arial"/>
          <w:color w:val="000000" w:themeColor="text1"/>
        </w:rPr>
        <w:t>the LAST 2 WEEKS, how often have you been bothered by any of the following problems?</w:t>
      </w:r>
    </w:p>
    <w:p w14:paraId="2A42FD49" w14:textId="77777777" w:rsidR="00431279" w:rsidRPr="00B13303" w:rsidRDefault="00431279" w:rsidP="008820E7">
      <w:pPr>
        <w:rPr>
          <w:rFonts w:eastAsia="Arial"/>
          <w:color w:val="000000" w:themeColor="text1"/>
        </w:rPr>
      </w:pPr>
      <w:r w:rsidRPr="00B13303">
        <w:rPr>
          <w:rFonts w:eastAsia="Arial"/>
          <w:color w:val="000000" w:themeColor="text1"/>
        </w:rPr>
        <w:t xml:space="preserve"> </w:t>
      </w:r>
    </w:p>
    <w:p w14:paraId="66FB95E9" w14:textId="77777777" w:rsidR="00431279" w:rsidRPr="00B13303" w:rsidRDefault="00431279" w:rsidP="008820E7">
      <w:pPr>
        <w:rPr>
          <w:rFonts w:eastAsia="Arial"/>
        </w:rPr>
      </w:pPr>
      <w:r w:rsidRPr="00B13303">
        <w:rPr>
          <w:rFonts w:eastAsia="Arial"/>
        </w:rPr>
        <w:t>1.   Little interest or pleasure in doing things</w:t>
      </w:r>
    </w:p>
    <w:p w14:paraId="5CB2F4EB" w14:textId="77777777" w:rsidR="00431279" w:rsidRPr="00B13303" w:rsidRDefault="00431279" w:rsidP="009F33FE">
      <w:pPr>
        <w:numPr>
          <w:ilvl w:val="0"/>
          <w:numId w:val="37"/>
        </w:numPr>
        <w:rPr>
          <w:rFonts w:eastAsia="Arial"/>
        </w:rPr>
      </w:pPr>
      <w:r w:rsidRPr="00B13303">
        <w:rPr>
          <w:rFonts w:eastAsia="Arial"/>
        </w:rPr>
        <w:t>Not at all</w:t>
      </w:r>
    </w:p>
    <w:p w14:paraId="586ABD14" w14:textId="77777777" w:rsidR="00431279" w:rsidRPr="00B13303" w:rsidRDefault="00431279" w:rsidP="009F33FE">
      <w:pPr>
        <w:numPr>
          <w:ilvl w:val="0"/>
          <w:numId w:val="37"/>
        </w:numPr>
        <w:rPr>
          <w:rFonts w:eastAsia="Arial"/>
        </w:rPr>
      </w:pPr>
      <w:r w:rsidRPr="00B13303">
        <w:rPr>
          <w:rFonts w:eastAsia="Arial"/>
        </w:rPr>
        <w:t>Several days</w:t>
      </w:r>
    </w:p>
    <w:p w14:paraId="11E47CB7" w14:textId="77777777" w:rsidR="00431279" w:rsidRPr="00B13303" w:rsidRDefault="00431279" w:rsidP="009F33FE">
      <w:pPr>
        <w:numPr>
          <w:ilvl w:val="0"/>
          <w:numId w:val="37"/>
        </w:numPr>
        <w:rPr>
          <w:rFonts w:eastAsia="Arial"/>
        </w:rPr>
      </w:pPr>
      <w:r w:rsidRPr="00B13303">
        <w:rPr>
          <w:rFonts w:eastAsia="Arial"/>
        </w:rPr>
        <w:t>More than half the days</w:t>
      </w:r>
    </w:p>
    <w:p w14:paraId="059120CC" w14:textId="77777777" w:rsidR="00431279" w:rsidRPr="00B13303" w:rsidRDefault="00431279" w:rsidP="009F33FE">
      <w:pPr>
        <w:numPr>
          <w:ilvl w:val="0"/>
          <w:numId w:val="37"/>
        </w:numPr>
        <w:rPr>
          <w:rFonts w:eastAsia="Arial"/>
        </w:rPr>
      </w:pPr>
      <w:r w:rsidRPr="00B13303">
        <w:rPr>
          <w:rFonts w:eastAsia="Arial"/>
        </w:rPr>
        <w:t>Nearly every day</w:t>
      </w:r>
    </w:p>
    <w:p w14:paraId="2BA3DAF2" w14:textId="77777777" w:rsidR="00431279" w:rsidRPr="00B13303" w:rsidRDefault="00431279" w:rsidP="008820E7">
      <w:pPr>
        <w:rPr>
          <w:rFonts w:eastAsia="Arial"/>
        </w:rPr>
      </w:pPr>
      <w:r w:rsidRPr="00B13303">
        <w:rPr>
          <w:rFonts w:eastAsia="Arial"/>
        </w:rPr>
        <w:t xml:space="preserve"> </w:t>
      </w:r>
    </w:p>
    <w:p w14:paraId="48134F87" w14:textId="77777777" w:rsidR="00431279" w:rsidRPr="00B13303" w:rsidRDefault="00431279" w:rsidP="008820E7">
      <w:pPr>
        <w:rPr>
          <w:rFonts w:eastAsia="Arial"/>
        </w:rPr>
      </w:pPr>
      <w:r w:rsidRPr="00B13303">
        <w:rPr>
          <w:rFonts w:eastAsia="Arial"/>
        </w:rPr>
        <w:t>2.   Feeling down, depressed or hopeless</w:t>
      </w:r>
    </w:p>
    <w:p w14:paraId="27DED12D" w14:textId="77777777" w:rsidR="00431279" w:rsidRPr="00B13303" w:rsidRDefault="00431279" w:rsidP="009F33FE">
      <w:pPr>
        <w:numPr>
          <w:ilvl w:val="0"/>
          <w:numId w:val="32"/>
        </w:numPr>
        <w:rPr>
          <w:rFonts w:eastAsia="Arial"/>
        </w:rPr>
      </w:pPr>
      <w:r w:rsidRPr="00B13303">
        <w:rPr>
          <w:rFonts w:eastAsia="Arial"/>
        </w:rPr>
        <w:t>Not at all</w:t>
      </w:r>
    </w:p>
    <w:p w14:paraId="2A0B6ABD" w14:textId="77777777" w:rsidR="00431279" w:rsidRPr="00B13303" w:rsidRDefault="00431279" w:rsidP="009F33FE">
      <w:pPr>
        <w:numPr>
          <w:ilvl w:val="0"/>
          <w:numId w:val="32"/>
        </w:numPr>
        <w:rPr>
          <w:rFonts w:eastAsia="Arial"/>
        </w:rPr>
      </w:pPr>
      <w:r w:rsidRPr="00B13303">
        <w:rPr>
          <w:rFonts w:eastAsia="Arial"/>
        </w:rPr>
        <w:t>Several days</w:t>
      </w:r>
    </w:p>
    <w:p w14:paraId="130AA1C4" w14:textId="77777777" w:rsidR="00431279" w:rsidRPr="00B13303" w:rsidRDefault="00431279" w:rsidP="009F33FE">
      <w:pPr>
        <w:numPr>
          <w:ilvl w:val="0"/>
          <w:numId w:val="32"/>
        </w:numPr>
        <w:rPr>
          <w:rFonts w:eastAsia="Arial"/>
        </w:rPr>
      </w:pPr>
      <w:r w:rsidRPr="00B13303">
        <w:rPr>
          <w:rFonts w:eastAsia="Arial"/>
        </w:rPr>
        <w:t>More than half the days</w:t>
      </w:r>
    </w:p>
    <w:p w14:paraId="19EC8C29" w14:textId="77777777" w:rsidR="00431279" w:rsidRPr="00B13303" w:rsidRDefault="00431279" w:rsidP="009F33FE">
      <w:pPr>
        <w:numPr>
          <w:ilvl w:val="0"/>
          <w:numId w:val="32"/>
        </w:numPr>
        <w:rPr>
          <w:rFonts w:eastAsia="Arial"/>
        </w:rPr>
      </w:pPr>
      <w:r w:rsidRPr="00B13303">
        <w:rPr>
          <w:rFonts w:eastAsia="Arial"/>
        </w:rPr>
        <w:t>Nearly every day</w:t>
      </w:r>
    </w:p>
    <w:p w14:paraId="22C9BDF7" w14:textId="77777777" w:rsidR="00431279" w:rsidRPr="00B13303" w:rsidRDefault="00431279" w:rsidP="008820E7">
      <w:pPr>
        <w:rPr>
          <w:rFonts w:eastAsia="Arial"/>
        </w:rPr>
      </w:pPr>
      <w:r w:rsidRPr="00B13303">
        <w:rPr>
          <w:rFonts w:eastAsia="Arial"/>
        </w:rPr>
        <w:t xml:space="preserve"> </w:t>
      </w:r>
    </w:p>
    <w:p w14:paraId="308961A2" w14:textId="77777777" w:rsidR="00431279" w:rsidRPr="00B13303" w:rsidRDefault="00431279" w:rsidP="008820E7">
      <w:pPr>
        <w:rPr>
          <w:rFonts w:eastAsia="Arial"/>
        </w:rPr>
      </w:pPr>
      <w:r w:rsidRPr="00B13303">
        <w:rPr>
          <w:rFonts w:eastAsia="Arial"/>
        </w:rPr>
        <w:t>3.   Trouble falling or staying asleep, or sleeping too much</w:t>
      </w:r>
    </w:p>
    <w:p w14:paraId="21734079" w14:textId="77777777" w:rsidR="00431279" w:rsidRPr="00B13303" w:rsidRDefault="00431279" w:rsidP="009F33FE">
      <w:pPr>
        <w:numPr>
          <w:ilvl w:val="0"/>
          <w:numId w:val="34"/>
        </w:numPr>
        <w:rPr>
          <w:rFonts w:eastAsia="Arial"/>
        </w:rPr>
      </w:pPr>
      <w:r w:rsidRPr="00B13303">
        <w:rPr>
          <w:rFonts w:eastAsia="Arial"/>
        </w:rPr>
        <w:t>Not at all</w:t>
      </w:r>
    </w:p>
    <w:p w14:paraId="5D7D1369" w14:textId="77777777" w:rsidR="00431279" w:rsidRPr="00B13303" w:rsidRDefault="00431279" w:rsidP="009F33FE">
      <w:pPr>
        <w:numPr>
          <w:ilvl w:val="0"/>
          <w:numId w:val="34"/>
        </w:numPr>
        <w:rPr>
          <w:rFonts w:eastAsia="Arial"/>
        </w:rPr>
      </w:pPr>
      <w:r w:rsidRPr="00B13303">
        <w:rPr>
          <w:rFonts w:eastAsia="Arial"/>
        </w:rPr>
        <w:t>Several days</w:t>
      </w:r>
    </w:p>
    <w:p w14:paraId="225E787D" w14:textId="77777777" w:rsidR="00431279" w:rsidRPr="00B13303" w:rsidRDefault="00431279" w:rsidP="009F33FE">
      <w:pPr>
        <w:numPr>
          <w:ilvl w:val="0"/>
          <w:numId w:val="34"/>
        </w:numPr>
        <w:rPr>
          <w:rFonts w:eastAsia="Arial"/>
        </w:rPr>
      </w:pPr>
      <w:r w:rsidRPr="00B13303">
        <w:rPr>
          <w:rFonts w:eastAsia="Arial"/>
        </w:rPr>
        <w:t>More than half the days</w:t>
      </w:r>
    </w:p>
    <w:p w14:paraId="1D4128FB" w14:textId="77777777" w:rsidR="00431279" w:rsidRPr="00B13303" w:rsidRDefault="00431279" w:rsidP="009F33FE">
      <w:pPr>
        <w:numPr>
          <w:ilvl w:val="0"/>
          <w:numId w:val="34"/>
        </w:numPr>
        <w:rPr>
          <w:rFonts w:eastAsia="Arial"/>
        </w:rPr>
      </w:pPr>
      <w:r w:rsidRPr="00B13303">
        <w:rPr>
          <w:rFonts w:eastAsia="Arial"/>
        </w:rPr>
        <w:t>Nearly every day</w:t>
      </w:r>
    </w:p>
    <w:p w14:paraId="67CDE94B" w14:textId="77777777" w:rsidR="00431279" w:rsidRPr="00B13303" w:rsidRDefault="00431279" w:rsidP="008820E7">
      <w:pPr>
        <w:rPr>
          <w:rFonts w:eastAsia="Arial"/>
        </w:rPr>
      </w:pPr>
      <w:r w:rsidRPr="00B13303">
        <w:rPr>
          <w:rFonts w:eastAsia="Arial"/>
        </w:rPr>
        <w:t xml:space="preserve"> </w:t>
      </w:r>
    </w:p>
    <w:p w14:paraId="617BC05B" w14:textId="77777777" w:rsidR="00431279" w:rsidRPr="00B13303" w:rsidRDefault="00431279" w:rsidP="008820E7">
      <w:pPr>
        <w:rPr>
          <w:rFonts w:eastAsia="Arial"/>
        </w:rPr>
      </w:pPr>
      <w:r w:rsidRPr="00B13303">
        <w:rPr>
          <w:rFonts w:eastAsia="Arial"/>
        </w:rPr>
        <w:t>4. Feeling tired or having little energy</w:t>
      </w:r>
    </w:p>
    <w:p w14:paraId="638F424A" w14:textId="77777777" w:rsidR="00431279" w:rsidRPr="00B13303" w:rsidRDefault="00431279" w:rsidP="009F33FE">
      <w:pPr>
        <w:numPr>
          <w:ilvl w:val="0"/>
          <w:numId w:val="31"/>
        </w:numPr>
        <w:rPr>
          <w:rFonts w:eastAsia="Arial"/>
        </w:rPr>
      </w:pPr>
      <w:r w:rsidRPr="00B13303">
        <w:rPr>
          <w:rFonts w:eastAsia="Arial"/>
        </w:rPr>
        <w:t>Not at all</w:t>
      </w:r>
    </w:p>
    <w:p w14:paraId="09EF0BEB" w14:textId="77777777" w:rsidR="00431279" w:rsidRPr="00B13303" w:rsidRDefault="00431279" w:rsidP="009F33FE">
      <w:pPr>
        <w:numPr>
          <w:ilvl w:val="0"/>
          <w:numId w:val="31"/>
        </w:numPr>
        <w:rPr>
          <w:rFonts w:eastAsia="Arial"/>
        </w:rPr>
      </w:pPr>
      <w:r w:rsidRPr="00B13303">
        <w:rPr>
          <w:rFonts w:eastAsia="Arial"/>
        </w:rPr>
        <w:t>Several days</w:t>
      </w:r>
    </w:p>
    <w:p w14:paraId="32A8F397" w14:textId="77777777" w:rsidR="00431279" w:rsidRPr="00B13303" w:rsidRDefault="00431279" w:rsidP="009F33FE">
      <w:pPr>
        <w:numPr>
          <w:ilvl w:val="0"/>
          <w:numId w:val="31"/>
        </w:numPr>
        <w:rPr>
          <w:rFonts w:eastAsia="Arial"/>
        </w:rPr>
      </w:pPr>
      <w:r w:rsidRPr="00B13303">
        <w:rPr>
          <w:rFonts w:eastAsia="Arial"/>
        </w:rPr>
        <w:t>More than half the days</w:t>
      </w:r>
    </w:p>
    <w:p w14:paraId="1695AAB2" w14:textId="77777777" w:rsidR="00431279" w:rsidRPr="00B13303" w:rsidRDefault="00431279" w:rsidP="009F33FE">
      <w:pPr>
        <w:numPr>
          <w:ilvl w:val="0"/>
          <w:numId w:val="31"/>
        </w:numPr>
        <w:rPr>
          <w:rFonts w:eastAsia="Arial"/>
        </w:rPr>
      </w:pPr>
      <w:r w:rsidRPr="00B13303">
        <w:rPr>
          <w:rFonts w:eastAsia="Arial"/>
        </w:rPr>
        <w:t>Nearly every day</w:t>
      </w:r>
    </w:p>
    <w:p w14:paraId="06C2230B" w14:textId="77777777" w:rsidR="00431279" w:rsidRPr="00B13303" w:rsidRDefault="00431279" w:rsidP="008820E7">
      <w:pPr>
        <w:rPr>
          <w:rFonts w:eastAsia="Arial"/>
        </w:rPr>
      </w:pPr>
      <w:r w:rsidRPr="00B13303">
        <w:rPr>
          <w:rFonts w:eastAsia="Arial"/>
        </w:rPr>
        <w:t xml:space="preserve"> </w:t>
      </w:r>
    </w:p>
    <w:p w14:paraId="60C70F32" w14:textId="77777777" w:rsidR="00431279" w:rsidRPr="00B13303" w:rsidRDefault="00431279" w:rsidP="008820E7">
      <w:pPr>
        <w:rPr>
          <w:rFonts w:eastAsia="Arial"/>
        </w:rPr>
      </w:pPr>
      <w:r w:rsidRPr="00B13303">
        <w:rPr>
          <w:rFonts w:eastAsia="Arial"/>
        </w:rPr>
        <w:t>5.  Poor appetite or overeating</w:t>
      </w:r>
    </w:p>
    <w:p w14:paraId="4F9EE5D4" w14:textId="77777777" w:rsidR="00431279" w:rsidRPr="00B13303" w:rsidRDefault="00431279" w:rsidP="009F33FE">
      <w:pPr>
        <w:numPr>
          <w:ilvl w:val="0"/>
          <w:numId w:val="35"/>
        </w:numPr>
        <w:rPr>
          <w:rFonts w:eastAsia="Arial"/>
        </w:rPr>
      </w:pPr>
      <w:r w:rsidRPr="00B13303">
        <w:rPr>
          <w:rFonts w:eastAsia="Arial"/>
        </w:rPr>
        <w:t>Not at all</w:t>
      </w:r>
    </w:p>
    <w:p w14:paraId="1DE3C8BD" w14:textId="77777777" w:rsidR="00431279" w:rsidRPr="00B13303" w:rsidRDefault="00431279" w:rsidP="009F33FE">
      <w:pPr>
        <w:numPr>
          <w:ilvl w:val="0"/>
          <w:numId w:val="35"/>
        </w:numPr>
        <w:rPr>
          <w:rFonts w:eastAsia="Arial"/>
        </w:rPr>
      </w:pPr>
      <w:r w:rsidRPr="00B13303">
        <w:rPr>
          <w:rFonts w:eastAsia="Arial"/>
        </w:rPr>
        <w:t>Several days</w:t>
      </w:r>
    </w:p>
    <w:p w14:paraId="4698C284" w14:textId="77777777" w:rsidR="00431279" w:rsidRPr="00B13303" w:rsidRDefault="00431279" w:rsidP="009F33FE">
      <w:pPr>
        <w:numPr>
          <w:ilvl w:val="0"/>
          <w:numId w:val="35"/>
        </w:numPr>
        <w:rPr>
          <w:rFonts w:eastAsia="Arial"/>
        </w:rPr>
      </w:pPr>
      <w:r w:rsidRPr="00B13303">
        <w:rPr>
          <w:rFonts w:eastAsia="Arial"/>
        </w:rPr>
        <w:t>More than half the days</w:t>
      </w:r>
    </w:p>
    <w:p w14:paraId="6D6B2335" w14:textId="77777777" w:rsidR="00431279" w:rsidRPr="00B13303" w:rsidRDefault="00431279" w:rsidP="009F33FE">
      <w:pPr>
        <w:numPr>
          <w:ilvl w:val="0"/>
          <w:numId w:val="35"/>
        </w:numPr>
        <w:rPr>
          <w:rFonts w:eastAsia="Arial"/>
        </w:rPr>
      </w:pPr>
      <w:r w:rsidRPr="00B13303">
        <w:rPr>
          <w:rFonts w:eastAsia="Arial"/>
        </w:rPr>
        <w:t>Nearly every day</w:t>
      </w:r>
    </w:p>
    <w:p w14:paraId="42329F9D" w14:textId="77777777" w:rsidR="00431279" w:rsidRPr="00B13303" w:rsidRDefault="00431279" w:rsidP="008820E7">
      <w:pPr>
        <w:rPr>
          <w:rFonts w:eastAsia="Arial"/>
        </w:rPr>
      </w:pPr>
      <w:r w:rsidRPr="00B13303">
        <w:rPr>
          <w:rFonts w:eastAsia="Arial"/>
        </w:rPr>
        <w:t xml:space="preserve"> </w:t>
      </w:r>
    </w:p>
    <w:p w14:paraId="2B223183" w14:textId="77777777" w:rsidR="00431279" w:rsidRPr="00B13303" w:rsidRDefault="00431279" w:rsidP="008820E7">
      <w:pPr>
        <w:rPr>
          <w:rFonts w:eastAsia="Arial"/>
        </w:rPr>
      </w:pPr>
      <w:r w:rsidRPr="00B13303">
        <w:rPr>
          <w:rFonts w:eastAsia="Arial"/>
        </w:rPr>
        <w:t>6.  Feeling bad about yourself - or that you are a failure or have let yourself or your family down</w:t>
      </w:r>
    </w:p>
    <w:p w14:paraId="59D24282" w14:textId="77777777" w:rsidR="00431279" w:rsidRPr="00B13303" w:rsidRDefault="00431279" w:rsidP="009F33FE">
      <w:pPr>
        <w:numPr>
          <w:ilvl w:val="0"/>
          <w:numId w:val="30"/>
        </w:numPr>
        <w:rPr>
          <w:rFonts w:eastAsia="Arial"/>
        </w:rPr>
      </w:pPr>
      <w:r w:rsidRPr="00B13303">
        <w:rPr>
          <w:rFonts w:eastAsia="Arial"/>
        </w:rPr>
        <w:t>Not at all</w:t>
      </w:r>
    </w:p>
    <w:p w14:paraId="724E5FD9" w14:textId="77777777" w:rsidR="00431279" w:rsidRPr="00B13303" w:rsidRDefault="00431279" w:rsidP="009F33FE">
      <w:pPr>
        <w:numPr>
          <w:ilvl w:val="0"/>
          <w:numId w:val="30"/>
        </w:numPr>
        <w:rPr>
          <w:rFonts w:eastAsia="Arial"/>
        </w:rPr>
      </w:pPr>
      <w:r w:rsidRPr="00B13303">
        <w:rPr>
          <w:rFonts w:eastAsia="Arial"/>
        </w:rPr>
        <w:t>Several days</w:t>
      </w:r>
    </w:p>
    <w:p w14:paraId="43BFF3E1" w14:textId="77777777" w:rsidR="00431279" w:rsidRPr="00B13303" w:rsidRDefault="00431279" w:rsidP="009F33FE">
      <w:pPr>
        <w:numPr>
          <w:ilvl w:val="0"/>
          <w:numId w:val="30"/>
        </w:numPr>
        <w:rPr>
          <w:rFonts w:eastAsia="Arial"/>
        </w:rPr>
      </w:pPr>
      <w:r w:rsidRPr="00B13303">
        <w:rPr>
          <w:rFonts w:eastAsia="Arial"/>
        </w:rPr>
        <w:t>More than half the days</w:t>
      </w:r>
    </w:p>
    <w:p w14:paraId="35FBD5E1" w14:textId="77777777" w:rsidR="00431279" w:rsidRPr="00B13303" w:rsidRDefault="00431279" w:rsidP="009F33FE">
      <w:pPr>
        <w:numPr>
          <w:ilvl w:val="0"/>
          <w:numId w:val="30"/>
        </w:numPr>
        <w:rPr>
          <w:rFonts w:eastAsia="Arial"/>
        </w:rPr>
      </w:pPr>
      <w:r w:rsidRPr="00B13303">
        <w:rPr>
          <w:rFonts w:eastAsia="Arial"/>
        </w:rPr>
        <w:t>Nearly every day</w:t>
      </w:r>
    </w:p>
    <w:p w14:paraId="1948FC19" w14:textId="77777777" w:rsidR="00431279" w:rsidRPr="00B13303" w:rsidRDefault="00431279" w:rsidP="008820E7">
      <w:pPr>
        <w:rPr>
          <w:rFonts w:eastAsia="Arial"/>
        </w:rPr>
      </w:pPr>
      <w:r w:rsidRPr="00B13303">
        <w:rPr>
          <w:rFonts w:eastAsia="Arial"/>
        </w:rPr>
        <w:t xml:space="preserve"> </w:t>
      </w:r>
    </w:p>
    <w:p w14:paraId="1FFBF904" w14:textId="77777777" w:rsidR="00431279" w:rsidRPr="00B13303" w:rsidRDefault="00431279" w:rsidP="008820E7">
      <w:pPr>
        <w:rPr>
          <w:rFonts w:eastAsia="Arial"/>
        </w:rPr>
      </w:pPr>
      <w:r w:rsidRPr="00B13303">
        <w:rPr>
          <w:rFonts w:eastAsia="Arial"/>
        </w:rPr>
        <w:t>7. Trouble concentrating on things, such as reading the newspaper or watching television</w:t>
      </w:r>
    </w:p>
    <w:p w14:paraId="208CCF32" w14:textId="77777777" w:rsidR="00431279" w:rsidRPr="00B13303" w:rsidRDefault="00431279" w:rsidP="009F33FE">
      <w:pPr>
        <w:numPr>
          <w:ilvl w:val="0"/>
          <w:numId w:val="36"/>
        </w:numPr>
        <w:rPr>
          <w:rFonts w:eastAsia="Arial"/>
        </w:rPr>
      </w:pPr>
      <w:r w:rsidRPr="00B13303">
        <w:rPr>
          <w:rFonts w:eastAsia="Arial"/>
        </w:rPr>
        <w:lastRenderedPageBreak/>
        <w:t>Not at all</w:t>
      </w:r>
    </w:p>
    <w:p w14:paraId="54F5623E" w14:textId="77777777" w:rsidR="00431279" w:rsidRPr="00B13303" w:rsidRDefault="00431279" w:rsidP="009F33FE">
      <w:pPr>
        <w:numPr>
          <w:ilvl w:val="0"/>
          <w:numId w:val="36"/>
        </w:numPr>
        <w:rPr>
          <w:rFonts w:eastAsia="Arial"/>
        </w:rPr>
      </w:pPr>
      <w:r w:rsidRPr="00B13303">
        <w:rPr>
          <w:rFonts w:eastAsia="Arial"/>
        </w:rPr>
        <w:t>Several days</w:t>
      </w:r>
    </w:p>
    <w:p w14:paraId="64C6BD63" w14:textId="77777777" w:rsidR="00431279" w:rsidRPr="00B13303" w:rsidRDefault="00431279" w:rsidP="009F33FE">
      <w:pPr>
        <w:numPr>
          <w:ilvl w:val="0"/>
          <w:numId w:val="36"/>
        </w:numPr>
        <w:rPr>
          <w:rFonts w:eastAsia="Arial"/>
        </w:rPr>
      </w:pPr>
      <w:r w:rsidRPr="00B13303">
        <w:rPr>
          <w:rFonts w:eastAsia="Arial"/>
        </w:rPr>
        <w:t>More than half the days</w:t>
      </w:r>
    </w:p>
    <w:p w14:paraId="375C6924" w14:textId="77777777" w:rsidR="00431279" w:rsidRPr="00B13303" w:rsidRDefault="00431279" w:rsidP="009F33FE">
      <w:pPr>
        <w:numPr>
          <w:ilvl w:val="0"/>
          <w:numId w:val="36"/>
        </w:numPr>
        <w:rPr>
          <w:rFonts w:eastAsia="Arial"/>
        </w:rPr>
      </w:pPr>
      <w:r w:rsidRPr="00B13303">
        <w:rPr>
          <w:rFonts w:eastAsia="Arial"/>
        </w:rPr>
        <w:t>Nearly every day</w:t>
      </w:r>
    </w:p>
    <w:p w14:paraId="6F3A4C50" w14:textId="77777777" w:rsidR="00431279" w:rsidRPr="00B13303" w:rsidRDefault="00431279" w:rsidP="008820E7">
      <w:pPr>
        <w:rPr>
          <w:rFonts w:eastAsia="Arial"/>
        </w:rPr>
      </w:pPr>
      <w:r w:rsidRPr="00B13303">
        <w:rPr>
          <w:rFonts w:eastAsia="Arial"/>
        </w:rPr>
        <w:t xml:space="preserve"> </w:t>
      </w:r>
    </w:p>
    <w:p w14:paraId="2A8E88C8" w14:textId="77777777" w:rsidR="00431279" w:rsidRPr="00B13303" w:rsidRDefault="00431279" w:rsidP="008820E7">
      <w:pPr>
        <w:rPr>
          <w:rFonts w:eastAsia="Arial"/>
        </w:rPr>
      </w:pPr>
      <w:r w:rsidRPr="00B13303">
        <w:rPr>
          <w:rFonts w:eastAsia="Arial"/>
        </w:rPr>
        <w:t>8. Moving or speaking so slowly that other people could have noticed; or the opposite - being so fidgety or restless that you have been moving around a lot more than usual</w:t>
      </w:r>
    </w:p>
    <w:p w14:paraId="392233E7" w14:textId="77777777" w:rsidR="00431279" w:rsidRPr="00B13303" w:rsidRDefault="00431279" w:rsidP="009F33FE">
      <w:pPr>
        <w:numPr>
          <w:ilvl w:val="0"/>
          <w:numId w:val="33"/>
        </w:numPr>
        <w:rPr>
          <w:rFonts w:eastAsia="Arial"/>
        </w:rPr>
      </w:pPr>
      <w:r w:rsidRPr="00B13303">
        <w:rPr>
          <w:rFonts w:eastAsia="Arial"/>
        </w:rPr>
        <w:t xml:space="preserve"> Not at all</w:t>
      </w:r>
    </w:p>
    <w:p w14:paraId="702DF730" w14:textId="77777777" w:rsidR="00431279" w:rsidRPr="00B13303" w:rsidRDefault="00431279" w:rsidP="009F33FE">
      <w:pPr>
        <w:numPr>
          <w:ilvl w:val="0"/>
          <w:numId w:val="33"/>
        </w:numPr>
        <w:rPr>
          <w:rFonts w:eastAsia="Arial"/>
        </w:rPr>
      </w:pPr>
      <w:r w:rsidRPr="00B13303">
        <w:rPr>
          <w:rFonts w:eastAsia="Arial"/>
        </w:rPr>
        <w:t>Several days</w:t>
      </w:r>
    </w:p>
    <w:p w14:paraId="2E70D736" w14:textId="77777777" w:rsidR="00431279" w:rsidRPr="00B13303" w:rsidRDefault="00431279" w:rsidP="009F33FE">
      <w:pPr>
        <w:numPr>
          <w:ilvl w:val="0"/>
          <w:numId w:val="33"/>
        </w:numPr>
        <w:rPr>
          <w:rFonts w:eastAsia="Arial"/>
        </w:rPr>
      </w:pPr>
      <w:r w:rsidRPr="00B13303">
        <w:rPr>
          <w:rFonts w:eastAsia="Arial"/>
        </w:rPr>
        <w:t>More than half the days</w:t>
      </w:r>
    </w:p>
    <w:p w14:paraId="39FD0650" w14:textId="77777777" w:rsidR="002355E1" w:rsidRPr="00B13303" w:rsidRDefault="002355E1" w:rsidP="009F33FE">
      <w:pPr>
        <w:numPr>
          <w:ilvl w:val="0"/>
          <w:numId w:val="33"/>
        </w:numPr>
        <w:rPr>
          <w:rFonts w:eastAsia="Arial"/>
        </w:rPr>
      </w:pPr>
      <w:r w:rsidRPr="00B13303">
        <w:rPr>
          <w:rFonts w:eastAsia="Arial"/>
        </w:rPr>
        <w:t>Nearly every day</w:t>
      </w:r>
    </w:p>
    <w:p w14:paraId="3AE800C8" w14:textId="77777777" w:rsidR="002355E1" w:rsidRPr="00B13303" w:rsidRDefault="002355E1" w:rsidP="008820E7">
      <w:pPr>
        <w:ind w:left="720"/>
        <w:rPr>
          <w:rFonts w:eastAsia="Arial"/>
        </w:rPr>
      </w:pPr>
    </w:p>
    <w:p w14:paraId="7172CAB3" w14:textId="77777777" w:rsidR="002355E1" w:rsidRPr="00B13303" w:rsidRDefault="002355E1" w:rsidP="008820E7">
      <w:pPr>
        <w:rPr>
          <w:rFonts w:eastAsia="Arial"/>
        </w:rPr>
      </w:pPr>
      <w:r w:rsidRPr="00B13303">
        <w:rPr>
          <w:rFonts w:eastAsia="Arial"/>
        </w:rPr>
        <w:t xml:space="preserve">    9. Thoughts that you would be better off dead or of hurting yourself in some way</w:t>
      </w:r>
    </w:p>
    <w:p w14:paraId="5BD73142" w14:textId="77777777" w:rsidR="002355E1" w:rsidRPr="00B13303" w:rsidRDefault="002355E1" w:rsidP="009F33FE">
      <w:pPr>
        <w:numPr>
          <w:ilvl w:val="0"/>
          <w:numId w:val="33"/>
        </w:numPr>
        <w:rPr>
          <w:rFonts w:eastAsia="Arial"/>
        </w:rPr>
      </w:pPr>
      <w:r w:rsidRPr="00B13303">
        <w:rPr>
          <w:rFonts w:eastAsia="Arial"/>
        </w:rPr>
        <w:t xml:space="preserve"> Not at all</w:t>
      </w:r>
    </w:p>
    <w:p w14:paraId="6989911B" w14:textId="77777777" w:rsidR="002355E1" w:rsidRPr="00B13303" w:rsidRDefault="002355E1" w:rsidP="009F33FE">
      <w:pPr>
        <w:numPr>
          <w:ilvl w:val="0"/>
          <w:numId w:val="33"/>
        </w:numPr>
        <w:rPr>
          <w:rFonts w:eastAsia="Arial"/>
        </w:rPr>
      </w:pPr>
      <w:r w:rsidRPr="00B13303">
        <w:rPr>
          <w:rFonts w:eastAsia="Arial"/>
        </w:rPr>
        <w:t>Several days</w:t>
      </w:r>
    </w:p>
    <w:p w14:paraId="5D90BABC" w14:textId="77777777" w:rsidR="002355E1" w:rsidRPr="00B13303" w:rsidRDefault="002355E1" w:rsidP="009F33FE">
      <w:pPr>
        <w:numPr>
          <w:ilvl w:val="0"/>
          <w:numId w:val="33"/>
        </w:numPr>
        <w:rPr>
          <w:rFonts w:eastAsia="Arial"/>
        </w:rPr>
      </w:pPr>
      <w:r w:rsidRPr="00B13303">
        <w:rPr>
          <w:rFonts w:eastAsia="Arial"/>
        </w:rPr>
        <w:t>More than half the days</w:t>
      </w:r>
    </w:p>
    <w:p w14:paraId="145896CA" w14:textId="77777777" w:rsidR="002355E1" w:rsidRPr="00B13303" w:rsidRDefault="002355E1" w:rsidP="009F33FE">
      <w:pPr>
        <w:numPr>
          <w:ilvl w:val="0"/>
          <w:numId w:val="33"/>
        </w:numPr>
        <w:rPr>
          <w:rFonts w:eastAsia="Arial"/>
        </w:rPr>
      </w:pPr>
      <w:r w:rsidRPr="00B13303">
        <w:rPr>
          <w:rFonts w:eastAsia="Arial"/>
        </w:rPr>
        <w:t>Nearly every day</w:t>
      </w:r>
    </w:p>
    <w:p w14:paraId="259D8AB7" w14:textId="77777777" w:rsidR="00431279" w:rsidRPr="00B13303" w:rsidRDefault="00431279" w:rsidP="008820E7"/>
    <w:p w14:paraId="27DF6553" w14:textId="77777777" w:rsidR="007046F2" w:rsidRDefault="007046F2">
      <w:pPr>
        <w:rPr>
          <w:rFonts w:eastAsia="Calibri"/>
          <w:b/>
          <w:szCs w:val="36"/>
        </w:rPr>
      </w:pPr>
      <w:r>
        <w:br w:type="page"/>
      </w:r>
    </w:p>
    <w:p w14:paraId="403EE8A2" w14:textId="77777777" w:rsidR="007F479B" w:rsidRPr="008820E7" w:rsidRDefault="007F479B" w:rsidP="008820E7">
      <w:pPr>
        <w:pStyle w:val="Heading2"/>
        <w:spacing w:after="0"/>
        <w:jc w:val="center"/>
        <w:rPr>
          <w:rFonts w:cs="Times New Roman"/>
        </w:rPr>
      </w:pPr>
      <w:bookmarkStart w:id="1039" w:name="_Toc11055544"/>
      <w:r w:rsidRPr="008820E7">
        <w:rPr>
          <w:rFonts w:cs="Times New Roman"/>
        </w:rPr>
        <w:lastRenderedPageBreak/>
        <w:t>Alcohol, Smoking and Substance Involvement Screening Test</w:t>
      </w:r>
      <w:r w:rsidR="007046F2">
        <w:rPr>
          <w:rFonts w:cs="Times New Roman"/>
        </w:rPr>
        <w:t xml:space="preserve"> – 8 items</w:t>
      </w:r>
      <w:bookmarkEnd w:id="1039"/>
    </w:p>
    <w:p w14:paraId="486F73A1" w14:textId="77777777" w:rsidR="007F479B" w:rsidRPr="008820E7" w:rsidRDefault="007F479B" w:rsidP="008820E7"/>
    <w:p w14:paraId="76B3CD17" w14:textId="77777777" w:rsidR="007F479B" w:rsidRPr="008820E7" w:rsidRDefault="007F479B" w:rsidP="008820E7">
      <w:pPr>
        <w:rPr>
          <w:b/>
        </w:rPr>
      </w:pPr>
      <w:r w:rsidRPr="008820E7">
        <w:rPr>
          <w:b/>
        </w:rPr>
        <w:t>Source:</w:t>
      </w:r>
    </w:p>
    <w:p w14:paraId="6ACFD0E2" w14:textId="77777777" w:rsidR="007F479B" w:rsidRPr="008820E7" w:rsidRDefault="007F479B" w:rsidP="008820E7">
      <w:pPr>
        <w:rPr>
          <w:rFonts w:eastAsia="Arial"/>
          <w:sz w:val="22"/>
          <w:szCs w:val="22"/>
        </w:rPr>
      </w:pPr>
      <w:r w:rsidRPr="008820E7">
        <w:rPr>
          <w:b/>
        </w:rPr>
        <w:tab/>
      </w:r>
      <w:r w:rsidRPr="008820E7">
        <w:rPr>
          <w:rFonts w:eastAsia="Arial"/>
          <w:sz w:val="22"/>
          <w:szCs w:val="22"/>
        </w:rPr>
        <w:t xml:space="preserve">WHO ASSIST Working </w:t>
      </w:r>
      <w:proofErr w:type="gramStart"/>
      <w:r w:rsidRPr="008820E7">
        <w:rPr>
          <w:rFonts w:eastAsia="Arial"/>
          <w:sz w:val="22"/>
          <w:szCs w:val="22"/>
        </w:rPr>
        <w:t>Group.</w:t>
      </w:r>
      <w:proofErr w:type="gramEnd"/>
      <w:r w:rsidRPr="008820E7">
        <w:rPr>
          <w:rFonts w:eastAsia="Arial"/>
          <w:sz w:val="22"/>
          <w:szCs w:val="22"/>
        </w:rPr>
        <w:t xml:space="preserve"> (2002). The Alcohol, Smoking and Substance </w:t>
      </w:r>
    </w:p>
    <w:p w14:paraId="418D4CBC" w14:textId="77777777" w:rsidR="007F479B" w:rsidRPr="008820E7" w:rsidRDefault="007F479B" w:rsidP="008820E7">
      <w:pPr>
        <w:ind w:left="1440"/>
        <w:rPr>
          <w:rFonts w:eastAsia="Arial"/>
          <w:sz w:val="22"/>
          <w:szCs w:val="22"/>
        </w:rPr>
      </w:pPr>
      <w:r w:rsidRPr="008820E7">
        <w:rPr>
          <w:rFonts w:eastAsia="Arial"/>
          <w:sz w:val="22"/>
          <w:szCs w:val="22"/>
        </w:rPr>
        <w:t xml:space="preserve">Involvement Screening Test (ASSIST): Development, reliability and feasibility. </w:t>
      </w:r>
      <w:r w:rsidRPr="008820E7">
        <w:rPr>
          <w:rFonts w:eastAsia="Arial"/>
          <w:i/>
          <w:sz w:val="22"/>
          <w:szCs w:val="22"/>
        </w:rPr>
        <w:t>Addiction</w:t>
      </w:r>
      <w:r w:rsidRPr="008820E7">
        <w:rPr>
          <w:rFonts w:eastAsia="Arial"/>
          <w:sz w:val="22"/>
          <w:szCs w:val="22"/>
        </w:rPr>
        <w:t xml:space="preserve">, </w:t>
      </w:r>
      <w:r w:rsidRPr="008820E7">
        <w:rPr>
          <w:rFonts w:eastAsia="Arial"/>
          <w:i/>
          <w:sz w:val="22"/>
          <w:szCs w:val="22"/>
        </w:rPr>
        <w:t>97</w:t>
      </w:r>
      <w:r w:rsidRPr="008820E7">
        <w:rPr>
          <w:rFonts w:eastAsia="Arial"/>
          <w:sz w:val="22"/>
          <w:szCs w:val="22"/>
        </w:rPr>
        <w:t>(9), 1183–1194.</w:t>
      </w:r>
      <w:hyperlink r:id="rId9">
        <w:r w:rsidRPr="008820E7">
          <w:rPr>
            <w:rFonts w:eastAsia="Arial"/>
            <w:sz w:val="22"/>
            <w:szCs w:val="22"/>
          </w:rPr>
          <w:t xml:space="preserve"> </w:t>
        </w:r>
      </w:hyperlink>
    </w:p>
    <w:p w14:paraId="64C5B205" w14:textId="77777777" w:rsidR="007F479B" w:rsidRPr="008820E7" w:rsidRDefault="007F479B" w:rsidP="008820E7">
      <w:pPr>
        <w:rPr>
          <w:b/>
        </w:rPr>
      </w:pPr>
    </w:p>
    <w:p w14:paraId="0F4B4EF9" w14:textId="77777777" w:rsidR="007F479B" w:rsidRPr="008820E7" w:rsidRDefault="007F479B" w:rsidP="008820E7">
      <w:pPr>
        <w:rPr>
          <w:rFonts w:eastAsia="Arial"/>
          <w:sz w:val="22"/>
          <w:szCs w:val="22"/>
        </w:rPr>
      </w:pPr>
      <w:r w:rsidRPr="008820E7">
        <w:rPr>
          <w:b/>
        </w:rPr>
        <w:t xml:space="preserve">Instructions: </w:t>
      </w:r>
      <w:r w:rsidRPr="008820E7">
        <w:rPr>
          <w:rFonts w:eastAsia="Arial"/>
          <w:sz w:val="22"/>
          <w:szCs w:val="22"/>
        </w:rPr>
        <w:t xml:space="preserve">The following questions ask about your experience of using alcohol, tobacco products, and other drugs across your lifetime and in the past three months. These substances can be smoked, swallowed, snorted, inhaled, injected or taken in the form of pills (show drug card). Some of the substances listed may be prescribed by a doctor (like amphetamines, sedatives, pain medications). For this interview, we will </w:t>
      </w:r>
      <w:r w:rsidRPr="008820E7">
        <w:rPr>
          <w:rFonts w:eastAsia="Arial"/>
          <w:b/>
          <w:sz w:val="22"/>
          <w:szCs w:val="22"/>
          <w:u w:val="single"/>
        </w:rPr>
        <w:t>not</w:t>
      </w:r>
      <w:r w:rsidRPr="008820E7">
        <w:rPr>
          <w:rFonts w:eastAsia="Arial"/>
          <w:sz w:val="22"/>
          <w:szCs w:val="22"/>
        </w:rPr>
        <w:t xml:space="preserve"> record medications that are used </w:t>
      </w:r>
      <w:r w:rsidRPr="008820E7">
        <w:rPr>
          <w:rFonts w:eastAsia="Arial"/>
          <w:b/>
          <w:sz w:val="22"/>
          <w:szCs w:val="22"/>
          <w:u w:val="single"/>
        </w:rPr>
        <w:t>as prescribed</w:t>
      </w:r>
      <w:r w:rsidRPr="008820E7">
        <w:rPr>
          <w:rFonts w:eastAsia="Arial"/>
          <w:sz w:val="22"/>
          <w:szCs w:val="22"/>
        </w:rPr>
        <w:t xml:space="preserve"> by your doctor. However, if you have taken such medications for reasons </w:t>
      </w:r>
      <w:r w:rsidRPr="008820E7">
        <w:rPr>
          <w:rFonts w:eastAsia="Arial"/>
          <w:b/>
          <w:sz w:val="22"/>
          <w:szCs w:val="22"/>
          <w:u w:val="single"/>
        </w:rPr>
        <w:t>other</w:t>
      </w:r>
      <w:r w:rsidRPr="008820E7">
        <w:rPr>
          <w:rFonts w:eastAsia="Arial"/>
          <w:sz w:val="22"/>
          <w:szCs w:val="22"/>
        </w:rPr>
        <w:t xml:space="preserve"> than prescription, or taken them more frequently or at higher doses than prescribed, please let me know. While we are also interested in knowing about your use of various illicit drugs, please be assured that information on such use will be treated as strictly confidential. </w:t>
      </w:r>
    </w:p>
    <w:p w14:paraId="5721622C" w14:textId="77777777" w:rsidR="007F479B" w:rsidRPr="008820E7" w:rsidRDefault="007F479B" w:rsidP="008820E7"/>
    <w:p w14:paraId="36C02945" w14:textId="77777777" w:rsidR="007F479B" w:rsidRPr="008820E7" w:rsidRDefault="007F479B" w:rsidP="008820E7">
      <w:pPr>
        <w:rPr>
          <w:rFonts w:eastAsia="Arial"/>
          <w:sz w:val="22"/>
          <w:szCs w:val="22"/>
        </w:rPr>
      </w:pPr>
      <w:r w:rsidRPr="008820E7">
        <w:rPr>
          <w:rFonts w:eastAsia="Arial"/>
          <w:sz w:val="22"/>
          <w:szCs w:val="22"/>
        </w:rPr>
        <w:t xml:space="preserve">1. In your life, which of the following substances have you </w:t>
      </w:r>
      <w:r w:rsidRPr="008820E7">
        <w:rPr>
          <w:rFonts w:eastAsia="Arial"/>
          <w:b/>
          <w:sz w:val="22"/>
          <w:szCs w:val="22"/>
          <w:u w:val="single"/>
        </w:rPr>
        <w:t>ever used</w:t>
      </w:r>
      <w:r w:rsidRPr="008820E7">
        <w:rPr>
          <w:rFonts w:eastAsia="Arial"/>
          <w:sz w:val="22"/>
          <w:szCs w:val="22"/>
        </w:rPr>
        <w:t>?</w:t>
      </w:r>
    </w:p>
    <w:p w14:paraId="04FC1C81" w14:textId="77777777" w:rsidR="007F479B" w:rsidRPr="008820E7" w:rsidRDefault="007F479B" w:rsidP="008820E7">
      <w:pPr>
        <w:rPr>
          <w:rFonts w:eastAsia="Arial"/>
          <w:sz w:val="22"/>
          <w:szCs w:val="22"/>
        </w:rPr>
      </w:pPr>
    </w:p>
    <w:p w14:paraId="56DE2B92" w14:textId="77777777" w:rsidR="007F479B" w:rsidRPr="008820E7" w:rsidRDefault="007F479B" w:rsidP="008820E7">
      <w:pPr>
        <w:ind w:left="720"/>
        <w:rPr>
          <w:rFonts w:eastAsia="Arial"/>
          <w:sz w:val="22"/>
          <w:szCs w:val="22"/>
        </w:rPr>
      </w:pPr>
      <w:r w:rsidRPr="008820E7">
        <w:rPr>
          <w:rFonts w:eastAsia="Arial"/>
          <w:sz w:val="22"/>
          <w:szCs w:val="22"/>
        </w:rPr>
        <w:t>Response options for each drug class:</w:t>
      </w:r>
    </w:p>
    <w:p w14:paraId="243A6E69" w14:textId="77777777" w:rsidR="007F479B" w:rsidRPr="008820E7" w:rsidRDefault="007F479B" w:rsidP="008820E7">
      <w:pPr>
        <w:ind w:left="720" w:firstLine="720"/>
        <w:rPr>
          <w:rFonts w:eastAsia="Arial"/>
          <w:sz w:val="22"/>
          <w:szCs w:val="22"/>
        </w:rPr>
      </w:pPr>
      <w:r w:rsidRPr="008820E7">
        <w:rPr>
          <w:rFonts w:eastAsia="Arial"/>
          <w:sz w:val="22"/>
          <w:szCs w:val="22"/>
        </w:rPr>
        <w:t>0 - No</w:t>
      </w:r>
    </w:p>
    <w:p w14:paraId="70AA7AF9" w14:textId="18ECC712" w:rsidR="007F479B" w:rsidRPr="008820E7" w:rsidRDefault="00D636D6" w:rsidP="008820E7">
      <w:pPr>
        <w:ind w:left="720" w:firstLine="720"/>
        <w:rPr>
          <w:rFonts w:eastAsia="Arial"/>
          <w:sz w:val="22"/>
          <w:szCs w:val="22"/>
        </w:rPr>
      </w:pPr>
      <w:ins w:id="1040" w:author="T.J. Sullivan" w:date="2020-10-28T15:04:00Z">
        <w:r>
          <w:rPr>
            <w:rFonts w:eastAsia="Arial"/>
            <w:sz w:val="22"/>
            <w:szCs w:val="22"/>
          </w:rPr>
          <w:t>1</w:t>
        </w:r>
      </w:ins>
      <w:del w:id="1041" w:author="T.J. Sullivan" w:date="2020-10-28T15:04:00Z">
        <w:r w:rsidR="007F479B" w:rsidRPr="008820E7" w:rsidDel="00D636D6">
          <w:rPr>
            <w:rFonts w:eastAsia="Arial"/>
            <w:sz w:val="22"/>
            <w:szCs w:val="22"/>
          </w:rPr>
          <w:delText>3</w:delText>
        </w:r>
      </w:del>
      <w:r w:rsidR="007F479B" w:rsidRPr="008820E7">
        <w:rPr>
          <w:rFonts w:eastAsia="Arial"/>
          <w:sz w:val="22"/>
          <w:szCs w:val="22"/>
        </w:rPr>
        <w:t xml:space="preserve"> - Yes</w:t>
      </w:r>
    </w:p>
    <w:p w14:paraId="573C9193" w14:textId="77777777" w:rsidR="007F479B" w:rsidRPr="008820E7" w:rsidRDefault="007F479B" w:rsidP="008820E7">
      <w:pPr>
        <w:rPr>
          <w:rFonts w:eastAsia="Arial"/>
          <w:sz w:val="22"/>
          <w:szCs w:val="22"/>
        </w:rPr>
      </w:pPr>
    </w:p>
    <w:p w14:paraId="49A99CA1" w14:textId="77777777" w:rsidR="007F479B" w:rsidRPr="008820E7" w:rsidRDefault="007F479B" w:rsidP="008820E7">
      <w:pPr>
        <w:ind w:left="720"/>
        <w:rPr>
          <w:rFonts w:eastAsia="Arial"/>
          <w:sz w:val="22"/>
          <w:szCs w:val="22"/>
        </w:rPr>
      </w:pPr>
      <w:r w:rsidRPr="008820E7">
        <w:rPr>
          <w:rFonts w:eastAsia="Arial"/>
          <w:sz w:val="22"/>
          <w:szCs w:val="22"/>
        </w:rPr>
        <w:t>List:</w:t>
      </w:r>
    </w:p>
    <w:p w14:paraId="0AEA995E" w14:textId="77777777" w:rsidR="007F479B" w:rsidRPr="008820E7" w:rsidRDefault="007F479B" w:rsidP="009F33FE">
      <w:pPr>
        <w:numPr>
          <w:ilvl w:val="0"/>
          <w:numId w:val="38"/>
        </w:numPr>
        <w:ind w:left="1440"/>
        <w:rPr>
          <w:rFonts w:eastAsia="Arial"/>
          <w:sz w:val="22"/>
          <w:szCs w:val="22"/>
        </w:rPr>
      </w:pPr>
      <w:r w:rsidRPr="008820E7">
        <w:rPr>
          <w:rFonts w:eastAsia="Arial"/>
          <w:sz w:val="22"/>
          <w:szCs w:val="22"/>
        </w:rPr>
        <w:t>Tobacco products (cigarettes, chewing tobacco, cigars, etc.)</w:t>
      </w:r>
    </w:p>
    <w:p w14:paraId="650A6C8F" w14:textId="77777777" w:rsidR="007F479B" w:rsidRPr="008820E7" w:rsidRDefault="007F479B" w:rsidP="009F33FE">
      <w:pPr>
        <w:numPr>
          <w:ilvl w:val="0"/>
          <w:numId w:val="38"/>
        </w:numPr>
        <w:ind w:left="1440"/>
        <w:rPr>
          <w:rFonts w:eastAsia="Arial"/>
          <w:sz w:val="22"/>
          <w:szCs w:val="22"/>
        </w:rPr>
      </w:pPr>
      <w:r w:rsidRPr="008820E7">
        <w:rPr>
          <w:rFonts w:eastAsia="Arial"/>
          <w:sz w:val="22"/>
          <w:szCs w:val="22"/>
        </w:rPr>
        <w:t>Alcoholic beverages (beer, wine, spirits, etc.)</w:t>
      </w:r>
    </w:p>
    <w:p w14:paraId="5BF399BE" w14:textId="77777777" w:rsidR="007F479B" w:rsidRPr="008820E7" w:rsidRDefault="007F479B" w:rsidP="009F33FE">
      <w:pPr>
        <w:numPr>
          <w:ilvl w:val="0"/>
          <w:numId w:val="38"/>
        </w:numPr>
        <w:ind w:left="1440"/>
        <w:rPr>
          <w:rFonts w:eastAsia="Arial"/>
          <w:sz w:val="22"/>
          <w:szCs w:val="22"/>
        </w:rPr>
      </w:pPr>
      <w:r w:rsidRPr="008820E7">
        <w:rPr>
          <w:rFonts w:eastAsia="Arial"/>
          <w:sz w:val="22"/>
          <w:szCs w:val="22"/>
        </w:rPr>
        <w:t>Cannabis (marijuana, pot, grass, hash, etc.)</w:t>
      </w:r>
    </w:p>
    <w:p w14:paraId="2B5DE82A" w14:textId="77777777" w:rsidR="007F479B" w:rsidRPr="008820E7" w:rsidRDefault="007F479B" w:rsidP="009F33FE">
      <w:pPr>
        <w:numPr>
          <w:ilvl w:val="0"/>
          <w:numId w:val="38"/>
        </w:numPr>
        <w:ind w:left="1440"/>
        <w:rPr>
          <w:rFonts w:eastAsia="Arial"/>
          <w:sz w:val="22"/>
          <w:szCs w:val="22"/>
        </w:rPr>
      </w:pPr>
      <w:r w:rsidRPr="008820E7">
        <w:rPr>
          <w:rFonts w:eastAsia="Arial"/>
          <w:sz w:val="22"/>
          <w:szCs w:val="22"/>
        </w:rPr>
        <w:t>Cocaine (coke, crack, etc.)</w:t>
      </w:r>
    </w:p>
    <w:p w14:paraId="4CA05A70" w14:textId="77777777" w:rsidR="007F479B" w:rsidRPr="008820E7" w:rsidRDefault="007F479B" w:rsidP="009F33FE">
      <w:pPr>
        <w:numPr>
          <w:ilvl w:val="0"/>
          <w:numId w:val="38"/>
        </w:numPr>
        <w:ind w:left="1440"/>
        <w:rPr>
          <w:rFonts w:eastAsia="Arial"/>
          <w:sz w:val="22"/>
          <w:szCs w:val="22"/>
        </w:rPr>
      </w:pPr>
      <w:r w:rsidRPr="008820E7">
        <w:rPr>
          <w:rFonts w:eastAsia="Arial"/>
          <w:sz w:val="22"/>
          <w:szCs w:val="22"/>
        </w:rPr>
        <w:t>Amphetamine type stimulants (speed, diet pills, ecstasy, etc.)</w:t>
      </w:r>
    </w:p>
    <w:p w14:paraId="3EBA69F5" w14:textId="77777777" w:rsidR="007F479B" w:rsidRPr="008820E7" w:rsidRDefault="007F479B" w:rsidP="009F33FE">
      <w:pPr>
        <w:numPr>
          <w:ilvl w:val="0"/>
          <w:numId w:val="38"/>
        </w:numPr>
        <w:ind w:left="1440"/>
        <w:rPr>
          <w:rFonts w:eastAsia="Arial"/>
          <w:sz w:val="22"/>
          <w:szCs w:val="22"/>
        </w:rPr>
      </w:pPr>
      <w:r w:rsidRPr="008820E7">
        <w:rPr>
          <w:rFonts w:eastAsia="Arial"/>
          <w:sz w:val="22"/>
          <w:szCs w:val="22"/>
        </w:rPr>
        <w:t>Inhalants (nitrous, glue, petrol, paint thinner, etc.)</w:t>
      </w:r>
    </w:p>
    <w:p w14:paraId="107FABBB" w14:textId="77777777" w:rsidR="007F479B" w:rsidRPr="008820E7" w:rsidRDefault="007F479B" w:rsidP="009F33FE">
      <w:pPr>
        <w:numPr>
          <w:ilvl w:val="0"/>
          <w:numId w:val="38"/>
        </w:numPr>
        <w:ind w:left="1440"/>
        <w:rPr>
          <w:rFonts w:eastAsia="Arial"/>
          <w:sz w:val="22"/>
          <w:szCs w:val="22"/>
        </w:rPr>
      </w:pPr>
      <w:r w:rsidRPr="008820E7">
        <w:rPr>
          <w:rFonts w:eastAsia="Arial"/>
          <w:sz w:val="22"/>
          <w:szCs w:val="22"/>
        </w:rPr>
        <w:t xml:space="preserve">Sedatives or Sleeping Pills (Valium, </w:t>
      </w:r>
      <w:proofErr w:type="spellStart"/>
      <w:r w:rsidRPr="008820E7">
        <w:rPr>
          <w:rFonts w:eastAsia="Arial"/>
          <w:sz w:val="22"/>
          <w:szCs w:val="22"/>
        </w:rPr>
        <w:t>Serepax</w:t>
      </w:r>
      <w:proofErr w:type="spellEnd"/>
      <w:r w:rsidRPr="008820E7">
        <w:rPr>
          <w:rFonts w:eastAsia="Arial"/>
          <w:sz w:val="22"/>
          <w:szCs w:val="22"/>
        </w:rPr>
        <w:t>, Rohypnol, etc.)</w:t>
      </w:r>
    </w:p>
    <w:p w14:paraId="0CEBE29A" w14:textId="77777777" w:rsidR="007F479B" w:rsidRPr="008820E7" w:rsidRDefault="007F479B" w:rsidP="009F33FE">
      <w:pPr>
        <w:numPr>
          <w:ilvl w:val="0"/>
          <w:numId w:val="38"/>
        </w:numPr>
        <w:ind w:left="1440"/>
        <w:rPr>
          <w:rFonts w:eastAsia="Arial"/>
          <w:sz w:val="22"/>
          <w:szCs w:val="22"/>
        </w:rPr>
      </w:pPr>
      <w:r w:rsidRPr="008820E7">
        <w:rPr>
          <w:rFonts w:eastAsia="Arial"/>
          <w:sz w:val="22"/>
          <w:szCs w:val="22"/>
        </w:rPr>
        <w:t>Hallucinogens (LSD, acid, mushrooms, PCP, Special K, etc.)</w:t>
      </w:r>
    </w:p>
    <w:p w14:paraId="5060F43A" w14:textId="77777777" w:rsidR="007F479B" w:rsidRPr="008820E7" w:rsidRDefault="007F479B" w:rsidP="009F33FE">
      <w:pPr>
        <w:numPr>
          <w:ilvl w:val="0"/>
          <w:numId w:val="38"/>
        </w:numPr>
        <w:ind w:left="1440"/>
        <w:rPr>
          <w:rFonts w:eastAsia="Arial"/>
          <w:sz w:val="22"/>
          <w:szCs w:val="22"/>
        </w:rPr>
      </w:pPr>
      <w:r w:rsidRPr="008820E7">
        <w:rPr>
          <w:rFonts w:eastAsia="Arial"/>
          <w:sz w:val="22"/>
          <w:szCs w:val="22"/>
        </w:rPr>
        <w:t>Opioids (heroin, morphine, methadone, codeine, etc.)</w:t>
      </w:r>
    </w:p>
    <w:p w14:paraId="32863D72" w14:textId="77777777" w:rsidR="007F479B" w:rsidRPr="008820E7" w:rsidRDefault="007F479B" w:rsidP="009F33FE">
      <w:pPr>
        <w:numPr>
          <w:ilvl w:val="0"/>
          <w:numId w:val="38"/>
        </w:numPr>
        <w:ind w:left="1440"/>
        <w:rPr>
          <w:rFonts w:eastAsia="Arial"/>
          <w:sz w:val="22"/>
          <w:szCs w:val="22"/>
        </w:rPr>
      </w:pPr>
      <w:r w:rsidRPr="008820E7">
        <w:rPr>
          <w:rFonts w:eastAsia="Arial"/>
          <w:sz w:val="22"/>
          <w:szCs w:val="22"/>
        </w:rPr>
        <w:t xml:space="preserve">Other - specify: </w:t>
      </w:r>
    </w:p>
    <w:p w14:paraId="62F0193A" w14:textId="77777777" w:rsidR="007F479B" w:rsidRPr="008820E7" w:rsidRDefault="007F479B" w:rsidP="008820E7">
      <w:pPr>
        <w:rPr>
          <w:rFonts w:eastAsia="Arial"/>
          <w:sz w:val="22"/>
          <w:szCs w:val="22"/>
        </w:rPr>
      </w:pPr>
    </w:p>
    <w:p w14:paraId="3004A59B" w14:textId="77777777" w:rsidR="007F479B" w:rsidRPr="008820E7" w:rsidRDefault="007F479B" w:rsidP="008820E7">
      <w:pPr>
        <w:rPr>
          <w:rFonts w:eastAsia="Arial"/>
          <w:sz w:val="22"/>
          <w:szCs w:val="22"/>
        </w:rPr>
      </w:pPr>
      <w:r w:rsidRPr="008820E7">
        <w:rPr>
          <w:rFonts w:eastAsia="Arial"/>
          <w:sz w:val="22"/>
          <w:szCs w:val="22"/>
        </w:rPr>
        <w:t xml:space="preserve">[If no to all of above, skip remaining questions] </w:t>
      </w:r>
    </w:p>
    <w:p w14:paraId="3D51F57D" w14:textId="77777777" w:rsidR="007F479B" w:rsidRPr="008820E7" w:rsidRDefault="007F479B" w:rsidP="008820E7">
      <w:pPr>
        <w:rPr>
          <w:rFonts w:eastAsia="Arial"/>
          <w:sz w:val="22"/>
          <w:szCs w:val="22"/>
        </w:rPr>
      </w:pPr>
    </w:p>
    <w:p w14:paraId="0C438F82" w14:textId="77777777" w:rsidR="007F479B" w:rsidRPr="008820E7" w:rsidRDefault="007F479B" w:rsidP="008820E7">
      <w:pPr>
        <w:rPr>
          <w:rFonts w:eastAsia="Arial"/>
          <w:sz w:val="22"/>
          <w:szCs w:val="22"/>
        </w:rPr>
      </w:pPr>
      <w:r w:rsidRPr="008820E7">
        <w:rPr>
          <w:rFonts w:eastAsia="Arial"/>
          <w:sz w:val="22"/>
          <w:szCs w:val="22"/>
        </w:rPr>
        <w:t xml:space="preserve">2. </w:t>
      </w:r>
      <w:r w:rsidRPr="008820E7">
        <w:rPr>
          <w:rFonts w:eastAsia="Arial"/>
          <w:b/>
          <w:sz w:val="22"/>
          <w:szCs w:val="22"/>
          <w:u w:val="single"/>
        </w:rPr>
        <w:t>In the past three months</w:t>
      </w:r>
      <w:r w:rsidRPr="008820E7">
        <w:rPr>
          <w:rFonts w:eastAsia="Arial"/>
          <w:sz w:val="22"/>
          <w:szCs w:val="22"/>
        </w:rPr>
        <w:t xml:space="preserve">, how often have you use the following substances? </w:t>
      </w:r>
    </w:p>
    <w:p w14:paraId="16E53290" w14:textId="77777777" w:rsidR="007F479B" w:rsidRPr="008820E7" w:rsidRDefault="007F479B" w:rsidP="008820E7">
      <w:pPr>
        <w:rPr>
          <w:rFonts w:eastAsia="Arial"/>
          <w:sz w:val="22"/>
          <w:szCs w:val="22"/>
        </w:rPr>
      </w:pPr>
    </w:p>
    <w:p w14:paraId="71D18AF6" w14:textId="77777777" w:rsidR="007F479B" w:rsidRPr="008820E7" w:rsidRDefault="007F479B" w:rsidP="008820E7">
      <w:pPr>
        <w:ind w:left="720"/>
        <w:rPr>
          <w:rFonts w:eastAsia="Arial"/>
          <w:sz w:val="22"/>
          <w:szCs w:val="22"/>
        </w:rPr>
      </w:pPr>
      <w:r w:rsidRPr="008820E7">
        <w:rPr>
          <w:rFonts w:eastAsia="Arial"/>
          <w:sz w:val="22"/>
          <w:szCs w:val="22"/>
        </w:rPr>
        <w:t>Response options:</w:t>
      </w:r>
    </w:p>
    <w:p w14:paraId="0ECCF89B" w14:textId="77777777" w:rsidR="007F479B" w:rsidRPr="008820E7" w:rsidRDefault="007F479B" w:rsidP="008820E7">
      <w:pPr>
        <w:ind w:left="1440"/>
        <w:rPr>
          <w:rFonts w:eastAsia="Arial"/>
          <w:sz w:val="22"/>
          <w:szCs w:val="22"/>
        </w:rPr>
      </w:pPr>
      <w:r w:rsidRPr="008820E7">
        <w:rPr>
          <w:rFonts w:eastAsia="Arial"/>
          <w:sz w:val="22"/>
          <w:szCs w:val="22"/>
        </w:rPr>
        <w:t>0 - Never</w:t>
      </w:r>
    </w:p>
    <w:p w14:paraId="686A01E3" w14:textId="77777777" w:rsidR="007F479B" w:rsidRPr="008820E7" w:rsidRDefault="007F479B" w:rsidP="008820E7">
      <w:pPr>
        <w:ind w:left="1440"/>
        <w:rPr>
          <w:rFonts w:eastAsia="Arial"/>
          <w:sz w:val="22"/>
          <w:szCs w:val="22"/>
        </w:rPr>
      </w:pPr>
      <w:r w:rsidRPr="008820E7">
        <w:rPr>
          <w:rFonts w:eastAsia="Arial"/>
          <w:sz w:val="22"/>
          <w:szCs w:val="22"/>
        </w:rPr>
        <w:t>2 - Once or twice</w:t>
      </w:r>
    </w:p>
    <w:p w14:paraId="45D7486B" w14:textId="77777777" w:rsidR="007F479B" w:rsidRPr="008820E7" w:rsidRDefault="007F479B" w:rsidP="008820E7">
      <w:pPr>
        <w:ind w:left="1440"/>
        <w:rPr>
          <w:rFonts w:eastAsia="Arial"/>
          <w:sz w:val="22"/>
          <w:szCs w:val="22"/>
        </w:rPr>
      </w:pPr>
      <w:r w:rsidRPr="008820E7">
        <w:rPr>
          <w:rFonts w:eastAsia="Arial"/>
          <w:sz w:val="22"/>
          <w:szCs w:val="22"/>
        </w:rPr>
        <w:t>3 - Monthly</w:t>
      </w:r>
    </w:p>
    <w:p w14:paraId="6F01FA60" w14:textId="77777777" w:rsidR="007F479B" w:rsidRPr="008820E7" w:rsidRDefault="007F479B" w:rsidP="008820E7">
      <w:pPr>
        <w:ind w:left="1440"/>
        <w:rPr>
          <w:rFonts w:eastAsia="Arial"/>
          <w:sz w:val="22"/>
          <w:szCs w:val="22"/>
        </w:rPr>
      </w:pPr>
      <w:r w:rsidRPr="008820E7">
        <w:rPr>
          <w:rFonts w:eastAsia="Arial"/>
          <w:sz w:val="22"/>
          <w:szCs w:val="22"/>
        </w:rPr>
        <w:t>4 - Weekly</w:t>
      </w:r>
    </w:p>
    <w:p w14:paraId="39EF15FC" w14:textId="77777777" w:rsidR="007F479B" w:rsidRPr="008820E7" w:rsidRDefault="007F479B" w:rsidP="008820E7">
      <w:pPr>
        <w:ind w:left="1440"/>
        <w:rPr>
          <w:rFonts w:eastAsia="Arial"/>
          <w:sz w:val="22"/>
          <w:szCs w:val="22"/>
        </w:rPr>
      </w:pPr>
      <w:r w:rsidRPr="008820E7">
        <w:rPr>
          <w:rFonts w:eastAsia="Arial"/>
          <w:sz w:val="22"/>
          <w:szCs w:val="22"/>
        </w:rPr>
        <w:t>6 - Daily or almost daily</w:t>
      </w:r>
    </w:p>
    <w:p w14:paraId="242B279C" w14:textId="77777777" w:rsidR="007F479B" w:rsidRPr="008820E7" w:rsidRDefault="007F479B" w:rsidP="008820E7">
      <w:pPr>
        <w:ind w:left="720"/>
        <w:rPr>
          <w:rFonts w:eastAsia="Arial"/>
          <w:sz w:val="22"/>
          <w:szCs w:val="22"/>
        </w:rPr>
      </w:pPr>
    </w:p>
    <w:p w14:paraId="269B54F4" w14:textId="4E9DC4A5" w:rsidR="007F479B" w:rsidRDefault="007F479B" w:rsidP="008820E7">
      <w:pPr>
        <w:ind w:left="720"/>
        <w:rPr>
          <w:ins w:id="1042" w:author="T.J. Sullivan" w:date="2020-10-28T15:04:00Z"/>
          <w:rFonts w:eastAsia="Arial"/>
          <w:sz w:val="22"/>
          <w:szCs w:val="22"/>
        </w:rPr>
      </w:pPr>
      <w:r w:rsidRPr="008820E7">
        <w:rPr>
          <w:rFonts w:eastAsia="Arial"/>
          <w:sz w:val="22"/>
          <w:szCs w:val="22"/>
        </w:rPr>
        <w:t>[Carry-over all drugs listed in question 1]</w:t>
      </w:r>
    </w:p>
    <w:p w14:paraId="158DD63F" w14:textId="2C6A5E36" w:rsidR="00D636D6" w:rsidRPr="008820E7" w:rsidRDefault="00D636D6" w:rsidP="008820E7">
      <w:pPr>
        <w:ind w:left="720"/>
        <w:rPr>
          <w:rFonts w:eastAsia="Arial"/>
          <w:sz w:val="22"/>
          <w:szCs w:val="22"/>
        </w:rPr>
      </w:pPr>
      <w:ins w:id="1043" w:author="T.J. Sullivan" w:date="2020-10-28T15:04:00Z">
        <w:r>
          <w:rPr>
            <w:rFonts w:eastAsia="Arial"/>
            <w:sz w:val="22"/>
            <w:szCs w:val="22"/>
          </w:rPr>
          <w:t>[If response = 0 for a drug, skip to question 6 for that drug]</w:t>
        </w:r>
      </w:ins>
    </w:p>
    <w:p w14:paraId="3016E0D8" w14:textId="77777777" w:rsidR="007F479B" w:rsidRPr="008820E7" w:rsidRDefault="007F479B" w:rsidP="008820E7">
      <w:pPr>
        <w:ind w:left="720"/>
        <w:rPr>
          <w:rFonts w:eastAsia="Arial"/>
          <w:sz w:val="22"/>
          <w:szCs w:val="22"/>
        </w:rPr>
      </w:pPr>
    </w:p>
    <w:p w14:paraId="78BC8DE4" w14:textId="77777777" w:rsidR="007F479B" w:rsidRPr="008820E7" w:rsidRDefault="007F479B" w:rsidP="008820E7">
      <w:pPr>
        <w:rPr>
          <w:rFonts w:eastAsia="Arial"/>
          <w:sz w:val="22"/>
          <w:szCs w:val="22"/>
        </w:rPr>
      </w:pPr>
      <w:r w:rsidRPr="008820E7">
        <w:rPr>
          <w:rFonts w:eastAsia="Arial"/>
          <w:sz w:val="22"/>
          <w:szCs w:val="22"/>
        </w:rPr>
        <w:lastRenderedPageBreak/>
        <w:t xml:space="preserve">3. During the </w:t>
      </w:r>
      <w:r w:rsidRPr="008820E7">
        <w:rPr>
          <w:rFonts w:eastAsia="Arial"/>
          <w:b/>
          <w:sz w:val="22"/>
          <w:szCs w:val="22"/>
          <w:u w:val="single"/>
        </w:rPr>
        <w:t>past three months</w:t>
      </w:r>
      <w:r w:rsidRPr="008820E7">
        <w:rPr>
          <w:rFonts w:eastAsia="Arial"/>
          <w:sz w:val="22"/>
          <w:szCs w:val="22"/>
        </w:rPr>
        <w:t>, how often have you had a strong desire or urge to use the following substances?</w:t>
      </w:r>
    </w:p>
    <w:p w14:paraId="749C5258" w14:textId="77777777" w:rsidR="007F479B" w:rsidRPr="008820E7" w:rsidRDefault="007F479B" w:rsidP="008820E7">
      <w:pPr>
        <w:rPr>
          <w:rFonts w:eastAsia="Arial"/>
          <w:sz w:val="22"/>
          <w:szCs w:val="22"/>
        </w:rPr>
      </w:pPr>
    </w:p>
    <w:p w14:paraId="2C0FF72D" w14:textId="77777777" w:rsidR="007F479B" w:rsidRPr="008820E7" w:rsidRDefault="007F479B" w:rsidP="008820E7">
      <w:pPr>
        <w:ind w:left="720"/>
        <w:rPr>
          <w:rFonts w:eastAsia="Arial"/>
          <w:sz w:val="22"/>
          <w:szCs w:val="22"/>
        </w:rPr>
      </w:pPr>
      <w:r w:rsidRPr="008820E7">
        <w:rPr>
          <w:rFonts w:eastAsia="Arial"/>
          <w:sz w:val="22"/>
          <w:szCs w:val="22"/>
        </w:rPr>
        <w:t>Response options:</w:t>
      </w:r>
    </w:p>
    <w:p w14:paraId="7B8A40E7" w14:textId="77777777" w:rsidR="007F479B" w:rsidRPr="008820E7" w:rsidRDefault="007F479B" w:rsidP="008820E7">
      <w:pPr>
        <w:ind w:left="1440"/>
        <w:rPr>
          <w:rFonts w:eastAsia="Arial"/>
          <w:sz w:val="22"/>
          <w:szCs w:val="22"/>
        </w:rPr>
      </w:pPr>
      <w:r w:rsidRPr="008820E7">
        <w:rPr>
          <w:rFonts w:eastAsia="Arial"/>
          <w:sz w:val="22"/>
          <w:szCs w:val="22"/>
        </w:rPr>
        <w:t>0 - Never</w:t>
      </w:r>
    </w:p>
    <w:p w14:paraId="01E8C9AB" w14:textId="07AD1836" w:rsidR="007F479B" w:rsidRPr="008820E7" w:rsidRDefault="00D636D6" w:rsidP="008820E7">
      <w:pPr>
        <w:ind w:left="1440"/>
        <w:rPr>
          <w:rFonts w:eastAsia="Arial"/>
          <w:sz w:val="22"/>
          <w:szCs w:val="22"/>
        </w:rPr>
      </w:pPr>
      <w:ins w:id="1044" w:author="T.J. Sullivan" w:date="2020-10-28T15:07:00Z">
        <w:r>
          <w:rPr>
            <w:rFonts w:eastAsia="Arial"/>
            <w:sz w:val="22"/>
            <w:szCs w:val="22"/>
          </w:rPr>
          <w:t>3</w:t>
        </w:r>
      </w:ins>
      <w:del w:id="1045" w:author="T.J. Sullivan" w:date="2020-10-28T15:07:00Z">
        <w:r w:rsidR="007F479B" w:rsidRPr="008820E7" w:rsidDel="00D636D6">
          <w:rPr>
            <w:rFonts w:eastAsia="Arial"/>
            <w:sz w:val="22"/>
            <w:szCs w:val="22"/>
          </w:rPr>
          <w:delText>2</w:delText>
        </w:r>
      </w:del>
      <w:r w:rsidR="007F479B" w:rsidRPr="008820E7">
        <w:rPr>
          <w:rFonts w:eastAsia="Arial"/>
          <w:sz w:val="22"/>
          <w:szCs w:val="22"/>
        </w:rPr>
        <w:t xml:space="preserve"> - Once or twice</w:t>
      </w:r>
    </w:p>
    <w:p w14:paraId="5A8D6063" w14:textId="168673E3" w:rsidR="007F479B" w:rsidRPr="008820E7" w:rsidRDefault="00D636D6" w:rsidP="008820E7">
      <w:pPr>
        <w:ind w:left="1440"/>
        <w:rPr>
          <w:rFonts w:eastAsia="Arial"/>
          <w:sz w:val="22"/>
          <w:szCs w:val="22"/>
        </w:rPr>
      </w:pPr>
      <w:ins w:id="1046" w:author="T.J. Sullivan" w:date="2020-10-28T15:07:00Z">
        <w:r>
          <w:rPr>
            <w:rFonts w:eastAsia="Arial"/>
            <w:sz w:val="22"/>
            <w:szCs w:val="22"/>
          </w:rPr>
          <w:t>4</w:t>
        </w:r>
      </w:ins>
      <w:del w:id="1047" w:author="T.J. Sullivan" w:date="2020-10-28T15:07:00Z">
        <w:r w:rsidR="007F479B" w:rsidRPr="008820E7" w:rsidDel="00D636D6">
          <w:rPr>
            <w:rFonts w:eastAsia="Arial"/>
            <w:sz w:val="22"/>
            <w:szCs w:val="22"/>
          </w:rPr>
          <w:delText>3</w:delText>
        </w:r>
      </w:del>
      <w:r w:rsidR="007F479B" w:rsidRPr="008820E7">
        <w:rPr>
          <w:rFonts w:eastAsia="Arial"/>
          <w:sz w:val="22"/>
          <w:szCs w:val="22"/>
        </w:rPr>
        <w:t xml:space="preserve"> - Monthly</w:t>
      </w:r>
    </w:p>
    <w:p w14:paraId="7CB7A9CE" w14:textId="3F187BA5" w:rsidR="007F479B" w:rsidRPr="008820E7" w:rsidRDefault="00D636D6" w:rsidP="008820E7">
      <w:pPr>
        <w:ind w:left="1440"/>
        <w:rPr>
          <w:rFonts w:eastAsia="Arial"/>
          <w:sz w:val="22"/>
          <w:szCs w:val="22"/>
        </w:rPr>
      </w:pPr>
      <w:ins w:id="1048" w:author="T.J. Sullivan" w:date="2020-10-28T15:07:00Z">
        <w:r>
          <w:rPr>
            <w:rFonts w:eastAsia="Arial"/>
            <w:sz w:val="22"/>
            <w:szCs w:val="22"/>
          </w:rPr>
          <w:t>5</w:t>
        </w:r>
      </w:ins>
      <w:del w:id="1049" w:author="T.J. Sullivan" w:date="2020-10-28T15:07:00Z">
        <w:r w:rsidR="007F479B" w:rsidRPr="008820E7" w:rsidDel="00D636D6">
          <w:rPr>
            <w:rFonts w:eastAsia="Arial"/>
            <w:sz w:val="22"/>
            <w:szCs w:val="22"/>
          </w:rPr>
          <w:delText>4</w:delText>
        </w:r>
      </w:del>
      <w:r w:rsidR="007F479B" w:rsidRPr="008820E7">
        <w:rPr>
          <w:rFonts w:eastAsia="Arial"/>
          <w:sz w:val="22"/>
          <w:szCs w:val="22"/>
        </w:rPr>
        <w:t xml:space="preserve"> - Weekly</w:t>
      </w:r>
    </w:p>
    <w:p w14:paraId="2CFA2DA3" w14:textId="294C3AEA" w:rsidR="007F479B" w:rsidRPr="008820E7" w:rsidRDefault="00D636D6" w:rsidP="008820E7">
      <w:pPr>
        <w:ind w:left="1440"/>
        <w:rPr>
          <w:rFonts w:eastAsia="Arial"/>
          <w:sz w:val="22"/>
          <w:szCs w:val="22"/>
        </w:rPr>
      </w:pPr>
      <w:ins w:id="1050" w:author="T.J. Sullivan" w:date="2020-10-28T15:07:00Z">
        <w:r>
          <w:rPr>
            <w:rFonts w:eastAsia="Arial"/>
            <w:sz w:val="22"/>
            <w:szCs w:val="22"/>
          </w:rPr>
          <w:t>6</w:t>
        </w:r>
      </w:ins>
      <w:del w:id="1051" w:author="T.J. Sullivan" w:date="2020-10-28T15:07:00Z">
        <w:r w:rsidR="007F479B" w:rsidRPr="008820E7" w:rsidDel="00D636D6">
          <w:rPr>
            <w:rFonts w:eastAsia="Arial"/>
            <w:sz w:val="22"/>
            <w:szCs w:val="22"/>
          </w:rPr>
          <w:delText>6</w:delText>
        </w:r>
      </w:del>
      <w:r w:rsidR="007F479B" w:rsidRPr="008820E7">
        <w:rPr>
          <w:rFonts w:eastAsia="Arial"/>
          <w:sz w:val="22"/>
          <w:szCs w:val="22"/>
        </w:rPr>
        <w:t xml:space="preserve"> - Daily or almost daily</w:t>
      </w:r>
    </w:p>
    <w:p w14:paraId="14B58BFA" w14:textId="77777777" w:rsidR="007F479B" w:rsidRPr="008820E7" w:rsidRDefault="007F479B" w:rsidP="008820E7">
      <w:pPr>
        <w:ind w:left="720"/>
        <w:rPr>
          <w:rFonts w:eastAsia="Arial"/>
          <w:sz w:val="22"/>
          <w:szCs w:val="22"/>
        </w:rPr>
      </w:pPr>
    </w:p>
    <w:p w14:paraId="13C7AD6C" w14:textId="77777777" w:rsidR="007F479B" w:rsidRPr="008820E7" w:rsidRDefault="007F479B" w:rsidP="008820E7">
      <w:pPr>
        <w:ind w:left="720"/>
        <w:rPr>
          <w:rFonts w:eastAsia="Arial"/>
          <w:sz w:val="22"/>
          <w:szCs w:val="22"/>
        </w:rPr>
      </w:pPr>
      <w:r w:rsidRPr="008820E7">
        <w:rPr>
          <w:rFonts w:eastAsia="Arial"/>
          <w:sz w:val="22"/>
          <w:szCs w:val="22"/>
        </w:rPr>
        <w:t>[Carry-over all drugs listed in question 1]</w:t>
      </w:r>
    </w:p>
    <w:p w14:paraId="6E54B32A" w14:textId="77777777" w:rsidR="007F479B" w:rsidRPr="008820E7" w:rsidRDefault="007F479B" w:rsidP="008820E7">
      <w:pPr>
        <w:ind w:left="720"/>
        <w:rPr>
          <w:rFonts w:eastAsia="Arial"/>
          <w:sz w:val="22"/>
          <w:szCs w:val="22"/>
        </w:rPr>
      </w:pPr>
    </w:p>
    <w:p w14:paraId="426A5588" w14:textId="77777777" w:rsidR="007F479B" w:rsidRPr="008820E7" w:rsidRDefault="007F479B" w:rsidP="008820E7">
      <w:pPr>
        <w:rPr>
          <w:rFonts w:eastAsia="Arial"/>
          <w:sz w:val="22"/>
          <w:szCs w:val="22"/>
        </w:rPr>
      </w:pPr>
      <w:r w:rsidRPr="008820E7">
        <w:rPr>
          <w:rFonts w:eastAsia="Arial"/>
          <w:sz w:val="22"/>
          <w:szCs w:val="22"/>
        </w:rPr>
        <w:t xml:space="preserve">4. During the </w:t>
      </w:r>
      <w:r w:rsidRPr="008820E7">
        <w:rPr>
          <w:rFonts w:eastAsia="Arial"/>
          <w:b/>
          <w:sz w:val="22"/>
          <w:szCs w:val="22"/>
          <w:u w:val="single"/>
        </w:rPr>
        <w:t>past three months</w:t>
      </w:r>
      <w:r w:rsidRPr="008820E7">
        <w:rPr>
          <w:rFonts w:eastAsia="Arial"/>
          <w:sz w:val="22"/>
          <w:szCs w:val="22"/>
        </w:rPr>
        <w:t xml:space="preserve">, how often has your use of the following substances led to health, social, legal, or financial problems? </w:t>
      </w:r>
    </w:p>
    <w:p w14:paraId="0460253E" w14:textId="77777777" w:rsidR="007F479B" w:rsidRPr="008820E7" w:rsidRDefault="007F479B" w:rsidP="008820E7">
      <w:pPr>
        <w:rPr>
          <w:rFonts w:eastAsia="Arial"/>
          <w:sz w:val="22"/>
          <w:szCs w:val="22"/>
        </w:rPr>
      </w:pPr>
    </w:p>
    <w:p w14:paraId="77815F09" w14:textId="77777777" w:rsidR="007F479B" w:rsidRPr="008820E7" w:rsidRDefault="007F479B" w:rsidP="008820E7">
      <w:pPr>
        <w:ind w:left="720"/>
        <w:rPr>
          <w:rFonts w:eastAsia="Arial"/>
          <w:sz w:val="22"/>
          <w:szCs w:val="22"/>
        </w:rPr>
      </w:pPr>
      <w:r w:rsidRPr="008820E7">
        <w:rPr>
          <w:rFonts w:eastAsia="Arial"/>
          <w:sz w:val="22"/>
          <w:szCs w:val="22"/>
        </w:rPr>
        <w:t>Response options:</w:t>
      </w:r>
    </w:p>
    <w:p w14:paraId="3927E038" w14:textId="77777777" w:rsidR="007F479B" w:rsidRPr="008820E7" w:rsidRDefault="007F479B" w:rsidP="008820E7">
      <w:pPr>
        <w:ind w:left="1440"/>
        <w:rPr>
          <w:rFonts w:eastAsia="Arial"/>
          <w:sz w:val="22"/>
          <w:szCs w:val="22"/>
        </w:rPr>
      </w:pPr>
      <w:r w:rsidRPr="008820E7">
        <w:rPr>
          <w:rFonts w:eastAsia="Arial"/>
          <w:sz w:val="22"/>
          <w:szCs w:val="22"/>
        </w:rPr>
        <w:t>0 - Never</w:t>
      </w:r>
    </w:p>
    <w:p w14:paraId="49D1993D" w14:textId="6C7CF1E8" w:rsidR="007F479B" w:rsidRPr="008820E7" w:rsidRDefault="00D636D6" w:rsidP="008820E7">
      <w:pPr>
        <w:ind w:left="1440"/>
        <w:rPr>
          <w:rFonts w:eastAsia="Arial"/>
          <w:sz w:val="22"/>
          <w:szCs w:val="22"/>
        </w:rPr>
      </w:pPr>
      <w:ins w:id="1052" w:author="T.J. Sullivan" w:date="2020-10-28T15:07:00Z">
        <w:r>
          <w:rPr>
            <w:rFonts w:eastAsia="Arial"/>
            <w:sz w:val="22"/>
            <w:szCs w:val="22"/>
          </w:rPr>
          <w:t>4</w:t>
        </w:r>
      </w:ins>
      <w:del w:id="1053" w:author="T.J. Sullivan" w:date="2020-10-28T15:07:00Z">
        <w:r w:rsidR="007F479B" w:rsidRPr="008820E7" w:rsidDel="00D636D6">
          <w:rPr>
            <w:rFonts w:eastAsia="Arial"/>
            <w:sz w:val="22"/>
            <w:szCs w:val="22"/>
          </w:rPr>
          <w:delText>2</w:delText>
        </w:r>
      </w:del>
      <w:r w:rsidR="007F479B" w:rsidRPr="008820E7">
        <w:rPr>
          <w:rFonts w:eastAsia="Arial"/>
          <w:sz w:val="22"/>
          <w:szCs w:val="22"/>
        </w:rPr>
        <w:t xml:space="preserve"> - Once or twice</w:t>
      </w:r>
    </w:p>
    <w:p w14:paraId="08F08B49" w14:textId="10593564" w:rsidR="007F479B" w:rsidRPr="008820E7" w:rsidRDefault="00D636D6" w:rsidP="008820E7">
      <w:pPr>
        <w:ind w:left="1440"/>
        <w:rPr>
          <w:rFonts w:eastAsia="Arial"/>
          <w:sz w:val="22"/>
          <w:szCs w:val="22"/>
        </w:rPr>
      </w:pPr>
      <w:ins w:id="1054" w:author="T.J. Sullivan" w:date="2020-10-28T15:07:00Z">
        <w:r>
          <w:rPr>
            <w:rFonts w:eastAsia="Arial"/>
            <w:sz w:val="22"/>
            <w:szCs w:val="22"/>
          </w:rPr>
          <w:t>5</w:t>
        </w:r>
      </w:ins>
      <w:del w:id="1055" w:author="T.J. Sullivan" w:date="2020-10-28T15:07:00Z">
        <w:r w:rsidR="007F479B" w:rsidRPr="008820E7" w:rsidDel="00D636D6">
          <w:rPr>
            <w:rFonts w:eastAsia="Arial"/>
            <w:sz w:val="22"/>
            <w:szCs w:val="22"/>
          </w:rPr>
          <w:delText>3</w:delText>
        </w:r>
      </w:del>
      <w:r w:rsidR="007F479B" w:rsidRPr="008820E7">
        <w:rPr>
          <w:rFonts w:eastAsia="Arial"/>
          <w:sz w:val="22"/>
          <w:szCs w:val="22"/>
        </w:rPr>
        <w:t xml:space="preserve"> - Monthly</w:t>
      </w:r>
    </w:p>
    <w:p w14:paraId="0F1C25FF" w14:textId="4961E437" w:rsidR="007F479B" w:rsidRPr="008820E7" w:rsidRDefault="00D636D6" w:rsidP="008820E7">
      <w:pPr>
        <w:ind w:left="1440"/>
        <w:rPr>
          <w:rFonts w:eastAsia="Arial"/>
          <w:sz w:val="22"/>
          <w:szCs w:val="22"/>
        </w:rPr>
      </w:pPr>
      <w:ins w:id="1056" w:author="T.J. Sullivan" w:date="2020-10-28T15:07:00Z">
        <w:r>
          <w:rPr>
            <w:rFonts w:eastAsia="Arial"/>
            <w:sz w:val="22"/>
            <w:szCs w:val="22"/>
          </w:rPr>
          <w:t>6</w:t>
        </w:r>
      </w:ins>
      <w:del w:id="1057" w:author="T.J. Sullivan" w:date="2020-10-28T15:07:00Z">
        <w:r w:rsidR="007F479B" w:rsidRPr="008820E7" w:rsidDel="00D636D6">
          <w:rPr>
            <w:rFonts w:eastAsia="Arial"/>
            <w:sz w:val="22"/>
            <w:szCs w:val="22"/>
          </w:rPr>
          <w:delText>4</w:delText>
        </w:r>
      </w:del>
      <w:r w:rsidR="007F479B" w:rsidRPr="008820E7">
        <w:rPr>
          <w:rFonts w:eastAsia="Arial"/>
          <w:sz w:val="22"/>
          <w:szCs w:val="22"/>
        </w:rPr>
        <w:t xml:space="preserve"> - Weekly</w:t>
      </w:r>
    </w:p>
    <w:p w14:paraId="45EA5D23" w14:textId="4B7CF63C" w:rsidR="007F479B" w:rsidRPr="008820E7" w:rsidRDefault="00D636D6" w:rsidP="008820E7">
      <w:pPr>
        <w:ind w:left="1440"/>
        <w:rPr>
          <w:rFonts w:eastAsia="Arial"/>
          <w:sz w:val="22"/>
          <w:szCs w:val="22"/>
        </w:rPr>
      </w:pPr>
      <w:ins w:id="1058" w:author="T.J. Sullivan" w:date="2020-10-28T15:07:00Z">
        <w:r>
          <w:rPr>
            <w:rFonts w:eastAsia="Arial"/>
            <w:sz w:val="22"/>
            <w:szCs w:val="22"/>
          </w:rPr>
          <w:t>7</w:t>
        </w:r>
      </w:ins>
      <w:del w:id="1059" w:author="T.J. Sullivan" w:date="2020-10-28T15:07:00Z">
        <w:r w:rsidR="007F479B" w:rsidRPr="008820E7" w:rsidDel="00D636D6">
          <w:rPr>
            <w:rFonts w:eastAsia="Arial"/>
            <w:sz w:val="22"/>
            <w:szCs w:val="22"/>
          </w:rPr>
          <w:delText>6</w:delText>
        </w:r>
      </w:del>
      <w:r w:rsidR="007F479B" w:rsidRPr="008820E7">
        <w:rPr>
          <w:rFonts w:eastAsia="Arial"/>
          <w:sz w:val="22"/>
          <w:szCs w:val="22"/>
        </w:rPr>
        <w:t xml:space="preserve"> - Daily or almost daily</w:t>
      </w:r>
    </w:p>
    <w:p w14:paraId="4B03D5B7" w14:textId="77777777" w:rsidR="007F479B" w:rsidRPr="008820E7" w:rsidRDefault="007F479B" w:rsidP="008820E7">
      <w:pPr>
        <w:ind w:left="720"/>
        <w:rPr>
          <w:rFonts w:eastAsia="Arial"/>
          <w:sz w:val="22"/>
          <w:szCs w:val="22"/>
        </w:rPr>
      </w:pPr>
    </w:p>
    <w:p w14:paraId="6D2AAAB0" w14:textId="77777777" w:rsidR="007F479B" w:rsidRPr="008820E7" w:rsidRDefault="007F479B" w:rsidP="008820E7">
      <w:pPr>
        <w:ind w:left="720"/>
        <w:rPr>
          <w:rFonts w:eastAsia="Arial"/>
          <w:sz w:val="22"/>
          <w:szCs w:val="22"/>
        </w:rPr>
      </w:pPr>
      <w:r w:rsidRPr="008820E7">
        <w:rPr>
          <w:rFonts w:eastAsia="Arial"/>
          <w:sz w:val="22"/>
          <w:szCs w:val="22"/>
        </w:rPr>
        <w:t>[Carry-over all drugs listed in question 1]</w:t>
      </w:r>
    </w:p>
    <w:p w14:paraId="18E320A5" w14:textId="77777777" w:rsidR="007F479B" w:rsidRPr="008820E7" w:rsidRDefault="007F479B" w:rsidP="008820E7">
      <w:pPr>
        <w:ind w:left="720"/>
        <w:rPr>
          <w:rFonts w:eastAsia="Arial"/>
          <w:sz w:val="22"/>
          <w:szCs w:val="22"/>
        </w:rPr>
      </w:pPr>
    </w:p>
    <w:p w14:paraId="5C681369" w14:textId="77777777" w:rsidR="007F479B" w:rsidRPr="008820E7" w:rsidRDefault="007F479B" w:rsidP="008820E7">
      <w:pPr>
        <w:rPr>
          <w:rFonts w:eastAsia="Arial"/>
          <w:sz w:val="22"/>
          <w:szCs w:val="22"/>
        </w:rPr>
      </w:pPr>
      <w:r w:rsidRPr="008820E7">
        <w:rPr>
          <w:rFonts w:eastAsia="Arial"/>
          <w:sz w:val="22"/>
          <w:szCs w:val="22"/>
        </w:rPr>
        <w:t xml:space="preserve">5. During the </w:t>
      </w:r>
      <w:r w:rsidRPr="008820E7">
        <w:rPr>
          <w:rFonts w:eastAsia="Arial"/>
          <w:b/>
          <w:sz w:val="22"/>
          <w:szCs w:val="22"/>
          <w:u w:val="single"/>
        </w:rPr>
        <w:t>past three months</w:t>
      </w:r>
      <w:r w:rsidRPr="008820E7">
        <w:rPr>
          <w:rFonts w:eastAsia="Arial"/>
          <w:sz w:val="22"/>
          <w:szCs w:val="22"/>
        </w:rPr>
        <w:t xml:space="preserve">, how often have you failed to do what was normally expected of </w:t>
      </w:r>
      <w:proofErr w:type="gramStart"/>
      <w:r w:rsidRPr="008820E7">
        <w:rPr>
          <w:rFonts w:eastAsia="Arial"/>
          <w:sz w:val="22"/>
          <w:szCs w:val="22"/>
        </w:rPr>
        <w:t>your</w:t>
      </w:r>
      <w:proofErr w:type="gramEnd"/>
      <w:r w:rsidRPr="008820E7">
        <w:rPr>
          <w:rFonts w:eastAsia="Arial"/>
          <w:sz w:val="22"/>
          <w:szCs w:val="22"/>
        </w:rPr>
        <w:t xml:space="preserve"> because of your use of the following substances? </w:t>
      </w:r>
    </w:p>
    <w:p w14:paraId="1FBD8933" w14:textId="77777777" w:rsidR="007F479B" w:rsidRPr="008820E7" w:rsidRDefault="007F479B" w:rsidP="008820E7">
      <w:pPr>
        <w:rPr>
          <w:rFonts w:eastAsia="Arial"/>
          <w:sz w:val="22"/>
          <w:szCs w:val="22"/>
        </w:rPr>
      </w:pPr>
    </w:p>
    <w:p w14:paraId="45452C23" w14:textId="77777777" w:rsidR="007F479B" w:rsidRPr="008820E7" w:rsidRDefault="007F479B" w:rsidP="008820E7">
      <w:pPr>
        <w:ind w:left="720"/>
        <w:rPr>
          <w:rFonts w:eastAsia="Arial"/>
          <w:sz w:val="22"/>
          <w:szCs w:val="22"/>
        </w:rPr>
      </w:pPr>
      <w:r w:rsidRPr="008820E7">
        <w:rPr>
          <w:rFonts w:eastAsia="Arial"/>
          <w:sz w:val="22"/>
          <w:szCs w:val="22"/>
        </w:rPr>
        <w:t>Response options:</w:t>
      </w:r>
    </w:p>
    <w:p w14:paraId="09BB26EA" w14:textId="77777777" w:rsidR="007F479B" w:rsidRPr="008820E7" w:rsidRDefault="007F479B" w:rsidP="008820E7">
      <w:pPr>
        <w:ind w:left="1440"/>
        <w:rPr>
          <w:rFonts w:eastAsia="Arial"/>
          <w:sz w:val="22"/>
          <w:szCs w:val="22"/>
        </w:rPr>
      </w:pPr>
      <w:r w:rsidRPr="008820E7">
        <w:rPr>
          <w:rFonts w:eastAsia="Arial"/>
          <w:sz w:val="22"/>
          <w:szCs w:val="22"/>
        </w:rPr>
        <w:t>0 - Never</w:t>
      </w:r>
    </w:p>
    <w:p w14:paraId="6BD09D92" w14:textId="13FF36FD" w:rsidR="007F479B" w:rsidRPr="008820E7" w:rsidRDefault="00D636D6" w:rsidP="008820E7">
      <w:pPr>
        <w:ind w:left="1440"/>
        <w:rPr>
          <w:rFonts w:eastAsia="Arial"/>
          <w:sz w:val="22"/>
          <w:szCs w:val="22"/>
        </w:rPr>
      </w:pPr>
      <w:ins w:id="1060" w:author="T.J. Sullivan" w:date="2020-10-28T15:07:00Z">
        <w:r>
          <w:rPr>
            <w:rFonts w:eastAsia="Arial"/>
            <w:sz w:val="22"/>
            <w:szCs w:val="22"/>
          </w:rPr>
          <w:t>5</w:t>
        </w:r>
      </w:ins>
      <w:del w:id="1061" w:author="T.J. Sullivan" w:date="2020-10-28T15:07:00Z">
        <w:r w:rsidR="007F479B" w:rsidRPr="008820E7" w:rsidDel="00D636D6">
          <w:rPr>
            <w:rFonts w:eastAsia="Arial"/>
            <w:sz w:val="22"/>
            <w:szCs w:val="22"/>
          </w:rPr>
          <w:delText>2</w:delText>
        </w:r>
      </w:del>
      <w:r w:rsidR="007F479B" w:rsidRPr="008820E7">
        <w:rPr>
          <w:rFonts w:eastAsia="Arial"/>
          <w:sz w:val="22"/>
          <w:szCs w:val="22"/>
        </w:rPr>
        <w:t xml:space="preserve"> - Once or twice</w:t>
      </w:r>
    </w:p>
    <w:p w14:paraId="3D39DD94" w14:textId="40ED3D8F" w:rsidR="007F479B" w:rsidRPr="008820E7" w:rsidRDefault="00D636D6" w:rsidP="008820E7">
      <w:pPr>
        <w:ind w:left="1440"/>
        <w:rPr>
          <w:rFonts w:eastAsia="Arial"/>
          <w:sz w:val="22"/>
          <w:szCs w:val="22"/>
        </w:rPr>
      </w:pPr>
      <w:ins w:id="1062" w:author="T.J. Sullivan" w:date="2020-10-28T15:07:00Z">
        <w:r>
          <w:rPr>
            <w:rFonts w:eastAsia="Arial"/>
            <w:sz w:val="22"/>
            <w:szCs w:val="22"/>
          </w:rPr>
          <w:t>6</w:t>
        </w:r>
      </w:ins>
      <w:del w:id="1063" w:author="T.J. Sullivan" w:date="2020-10-28T15:07:00Z">
        <w:r w:rsidR="007F479B" w:rsidRPr="008820E7" w:rsidDel="00D636D6">
          <w:rPr>
            <w:rFonts w:eastAsia="Arial"/>
            <w:sz w:val="22"/>
            <w:szCs w:val="22"/>
          </w:rPr>
          <w:delText>3</w:delText>
        </w:r>
      </w:del>
      <w:r w:rsidR="007F479B" w:rsidRPr="008820E7">
        <w:rPr>
          <w:rFonts w:eastAsia="Arial"/>
          <w:sz w:val="22"/>
          <w:szCs w:val="22"/>
        </w:rPr>
        <w:t xml:space="preserve"> - Monthly</w:t>
      </w:r>
    </w:p>
    <w:p w14:paraId="6FF65433" w14:textId="685F72E2" w:rsidR="007F479B" w:rsidRPr="008820E7" w:rsidRDefault="00D636D6" w:rsidP="008820E7">
      <w:pPr>
        <w:ind w:left="1440"/>
        <w:rPr>
          <w:rFonts w:eastAsia="Arial"/>
          <w:sz w:val="22"/>
          <w:szCs w:val="22"/>
        </w:rPr>
      </w:pPr>
      <w:ins w:id="1064" w:author="T.J. Sullivan" w:date="2020-10-28T15:07:00Z">
        <w:r>
          <w:rPr>
            <w:rFonts w:eastAsia="Arial"/>
            <w:sz w:val="22"/>
            <w:szCs w:val="22"/>
          </w:rPr>
          <w:t>7</w:t>
        </w:r>
      </w:ins>
      <w:del w:id="1065" w:author="T.J. Sullivan" w:date="2020-10-28T15:07:00Z">
        <w:r w:rsidR="007F479B" w:rsidRPr="008820E7" w:rsidDel="00D636D6">
          <w:rPr>
            <w:rFonts w:eastAsia="Arial"/>
            <w:sz w:val="22"/>
            <w:szCs w:val="22"/>
          </w:rPr>
          <w:delText>4</w:delText>
        </w:r>
      </w:del>
      <w:r w:rsidR="007F479B" w:rsidRPr="008820E7">
        <w:rPr>
          <w:rFonts w:eastAsia="Arial"/>
          <w:sz w:val="22"/>
          <w:szCs w:val="22"/>
        </w:rPr>
        <w:t xml:space="preserve"> - Weekly</w:t>
      </w:r>
    </w:p>
    <w:p w14:paraId="580915C6" w14:textId="30C7436F" w:rsidR="007F479B" w:rsidRPr="008820E7" w:rsidRDefault="00D636D6" w:rsidP="008820E7">
      <w:pPr>
        <w:ind w:left="1440"/>
        <w:rPr>
          <w:rFonts w:eastAsia="Arial"/>
          <w:sz w:val="22"/>
          <w:szCs w:val="22"/>
        </w:rPr>
      </w:pPr>
      <w:ins w:id="1066" w:author="T.J. Sullivan" w:date="2020-10-28T15:07:00Z">
        <w:r>
          <w:rPr>
            <w:rFonts w:eastAsia="Arial"/>
            <w:sz w:val="22"/>
            <w:szCs w:val="22"/>
          </w:rPr>
          <w:t>8</w:t>
        </w:r>
      </w:ins>
      <w:del w:id="1067" w:author="T.J. Sullivan" w:date="2020-10-28T15:07:00Z">
        <w:r w:rsidR="007F479B" w:rsidRPr="008820E7" w:rsidDel="00D636D6">
          <w:rPr>
            <w:rFonts w:eastAsia="Arial"/>
            <w:sz w:val="22"/>
            <w:szCs w:val="22"/>
          </w:rPr>
          <w:delText>6</w:delText>
        </w:r>
      </w:del>
      <w:r w:rsidR="007F479B" w:rsidRPr="008820E7">
        <w:rPr>
          <w:rFonts w:eastAsia="Arial"/>
          <w:sz w:val="22"/>
          <w:szCs w:val="22"/>
        </w:rPr>
        <w:t xml:space="preserve"> - Daily or almost daily</w:t>
      </w:r>
    </w:p>
    <w:p w14:paraId="6F952079" w14:textId="77777777" w:rsidR="007F479B" w:rsidRPr="008820E7" w:rsidRDefault="007F479B" w:rsidP="008820E7">
      <w:pPr>
        <w:ind w:left="720"/>
        <w:rPr>
          <w:rFonts w:eastAsia="Arial"/>
          <w:sz w:val="22"/>
          <w:szCs w:val="22"/>
        </w:rPr>
      </w:pPr>
    </w:p>
    <w:p w14:paraId="470BB01A" w14:textId="77777777" w:rsidR="007F479B" w:rsidRPr="008820E7" w:rsidRDefault="007F479B" w:rsidP="008820E7">
      <w:pPr>
        <w:ind w:left="720"/>
        <w:rPr>
          <w:rFonts w:eastAsia="Arial"/>
          <w:sz w:val="22"/>
          <w:szCs w:val="22"/>
        </w:rPr>
      </w:pPr>
      <w:r w:rsidRPr="008820E7">
        <w:rPr>
          <w:rFonts w:eastAsia="Arial"/>
          <w:sz w:val="22"/>
          <w:szCs w:val="22"/>
        </w:rPr>
        <w:t>[Carry-over all drugs listed in question 1 except for tobacco]</w:t>
      </w:r>
    </w:p>
    <w:p w14:paraId="266FAFE3" w14:textId="77777777" w:rsidR="007F479B" w:rsidRPr="008820E7" w:rsidRDefault="007F479B" w:rsidP="008820E7">
      <w:pPr>
        <w:rPr>
          <w:rFonts w:eastAsia="Arial"/>
          <w:sz w:val="22"/>
          <w:szCs w:val="22"/>
        </w:rPr>
      </w:pPr>
    </w:p>
    <w:p w14:paraId="25BB5429" w14:textId="77777777" w:rsidR="007F479B" w:rsidRPr="008820E7" w:rsidRDefault="007F479B" w:rsidP="008820E7">
      <w:pPr>
        <w:rPr>
          <w:rFonts w:eastAsia="Arial"/>
          <w:sz w:val="22"/>
          <w:szCs w:val="22"/>
        </w:rPr>
      </w:pPr>
      <w:r w:rsidRPr="008820E7">
        <w:rPr>
          <w:rFonts w:eastAsia="Arial"/>
          <w:sz w:val="22"/>
          <w:szCs w:val="22"/>
        </w:rPr>
        <w:t xml:space="preserve">6. Has a friend or relative or anyone else </w:t>
      </w:r>
      <w:r w:rsidRPr="008820E7">
        <w:rPr>
          <w:rFonts w:eastAsia="Arial"/>
          <w:b/>
          <w:sz w:val="22"/>
          <w:szCs w:val="22"/>
          <w:u w:val="single"/>
        </w:rPr>
        <w:t>ever</w:t>
      </w:r>
      <w:r w:rsidRPr="008820E7">
        <w:rPr>
          <w:rFonts w:eastAsia="Arial"/>
          <w:sz w:val="22"/>
          <w:szCs w:val="22"/>
        </w:rPr>
        <w:t xml:space="preserve"> expressed concern about your use of the following substances? </w:t>
      </w:r>
    </w:p>
    <w:p w14:paraId="1E986151" w14:textId="77777777" w:rsidR="007F479B" w:rsidRPr="008820E7" w:rsidRDefault="007F479B" w:rsidP="008820E7">
      <w:pPr>
        <w:rPr>
          <w:rFonts w:eastAsia="Arial"/>
          <w:sz w:val="22"/>
          <w:szCs w:val="22"/>
        </w:rPr>
      </w:pPr>
    </w:p>
    <w:p w14:paraId="56DA31A6" w14:textId="77777777" w:rsidR="007F479B" w:rsidRPr="008820E7" w:rsidRDefault="007F479B" w:rsidP="008820E7">
      <w:pPr>
        <w:ind w:left="720"/>
        <w:rPr>
          <w:rFonts w:eastAsia="Arial"/>
          <w:sz w:val="22"/>
          <w:szCs w:val="22"/>
        </w:rPr>
      </w:pPr>
      <w:r w:rsidRPr="008820E7">
        <w:rPr>
          <w:rFonts w:eastAsia="Arial"/>
          <w:sz w:val="22"/>
          <w:szCs w:val="22"/>
        </w:rPr>
        <w:t>Response options:</w:t>
      </w:r>
    </w:p>
    <w:p w14:paraId="0BAF8340" w14:textId="77777777" w:rsidR="007F479B" w:rsidRPr="008820E7" w:rsidRDefault="007F479B" w:rsidP="008820E7">
      <w:pPr>
        <w:ind w:left="1440"/>
        <w:rPr>
          <w:rFonts w:eastAsia="Arial"/>
          <w:sz w:val="22"/>
          <w:szCs w:val="22"/>
        </w:rPr>
      </w:pPr>
      <w:r w:rsidRPr="008820E7">
        <w:rPr>
          <w:rFonts w:eastAsia="Arial"/>
          <w:sz w:val="22"/>
          <w:szCs w:val="22"/>
        </w:rPr>
        <w:t>0 - No, never</w:t>
      </w:r>
    </w:p>
    <w:p w14:paraId="674AEED6" w14:textId="77777777" w:rsidR="007F479B" w:rsidRPr="008820E7" w:rsidRDefault="007F479B" w:rsidP="008820E7">
      <w:pPr>
        <w:ind w:left="1440"/>
        <w:rPr>
          <w:rFonts w:eastAsia="Arial"/>
          <w:sz w:val="22"/>
          <w:szCs w:val="22"/>
        </w:rPr>
      </w:pPr>
      <w:r w:rsidRPr="008820E7">
        <w:rPr>
          <w:rFonts w:eastAsia="Arial"/>
          <w:sz w:val="22"/>
          <w:szCs w:val="22"/>
        </w:rPr>
        <w:t>6 - Yes, in the past 3 months</w:t>
      </w:r>
    </w:p>
    <w:p w14:paraId="40B9779C" w14:textId="77777777" w:rsidR="007F479B" w:rsidRPr="008820E7" w:rsidRDefault="007F479B" w:rsidP="008820E7">
      <w:pPr>
        <w:ind w:left="1440"/>
        <w:rPr>
          <w:rFonts w:eastAsia="Arial"/>
          <w:sz w:val="22"/>
          <w:szCs w:val="22"/>
        </w:rPr>
      </w:pPr>
      <w:r w:rsidRPr="008820E7">
        <w:rPr>
          <w:rFonts w:eastAsia="Arial"/>
          <w:sz w:val="22"/>
          <w:szCs w:val="22"/>
        </w:rPr>
        <w:t>3 - Yes, but not in the past 3 months</w:t>
      </w:r>
    </w:p>
    <w:p w14:paraId="262E7CC8" w14:textId="77777777" w:rsidR="007F479B" w:rsidRPr="008820E7" w:rsidRDefault="007F479B" w:rsidP="008820E7">
      <w:pPr>
        <w:ind w:left="1440"/>
        <w:rPr>
          <w:rFonts w:eastAsia="Arial"/>
          <w:sz w:val="22"/>
          <w:szCs w:val="22"/>
        </w:rPr>
      </w:pPr>
    </w:p>
    <w:p w14:paraId="6075C7B7" w14:textId="77777777" w:rsidR="007F479B" w:rsidRPr="008820E7" w:rsidRDefault="007F479B" w:rsidP="008820E7">
      <w:pPr>
        <w:rPr>
          <w:rFonts w:eastAsia="Arial"/>
          <w:sz w:val="22"/>
          <w:szCs w:val="22"/>
        </w:rPr>
      </w:pPr>
      <w:r w:rsidRPr="008820E7">
        <w:rPr>
          <w:rFonts w:eastAsia="Arial"/>
          <w:sz w:val="22"/>
          <w:szCs w:val="22"/>
        </w:rPr>
        <w:tab/>
        <w:t>[Carry-over for all drugs listed in question 1]</w:t>
      </w:r>
    </w:p>
    <w:p w14:paraId="217BA720" w14:textId="77777777" w:rsidR="007F479B" w:rsidRPr="008820E7" w:rsidRDefault="007F479B" w:rsidP="008820E7">
      <w:pPr>
        <w:rPr>
          <w:rFonts w:eastAsia="Arial"/>
          <w:sz w:val="22"/>
          <w:szCs w:val="22"/>
        </w:rPr>
      </w:pPr>
    </w:p>
    <w:p w14:paraId="1FC742D4" w14:textId="77777777" w:rsidR="007F479B" w:rsidRPr="008820E7" w:rsidRDefault="007F479B" w:rsidP="008820E7">
      <w:pPr>
        <w:rPr>
          <w:rFonts w:eastAsia="Arial"/>
          <w:sz w:val="22"/>
          <w:szCs w:val="22"/>
        </w:rPr>
      </w:pPr>
      <w:r w:rsidRPr="008820E7">
        <w:rPr>
          <w:rFonts w:eastAsia="Arial"/>
          <w:sz w:val="22"/>
          <w:szCs w:val="22"/>
        </w:rPr>
        <w:t xml:space="preserve">7. Have you </w:t>
      </w:r>
      <w:r w:rsidRPr="008820E7">
        <w:rPr>
          <w:rFonts w:eastAsia="Arial"/>
          <w:b/>
          <w:sz w:val="22"/>
          <w:szCs w:val="22"/>
          <w:u w:val="single"/>
        </w:rPr>
        <w:t>ever</w:t>
      </w:r>
      <w:r w:rsidRPr="008820E7">
        <w:rPr>
          <w:rFonts w:eastAsia="Arial"/>
          <w:sz w:val="22"/>
          <w:szCs w:val="22"/>
        </w:rPr>
        <w:t xml:space="preserve"> tried or failed to control, cut down, or stop using the following substances?</w:t>
      </w:r>
    </w:p>
    <w:p w14:paraId="3A5B8E71" w14:textId="77777777" w:rsidR="007F479B" w:rsidRPr="008820E7" w:rsidRDefault="007F479B" w:rsidP="008820E7">
      <w:pPr>
        <w:rPr>
          <w:rFonts w:eastAsia="Arial"/>
          <w:sz w:val="22"/>
          <w:szCs w:val="22"/>
        </w:rPr>
      </w:pPr>
    </w:p>
    <w:p w14:paraId="65744D34" w14:textId="77777777" w:rsidR="007F479B" w:rsidRPr="008820E7" w:rsidRDefault="007F479B" w:rsidP="008820E7">
      <w:pPr>
        <w:ind w:left="720"/>
        <w:rPr>
          <w:rFonts w:eastAsia="Arial"/>
          <w:sz w:val="22"/>
          <w:szCs w:val="22"/>
        </w:rPr>
      </w:pPr>
      <w:r w:rsidRPr="008820E7">
        <w:rPr>
          <w:rFonts w:eastAsia="Arial"/>
          <w:sz w:val="22"/>
          <w:szCs w:val="22"/>
        </w:rPr>
        <w:t>Response options:</w:t>
      </w:r>
    </w:p>
    <w:p w14:paraId="39C2C106" w14:textId="77777777" w:rsidR="007F479B" w:rsidRPr="008820E7" w:rsidRDefault="007F479B" w:rsidP="008820E7">
      <w:pPr>
        <w:ind w:left="1440"/>
        <w:rPr>
          <w:rFonts w:eastAsia="Arial"/>
          <w:sz w:val="22"/>
          <w:szCs w:val="22"/>
        </w:rPr>
      </w:pPr>
      <w:r w:rsidRPr="008820E7">
        <w:rPr>
          <w:rFonts w:eastAsia="Arial"/>
          <w:sz w:val="22"/>
          <w:szCs w:val="22"/>
        </w:rPr>
        <w:t>0 - No, never</w:t>
      </w:r>
    </w:p>
    <w:p w14:paraId="7F73C3B0" w14:textId="77777777" w:rsidR="007F479B" w:rsidRPr="008820E7" w:rsidRDefault="007F479B" w:rsidP="008820E7">
      <w:pPr>
        <w:ind w:left="1440"/>
        <w:rPr>
          <w:rFonts w:eastAsia="Arial"/>
          <w:sz w:val="22"/>
          <w:szCs w:val="22"/>
        </w:rPr>
      </w:pPr>
      <w:r w:rsidRPr="008820E7">
        <w:rPr>
          <w:rFonts w:eastAsia="Arial"/>
          <w:sz w:val="22"/>
          <w:szCs w:val="22"/>
        </w:rPr>
        <w:t>6 - Yes, in the past 3 months</w:t>
      </w:r>
    </w:p>
    <w:p w14:paraId="17274634" w14:textId="77777777" w:rsidR="007F479B" w:rsidRPr="008820E7" w:rsidRDefault="007F479B" w:rsidP="008820E7">
      <w:pPr>
        <w:ind w:left="1440"/>
        <w:rPr>
          <w:rFonts w:eastAsia="Arial"/>
          <w:sz w:val="22"/>
          <w:szCs w:val="22"/>
        </w:rPr>
      </w:pPr>
      <w:r w:rsidRPr="008820E7">
        <w:rPr>
          <w:rFonts w:eastAsia="Arial"/>
          <w:sz w:val="22"/>
          <w:szCs w:val="22"/>
        </w:rPr>
        <w:lastRenderedPageBreak/>
        <w:t>3 - Yes, but not in the past 3 months</w:t>
      </w:r>
    </w:p>
    <w:p w14:paraId="58BCF7C1" w14:textId="77777777" w:rsidR="007F479B" w:rsidRPr="008820E7" w:rsidRDefault="007F479B" w:rsidP="008820E7">
      <w:pPr>
        <w:ind w:left="1440"/>
        <w:rPr>
          <w:rFonts w:eastAsia="Arial"/>
          <w:sz w:val="22"/>
          <w:szCs w:val="22"/>
        </w:rPr>
      </w:pPr>
    </w:p>
    <w:p w14:paraId="64799029" w14:textId="77777777" w:rsidR="007F479B" w:rsidRPr="008820E7" w:rsidRDefault="007F479B" w:rsidP="008820E7">
      <w:pPr>
        <w:rPr>
          <w:rFonts w:eastAsia="Arial"/>
          <w:sz w:val="22"/>
          <w:szCs w:val="22"/>
        </w:rPr>
      </w:pPr>
      <w:r w:rsidRPr="008820E7">
        <w:rPr>
          <w:rFonts w:eastAsia="Arial"/>
          <w:sz w:val="22"/>
          <w:szCs w:val="22"/>
        </w:rPr>
        <w:tab/>
        <w:t>[Carry-over for all drugs listed in question 1]</w:t>
      </w:r>
    </w:p>
    <w:p w14:paraId="269C6810" w14:textId="77777777" w:rsidR="007F479B" w:rsidRPr="008820E7" w:rsidRDefault="007F479B" w:rsidP="008820E7">
      <w:pPr>
        <w:rPr>
          <w:rFonts w:eastAsia="Arial"/>
          <w:sz w:val="22"/>
          <w:szCs w:val="22"/>
        </w:rPr>
      </w:pPr>
    </w:p>
    <w:p w14:paraId="5950E841" w14:textId="77777777" w:rsidR="007F479B" w:rsidRPr="008820E7" w:rsidRDefault="007F479B" w:rsidP="008820E7">
      <w:pPr>
        <w:rPr>
          <w:rFonts w:eastAsia="Arial"/>
          <w:sz w:val="22"/>
          <w:szCs w:val="22"/>
        </w:rPr>
      </w:pPr>
      <w:r w:rsidRPr="008820E7">
        <w:rPr>
          <w:rFonts w:eastAsia="Arial"/>
          <w:sz w:val="22"/>
          <w:szCs w:val="22"/>
        </w:rPr>
        <w:t xml:space="preserve">8. Have you </w:t>
      </w:r>
      <w:r w:rsidRPr="008820E7">
        <w:rPr>
          <w:rFonts w:eastAsia="Arial"/>
          <w:b/>
          <w:sz w:val="22"/>
          <w:szCs w:val="22"/>
          <w:u w:val="single"/>
        </w:rPr>
        <w:t>ever</w:t>
      </w:r>
      <w:r w:rsidRPr="008820E7">
        <w:rPr>
          <w:rFonts w:eastAsia="Arial"/>
          <w:sz w:val="22"/>
          <w:szCs w:val="22"/>
        </w:rPr>
        <w:t xml:space="preserve"> used any drug by injection?</w:t>
      </w:r>
    </w:p>
    <w:p w14:paraId="0FEAF988" w14:textId="77777777" w:rsidR="007F479B" w:rsidRPr="008820E7" w:rsidRDefault="007F479B" w:rsidP="008820E7">
      <w:pPr>
        <w:rPr>
          <w:rFonts w:eastAsia="Arial"/>
          <w:sz w:val="22"/>
          <w:szCs w:val="22"/>
        </w:rPr>
      </w:pPr>
    </w:p>
    <w:p w14:paraId="447389CF" w14:textId="77777777" w:rsidR="007F479B" w:rsidRPr="008820E7" w:rsidRDefault="007F479B" w:rsidP="008820E7">
      <w:pPr>
        <w:ind w:left="720"/>
        <w:rPr>
          <w:rFonts w:eastAsia="Arial"/>
          <w:sz w:val="22"/>
          <w:szCs w:val="22"/>
        </w:rPr>
      </w:pPr>
      <w:r w:rsidRPr="008820E7">
        <w:rPr>
          <w:rFonts w:eastAsia="Arial"/>
          <w:sz w:val="22"/>
          <w:szCs w:val="22"/>
        </w:rPr>
        <w:t>Response options:</w:t>
      </w:r>
    </w:p>
    <w:p w14:paraId="1F7A94E8" w14:textId="77777777" w:rsidR="007F479B" w:rsidRPr="008820E7" w:rsidRDefault="007F479B" w:rsidP="008820E7">
      <w:pPr>
        <w:ind w:left="1440"/>
        <w:rPr>
          <w:rFonts w:eastAsia="Arial"/>
          <w:sz w:val="22"/>
          <w:szCs w:val="22"/>
        </w:rPr>
      </w:pPr>
      <w:r w:rsidRPr="008820E7">
        <w:rPr>
          <w:rFonts w:eastAsia="Arial"/>
          <w:sz w:val="22"/>
          <w:szCs w:val="22"/>
        </w:rPr>
        <w:t>0 - No, never</w:t>
      </w:r>
    </w:p>
    <w:p w14:paraId="3CAF3F6E" w14:textId="77777777" w:rsidR="007F479B" w:rsidRPr="008820E7" w:rsidRDefault="007F479B" w:rsidP="008820E7">
      <w:pPr>
        <w:ind w:left="1440"/>
        <w:rPr>
          <w:rFonts w:eastAsia="Arial"/>
          <w:sz w:val="22"/>
          <w:szCs w:val="22"/>
        </w:rPr>
      </w:pPr>
      <w:r w:rsidRPr="008820E7">
        <w:rPr>
          <w:rFonts w:eastAsia="Arial"/>
          <w:sz w:val="22"/>
          <w:szCs w:val="22"/>
        </w:rPr>
        <w:t>6 - Yes, in the past 3 months</w:t>
      </w:r>
    </w:p>
    <w:p w14:paraId="2A212CD0" w14:textId="77777777" w:rsidR="007F479B" w:rsidRPr="008820E7" w:rsidRDefault="007F479B" w:rsidP="008820E7">
      <w:pPr>
        <w:ind w:left="1440"/>
        <w:rPr>
          <w:rFonts w:eastAsia="Arial"/>
          <w:sz w:val="22"/>
          <w:szCs w:val="22"/>
        </w:rPr>
      </w:pPr>
      <w:r w:rsidRPr="008820E7">
        <w:rPr>
          <w:rFonts w:eastAsia="Arial"/>
          <w:sz w:val="22"/>
          <w:szCs w:val="22"/>
        </w:rPr>
        <w:t>3 - Yes, but not in the past 3 months</w:t>
      </w:r>
    </w:p>
    <w:p w14:paraId="55C0F6D6" w14:textId="77777777" w:rsidR="007F479B" w:rsidRPr="008820E7" w:rsidRDefault="007F479B" w:rsidP="008820E7">
      <w:pPr>
        <w:ind w:left="1440"/>
        <w:rPr>
          <w:rFonts w:eastAsia="Arial"/>
          <w:sz w:val="22"/>
          <w:szCs w:val="22"/>
        </w:rPr>
      </w:pPr>
    </w:p>
    <w:p w14:paraId="66CA5053" w14:textId="77777777" w:rsidR="007F479B" w:rsidRPr="008820E7" w:rsidRDefault="007F479B" w:rsidP="008820E7">
      <w:pPr>
        <w:rPr>
          <w:rFonts w:eastAsia="Arial"/>
          <w:sz w:val="22"/>
          <w:szCs w:val="22"/>
        </w:rPr>
      </w:pPr>
      <w:r w:rsidRPr="008820E7">
        <w:rPr>
          <w:rFonts w:eastAsia="Arial"/>
          <w:sz w:val="22"/>
          <w:szCs w:val="22"/>
        </w:rPr>
        <w:tab/>
        <w:t xml:space="preserve">[NO carry-over - just asks in general] </w:t>
      </w:r>
    </w:p>
    <w:p w14:paraId="7A785F28" w14:textId="77777777" w:rsidR="007F479B" w:rsidRPr="008820E7" w:rsidRDefault="007F479B" w:rsidP="008820E7"/>
    <w:p w14:paraId="76E78E05" w14:textId="77777777" w:rsidR="0027367A" w:rsidRPr="008820E7" w:rsidRDefault="007F479B" w:rsidP="008820E7">
      <w:r w:rsidRPr="008820E7">
        <w:rPr>
          <w:b/>
        </w:rPr>
        <w:t>Scoring:</w:t>
      </w:r>
      <w:r w:rsidR="0027367A" w:rsidRPr="008820E7">
        <w:t xml:space="preserve"> Substance Specific Score. Sum across questions 2 – 7 for each drug category separately. For example, the cannabis use score would be: 2c+3c+4c+5c+6c+7c Maximum score for tobacco = 31 Maximum score for each of the other drug categories = 39 </w:t>
      </w:r>
    </w:p>
    <w:p w14:paraId="2C4045D6" w14:textId="77777777" w:rsidR="007F479B" w:rsidRPr="008820E7" w:rsidRDefault="007F479B" w:rsidP="008820E7">
      <w:pPr>
        <w:rPr>
          <w:b/>
        </w:rPr>
      </w:pPr>
    </w:p>
    <w:p w14:paraId="38C3EB80" w14:textId="77777777" w:rsidR="0027367A" w:rsidRPr="008820E7" w:rsidRDefault="0027367A" w:rsidP="008820E7">
      <w:r w:rsidRPr="008820E7">
        <w:t xml:space="preserve">Global Continuum of Risk Score. Sum items (questions 1 – 7) + question 8 for all drug classes together. For example, (Q1a - Q1j) + (Q2a - Q2j) + (Q3a - Q3j) + (Q4a - Q4j) + (Q5b - Q5j) + (Q6a - Q6j) + (Q7a - Q7j) + Q8. Maximum score = 414 </w:t>
      </w:r>
    </w:p>
    <w:p w14:paraId="4F2E4F49" w14:textId="77777777" w:rsidR="0027367A" w:rsidRPr="008820E7" w:rsidRDefault="0027367A" w:rsidP="008820E7">
      <w:pPr>
        <w:rPr>
          <w:b/>
        </w:rPr>
      </w:pPr>
    </w:p>
    <w:p w14:paraId="3EA48FCB" w14:textId="77777777" w:rsidR="007046F2" w:rsidRDefault="007046F2">
      <w:pPr>
        <w:rPr>
          <w:rFonts w:eastAsia="Calibri"/>
          <w:b/>
          <w:szCs w:val="36"/>
        </w:rPr>
      </w:pPr>
      <w:r>
        <w:br w:type="page"/>
      </w:r>
    </w:p>
    <w:p w14:paraId="4A2D2447" w14:textId="77777777" w:rsidR="009734E6" w:rsidRDefault="009734E6"/>
    <w:p w14:paraId="40D5A736" w14:textId="77777777" w:rsidR="009734E6" w:rsidRDefault="009734E6" w:rsidP="009734E6">
      <w:pPr>
        <w:pStyle w:val="Heading1"/>
        <w:jc w:val="center"/>
      </w:pPr>
    </w:p>
    <w:p w14:paraId="5F7CA047" w14:textId="77777777" w:rsidR="009734E6" w:rsidRDefault="009734E6" w:rsidP="009734E6">
      <w:pPr>
        <w:pStyle w:val="Heading1"/>
        <w:jc w:val="center"/>
      </w:pPr>
    </w:p>
    <w:p w14:paraId="4B1D9F94" w14:textId="77777777" w:rsidR="009734E6" w:rsidRDefault="009734E6" w:rsidP="009734E6">
      <w:pPr>
        <w:pStyle w:val="Heading1"/>
        <w:jc w:val="center"/>
      </w:pPr>
    </w:p>
    <w:p w14:paraId="4A7FDE29" w14:textId="77777777" w:rsidR="009734E6" w:rsidRDefault="009734E6" w:rsidP="009734E6">
      <w:pPr>
        <w:pStyle w:val="Heading1"/>
        <w:jc w:val="center"/>
      </w:pPr>
    </w:p>
    <w:p w14:paraId="267AAC3A" w14:textId="77777777" w:rsidR="009734E6" w:rsidRDefault="009734E6" w:rsidP="009734E6">
      <w:pPr>
        <w:pStyle w:val="Heading1"/>
        <w:jc w:val="center"/>
      </w:pPr>
    </w:p>
    <w:p w14:paraId="4B2E0509" w14:textId="77777777" w:rsidR="009734E6" w:rsidRDefault="009734E6" w:rsidP="009734E6">
      <w:pPr>
        <w:pStyle w:val="Heading1"/>
        <w:jc w:val="center"/>
      </w:pPr>
    </w:p>
    <w:p w14:paraId="3F840D8D" w14:textId="77777777" w:rsidR="009734E6" w:rsidRDefault="009734E6" w:rsidP="009734E6">
      <w:pPr>
        <w:pStyle w:val="Heading1"/>
        <w:jc w:val="center"/>
        <w:rPr>
          <w:rFonts w:eastAsia="Calibri"/>
          <w:b/>
          <w:szCs w:val="36"/>
        </w:rPr>
      </w:pPr>
      <w:bookmarkStart w:id="1068" w:name="_Toc11055545"/>
      <w:r>
        <w:t>COPING STRATEGIES</w:t>
      </w:r>
      <w:bookmarkEnd w:id="1068"/>
      <w:r>
        <w:rPr>
          <w:rFonts w:cs="Times New Roman"/>
        </w:rPr>
        <w:br w:type="page"/>
      </w:r>
    </w:p>
    <w:p w14:paraId="4808A78C" w14:textId="77777777" w:rsidR="00B9323A" w:rsidRDefault="00B9323A" w:rsidP="007046F2">
      <w:pPr>
        <w:pStyle w:val="Heading2"/>
        <w:spacing w:after="0"/>
        <w:jc w:val="center"/>
        <w:rPr>
          <w:rFonts w:cs="Times New Roman"/>
        </w:rPr>
      </w:pPr>
      <w:bookmarkStart w:id="1069" w:name="_Toc11055546"/>
      <w:r w:rsidRPr="008820E7">
        <w:rPr>
          <w:rFonts w:cs="Times New Roman"/>
        </w:rPr>
        <w:lastRenderedPageBreak/>
        <w:t>Coping with Discrimination Scale – 25 items</w:t>
      </w:r>
      <w:bookmarkEnd w:id="1069"/>
    </w:p>
    <w:p w14:paraId="0F109116" w14:textId="77777777" w:rsidR="007046F2" w:rsidRPr="007046F2" w:rsidRDefault="007046F2" w:rsidP="007046F2"/>
    <w:p w14:paraId="099AA9B3" w14:textId="77777777" w:rsidR="00B9323A" w:rsidRPr="008820E7" w:rsidRDefault="00B9323A" w:rsidP="008820E7">
      <w:pPr>
        <w:rPr>
          <w:b/>
        </w:rPr>
      </w:pPr>
      <w:r w:rsidRPr="008820E7">
        <w:rPr>
          <w:b/>
        </w:rPr>
        <w:t>Source:</w:t>
      </w:r>
    </w:p>
    <w:p w14:paraId="0D6CEE0E" w14:textId="77777777" w:rsidR="00D1251E" w:rsidRPr="008820E7" w:rsidRDefault="00B9323A" w:rsidP="008820E7">
      <w:r w:rsidRPr="008820E7">
        <w:rPr>
          <w:b/>
        </w:rPr>
        <w:tab/>
      </w:r>
      <w:r w:rsidR="00D1251E" w:rsidRPr="008820E7">
        <w:t xml:space="preserve">Wei, M., Alvarez, A. N., Ku, T. Y., Russell, D. W., &amp; </w:t>
      </w:r>
      <w:proofErr w:type="spellStart"/>
      <w:r w:rsidR="00D1251E" w:rsidRPr="008820E7">
        <w:t>Bonett</w:t>
      </w:r>
      <w:proofErr w:type="spellEnd"/>
      <w:r w:rsidR="00D1251E" w:rsidRPr="008820E7">
        <w:t xml:space="preserve">, D. G. (2010). </w:t>
      </w:r>
    </w:p>
    <w:p w14:paraId="26F54124" w14:textId="77777777" w:rsidR="00D1251E" w:rsidRPr="008820E7" w:rsidRDefault="00D1251E" w:rsidP="008820E7">
      <w:pPr>
        <w:ind w:left="1440"/>
      </w:pPr>
      <w:r w:rsidRPr="008820E7">
        <w:t>Development and validation of a Coping with Discrimination Scale: Factor structure, reliability, and validity. Journal of Counseling Psychology, 57(3), 328.</w:t>
      </w:r>
    </w:p>
    <w:p w14:paraId="29D0C271" w14:textId="77777777" w:rsidR="00D1251E" w:rsidRPr="008820E7" w:rsidRDefault="00D1251E" w:rsidP="008820E7">
      <w:r w:rsidRPr="008820E7">
        <w:tab/>
      </w:r>
      <w:proofErr w:type="spellStart"/>
      <w:r w:rsidRPr="008820E7">
        <w:t>Ngamake</w:t>
      </w:r>
      <w:proofErr w:type="spellEnd"/>
      <w:r w:rsidRPr="008820E7">
        <w:t xml:space="preserve">, S. T., </w:t>
      </w:r>
      <w:proofErr w:type="spellStart"/>
      <w:r w:rsidRPr="008820E7">
        <w:t>Walch</w:t>
      </w:r>
      <w:proofErr w:type="spellEnd"/>
      <w:r w:rsidRPr="008820E7">
        <w:t xml:space="preserve">, S. E., &amp; </w:t>
      </w:r>
      <w:proofErr w:type="spellStart"/>
      <w:r w:rsidRPr="008820E7">
        <w:t>Raveepatarakul</w:t>
      </w:r>
      <w:proofErr w:type="spellEnd"/>
      <w:r w:rsidRPr="008820E7">
        <w:t xml:space="preserve">, J. (2014). Validation of the Coping </w:t>
      </w:r>
    </w:p>
    <w:p w14:paraId="48C04403" w14:textId="77777777" w:rsidR="00D1251E" w:rsidRPr="008820E7" w:rsidRDefault="00D1251E" w:rsidP="008820E7">
      <w:pPr>
        <w:ind w:left="1440"/>
      </w:pPr>
      <w:r w:rsidRPr="008820E7">
        <w:t>With Discrimination Scale in sexual minorities. Journal of homosexuality, 61(7), 1003-1024.</w:t>
      </w:r>
    </w:p>
    <w:p w14:paraId="12FE1490" w14:textId="77777777" w:rsidR="00D1251E" w:rsidRPr="008820E7" w:rsidRDefault="00D1251E" w:rsidP="008820E7"/>
    <w:p w14:paraId="38679A40" w14:textId="77777777" w:rsidR="00D1251E" w:rsidRPr="008820E7" w:rsidRDefault="00D1251E" w:rsidP="008820E7">
      <w:r w:rsidRPr="008820E7">
        <w:rPr>
          <w:b/>
        </w:rPr>
        <w:t>Instructions:</w:t>
      </w:r>
      <w:r w:rsidRPr="008820E7">
        <w:t xml:space="preserve"> Think of how much each item describes the way you cope with discrimination in general.</w:t>
      </w:r>
    </w:p>
    <w:p w14:paraId="79955D17" w14:textId="77777777" w:rsidR="00D1251E" w:rsidRPr="008820E7" w:rsidRDefault="00D1251E" w:rsidP="008820E7">
      <w:r w:rsidRPr="008820E7">
        <w:t xml:space="preserve">(1 = never like me, 2 = a little like me, 3 = sometimes like me, 4 = often like me, 5 = usually like me, and 6 = always like me). </w:t>
      </w:r>
    </w:p>
    <w:p w14:paraId="7221455F" w14:textId="77777777" w:rsidR="00B9323A" w:rsidRPr="008820E7" w:rsidRDefault="00B9323A" w:rsidP="008820E7">
      <w:pPr>
        <w:rPr>
          <w:b/>
        </w:rPr>
      </w:pPr>
    </w:p>
    <w:p w14:paraId="016F3DD5" w14:textId="77777777" w:rsidR="00D1251E" w:rsidRPr="008820E7" w:rsidRDefault="00D1251E" w:rsidP="008820E7">
      <w:r w:rsidRPr="008820E7">
        <w:t>Education/advocacy</w:t>
      </w:r>
    </w:p>
    <w:p w14:paraId="23A3D2A5" w14:textId="77777777" w:rsidR="00D1251E" w:rsidRPr="008820E7" w:rsidRDefault="00D1251E" w:rsidP="008820E7">
      <w:r w:rsidRPr="008820E7">
        <w:t>21. I educate others about the negative impact of discrimination.</w:t>
      </w:r>
    </w:p>
    <w:p w14:paraId="5ED4DB9B" w14:textId="77777777" w:rsidR="00D1251E" w:rsidRPr="008820E7" w:rsidRDefault="00D1251E" w:rsidP="008820E7">
      <w:r w:rsidRPr="008820E7">
        <w:t>16. I help people to be better prepared to deal with discrimination.</w:t>
      </w:r>
    </w:p>
    <w:p w14:paraId="26F9C295" w14:textId="77777777" w:rsidR="00D1251E" w:rsidRPr="008820E7" w:rsidRDefault="00D1251E" w:rsidP="008820E7">
      <w:r w:rsidRPr="008820E7">
        <w:t>11. I try to stop discrimination at the societal level.</w:t>
      </w:r>
    </w:p>
    <w:p w14:paraId="56AA9443" w14:textId="77777777" w:rsidR="00D1251E" w:rsidRPr="008820E7" w:rsidRDefault="00D1251E" w:rsidP="008820E7">
      <w:r w:rsidRPr="008820E7">
        <w:t>6. I educate myself to be better prepared to deal with discrimination.</w:t>
      </w:r>
    </w:p>
    <w:p w14:paraId="6906A8C7" w14:textId="77777777" w:rsidR="00D1251E" w:rsidRPr="008820E7" w:rsidRDefault="00D1251E" w:rsidP="008820E7">
      <w:r w:rsidRPr="008820E7">
        <w:t>1. I try to educate people so that they are aware of discrimination.</w:t>
      </w:r>
    </w:p>
    <w:p w14:paraId="3F85BD59" w14:textId="77777777" w:rsidR="00D1251E" w:rsidRPr="008820E7" w:rsidRDefault="00D1251E" w:rsidP="008820E7"/>
    <w:p w14:paraId="08BDDE1F" w14:textId="77777777" w:rsidR="00D1251E" w:rsidRPr="008820E7" w:rsidRDefault="00D1251E" w:rsidP="008820E7">
      <w:r w:rsidRPr="008820E7">
        <w:t>Resistance</w:t>
      </w:r>
    </w:p>
    <w:p w14:paraId="76FEF61E" w14:textId="77777777" w:rsidR="00D1251E" w:rsidRPr="008820E7" w:rsidRDefault="00D1251E" w:rsidP="008820E7">
      <w:r w:rsidRPr="008820E7">
        <w:t>9. I get into an argument with the person.</w:t>
      </w:r>
    </w:p>
    <w:p w14:paraId="2E34D935" w14:textId="77777777" w:rsidR="00D1251E" w:rsidRPr="008820E7" w:rsidRDefault="00D1251E" w:rsidP="008820E7">
      <w:r w:rsidRPr="008820E7">
        <w:t>4. I respond by attacking others’ ignorant beliefs.</w:t>
      </w:r>
    </w:p>
    <w:p w14:paraId="3C7D86EB" w14:textId="77777777" w:rsidR="00D1251E" w:rsidRPr="008820E7" w:rsidRDefault="00D1251E" w:rsidP="008820E7">
      <w:r w:rsidRPr="008820E7">
        <w:t>24. I directly challenge the person who offended me.</w:t>
      </w:r>
    </w:p>
    <w:p w14:paraId="36ADB5D8" w14:textId="77777777" w:rsidR="00D1251E" w:rsidRPr="00C34C2E" w:rsidRDefault="00D1251E" w:rsidP="008820E7">
      <w:pPr>
        <w:rPr>
          <w:strike/>
          <w:rPrChange w:id="1070" w:author="T.J. Sullivan" w:date="2020-10-29T08:44:00Z">
            <w:rPr/>
          </w:rPrChange>
        </w:rPr>
      </w:pPr>
      <w:r w:rsidRPr="00C34C2E">
        <w:rPr>
          <w:strike/>
          <w:rPrChange w:id="1071" w:author="T.J. Sullivan" w:date="2020-10-29T08:44:00Z">
            <w:rPr/>
          </w:rPrChange>
        </w:rPr>
        <w:t>14. I do not directly challenge the person.</w:t>
      </w:r>
    </w:p>
    <w:p w14:paraId="4125FC74" w14:textId="77777777" w:rsidR="00D1251E" w:rsidRPr="00C34C2E" w:rsidRDefault="00D1251E" w:rsidP="008820E7">
      <w:pPr>
        <w:rPr>
          <w:strike/>
          <w:rPrChange w:id="1072" w:author="T.J. Sullivan" w:date="2020-10-29T08:44:00Z">
            <w:rPr/>
          </w:rPrChange>
        </w:rPr>
      </w:pPr>
      <w:r w:rsidRPr="00C34C2E">
        <w:rPr>
          <w:strike/>
          <w:rPrChange w:id="1073" w:author="T.J. Sullivan" w:date="2020-10-29T08:44:00Z">
            <w:rPr/>
          </w:rPrChange>
        </w:rPr>
        <w:t>19. I try not to fight with the person who offended me.</w:t>
      </w:r>
    </w:p>
    <w:p w14:paraId="6952D7F0" w14:textId="77777777" w:rsidR="00D1251E" w:rsidRPr="008820E7" w:rsidRDefault="00D1251E" w:rsidP="008820E7"/>
    <w:p w14:paraId="2A32FE50" w14:textId="77777777" w:rsidR="00D1251E" w:rsidRPr="008820E7" w:rsidRDefault="00D1251E" w:rsidP="008820E7">
      <w:r w:rsidRPr="008820E7">
        <w:t>Drug and alcohol use</w:t>
      </w:r>
    </w:p>
    <w:p w14:paraId="0152FAAA" w14:textId="77777777" w:rsidR="00D1251E" w:rsidRPr="008820E7" w:rsidRDefault="00D1251E" w:rsidP="008820E7">
      <w:r w:rsidRPr="008820E7">
        <w:t>23. I use drugs or alcohol to numb my feelings.</w:t>
      </w:r>
    </w:p>
    <w:p w14:paraId="6766F6B1" w14:textId="77777777" w:rsidR="00D1251E" w:rsidRPr="008820E7" w:rsidRDefault="00D1251E" w:rsidP="008820E7">
      <w:r w:rsidRPr="008820E7">
        <w:t>3. I try to stop thinking about it by taking alcohol or drugs.</w:t>
      </w:r>
    </w:p>
    <w:p w14:paraId="7412C136" w14:textId="77777777" w:rsidR="00D1251E" w:rsidRPr="008820E7" w:rsidRDefault="00D1251E" w:rsidP="008820E7">
      <w:r w:rsidRPr="008820E7">
        <w:t>8. I use drugs or alcohol to take my mind off things.</w:t>
      </w:r>
    </w:p>
    <w:p w14:paraId="0E8B22EA" w14:textId="77777777" w:rsidR="00D1251E" w:rsidRPr="00C34C2E" w:rsidRDefault="00D1251E" w:rsidP="008820E7">
      <w:pPr>
        <w:rPr>
          <w:strike/>
          <w:rPrChange w:id="1074" w:author="T.J. Sullivan" w:date="2020-10-29T08:44:00Z">
            <w:rPr/>
          </w:rPrChange>
        </w:rPr>
      </w:pPr>
      <w:r w:rsidRPr="00C34C2E">
        <w:rPr>
          <w:strike/>
          <w:rPrChange w:id="1075" w:author="T.J. Sullivan" w:date="2020-10-29T08:44:00Z">
            <w:rPr/>
          </w:rPrChange>
        </w:rPr>
        <w:t>13. I do not use drugs or alcohol to help me forget about discrimination.</w:t>
      </w:r>
    </w:p>
    <w:p w14:paraId="0AC72CE0" w14:textId="77777777" w:rsidR="00D1251E" w:rsidRPr="00C34C2E" w:rsidRDefault="00D1251E" w:rsidP="008820E7">
      <w:pPr>
        <w:rPr>
          <w:strike/>
          <w:rPrChange w:id="1076" w:author="T.J. Sullivan" w:date="2020-10-29T08:44:00Z">
            <w:rPr/>
          </w:rPrChange>
        </w:rPr>
      </w:pPr>
      <w:r w:rsidRPr="00C34C2E">
        <w:rPr>
          <w:strike/>
          <w:rPrChange w:id="1077" w:author="T.J. Sullivan" w:date="2020-10-29T08:44:00Z">
            <w:rPr/>
          </w:rPrChange>
        </w:rPr>
        <w:t>18. I do not use alcohol or drugs to help me deal with it.</w:t>
      </w:r>
    </w:p>
    <w:p w14:paraId="161133E4" w14:textId="77777777" w:rsidR="00D1251E" w:rsidRPr="008820E7" w:rsidRDefault="00D1251E" w:rsidP="008820E7"/>
    <w:p w14:paraId="2D00733E" w14:textId="77777777" w:rsidR="00D1251E" w:rsidRPr="008820E7" w:rsidRDefault="00D1251E" w:rsidP="008820E7">
      <w:r w:rsidRPr="008820E7">
        <w:t>Internalization</w:t>
      </w:r>
    </w:p>
    <w:p w14:paraId="0551DAF5" w14:textId="77777777" w:rsidR="00D1251E" w:rsidRPr="008820E7" w:rsidRDefault="00D1251E" w:rsidP="008820E7">
      <w:r w:rsidRPr="008820E7">
        <w:t>10. I wonder if I did something to offend others.</w:t>
      </w:r>
    </w:p>
    <w:p w14:paraId="30499CC8" w14:textId="77777777" w:rsidR="00D1251E" w:rsidRPr="008820E7" w:rsidRDefault="00D1251E" w:rsidP="008820E7">
      <w:r w:rsidRPr="008820E7">
        <w:t>20. I believe I may have triggered the incident.</w:t>
      </w:r>
    </w:p>
    <w:p w14:paraId="13106BD7" w14:textId="77777777" w:rsidR="00D1251E" w:rsidRPr="008820E7" w:rsidRDefault="00D1251E" w:rsidP="008820E7">
      <w:r w:rsidRPr="008820E7">
        <w:t>15. I wonder if I did something wrong.</w:t>
      </w:r>
    </w:p>
    <w:p w14:paraId="7805E002" w14:textId="77777777" w:rsidR="00D1251E" w:rsidRPr="008820E7" w:rsidRDefault="00D1251E" w:rsidP="008820E7">
      <w:r w:rsidRPr="008820E7">
        <w:t>5. I wonder if I did something to provoke this incident.</w:t>
      </w:r>
    </w:p>
    <w:p w14:paraId="146FA2D1" w14:textId="77777777" w:rsidR="00D1251E" w:rsidRPr="00A37BA9" w:rsidRDefault="00D1251E" w:rsidP="008820E7">
      <w:pPr>
        <w:rPr>
          <w:strike/>
          <w:rPrChange w:id="1078" w:author="T.J. Sullivan" w:date="2020-10-29T08:44:00Z">
            <w:rPr/>
          </w:rPrChange>
        </w:rPr>
      </w:pPr>
      <w:r w:rsidRPr="00A37BA9">
        <w:rPr>
          <w:strike/>
          <w:rPrChange w:id="1079" w:author="T.J. Sullivan" w:date="2020-10-29T08:44:00Z">
            <w:rPr/>
          </w:rPrChange>
        </w:rPr>
        <w:t>25. I do not think that I caused this event to happen.</w:t>
      </w:r>
    </w:p>
    <w:p w14:paraId="19C5E998" w14:textId="77777777" w:rsidR="00D1251E" w:rsidRPr="008820E7" w:rsidRDefault="00D1251E" w:rsidP="008820E7"/>
    <w:p w14:paraId="589F3280" w14:textId="77777777" w:rsidR="00D1251E" w:rsidRPr="008820E7" w:rsidRDefault="00D1251E" w:rsidP="008820E7">
      <w:r w:rsidRPr="008820E7">
        <w:t>Detachment</w:t>
      </w:r>
    </w:p>
    <w:p w14:paraId="6E6140DF" w14:textId="77777777" w:rsidR="00D1251E" w:rsidRPr="008820E7" w:rsidRDefault="00D1251E" w:rsidP="008820E7">
      <w:r w:rsidRPr="008820E7">
        <w:t>7. I’ve stopped trying to do anything.</w:t>
      </w:r>
    </w:p>
    <w:p w14:paraId="2402AC31" w14:textId="77777777" w:rsidR="00D1251E" w:rsidRPr="008820E7" w:rsidRDefault="00D1251E" w:rsidP="008820E7">
      <w:r w:rsidRPr="008820E7">
        <w:t>12. It’s hard for me to seek emotional support from other people.</w:t>
      </w:r>
    </w:p>
    <w:p w14:paraId="15948CF9" w14:textId="77777777" w:rsidR="00D1251E" w:rsidRPr="008820E7" w:rsidRDefault="00D1251E" w:rsidP="008820E7">
      <w:r w:rsidRPr="008820E7">
        <w:lastRenderedPageBreak/>
        <w:t>22. I have no idea what to do.</w:t>
      </w:r>
    </w:p>
    <w:p w14:paraId="7EF0F6A2" w14:textId="77777777" w:rsidR="00D1251E" w:rsidRPr="008820E7" w:rsidRDefault="00D1251E" w:rsidP="008820E7">
      <w:r w:rsidRPr="008820E7">
        <w:t>17. I do not have anyone to turn to for support.</w:t>
      </w:r>
    </w:p>
    <w:p w14:paraId="7D329E4F" w14:textId="77777777" w:rsidR="00D1251E" w:rsidRPr="008820E7" w:rsidRDefault="00D1251E" w:rsidP="008820E7">
      <w:r w:rsidRPr="008820E7">
        <w:t>2. I do not talk with others about my feelings.</w:t>
      </w:r>
    </w:p>
    <w:p w14:paraId="19F0277A" w14:textId="77777777" w:rsidR="00D1251E" w:rsidRPr="008820E7" w:rsidRDefault="00D1251E" w:rsidP="008820E7"/>
    <w:p w14:paraId="2D2720A7" w14:textId="77777777" w:rsidR="00D1251E" w:rsidRPr="008820E7" w:rsidRDefault="00D1251E" w:rsidP="008820E7">
      <w:r w:rsidRPr="008820E7">
        <w:t xml:space="preserve">Reversed items are 13, 14, 18, 19, and 25. </w:t>
      </w:r>
    </w:p>
    <w:p w14:paraId="511C7C63" w14:textId="77777777" w:rsidR="00D1251E" w:rsidRPr="008820E7" w:rsidRDefault="00D1251E" w:rsidP="008820E7"/>
    <w:p w14:paraId="4CDCB403" w14:textId="77777777" w:rsidR="007046F2" w:rsidRDefault="007046F2">
      <w:pPr>
        <w:rPr>
          <w:rFonts w:eastAsia="Calibri"/>
          <w:b/>
          <w:szCs w:val="36"/>
        </w:rPr>
      </w:pPr>
      <w:r>
        <w:br w:type="page"/>
      </w:r>
    </w:p>
    <w:p w14:paraId="49F2ACF5" w14:textId="77777777" w:rsidR="00BB3E2D" w:rsidRDefault="00BB3E2D" w:rsidP="007046F2">
      <w:pPr>
        <w:pStyle w:val="Heading2"/>
        <w:spacing w:after="0"/>
        <w:jc w:val="center"/>
        <w:rPr>
          <w:rFonts w:cs="Times New Roman"/>
        </w:rPr>
      </w:pPr>
      <w:bookmarkStart w:id="1080" w:name="_Toc11055547"/>
      <w:r w:rsidRPr="008820E7">
        <w:rPr>
          <w:rFonts w:cs="Times New Roman"/>
        </w:rPr>
        <w:lastRenderedPageBreak/>
        <w:t>Coping Flexibility Scale – 10 items</w:t>
      </w:r>
      <w:bookmarkEnd w:id="1080"/>
    </w:p>
    <w:p w14:paraId="7DE212FC" w14:textId="77777777" w:rsidR="007046F2" w:rsidRPr="007046F2" w:rsidRDefault="007046F2" w:rsidP="007046F2"/>
    <w:p w14:paraId="64FF4189" w14:textId="77777777" w:rsidR="00BB3E2D" w:rsidRPr="008820E7" w:rsidRDefault="00BB3E2D" w:rsidP="008820E7">
      <w:pPr>
        <w:rPr>
          <w:b/>
        </w:rPr>
      </w:pPr>
      <w:r w:rsidRPr="008820E7">
        <w:rPr>
          <w:b/>
        </w:rPr>
        <w:t>Source:</w:t>
      </w:r>
    </w:p>
    <w:p w14:paraId="2F820581" w14:textId="77777777" w:rsidR="00DA113F" w:rsidRPr="008820E7" w:rsidRDefault="00BB3E2D" w:rsidP="008820E7">
      <w:pPr>
        <w:rPr>
          <w:shd w:val="clear" w:color="auto" w:fill="FFFFFF"/>
        </w:rPr>
      </w:pPr>
      <w:r w:rsidRPr="008820E7">
        <w:rPr>
          <w:b/>
        </w:rPr>
        <w:tab/>
      </w:r>
      <w:r w:rsidR="00DA113F" w:rsidRPr="008820E7">
        <w:rPr>
          <w:shd w:val="clear" w:color="auto" w:fill="FFFFFF"/>
        </w:rPr>
        <w:t xml:space="preserve">Kato, T. (2012). Development of the Coping Flexibility Scale: evidence for the coping </w:t>
      </w:r>
    </w:p>
    <w:p w14:paraId="2A19EC73" w14:textId="77777777" w:rsidR="00DA113F" w:rsidRPr="008820E7" w:rsidRDefault="00DA113F" w:rsidP="008820E7">
      <w:pPr>
        <w:ind w:left="720" w:firstLine="720"/>
        <w:rPr>
          <w:shd w:val="clear" w:color="auto" w:fill="FFFFFF"/>
        </w:rPr>
      </w:pPr>
      <w:r w:rsidRPr="008820E7">
        <w:rPr>
          <w:shd w:val="clear" w:color="auto" w:fill="FFFFFF"/>
        </w:rPr>
        <w:t>flexibility hypothesis. </w:t>
      </w:r>
      <w:r w:rsidRPr="008820E7">
        <w:rPr>
          <w:i/>
          <w:iCs/>
          <w:shd w:val="clear" w:color="auto" w:fill="FFFFFF"/>
        </w:rPr>
        <w:t>Journal of counseling psychology</w:t>
      </w:r>
      <w:r w:rsidRPr="008820E7">
        <w:rPr>
          <w:shd w:val="clear" w:color="auto" w:fill="FFFFFF"/>
        </w:rPr>
        <w:t>, </w:t>
      </w:r>
      <w:r w:rsidRPr="008820E7">
        <w:rPr>
          <w:i/>
          <w:iCs/>
          <w:shd w:val="clear" w:color="auto" w:fill="FFFFFF"/>
        </w:rPr>
        <w:t>59</w:t>
      </w:r>
      <w:r w:rsidRPr="008820E7">
        <w:rPr>
          <w:shd w:val="clear" w:color="auto" w:fill="FFFFFF"/>
        </w:rPr>
        <w:t>(2), 262.</w:t>
      </w:r>
    </w:p>
    <w:p w14:paraId="3F90AF4D" w14:textId="77777777" w:rsidR="00DA113F" w:rsidRPr="008820E7" w:rsidRDefault="00DA113F" w:rsidP="008820E7"/>
    <w:p w14:paraId="2CA1E74E" w14:textId="77777777" w:rsidR="00DA113F" w:rsidRPr="008820E7" w:rsidRDefault="00DA113F" w:rsidP="008820E7">
      <w:r w:rsidRPr="008820E7">
        <w:rPr>
          <w:b/>
        </w:rPr>
        <w:t xml:space="preserve">Instructions: </w:t>
      </w:r>
      <w:r w:rsidRPr="008820E7">
        <w:t>When we feel stress, we try to cope using various actions and thoughts. The following items describe stress-coping situations. Please indicate how these situations apply to you by choosing one of the following for each situation: “very applicable,” “applicable,” “somewhat applicable,” and “not applicable.” (scale: 0-3)</w:t>
      </w:r>
    </w:p>
    <w:p w14:paraId="5A335601" w14:textId="77777777" w:rsidR="00DA113F" w:rsidRPr="008820E7" w:rsidRDefault="00DA113F" w:rsidP="008820E7">
      <w:pPr>
        <w:rPr>
          <w:b/>
        </w:rPr>
      </w:pPr>
    </w:p>
    <w:p w14:paraId="7E7746D1" w14:textId="77777777" w:rsidR="00DA113F" w:rsidRPr="008820E7" w:rsidRDefault="00DA113F" w:rsidP="009F33FE">
      <w:pPr>
        <w:pStyle w:val="ListParagraph"/>
        <w:numPr>
          <w:ilvl w:val="6"/>
          <w:numId w:val="39"/>
        </w:numPr>
        <w:ind w:left="1080"/>
      </w:pPr>
      <w:r w:rsidRPr="008820E7">
        <w:t>When a stressful situation has not improved, I try to think of other ways to cope with it.</w:t>
      </w:r>
    </w:p>
    <w:p w14:paraId="40E4B3B1" w14:textId="77777777" w:rsidR="00DA113F" w:rsidRPr="008820E7" w:rsidRDefault="00DA113F" w:rsidP="009F33FE">
      <w:pPr>
        <w:pStyle w:val="ListParagraph"/>
        <w:numPr>
          <w:ilvl w:val="6"/>
          <w:numId w:val="39"/>
        </w:numPr>
        <w:ind w:left="1080"/>
      </w:pPr>
      <w:r w:rsidRPr="008820E7">
        <w:t>I only use certain ways to cope with stress. (R)</w:t>
      </w:r>
    </w:p>
    <w:p w14:paraId="20CE5935" w14:textId="77777777" w:rsidR="00DA113F" w:rsidRPr="008820E7" w:rsidRDefault="00DA113F" w:rsidP="009F33FE">
      <w:pPr>
        <w:pStyle w:val="ListParagraph"/>
        <w:numPr>
          <w:ilvl w:val="6"/>
          <w:numId w:val="39"/>
        </w:numPr>
        <w:ind w:left="1080"/>
      </w:pPr>
      <w:r w:rsidRPr="008820E7">
        <w:t>When stressed, I use several ways to cope and make the situation better.</w:t>
      </w:r>
    </w:p>
    <w:p w14:paraId="2740F9CE" w14:textId="77777777" w:rsidR="00DA113F" w:rsidRPr="008820E7" w:rsidRDefault="00DA113F" w:rsidP="009F33FE">
      <w:pPr>
        <w:pStyle w:val="ListParagraph"/>
        <w:numPr>
          <w:ilvl w:val="6"/>
          <w:numId w:val="39"/>
        </w:numPr>
        <w:ind w:left="1080"/>
      </w:pPr>
      <w:r w:rsidRPr="008820E7">
        <w:t>When I haven’t coped with a stressful situation well, I use other ways to cope with that situation.</w:t>
      </w:r>
    </w:p>
    <w:p w14:paraId="02BC2C7B" w14:textId="77777777" w:rsidR="00DA113F" w:rsidRPr="008820E7" w:rsidRDefault="00DA113F" w:rsidP="009F33FE">
      <w:pPr>
        <w:pStyle w:val="ListParagraph"/>
        <w:numPr>
          <w:ilvl w:val="6"/>
          <w:numId w:val="39"/>
        </w:numPr>
        <w:ind w:left="1080"/>
      </w:pPr>
      <w:r w:rsidRPr="008820E7">
        <w:t>If a stressful situation has not improved, I use other ways to cope with that situation.</w:t>
      </w:r>
    </w:p>
    <w:p w14:paraId="08031998" w14:textId="77777777" w:rsidR="00DA113F" w:rsidRPr="008820E7" w:rsidRDefault="00DA113F" w:rsidP="009F33FE">
      <w:pPr>
        <w:pStyle w:val="ListParagraph"/>
        <w:numPr>
          <w:ilvl w:val="6"/>
          <w:numId w:val="39"/>
        </w:numPr>
        <w:ind w:left="1080"/>
      </w:pPr>
      <w:r w:rsidRPr="008820E7">
        <w:t>I am aware of how successful or unsuccessful my attempts to cope with stress have been.</w:t>
      </w:r>
    </w:p>
    <w:p w14:paraId="79F98474" w14:textId="77777777" w:rsidR="00DA113F" w:rsidRPr="008820E7" w:rsidRDefault="00DA113F" w:rsidP="009F33FE">
      <w:pPr>
        <w:pStyle w:val="ListParagraph"/>
        <w:numPr>
          <w:ilvl w:val="6"/>
          <w:numId w:val="39"/>
        </w:numPr>
        <w:ind w:left="1080"/>
      </w:pPr>
      <w:r w:rsidRPr="008820E7">
        <w:t>I fail to notice when I have been unable to cope with stress. (R)</w:t>
      </w:r>
    </w:p>
    <w:p w14:paraId="745B5BBA" w14:textId="77777777" w:rsidR="00DA113F" w:rsidRPr="008820E7" w:rsidRDefault="00DA113F" w:rsidP="009F33FE">
      <w:pPr>
        <w:pStyle w:val="ListParagraph"/>
        <w:numPr>
          <w:ilvl w:val="6"/>
          <w:numId w:val="39"/>
        </w:numPr>
        <w:ind w:left="1080"/>
      </w:pPr>
      <w:r w:rsidRPr="008820E7">
        <w:t>If I feel that I have failed to cope with stress, I change the way in which I deal with stress.</w:t>
      </w:r>
    </w:p>
    <w:p w14:paraId="6FDADA64" w14:textId="77777777" w:rsidR="00DA113F" w:rsidRPr="008820E7" w:rsidRDefault="00DA113F" w:rsidP="009F33FE">
      <w:pPr>
        <w:pStyle w:val="ListParagraph"/>
        <w:numPr>
          <w:ilvl w:val="6"/>
          <w:numId w:val="39"/>
        </w:numPr>
        <w:ind w:left="1080"/>
      </w:pPr>
      <w:r w:rsidRPr="008820E7">
        <w:t>After coping with stress, I think about how well my ways of coping with stress worked or did not work.</w:t>
      </w:r>
    </w:p>
    <w:p w14:paraId="39F916DB" w14:textId="77777777" w:rsidR="00DA113F" w:rsidRPr="008820E7" w:rsidRDefault="00DA113F" w:rsidP="009F33FE">
      <w:pPr>
        <w:pStyle w:val="ListParagraph"/>
        <w:numPr>
          <w:ilvl w:val="6"/>
          <w:numId w:val="39"/>
        </w:numPr>
        <w:ind w:left="1080"/>
      </w:pPr>
      <w:r w:rsidRPr="008820E7">
        <w:t>If I have failed to cope with stress, I think of other ways to cope.</w:t>
      </w:r>
    </w:p>
    <w:p w14:paraId="23EE9206" w14:textId="77777777" w:rsidR="00DA113F" w:rsidRPr="008820E7" w:rsidRDefault="00DA113F" w:rsidP="008820E7"/>
    <w:p w14:paraId="1264A814" w14:textId="77777777" w:rsidR="00DA113F" w:rsidRPr="008820E7" w:rsidRDefault="00DA113F" w:rsidP="008820E7">
      <w:r w:rsidRPr="008820E7">
        <w:t xml:space="preserve">The Evaluation Coping subscale items are 2, 6, 7, 8, and 9. The Adaptive Coping subscale items are 1, 3, 4, 5, and 10. Reverse coded items are denoted with (R). </w:t>
      </w:r>
    </w:p>
    <w:p w14:paraId="3A90CE13" w14:textId="77777777" w:rsidR="00DA113F" w:rsidRPr="008820E7" w:rsidRDefault="00DA113F" w:rsidP="008820E7">
      <w:pPr>
        <w:rPr>
          <w:b/>
        </w:rPr>
      </w:pPr>
    </w:p>
    <w:p w14:paraId="603E7B54" w14:textId="77777777" w:rsidR="00B860A3" w:rsidRPr="008820E7" w:rsidRDefault="00B860A3" w:rsidP="008820E7">
      <w:pPr>
        <w:rPr>
          <w:b/>
        </w:rPr>
      </w:pPr>
    </w:p>
    <w:p w14:paraId="580E29D8" w14:textId="77777777" w:rsidR="00B860A3" w:rsidRPr="008820E7" w:rsidRDefault="00B860A3" w:rsidP="008820E7">
      <w:pPr>
        <w:rPr>
          <w:b/>
        </w:rPr>
      </w:pPr>
    </w:p>
    <w:p w14:paraId="326825A0" w14:textId="77777777" w:rsidR="00B860A3" w:rsidRPr="008820E7" w:rsidRDefault="00B860A3" w:rsidP="008820E7">
      <w:pPr>
        <w:rPr>
          <w:b/>
        </w:rPr>
      </w:pPr>
    </w:p>
    <w:p w14:paraId="60784304" w14:textId="77777777" w:rsidR="00515DEA" w:rsidRDefault="00515DEA">
      <w:pPr>
        <w:rPr>
          <w:rFonts w:eastAsiaTheme="majorEastAsia"/>
          <w:sz w:val="28"/>
          <w:szCs w:val="32"/>
        </w:rPr>
      </w:pPr>
      <w:r>
        <w:br w:type="page"/>
      </w:r>
    </w:p>
    <w:p w14:paraId="00AFCCC5" w14:textId="77777777" w:rsidR="00515DEA" w:rsidRDefault="00515DEA" w:rsidP="008820E7">
      <w:pPr>
        <w:pStyle w:val="Heading1"/>
        <w:jc w:val="center"/>
        <w:rPr>
          <w:rFonts w:cs="Times New Roman"/>
        </w:rPr>
      </w:pPr>
    </w:p>
    <w:p w14:paraId="734F4CA6" w14:textId="77777777" w:rsidR="00515DEA" w:rsidRDefault="00515DEA" w:rsidP="008820E7">
      <w:pPr>
        <w:pStyle w:val="Heading1"/>
        <w:jc w:val="center"/>
        <w:rPr>
          <w:rFonts w:cs="Times New Roman"/>
        </w:rPr>
      </w:pPr>
    </w:p>
    <w:p w14:paraId="443C6727" w14:textId="77777777" w:rsidR="00515DEA" w:rsidRDefault="00515DEA" w:rsidP="008820E7">
      <w:pPr>
        <w:pStyle w:val="Heading1"/>
        <w:jc w:val="center"/>
        <w:rPr>
          <w:rFonts w:cs="Times New Roman"/>
        </w:rPr>
      </w:pPr>
    </w:p>
    <w:p w14:paraId="5C4E294B" w14:textId="77777777" w:rsidR="00515DEA" w:rsidRDefault="00515DEA" w:rsidP="008820E7">
      <w:pPr>
        <w:pStyle w:val="Heading1"/>
        <w:jc w:val="center"/>
        <w:rPr>
          <w:rFonts w:cs="Times New Roman"/>
        </w:rPr>
      </w:pPr>
    </w:p>
    <w:p w14:paraId="3D931230" w14:textId="77777777" w:rsidR="00515DEA" w:rsidRDefault="00515DEA" w:rsidP="008820E7">
      <w:pPr>
        <w:pStyle w:val="Heading1"/>
        <w:jc w:val="center"/>
        <w:rPr>
          <w:rFonts w:cs="Times New Roman"/>
        </w:rPr>
      </w:pPr>
    </w:p>
    <w:p w14:paraId="4E2DA383" w14:textId="77777777" w:rsidR="00515DEA" w:rsidRDefault="00515DEA" w:rsidP="008820E7">
      <w:pPr>
        <w:pStyle w:val="Heading1"/>
        <w:jc w:val="center"/>
        <w:rPr>
          <w:rFonts w:cs="Times New Roman"/>
        </w:rPr>
      </w:pPr>
    </w:p>
    <w:p w14:paraId="47E6BDE5" w14:textId="77777777" w:rsidR="00515DEA" w:rsidRDefault="00515DEA" w:rsidP="008820E7">
      <w:pPr>
        <w:pStyle w:val="Heading1"/>
        <w:jc w:val="center"/>
        <w:rPr>
          <w:rFonts w:cs="Times New Roman"/>
        </w:rPr>
      </w:pPr>
    </w:p>
    <w:p w14:paraId="7A0FC3D8" w14:textId="77777777" w:rsidR="00515DEA" w:rsidRDefault="00515DEA" w:rsidP="008820E7">
      <w:pPr>
        <w:pStyle w:val="Heading1"/>
        <w:jc w:val="center"/>
        <w:rPr>
          <w:rFonts w:cs="Times New Roman"/>
        </w:rPr>
      </w:pPr>
    </w:p>
    <w:p w14:paraId="49D92483" w14:textId="77777777" w:rsidR="00DA113F" w:rsidRPr="008820E7" w:rsidRDefault="00B860A3" w:rsidP="008820E7">
      <w:pPr>
        <w:pStyle w:val="Heading1"/>
        <w:jc w:val="center"/>
        <w:rPr>
          <w:rFonts w:cs="Times New Roman"/>
        </w:rPr>
      </w:pPr>
      <w:bookmarkStart w:id="1081" w:name="_Toc11055548"/>
      <w:r w:rsidRPr="008820E7">
        <w:rPr>
          <w:rFonts w:cs="Times New Roman"/>
        </w:rPr>
        <w:t>SEXUAL MINORITY STRESS</w:t>
      </w:r>
      <w:bookmarkEnd w:id="1081"/>
    </w:p>
    <w:p w14:paraId="2A5A96EC" w14:textId="77777777" w:rsidR="00BB3E2D" w:rsidRPr="008820E7" w:rsidRDefault="00BB3E2D" w:rsidP="008820E7">
      <w:pPr>
        <w:rPr>
          <w:b/>
        </w:rPr>
      </w:pPr>
    </w:p>
    <w:p w14:paraId="705CB3B3" w14:textId="77777777" w:rsidR="00D1251E" w:rsidRPr="008820E7" w:rsidRDefault="00D1251E" w:rsidP="008820E7">
      <w:r w:rsidRPr="008820E7">
        <w:br w:type="page"/>
      </w:r>
    </w:p>
    <w:p w14:paraId="2F66BD4F" w14:textId="77777777" w:rsidR="00B860A3" w:rsidRPr="008820E7" w:rsidRDefault="00B860A3" w:rsidP="008820E7">
      <w:pPr>
        <w:pStyle w:val="Heading2"/>
        <w:spacing w:after="0"/>
        <w:jc w:val="center"/>
        <w:rPr>
          <w:rFonts w:cs="Times New Roman"/>
        </w:rPr>
      </w:pPr>
      <w:bookmarkStart w:id="1082" w:name="_Toc11055549"/>
      <w:r w:rsidRPr="008820E7">
        <w:rPr>
          <w:rFonts w:cs="Times New Roman"/>
        </w:rPr>
        <w:lastRenderedPageBreak/>
        <w:t>Nebraska Outness Scale – 10 items</w:t>
      </w:r>
      <w:bookmarkEnd w:id="1082"/>
    </w:p>
    <w:p w14:paraId="13794D1A" w14:textId="77777777" w:rsidR="00B860A3" w:rsidRPr="008820E7" w:rsidRDefault="00B860A3" w:rsidP="008820E7">
      <w:pPr>
        <w:rPr>
          <w:b/>
        </w:rPr>
      </w:pPr>
    </w:p>
    <w:p w14:paraId="2F8FAA46" w14:textId="77777777" w:rsidR="00B860A3" w:rsidRPr="008820E7" w:rsidRDefault="00B860A3" w:rsidP="008820E7">
      <w:pPr>
        <w:rPr>
          <w:b/>
        </w:rPr>
      </w:pPr>
      <w:r w:rsidRPr="008820E7">
        <w:rPr>
          <w:b/>
        </w:rPr>
        <w:t>Source:</w:t>
      </w:r>
    </w:p>
    <w:p w14:paraId="35841260" w14:textId="77777777" w:rsidR="00B860A3" w:rsidRPr="008820E7" w:rsidRDefault="00B860A3" w:rsidP="008820E7">
      <w:r w:rsidRPr="008820E7">
        <w:rPr>
          <w:b/>
        </w:rPr>
        <w:tab/>
      </w:r>
      <w:proofErr w:type="spellStart"/>
      <w:r w:rsidRPr="008820E7">
        <w:t>Meidlinger</w:t>
      </w:r>
      <w:proofErr w:type="spellEnd"/>
      <w:r w:rsidRPr="008820E7">
        <w:t xml:space="preserve">, P. C., &amp; Hope, D. A. (2014). Differentiating disclosure and concealment in </w:t>
      </w:r>
    </w:p>
    <w:p w14:paraId="26C1C9A3" w14:textId="77777777" w:rsidR="00B860A3" w:rsidRPr="008820E7" w:rsidRDefault="00B860A3" w:rsidP="008820E7">
      <w:pPr>
        <w:ind w:left="1440"/>
        <w:rPr>
          <w:b/>
        </w:rPr>
      </w:pPr>
      <w:r w:rsidRPr="008820E7">
        <w:t xml:space="preserve">measurement of outness for sexual minorities: The Nebraska Outness Scale. </w:t>
      </w:r>
      <w:r w:rsidRPr="008820E7">
        <w:rPr>
          <w:i/>
          <w:iCs/>
        </w:rPr>
        <w:t>Psychology of Sexual Orientation and Gender Diversity</w:t>
      </w:r>
      <w:r w:rsidRPr="008820E7">
        <w:t xml:space="preserve">, </w:t>
      </w:r>
      <w:r w:rsidRPr="008820E7">
        <w:rPr>
          <w:i/>
          <w:iCs/>
        </w:rPr>
        <w:t>1</w:t>
      </w:r>
      <w:r w:rsidRPr="008820E7">
        <w:t>(4), 489–497.</w:t>
      </w:r>
    </w:p>
    <w:p w14:paraId="7361471B" w14:textId="77777777" w:rsidR="00B860A3" w:rsidRPr="008820E7" w:rsidRDefault="00B860A3" w:rsidP="008820E7">
      <w:pPr>
        <w:rPr>
          <w:b/>
        </w:rPr>
      </w:pPr>
    </w:p>
    <w:p w14:paraId="75F1CF4A" w14:textId="77777777" w:rsidR="00B860A3" w:rsidRPr="008820E7" w:rsidRDefault="00B860A3" w:rsidP="008820E7">
      <w:r w:rsidRPr="008820E7">
        <w:t xml:space="preserve">(NOS-D) What percent of the people in this group do you think are aware of your sexual orientation (meaning they are aware of whether you consider yourself straight, gay, </w:t>
      </w:r>
      <w:proofErr w:type="spellStart"/>
      <w:r w:rsidRPr="008820E7">
        <w:t>etc</w:t>
      </w:r>
      <w:proofErr w:type="spellEnd"/>
      <w:r w:rsidRPr="008820E7">
        <w:t>)?</w:t>
      </w:r>
    </w:p>
    <w:p w14:paraId="58AA4D15" w14:textId="77777777" w:rsidR="00B860A3" w:rsidRDefault="00B860A3" w:rsidP="008820E7">
      <w:pPr>
        <w:rPr>
          <w:b/>
        </w:rPr>
      </w:pPr>
      <w:r w:rsidRPr="008820E7">
        <w:rPr>
          <w:b/>
        </w:rPr>
        <w:t xml:space="preserve"> </w:t>
      </w:r>
    </w:p>
    <w:p w14:paraId="185BFA92" w14:textId="77777777" w:rsidR="00515DEA" w:rsidRPr="008820E7" w:rsidRDefault="00515DEA" w:rsidP="00515DEA">
      <w:r>
        <w:t xml:space="preserve">Response options: </w:t>
      </w:r>
      <w:r w:rsidRPr="008820E7">
        <w:t>0% 10% 20% 30% 40% 50% 60% 70% 80% 90% 100%</w:t>
      </w:r>
    </w:p>
    <w:p w14:paraId="1BA861A6" w14:textId="77777777" w:rsidR="00515DEA" w:rsidRPr="008820E7" w:rsidRDefault="00515DEA" w:rsidP="008820E7">
      <w:pPr>
        <w:rPr>
          <w:b/>
        </w:rPr>
      </w:pPr>
    </w:p>
    <w:p w14:paraId="25B6D008" w14:textId="77777777" w:rsidR="00A74511" w:rsidRDefault="00B860A3" w:rsidP="009F33FE">
      <w:pPr>
        <w:pStyle w:val="ListParagraph"/>
        <w:numPr>
          <w:ilvl w:val="0"/>
          <w:numId w:val="48"/>
        </w:numPr>
        <w:rPr>
          <w:ins w:id="1083" w:author="T.J. Sullivan" w:date="2019-05-30T09:48:00Z"/>
        </w:rPr>
      </w:pPr>
      <w:r w:rsidRPr="008820E7">
        <w:t xml:space="preserve">Members of your immediate family (e.g., parents and siblings) </w:t>
      </w:r>
    </w:p>
    <w:p w14:paraId="71579B9E" w14:textId="77777777" w:rsidR="00B860A3" w:rsidRPr="008820E7" w:rsidRDefault="00B860A3" w:rsidP="009F33FE">
      <w:pPr>
        <w:pStyle w:val="ListParagraph"/>
        <w:numPr>
          <w:ilvl w:val="0"/>
          <w:numId w:val="48"/>
        </w:numPr>
      </w:pPr>
      <w:r w:rsidRPr="008820E7">
        <w:t>Members of your extended family (e.g., aunts, uncles, grandparents, cousins</w:t>
      </w:r>
      <w:r w:rsidR="00863D54" w:rsidRPr="008820E7">
        <w:t>)</w:t>
      </w:r>
      <w:r w:rsidRPr="008820E7">
        <w:t xml:space="preserve"> </w:t>
      </w:r>
    </w:p>
    <w:p w14:paraId="48F9FF00" w14:textId="77777777" w:rsidR="00B860A3" w:rsidRPr="008820E7" w:rsidRDefault="00B860A3" w:rsidP="009F33FE">
      <w:pPr>
        <w:pStyle w:val="ListParagraph"/>
        <w:numPr>
          <w:ilvl w:val="0"/>
          <w:numId w:val="48"/>
        </w:numPr>
      </w:pPr>
      <w:r w:rsidRPr="008820E7">
        <w:t xml:space="preserve">People you socialize with (e.g., friends and acquaintances) </w:t>
      </w:r>
    </w:p>
    <w:p w14:paraId="39B86D8E" w14:textId="77777777" w:rsidR="00B860A3" w:rsidRPr="008820E7" w:rsidRDefault="00B860A3" w:rsidP="009F33FE">
      <w:pPr>
        <w:pStyle w:val="ListParagraph"/>
        <w:numPr>
          <w:ilvl w:val="0"/>
          <w:numId w:val="48"/>
        </w:numPr>
      </w:pPr>
      <w:r w:rsidRPr="008820E7">
        <w:t xml:space="preserve">People at your work/school (e.g., coworkers, supervisors, instructors, students) </w:t>
      </w:r>
    </w:p>
    <w:p w14:paraId="734FB028" w14:textId="77777777" w:rsidR="00B860A3" w:rsidRPr="008820E7" w:rsidRDefault="00B860A3" w:rsidP="009F33FE">
      <w:pPr>
        <w:pStyle w:val="ListParagraph"/>
        <w:numPr>
          <w:ilvl w:val="0"/>
          <w:numId w:val="48"/>
        </w:numPr>
      </w:pPr>
      <w:r w:rsidRPr="008820E7">
        <w:t>Strangers (e.g., someone you have a casual conversation with in line at the store)</w:t>
      </w:r>
    </w:p>
    <w:p w14:paraId="5325EAFC" w14:textId="77777777" w:rsidR="00B860A3" w:rsidRPr="008820E7" w:rsidRDefault="00B860A3" w:rsidP="008820E7">
      <w:pPr>
        <w:rPr>
          <w:b/>
        </w:rPr>
      </w:pPr>
      <w:r w:rsidRPr="008820E7">
        <w:rPr>
          <w:b/>
        </w:rPr>
        <w:t xml:space="preserve"> </w:t>
      </w:r>
    </w:p>
    <w:p w14:paraId="70B4BA82" w14:textId="77777777" w:rsidR="00B860A3" w:rsidRPr="008820E7" w:rsidRDefault="00B860A3" w:rsidP="008820E7">
      <w:r w:rsidRPr="008820E7">
        <w:t>(NOS-C) How often do you avoid talking about topics related to or otherwise indicating your sexual orientation (e.g., not talking about your significant other, changing your mannerisms) when interacting with members of these groups?</w:t>
      </w:r>
    </w:p>
    <w:p w14:paraId="6063FBD2" w14:textId="77777777" w:rsidR="006714BB" w:rsidRDefault="006714BB" w:rsidP="008820E7">
      <w:pPr>
        <w:rPr>
          <w:b/>
        </w:rPr>
      </w:pPr>
    </w:p>
    <w:p w14:paraId="76C08505" w14:textId="77777777" w:rsidR="00515DEA" w:rsidRPr="00515DEA" w:rsidRDefault="00515DEA" w:rsidP="008820E7">
      <w:r>
        <w:t xml:space="preserve">Response options: </w:t>
      </w:r>
      <w:del w:id="1084" w:author="T.J. Sullivan" w:date="2019-05-30T09:52:00Z">
        <w:r w:rsidRPr="008820E7" w:rsidDel="00121BCD">
          <w:delText>Never, Half of the Time, Always</w:delText>
        </w:r>
      </w:del>
      <w:proofErr w:type="gramStart"/>
      <w:ins w:id="1085" w:author="T.J. Sullivan" w:date="2019-05-30T09:51:00Z">
        <w:r w:rsidR="00A74511">
          <w:t>11 point</w:t>
        </w:r>
        <w:proofErr w:type="gramEnd"/>
        <w:r w:rsidR="00A74511">
          <w:t xml:space="preserve"> scale from 0 “Never”, </w:t>
        </w:r>
      </w:ins>
      <w:ins w:id="1086" w:author="T.J. Sullivan" w:date="2019-05-30T09:52:00Z">
        <w:r w:rsidR="00121BCD">
          <w:t>5 “Half of the time”, to 10 “Always”</w:t>
        </w:r>
      </w:ins>
    </w:p>
    <w:p w14:paraId="52BC19EF" w14:textId="77777777" w:rsidR="00515DEA" w:rsidRPr="008820E7" w:rsidRDefault="00515DEA" w:rsidP="008820E7">
      <w:pPr>
        <w:rPr>
          <w:b/>
        </w:rPr>
      </w:pPr>
    </w:p>
    <w:p w14:paraId="153BCF40" w14:textId="77777777" w:rsidR="006714BB" w:rsidRPr="008820E7" w:rsidRDefault="006714BB" w:rsidP="009F33FE">
      <w:pPr>
        <w:pStyle w:val="ListParagraph"/>
        <w:numPr>
          <w:ilvl w:val="0"/>
          <w:numId w:val="49"/>
        </w:numPr>
      </w:pPr>
      <w:r w:rsidRPr="008820E7">
        <w:t xml:space="preserve">Members of your immediate family (e.g., parents and siblings) </w:t>
      </w:r>
    </w:p>
    <w:p w14:paraId="328A9388" w14:textId="77777777" w:rsidR="006714BB" w:rsidRPr="008820E7" w:rsidRDefault="006714BB" w:rsidP="009F33FE">
      <w:pPr>
        <w:pStyle w:val="ListParagraph"/>
        <w:numPr>
          <w:ilvl w:val="0"/>
          <w:numId w:val="49"/>
        </w:numPr>
      </w:pPr>
      <w:r w:rsidRPr="008820E7">
        <w:t xml:space="preserve">Members of your extended family (e.g., aunts, uncles, grandparents, cousins) </w:t>
      </w:r>
    </w:p>
    <w:p w14:paraId="094A949D" w14:textId="77777777" w:rsidR="006714BB" w:rsidRPr="008820E7" w:rsidRDefault="006714BB" w:rsidP="009F33FE">
      <w:pPr>
        <w:pStyle w:val="ListParagraph"/>
        <w:numPr>
          <w:ilvl w:val="0"/>
          <w:numId w:val="49"/>
        </w:numPr>
      </w:pPr>
      <w:r w:rsidRPr="008820E7">
        <w:t xml:space="preserve">People you socialize with (e.g., friends and acquaintances) </w:t>
      </w:r>
    </w:p>
    <w:p w14:paraId="0D33F419" w14:textId="77777777" w:rsidR="006714BB" w:rsidRPr="008820E7" w:rsidRDefault="006714BB" w:rsidP="009F33FE">
      <w:pPr>
        <w:pStyle w:val="ListParagraph"/>
        <w:numPr>
          <w:ilvl w:val="0"/>
          <w:numId w:val="49"/>
        </w:numPr>
      </w:pPr>
      <w:r w:rsidRPr="008820E7">
        <w:t xml:space="preserve">People at your work/school (e.g., coworkers, supervisors, instructors, students) </w:t>
      </w:r>
    </w:p>
    <w:p w14:paraId="1D282B3E" w14:textId="77777777" w:rsidR="006714BB" w:rsidRPr="008820E7" w:rsidRDefault="006714BB" w:rsidP="009F33FE">
      <w:pPr>
        <w:pStyle w:val="ListParagraph"/>
        <w:numPr>
          <w:ilvl w:val="0"/>
          <w:numId w:val="49"/>
        </w:numPr>
      </w:pPr>
      <w:r w:rsidRPr="008820E7">
        <w:t>Strangers (e.g., someone you have a casual conversation with in line at the store)</w:t>
      </w:r>
    </w:p>
    <w:p w14:paraId="290F99EE" w14:textId="77777777" w:rsidR="00B860A3" w:rsidRPr="008820E7" w:rsidRDefault="00B860A3" w:rsidP="008820E7">
      <w:pPr>
        <w:rPr>
          <w:b/>
        </w:rPr>
      </w:pPr>
    </w:p>
    <w:p w14:paraId="5690FFF9" w14:textId="77777777" w:rsidR="00A25EF7" w:rsidRPr="008820E7" w:rsidRDefault="006714BB" w:rsidP="008820E7">
      <w:r w:rsidRPr="008820E7">
        <w:rPr>
          <w:b/>
        </w:rPr>
        <w:t>Scoring:</w:t>
      </w:r>
      <w:r w:rsidR="00A25EF7" w:rsidRPr="008820E7">
        <w:rPr>
          <w:b/>
        </w:rPr>
        <w:t xml:space="preserve"> </w:t>
      </w:r>
      <w:r w:rsidR="00A25EF7" w:rsidRPr="008820E7">
        <w:t xml:space="preserve">The NOS subscales were scored by computing a mean of the items, with higher scores on the NOS-C indicating greater concealment and higher scores on the NOS-D indicating greater disclosure. The NOS-C scores were then reversed and a mean computed with the NOS-D to yield the </w:t>
      </w:r>
      <w:proofErr w:type="gramStart"/>
      <w:r w:rsidR="00A25EF7" w:rsidRPr="008820E7">
        <w:t>full scale</w:t>
      </w:r>
      <w:proofErr w:type="gramEnd"/>
      <w:r w:rsidR="00A25EF7" w:rsidRPr="008820E7">
        <w:t xml:space="preserve"> NOS, for which higher scores indicate greater outness.</w:t>
      </w:r>
    </w:p>
    <w:p w14:paraId="13B8DC5C" w14:textId="77777777" w:rsidR="006714BB" w:rsidRPr="008820E7" w:rsidRDefault="006714BB" w:rsidP="008820E7">
      <w:pPr>
        <w:rPr>
          <w:b/>
        </w:rPr>
      </w:pPr>
    </w:p>
    <w:p w14:paraId="35EA744A" w14:textId="77777777" w:rsidR="00515DEA" w:rsidRDefault="00515DEA">
      <w:pPr>
        <w:rPr>
          <w:rFonts w:eastAsia="Calibri"/>
          <w:b/>
          <w:szCs w:val="36"/>
        </w:rPr>
      </w:pPr>
      <w:r>
        <w:br w:type="page"/>
      </w:r>
    </w:p>
    <w:p w14:paraId="7E7BFD91" w14:textId="77777777" w:rsidR="00863D54" w:rsidRPr="008820E7" w:rsidRDefault="00863D54" w:rsidP="008820E7">
      <w:pPr>
        <w:pStyle w:val="Heading2"/>
        <w:spacing w:after="0"/>
        <w:jc w:val="center"/>
        <w:rPr>
          <w:rFonts w:cs="Times New Roman"/>
        </w:rPr>
      </w:pPr>
      <w:bookmarkStart w:id="1087" w:name="_Toc11055550"/>
      <w:r w:rsidRPr="008820E7">
        <w:rPr>
          <w:rFonts w:cs="Times New Roman"/>
        </w:rPr>
        <w:lastRenderedPageBreak/>
        <w:t>Gay-Related Rejection Sensitivity – 12 items</w:t>
      </w:r>
      <w:bookmarkEnd w:id="1087"/>
    </w:p>
    <w:p w14:paraId="75BB96D6" w14:textId="77777777" w:rsidR="00863D54" w:rsidRPr="00515DEA" w:rsidRDefault="00863D54" w:rsidP="008820E7"/>
    <w:p w14:paraId="389696FD" w14:textId="77777777" w:rsidR="00863D54" w:rsidRPr="00515DEA" w:rsidRDefault="00863D54" w:rsidP="008820E7">
      <w:pPr>
        <w:rPr>
          <w:b/>
        </w:rPr>
      </w:pPr>
      <w:r w:rsidRPr="00515DEA">
        <w:rPr>
          <w:b/>
        </w:rPr>
        <w:t>Source:</w:t>
      </w:r>
    </w:p>
    <w:p w14:paraId="042B3C82" w14:textId="77777777" w:rsidR="00863D54" w:rsidRPr="00515DEA" w:rsidRDefault="00863D54" w:rsidP="008820E7">
      <w:pPr>
        <w:rPr>
          <w:color w:val="222222"/>
          <w:shd w:val="clear" w:color="auto" w:fill="FFFFFF"/>
        </w:rPr>
      </w:pPr>
      <w:r w:rsidRPr="00515DEA">
        <w:rPr>
          <w:b/>
        </w:rPr>
        <w:tab/>
      </w:r>
      <w:r w:rsidRPr="00515DEA">
        <w:rPr>
          <w:color w:val="222222"/>
          <w:shd w:val="clear" w:color="auto" w:fill="FFFFFF"/>
        </w:rPr>
        <w:t xml:space="preserve">Pachankis, J. E., </w:t>
      </w:r>
      <w:proofErr w:type="spellStart"/>
      <w:r w:rsidRPr="00515DEA">
        <w:rPr>
          <w:color w:val="222222"/>
          <w:shd w:val="clear" w:color="auto" w:fill="FFFFFF"/>
        </w:rPr>
        <w:t>Goldfried</w:t>
      </w:r>
      <w:proofErr w:type="spellEnd"/>
      <w:r w:rsidRPr="00515DEA">
        <w:rPr>
          <w:color w:val="222222"/>
          <w:shd w:val="clear" w:color="auto" w:fill="FFFFFF"/>
        </w:rPr>
        <w:t xml:space="preserve">, M. R., &amp; </w:t>
      </w:r>
      <w:proofErr w:type="spellStart"/>
      <w:r w:rsidRPr="00515DEA">
        <w:rPr>
          <w:color w:val="222222"/>
          <w:shd w:val="clear" w:color="auto" w:fill="FFFFFF"/>
        </w:rPr>
        <w:t>Ramrattan</w:t>
      </w:r>
      <w:proofErr w:type="spellEnd"/>
      <w:r w:rsidRPr="00515DEA">
        <w:rPr>
          <w:color w:val="222222"/>
          <w:shd w:val="clear" w:color="auto" w:fill="FFFFFF"/>
        </w:rPr>
        <w:t xml:space="preserve">, M. E. (2008). Extension of the rejection </w:t>
      </w:r>
    </w:p>
    <w:p w14:paraId="09BCFD7A" w14:textId="77777777" w:rsidR="00863D54" w:rsidRPr="00515DEA" w:rsidRDefault="00863D54" w:rsidP="008820E7">
      <w:pPr>
        <w:ind w:left="1440"/>
        <w:rPr>
          <w:color w:val="222222"/>
          <w:shd w:val="clear" w:color="auto" w:fill="FFFFFF"/>
        </w:rPr>
      </w:pPr>
      <w:r w:rsidRPr="00515DEA">
        <w:rPr>
          <w:color w:val="222222"/>
          <w:shd w:val="clear" w:color="auto" w:fill="FFFFFF"/>
        </w:rPr>
        <w:t>sensitivity construct to the interpersonal functioning of gay men. </w:t>
      </w:r>
      <w:r w:rsidRPr="00515DEA">
        <w:rPr>
          <w:i/>
          <w:iCs/>
          <w:color w:val="222222"/>
          <w:shd w:val="clear" w:color="auto" w:fill="FFFFFF"/>
        </w:rPr>
        <w:t xml:space="preserve">Journal of </w:t>
      </w:r>
      <w:r w:rsidR="00B43DE7">
        <w:rPr>
          <w:i/>
          <w:iCs/>
          <w:color w:val="222222"/>
          <w:shd w:val="clear" w:color="auto" w:fill="FFFFFF"/>
        </w:rPr>
        <w:t>C</w:t>
      </w:r>
      <w:r w:rsidRPr="00515DEA">
        <w:rPr>
          <w:i/>
          <w:iCs/>
          <w:color w:val="222222"/>
          <w:shd w:val="clear" w:color="auto" w:fill="FFFFFF"/>
        </w:rPr>
        <w:t xml:space="preserve">onsulting and </w:t>
      </w:r>
      <w:r w:rsidR="00B43DE7">
        <w:rPr>
          <w:i/>
          <w:iCs/>
          <w:color w:val="222222"/>
          <w:shd w:val="clear" w:color="auto" w:fill="FFFFFF"/>
        </w:rPr>
        <w:t>C</w:t>
      </w:r>
      <w:r w:rsidRPr="00515DEA">
        <w:rPr>
          <w:i/>
          <w:iCs/>
          <w:color w:val="222222"/>
          <w:shd w:val="clear" w:color="auto" w:fill="FFFFFF"/>
        </w:rPr>
        <w:t xml:space="preserve">linical </w:t>
      </w:r>
      <w:r w:rsidR="00B43DE7">
        <w:rPr>
          <w:i/>
          <w:iCs/>
          <w:color w:val="222222"/>
          <w:shd w:val="clear" w:color="auto" w:fill="FFFFFF"/>
        </w:rPr>
        <w:t>P</w:t>
      </w:r>
      <w:r w:rsidRPr="00515DEA">
        <w:rPr>
          <w:i/>
          <w:iCs/>
          <w:color w:val="222222"/>
          <w:shd w:val="clear" w:color="auto" w:fill="FFFFFF"/>
        </w:rPr>
        <w:t>sychology</w:t>
      </w:r>
      <w:r w:rsidRPr="00515DEA">
        <w:rPr>
          <w:color w:val="222222"/>
          <w:shd w:val="clear" w:color="auto" w:fill="FFFFFF"/>
        </w:rPr>
        <w:t>, </w:t>
      </w:r>
      <w:r w:rsidRPr="00515DEA">
        <w:rPr>
          <w:i/>
          <w:iCs/>
          <w:color w:val="222222"/>
          <w:shd w:val="clear" w:color="auto" w:fill="FFFFFF"/>
        </w:rPr>
        <w:t>76</w:t>
      </w:r>
      <w:r w:rsidRPr="00515DEA">
        <w:rPr>
          <w:color w:val="222222"/>
          <w:shd w:val="clear" w:color="auto" w:fill="FFFFFF"/>
        </w:rPr>
        <w:t>(2), 306.</w:t>
      </w:r>
    </w:p>
    <w:p w14:paraId="3254F847" w14:textId="77777777" w:rsidR="00863D54" w:rsidRPr="00515DEA" w:rsidRDefault="00863D54" w:rsidP="00B43DE7">
      <w:pPr>
        <w:ind w:left="1440" w:hanging="720"/>
        <w:rPr>
          <w:color w:val="222222"/>
          <w:shd w:val="clear" w:color="auto" w:fill="FFFFFF"/>
        </w:rPr>
      </w:pPr>
      <w:r w:rsidRPr="00515DEA">
        <w:rPr>
          <w:color w:val="222222"/>
          <w:shd w:val="clear" w:color="auto" w:fill="FFFFFF"/>
        </w:rPr>
        <w:t xml:space="preserve">Feinstein, B. A., </w:t>
      </w:r>
      <w:proofErr w:type="spellStart"/>
      <w:r w:rsidRPr="00515DEA">
        <w:rPr>
          <w:color w:val="222222"/>
          <w:shd w:val="clear" w:color="auto" w:fill="FFFFFF"/>
        </w:rPr>
        <w:t>Goldfried</w:t>
      </w:r>
      <w:proofErr w:type="spellEnd"/>
      <w:r w:rsidRPr="00515DEA">
        <w:rPr>
          <w:color w:val="222222"/>
          <w:shd w:val="clear" w:color="auto" w:fill="FFFFFF"/>
        </w:rPr>
        <w:t>, M. R., &amp; Davila, J. (2012). The relationship between experiences of discrimination and mental health among lesbians and gay men: An examination of internalized homonegativity and rejection sensitivity as potential mechanisms. </w:t>
      </w:r>
      <w:r w:rsidRPr="00515DEA">
        <w:rPr>
          <w:i/>
          <w:iCs/>
          <w:color w:val="222222"/>
          <w:shd w:val="clear" w:color="auto" w:fill="FFFFFF"/>
        </w:rPr>
        <w:t xml:space="preserve">Journal of </w:t>
      </w:r>
      <w:r w:rsidR="00B43DE7">
        <w:rPr>
          <w:i/>
          <w:iCs/>
          <w:color w:val="222222"/>
          <w:shd w:val="clear" w:color="auto" w:fill="FFFFFF"/>
        </w:rPr>
        <w:t>C</w:t>
      </w:r>
      <w:r w:rsidRPr="00515DEA">
        <w:rPr>
          <w:i/>
          <w:iCs/>
          <w:color w:val="222222"/>
          <w:shd w:val="clear" w:color="auto" w:fill="FFFFFF"/>
        </w:rPr>
        <w:t xml:space="preserve">onsulting and </w:t>
      </w:r>
      <w:r w:rsidR="00B43DE7">
        <w:rPr>
          <w:i/>
          <w:iCs/>
          <w:color w:val="222222"/>
          <w:shd w:val="clear" w:color="auto" w:fill="FFFFFF"/>
        </w:rPr>
        <w:t>C</w:t>
      </w:r>
      <w:r w:rsidRPr="00515DEA">
        <w:rPr>
          <w:i/>
          <w:iCs/>
          <w:color w:val="222222"/>
          <w:shd w:val="clear" w:color="auto" w:fill="FFFFFF"/>
        </w:rPr>
        <w:t xml:space="preserve">linical </w:t>
      </w:r>
      <w:r w:rsidR="00B43DE7">
        <w:rPr>
          <w:i/>
          <w:iCs/>
          <w:color w:val="222222"/>
          <w:shd w:val="clear" w:color="auto" w:fill="FFFFFF"/>
        </w:rPr>
        <w:t>P</w:t>
      </w:r>
      <w:r w:rsidRPr="00515DEA">
        <w:rPr>
          <w:i/>
          <w:iCs/>
          <w:color w:val="222222"/>
          <w:shd w:val="clear" w:color="auto" w:fill="FFFFFF"/>
        </w:rPr>
        <w:t>sychology</w:t>
      </w:r>
      <w:r w:rsidRPr="00515DEA">
        <w:rPr>
          <w:color w:val="222222"/>
          <w:shd w:val="clear" w:color="auto" w:fill="FFFFFF"/>
        </w:rPr>
        <w:t>, </w:t>
      </w:r>
      <w:r w:rsidRPr="00515DEA">
        <w:rPr>
          <w:i/>
          <w:iCs/>
          <w:color w:val="222222"/>
          <w:shd w:val="clear" w:color="auto" w:fill="FFFFFF"/>
        </w:rPr>
        <w:t>80</w:t>
      </w:r>
      <w:r w:rsidRPr="00515DEA">
        <w:rPr>
          <w:color w:val="222222"/>
          <w:shd w:val="clear" w:color="auto" w:fill="FFFFFF"/>
        </w:rPr>
        <w:t>(5), 917.</w:t>
      </w:r>
    </w:p>
    <w:p w14:paraId="00C59629" w14:textId="77777777" w:rsidR="00B43DE7" w:rsidRDefault="00B43DE7" w:rsidP="00515DEA">
      <w:pPr>
        <w:pStyle w:val="Normal1"/>
        <w:spacing w:line="240" w:lineRule="auto"/>
        <w:rPr>
          <w:rFonts w:ascii="Times" w:hAnsi="Times"/>
          <w:sz w:val="24"/>
          <w:szCs w:val="24"/>
        </w:rPr>
      </w:pPr>
    </w:p>
    <w:p w14:paraId="371E589E" w14:textId="77777777" w:rsidR="00515DEA" w:rsidRPr="00515DEA" w:rsidRDefault="00515DEA" w:rsidP="00515DEA">
      <w:pPr>
        <w:pStyle w:val="Normal1"/>
        <w:spacing w:line="240" w:lineRule="auto"/>
        <w:rPr>
          <w:rFonts w:ascii="Times" w:hAnsi="Times"/>
          <w:sz w:val="24"/>
          <w:szCs w:val="24"/>
        </w:rPr>
      </w:pPr>
      <w:r w:rsidRPr="00515DEA">
        <w:rPr>
          <w:rFonts w:ascii="Times" w:hAnsi="Times"/>
          <w:sz w:val="24"/>
          <w:szCs w:val="24"/>
        </w:rPr>
        <w:t xml:space="preserve">Note: Items modified to be gender-inclusive. </w:t>
      </w:r>
    </w:p>
    <w:p w14:paraId="223A884F" w14:textId="77777777" w:rsidR="00515DEA" w:rsidRPr="00515DEA" w:rsidRDefault="00515DEA" w:rsidP="00515DEA">
      <w:pPr>
        <w:pStyle w:val="Normal1"/>
        <w:spacing w:line="240" w:lineRule="auto"/>
        <w:rPr>
          <w:rFonts w:ascii="Times" w:hAnsi="Times"/>
          <w:sz w:val="24"/>
          <w:szCs w:val="24"/>
        </w:rPr>
      </w:pPr>
    </w:p>
    <w:p w14:paraId="3A8BF4A6" w14:textId="77777777" w:rsidR="00515DEA" w:rsidRPr="00515DEA" w:rsidRDefault="00515DEA" w:rsidP="00515DEA">
      <w:pPr>
        <w:autoSpaceDE w:val="0"/>
        <w:autoSpaceDN w:val="0"/>
        <w:adjustRightInd w:val="0"/>
        <w:contextualSpacing/>
        <w:rPr>
          <w:rFonts w:ascii="Times" w:hAnsi="Times" w:cs="Arial"/>
        </w:rPr>
      </w:pPr>
      <w:r w:rsidRPr="00515DEA">
        <w:rPr>
          <w:rFonts w:ascii="Times" w:hAnsi="Times" w:cs="Arial"/>
        </w:rPr>
        <w:t>Please read the following descriptions of situations and answer the two questions that follow each one. Imagine each situation as vividly as you can, as if you were actually there:</w:t>
      </w:r>
    </w:p>
    <w:p w14:paraId="263555C1" w14:textId="77777777" w:rsidR="00515DEA" w:rsidRPr="00515DEA" w:rsidRDefault="00515DEA" w:rsidP="00515DEA">
      <w:pPr>
        <w:autoSpaceDE w:val="0"/>
        <w:autoSpaceDN w:val="0"/>
        <w:adjustRightInd w:val="0"/>
        <w:contextualSpacing/>
        <w:rPr>
          <w:rFonts w:ascii="Times" w:hAnsi="Times" w:cs="Arial"/>
        </w:rPr>
      </w:pPr>
    </w:p>
    <w:tbl>
      <w:tblPr>
        <w:tblpPr w:leftFromText="180" w:rightFromText="180" w:vertAnchor="text" w:tblpY="1"/>
        <w:tblOverlap w:val="never"/>
        <w:tblW w:w="0" w:type="auto"/>
        <w:tblCellMar>
          <w:left w:w="115" w:type="dxa"/>
          <w:right w:w="115" w:type="dxa"/>
        </w:tblCellMar>
        <w:tblLook w:val="00A0" w:firstRow="1" w:lastRow="0" w:firstColumn="1" w:lastColumn="0" w:noHBand="0" w:noVBand="0"/>
      </w:tblPr>
      <w:tblGrid>
        <w:gridCol w:w="4019"/>
        <w:gridCol w:w="5341"/>
      </w:tblGrid>
      <w:tr w:rsidR="00515DEA" w:rsidRPr="00515DEA" w14:paraId="63651653" w14:textId="77777777" w:rsidTr="00366DA8">
        <w:tc>
          <w:tcPr>
            <w:tcW w:w="4115" w:type="dxa"/>
          </w:tcPr>
          <w:p w14:paraId="67279198" w14:textId="77777777" w:rsidR="00515DEA" w:rsidRPr="00515DEA" w:rsidRDefault="00515DEA" w:rsidP="00366DA8">
            <w:pPr>
              <w:autoSpaceDE w:val="0"/>
              <w:autoSpaceDN w:val="0"/>
              <w:adjustRightInd w:val="0"/>
              <w:contextualSpacing/>
              <w:rPr>
                <w:rFonts w:ascii="Times" w:eastAsia="Calibri" w:hAnsi="Times" w:cs="Arial"/>
              </w:rPr>
            </w:pPr>
            <w:r w:rsidRPr="00515DEA">
              <w:rPr>
                <w:rFonts w:ascii="Times" w:eastAsia="Calibri" w:hAnsi="Times" w:cs="Arial"/>
              </w:rPr>
              <w:t>1. You bring a partner to a family reunion. Two of your old-fashioned aunts don’t come talk to you even though they see you.</w:t>
            </w:r>
          </w:p>
        </w:tc>
        <w:tc>
          <w:tcPr>
            <w:tcW w:w="5475" w:type="dxa"/>
          </w:tcPr>
          <w:p w14:paraId="7409752B" w14:textId="77777777" w:rsidR="00515DEA" w:rsidRPr="00515DEA" w:rsidRDefault="00515DEA" w:rsidP="00366DA8">
            <w:pPr>
              <w:autoSpaceDE w:val="0"/>
              <w:autoSpaceDN w:val="0"/>
              <w:adjustRightInd w:val="0"/>
              <w:contextualSpacing/>
              <w:rPr>
                <w:rFonts w:ascii="Times" w:eastAsia="Calibri" w:hAnsi="Times" w:cs="Arial"/>
              </w:rPr>
            </w:pPr>
            <w:r w:rsidRPr="00515DEA">
              <w:rPr>
                <w:rFonts w:ascii="Times" w:eastAsia="Calibri" w:hAnsi="Times" w:cs="Arial"/>
              </w:rPr>
              <w:t xml:space="preserve">How </w:t>
            </w:r>
            <w:r w:rsidRPr="00515DEA">
              <w:rPr>
                <w:rFonts w:ascii="Times" w:eastAsia="Calibri" w:hAnsi="Times" w:cs="Arial"/>
                <w:b/>
                <w:bCs/>
              </w:rPr>
              <w:t>concerned or anxious</w:t>
            </w:r>
            <w:r w:rsidRPr="00515DEA">
              <w:rPr>
                <w:rFonts w:ascii="Times" w:eastAsia="Calibri" w:hAnsi="Times" w:cs="Arial"/>
              </w:rPr>
              <w:t xml:space="preserve"> would you be that they don’t talk to you because of your sexual orientation? (circle one)</w:t>
            </w:r>
          </w:p>
          <w:p w14:paraId="29E0E39D" w14:textId="77777777" w:rsidR="00515DEA" w:rsidRPr="00515DEA" w:rsidRDefault="00515DEA" w:rsidP="00366DA8">
            <w:pPr>
              <w:contextualSpacing/>
              <w:rPr>
                <w:rFonts w:ascii="Times" w:hAnsi="Times" w:cs="Arial"/>
                <w:b/>
              </w:rPr>
            </w:pPr>
          </w:p>
          <w:p w14:paraId="3388D494" w14:textId="77777777" w:rsidR="00515DEA" w:rsidRPr="00515DEA" w:rsidRDefault="00515DEA" w:rsidP="00366DA8">
            <w:pPr>
              <w:contextualSpacing/>
              <w:rPr>
                <w:rFonts w:ascii="Times" w:hAnsi="Times" w:cs="Arial"/>
                <w:b/>
              </w:rPr>
            </w:pPr>
            <w:r w:rsidRPr="00515DEA">
              <w:rPr>
                <w:rFonts w:ascii="Times" w:hAnsi="Times" w:cs="Arial"/>
                <w:b/>
              </w:rPr>
              <w:t>Very Unconcerned</w:t>
            </w:r>
            <w:r w:rsidRPr="00515DEA">
              <w:rPr>
                <w:rFonts w:ascii="Times" w:hAnsi="Times" w:cs="Arial"/>
              </w:rPr>
              <w:t xml:space="preserve">   1   2   3   4   5   6</w:t>
            </w:r>
            <w:r w:rsidRPr="00515DEA">
              <w:rPr>
                <w:rFonts w:ascii="Times" w:hAnsi="Times" w:cs="Arial"/>
                <w:b/>
              </w:rPr>
              <w:t xml:space="preserve">   Very Concerned</w:t>
            </w:r>
          </w:p>
          <w:p w14:paraId="235003BD" w14:textId="77777777" w:rsidR="00515DEA" w:rsidRPr="00515DEA" w:rsidRDefault="00515DEA" w:rsidP="00366DA8">
            <w:pPr>
              <w:autoSpaceDE w:val="0"/>
              <w:autoSpaceDN w:val="0"/>
              <w:adjustRightInd w:val="0"/>
              <w:contextualSpacing/>
              <w:rPr>
                <w:rFonts w:ascii="Times" w:eastAsia="Calibri" w:hAnsi="Times" w:cs="Arial"/>
                <w:b/>
                <w:bCs/>
              </w:rPr>
            </w:pPr>
          </w:p>
          <w:p w14:paraId="4FAC388F" w14:textId="77777777" w:rsidR="00515DEA" w:rsidRPr="00515DEA" w:rsidRDefault="00515DEA" w:rsidP="00366DA8">
            <w:pPr>
              <w:contextualSpacing/>
              <w:rPr>
                <w:rFonts w:ascii="Times" w:eastAsia="Calibri" w:hAnsi="Times" w:cs="Arial"/>
              </w:rPr>
            </w:pPr>
            <w:r w:rsidRPr="00515DEA">
              <w:rPr>
                <w:rFonts w:ascii="Times" w:eastAsia="Calibri" w:hAnsi="Times" w:cs="Arial"/>
              </w:rPr>
              <w:t xml:space="preserve">How </w:t>
            </w:r>
            <w:r w:rsidRPr="00515DEA">
              <w:rPr>
                <w:rFonts w:ascii="Times" w:eastAsia="Calibri" w:hAnsi="Times" w:cs="Arial"/>
                <w:b/>
                <w:bCs/>
              </w:rPr>
              <w:t>likely</w:t>
            </w:r>
            <w:r w:rsidRPr="00515DEA">
              <w:rPr>
                <w:rFonts w:ascii="Times" w:eastAsia="Calibri" w:hAnsi="Times" w:cs="Arial"/>
              </w:rPr>
              <w:t xml:space="preserve"> is it that they didn’t talk to you because of your sexual orientation? (circle one)</w:t>
            </w:r>
          </w:p>
          <w:p w14:paraId="1D02AA0E" w14:textId="77777777" w:rsidR="00515DEA" w:rsidRPr="00515DEA" w:rsidRDefault="00515DEA" w:rsidP="00366DA8">
            <w:pPr>
              <w:contextualSpacing/>
              <w:rPr>
                <w:rFonts w:ascii="Times" w:eastAsia="Calibri" w:hAnsi="Times" w:cs="Arial"/>
              </w:rPr>
            </w:pPr>
          </w:p>
          <w:p w14:paraId="0A42A857" w14:textId="77777777" w:rsidR="00515DEA" w:rsidRPr="00515DEA" w:rsidRDefault="00515DEA" w:rsidP="00366DA8">
            <w:pPr>
              <w:contextualSpacing/>
              <w:rPr>
                <w:rFonts w:ascii="Times" w:hAnsi="Times" w:cs="Arial"/>
                <w:b/>
              </w:rPr>
            </w:pPr>
            <w:r w:rsidRPr="00515DEA">
              <w:rPr>
                <w:rFonts w:ascii="Times" w:hAnsi="Times" w:cs="Arial"/>
                <w:b/>
              </w:rPr>
              <w:t>Very Unlikely</w:t>
            </w:r>
            <w:r w:rsidRPr="00515DEA">
              <w:rPr>
                <w:rFonts w:ascii="Times" w:hAnsi="Times" w:cs="Arial"/>
              </w:rPr>
              <w:t xml:space="preserve">   1   2   3   4   5   6</w:t>
            </w:r>
            <w:r w:rsidRPr="00515DEA">
              <w:rPr>
                <w:rFonts w:ascii="Times" w:hAnsi="Times" w:cs="Arial"/>
                <w:b/>
              </w:rPr>
              <w:t xml:space="preserve">   Very Likely</w:t>
            </w:r>
          </w:p>
          <w:p w14:paraId="3A40CF7F" w14:textId="77777777" w:rsidR="00515DEA" w:rsidRPr="00515DEA" w:rsidRDefault="00515DEA" w:rsidP="00366DA8">
            <w:pPr>
              <w:contextualSpacing/>
              <w:rPr>
                <w:rFonts w:ascii="Times" w:eastAsia="Calibri" w:hAnsi="Times" w:cs="Arial"/>
              </w:rPr>
            </w:pPr>
            <w:r w:rsidRPr="00515DEA">
              <w:rPr>
                <w:rFonts w:ascii="Times" w:eastAsia="Calibri" w:hAnsi="Times" w:cs="Arial"/>
              </w:rPr>
              <w:t xml:space="preserve">       </w:t>
            </w:r>
          </w:p>
        </w:tc>
      </w:tr>
      <w:tr w:rsidR="00515DEA" w:rsidRPr="00515DEA" w14:paraId="5261E00A" w14:textId="77777777" w:rsidTr="00366DA8">
        <w:tc>
          <w:tcPr>
            <w:tcW w:w="4115" w:type="dxa"/>
          </w:tcPr>
          <w:p w14:paraId="38164A2A" w14:textId="77777777" w:rsidR="00515DEA" w:rsidRPr="00515DEA" w:rsidRDefault="00515DEA" w:rsidP="00366DA8">
            <w:pPr>
              <w:autoSpaceDE w:val="0"/>
              <w:autoSpaceDN w:val="0"/>
              <w:adjustRightInd w:val="0"/>
              <w:contextualSpacing/>
              <w:rPr>
                <w:rFonts w:ascii="Times" w:eastAsia="Calibri" w:hAnsi="Times" w:cs="Arial"/>
              </w:rPr>
            </w:pPr>
            <w:r w:rsidRPr="00515DEA">
              <w:rPr>
                <w:rFonts w:ascii="Times" w:eastAsia="Calibri" w:hAnsi="Times" w:cs="Arial"/>
              </w:rPr>
              <w:t xml:space="preserve">2. A 3-year old child of a distant relative is crawling on your lap. The child’s mom comes to take the child away. </w:t>
            </w:r>
          </w:p>
        </w:tc>
        <w:tc>
          <w:tcPr>
            <w:tcW w:w="5475" w:type="dxa"/>
          </w:tcPr>
          <w:p w14:paraId="4A280932" w14:textId="77777777" w:rsidR="00515DEA" w:rsidRPr="00515DEA" w:rsidRDefault="00515DEA" w:rsidP="00366DA8">
            <w:pPr>
              <w:autoSpaceDE w:val="0"/>
              <w:autoSpaceDN w:val="0"/>
              <w:adjustRightInd w:val="0"/>
              <w:contextualSpacing/>
              <w:rPr>
                <w:rFonts w:ascii="Times" w:eastAsia="Calibri" w:hAnsi="Times" w:cs="Arial"/>
              </w:rPr>
            </w:pPr>
            <w:r w:rsidRPr="00515DEA">
              <w:rPr>
                <w:rFonts w:ascii="Times" w:eastAsia="Calibri" w:hAnsi="Times" w:cs="Arial"/>
              </w:rPr>
              <w:t xml:space="preserve">How </w:t>
            </w:r>
            <w:r w:rsidRPr="00515DEA">
              <w:rPr>
                <w:rFonts w:ascii="Times" w:eastAsia="Calibri" w:hAnsi="Times" w:cs="Arial"/>
                <w:b/>
                <w:bCs/>
              </w:rPr>
              <w:t>concerned or anxious</w:t>
            </w:r>
            <w:r w:rsidRPr="00515DEA">
              <w:rPr>
                <w:rFonts w:ascii="Times" w:eastAsia="Calibri" w:hAnsi="Times" w:cs="Arial"/>
              </w:rPr>
              <w:t xml:space="preserve"> would you be that the mom took him away because of your sexual orientation? (circle one)</w:t>
            </w:r>
          </w:p>
          <w:p w14:paraId="7CF59821" w14:textId="77777777" w:rsidR="00515DEA" w:rsidRPr="00515DEA" w:rsidRDefault="00515DEA" w:rsidP="00366DA8">
            <w:pPr>
              <w:contextualSpacing/>
              <w:rPr>
                <w:rFonts w:ascii="Times" w:hAnsi="Times" w:cs="Arial"/>
                <w:b/>
              </w:rPr>
            </w:pPr>
          </w:p>
          <w:p w14:paraId="74DA2970" w14:textId="77777777" w:rsidR="00515DEA" w:rsidRPr="00515DEA" w:rsidRDefault="00515DEA" w:rsidP="00366DA8">
            <w:pPr>
              <w:contextualSpacing/>
              <w:rPr>
                <w:rFonts w:ascii="Times" w:hAnsi="Times" w:cs="Arial"/>
                <w:b/>
              </w:rPr>
            </w:pPr>
            <w:r w:rsidRPr="00515DEA">
              <w:rPr>
                <w:rFonts w:ascii="Times" w:hAnsi="Times" w:cs="Arial"/>
                <w:b/>
              </w:rPr>
              <w:t>Very Unconcerned</w:t>
            </w:r>
            <w:r w:rsidRPr="00515DEA">
              <w:rPr>
                <w:rFonts w:ascii="Times" w:hAnsi="Times" w:cs="Arial"/>
              </w:rPr>
              <w:t xml:space="preserve">   1   2   3   4   5   6</w:t>
            </w:r>
            <w:r w:rsidRPr="00515DEA">
              <w:rPr>
                <w:rFonts w:ascii="Times" w:hAnsi="Times" w:cs="Arial"/>
                <w:b/>
              </w:rPr>
              <w:t xml:space="preserve">   Very Concerned</w:t>
            </w:r>
          </w:p>
          <w:p w14:paraId="7074ACD7" w14:textId="77777777" w:rsidR="00515DEA" w:rsidRPr="00515DEA" w:rsidRDefault="00515DEA" w:rsidP="00366DA8">
            <w:pPr>
              <w:autoSpaceDE w:val="0"/>
              <w:autoSpaceDN w:val="0"/>
              <w:adjustRightInd w:val="0"/>
              <w:contextualSpacing/>
              <w:rPr>
                <w:rFonts w:ascii="Times" w:eastAsia="Calibri" w:hAnsi="Times" w:cs="Arial"/>
                <w:b/>
                <w:bCs/>
              </w:rPr>
            </w:pPr>
          </w:p>
          <w:p w14:paraId="47179763" w14:textId="77777777" w:rsidR="00515DEA" w:rsidRPr="00515DEA" w:rsidRDefault="00515DEA" w:rsidP="00366DA8">
            <w:pPr>
              <w:contextualSpacing/>
              <w:rPr>
                <w:rFonts w:ascii="Times" w:eastAsia="Calibri" w:hAnsi="Times" w:cs="Arial"/>
              </w:rPr>
            </w:pPr>
            <w:r w:rsidRPr="00515DEA">
              <w:rPr>
                <w:rFonts w:ascii="Times" w:eastAsia="Calibri" w:hAnsi="Times" w:cs="Arial"/>
              </w:rPr>
              <w:t xml:space="preserve">How </w:t>
            </w:r>
            <w:r w:rsidRPr="00515DEA">
              <w:rPr>
                <w:rFonts w:ascii="Times" w:eastAsia="Calibri" w:hAnsi="Times" w:cs="Arial"/>
                <w:b/>
                <w:bCs/>
              </w:rPr>
              <w:t>likely</w:t>
            </w:r>
            <w:r w:rsidRPr="00515DEA">
              <w:rPr>
                <w:rFonts w:ascii="Times" w:eastAsia="Calibri" w:hAnsi="Times" w:cs="Arial"/>
              </w:rPr>
              <w:t xml:space="preserve"> is it that the mom took him away because of your sexual orientation? (circle one)</w:t>
            </w:r>
          </w:p>
          <w:p w14:paraId="6F177E5D" w14:textId="77777777" w:rsidR="00515DEA" w:rsidRPr="00515DEA" w:rsidRDefault="00515DEA" w:rsidP="00366DA8">
            <w:pPr>
              <w:contextualSpacing/>
              <w:rPr>
                <w:rFonts w:ascii="Times" w:eastAsia="Calibri" w:hAnsi="Times" w:cs="Arial"/>
              </w:rPr>
            </w:pPr>
          </w:p>
          <w:p w14:paraId="7357A7F9" w14:textId="77777777" w:rsidR="00515DEA" w:rsidRPr="00515DEA" w:rsidRDefault="00515DEA" w:rsidP="00366DA8">
            <w:pPr>
              <w:contextualSpacing/>
              <w:rPr>
                <w:rFonts w:ascii="Times" w:eastAsia="Calibri" w:hAnsi="Times" w:cs="Arial"/>
              </w:rPr>
            </w:pPr>
            <w:r w:rsidRPr="00515DEA">
              <w:rPr>
                <w:rFonts w:ascii="Times" w:hAnsi="Times" w:cs="Arial"/>
                <w:b/>
              </w:rPr>
              <w:t>Very Unlikely</w:t>
            </w:r>
            <w:r w:rsidRPr="00515DEA">
              <w:rPr>
                <w:rFonts w:ascii="Times" w:hAnsi="Times" w:cs="Arial"/>
              </w:rPr>
              <w:t xml:space="preserve">   1   2   3   4   5   6</w:t>
            </w:r>
            <w:r w:rsidRPr="00515DEA">
              <w:rPr>
                <w:rFonts w:ascii="Times" w:hAnsi="Times" w:cs="Arial"/>
                <w:b/>
              </w:rPr>
              <w:t xml:space="preserve">   Very Likely</w:t>
            </w:r>
            <w:r w:rsidRPr="00515DEA">
              <w:rPr>
                <w:rFonts w:ascii="Times" w:eastAsia="Calibri" w:hAnsi="Times" w:cs="Arial"/>
              </w:rPr>
              <w:t xml:space="preserve">      </w:t>
            </w:r>
          </w:p>
          <w:p w14:paraId="04D3F4C5" w14:textId="77777777" w:rsidR="00515DEA" w:rsidRPr="00515DEA" w:rsidRDefault="00515DEA" w:rsidP="00366DA8">
            <w:pPr>
              <w:contextualSpacing/>
              <w:rPr>
                <w:rFonts w:ascii="Times" w:eastAsia="Calibri" w:hAnsi="Times" w:cs="Arial"/>
              </w:rPr>
            </w:pPr>
          </w:p>
        </w:tc>
      </w:tr>
      <w:tr w:rsidR="00515DEA" w:rsidRPr="00515DEA" w14:paraId="5467FC55" w14:textId="77777777" w:rsidTr="00366DA8">
        <w:tc>
          <w:tcPr>
            <w:tcW w:w="4115" w:type="dxa"/>
          </w:tcPr>
          <w:p w14:paraId="0FDCBB80" w14:textId="77777777" w:rsidR="00515DEA" w:rsidRPr="00515DEA" w:rsidRDefault="00515DEA" w:rsidP="00366DA8">
            <w:pPr>
              <w:autoSpaceDE w:val="0"/>
              <w:autoSpaceDN w:val="0"/>
              <w:adjustRightInd w:val="0"/>
              <w:contextualSpacing/>
              <w:rPr>
                <w:rFonts w:ascii="Times" w:eastAsia="Calibri" w:hAnsi="Times" w:cs="Arial"/>
              </w:rPr>
            </w:pPr>
            <w:r w:rsidRPr="00515DEA">
              <w:rPr>
                <w:rFonts w:ascii="Times" w:eastAsia="Calibri" w:hAnsi="Times" w:cs="Arial"/>
              </w:rPr>
              <w:t xml:space="preserve">3. You’ve been dating someone for a few years now and you receive a wedding invitation to a straight friend’s wedding. The invite was addressed only to you, not you and a guest. </w:t>
            </w:r>
          </w:p>
        </w:tc>
        <w:tc>
          <w:tcPr>
            <w:tcW w:w="5475" w:type="dxa"/>
          </w:tcPr>
          <w:p w14:paraId="2211C524" w14:textId="77777777" w:rsidR="00515DEA" w:rsidRPr="00515DEA" w:rsidRDefault="00515DEA" w:rsidP="00366DA8">
            <w:pPr>
              <w:autoSpaceDE w:val="0"/>
              <w:autoSpaceDN w:val="0"/>
              <w:adjustRightInd w:val="0"/>
              <w:contextualSpacing/>
              <w:rPr>
                <w:rFonts w:ascii="Times" w:eastAsia="Calibri" w:hAnsi="Times" w:cs="Arial"/>
              </w:rPr>
            </w:pPr>
            <w:r w:rsidRPr="00515DEA">
              <w:rPr>
                <w:rFonts w:ascii="Times" w:eastAsia="Calibri" w:hAnsi="Times" w:cs="Arial"/>
              </w:rPr>
              <w:t xml:space="preserve">How </w:t>
            </w:r>
            <w:r w:rsidRPr="00515DEA">
              <w:rPr>
                <w:rFonts w:ascii="Times" w:eastAsia="Calibri" w:hAnsi="Times" w:cs="Arial"/>
                <w:b/>
                <w:bCs/>
              </w:rPr>
              <w:t>concerned or anxious</w:t>
            </w:r>
            <w:r w:rsidRPr="00515DEA">
              <w:rPr>
                <w:rFonts w:ascii="Times" w:eastAsia="Calibri" w:hAnsi="Times" w:cs="Arial"/>
              </w:rPr>
              <w:t xml:space="preserve"> would you be that the invite was addressed only to you because of your sexual orientation? (circle one)</w:t>
            </w:r>
          </w:p>
          <w:p w14:paraId="1EC4ACEE" w14:textId="77777777" w:rsidR="00515DEA" w:rsidRPr="00515DEA" w:rsidRDefault="00515DEA" w:rsidP="00366DA8">
            <w:pPr>
              <w:autoSpaceDE w:val="0"/>
              <w:autoSpaceDN w:val="0"/>
              <w:adjustRightInd w:val="0"/>
              <w:contextualSpacing/>
              <w:rPr>
                <w:rFonts w:ascii="Times" w:eastAsia="Calibri" w:hAnsi="Times" w:cs="Arial"/>
              </w:rPr>
            </w:pPr>
          </w:p>
          <w:p w14:paraId="7A2AD86F" w14:textId="77777777" w:rsidR="00515DEA" w:rsidRPr="00515DEA" w:rsidRDefault="00515DEA" w:rsidP="00366DA8">
            <w:pPr>
              <w:contextualSpacing/>
              <w:rPr>
                <w:rFonts w:ascii="Times" w:hAnsi="Times" w:cs="Arial"/>
                <w:b/>
              </w:rPr>
            </w:pPr>
            <w:r w:rsidRPr="00515DEA">
              <w:rPr>
                <w:rFonts w:ascii="Times" w:hAnsi="Times" w:cs="Arial"/>
                <w:b/>
              </w:rPr>
              <w:t>Very Unconcerned</w:t>
            </w:r>
            <w:r w:rsidRPr="00515DEA">
              <w:rPr>
                <w:rFonts w:ascii="Times" w:hAnsi="Times" w:cs="Arial"/>
              </w:rPr>
              <w:t xml:space="preserve">   1   2   3   4   5   6</w:t>
            </w:r>
            <w:r w:rsidRPr="00515DEA">
              <w:rPr>
                <w:rFonts w:ascii="Times" w:hAnsi="Times" w:cs="Arial"/>
                <w:b/>
              </w:rPr>
              <w:t xml:space="preserve">   Very Concerned</w:t>
            </w:r>
          </w:p>
          <w:p w14:paraId="58BE2072" w14:textId="77777777" w:rsidR="00515DEA" w:rsidRPr="00515DEA" w:rsidRDefault="00515DEA" w:rsidP="00366DA8">
            <w:pPr>
              <w:autoSpaceDE w:val="0"/>
              <w:autoSpaceDN w:val="0"/>
              <w:adjustRightInd w:val="0"/>
              <w:contextualSpacing/>
              <w:rPr>
                <w:rFonts w:ascii="Times" w:eastAsia="Calibri" w:hAnsi="Times" w:cs="Arial"/>
                <w:b/>
                <w:bCs/>
              </w:rPr>
            </w:pPr>
          </w:p>
          <w:p w14:paraId="10EF94A7" w14:textId="77777777" w:rsidR="00515DEA" w:rsidRPr="00515DEA" w:rsidRDefault="00515DEA" w:rsidP="00366DA8">
            <w:pPr>
              <w:autoSpaceDE w:val="0"/>
              <w:autoSpaceDN w:val="0"/>
              <w:adjustRightInd w:val="0"/>
              <w:contextualSpacing/>
              <w:rPr>
                <w:rFonts w:ascii="Times" w:eastAsia="Calibri" w:hAnsi="Times" w:cs="Arial"/>
              </w:rPr>
            </w:pPr>
            <w:r w:rsidRPr="00515DEA">
              <w:rPr>
                <w:rFonts w:ascii="Times" w:eastAsia="Calibri" w:hAnsi="Times" w:cs="Arial"/>
              </w:rPr>
              <w:t xml:space="preserve">How </w:t>
            </w:r>
            <w:r w:rsidRPr="00515DEA">
              <w:rPr>
                <w:rFonts w:ascii="Times" w:eastAsia="Calibri" w:hAnsi="Times" w:cs="Arial"/>
                <w:b/>
                <w:bCs/>
              </w:rPr>
              <w:t>likely</w:t>
            </w:r>
            <w:r w:rsidRPr="00515DEA">
              <w:rPr>
                <w:rFonts w:ascii="Times" w:eastAsia="Calibri" w:hAnsi="Times" w:cs="Arial"/>
              </w:rPr>
              <w:t xml:space="preserve"> is it that the invite was addressed only to you because of your sexual orientation? (circle one)      </w:t>
            </w:r>
          </w:p>
          <w:p w14:paraId="522678F9" w14:textId="77777777" w:rsidR="00515DEA" w:rsidRPr="00515DEA" w:rsidRDefault="00515DEA" w:rsidP="00366DA8">
            <w:pPr>
              <w:contextualSpacing/>
              <w:rPr>
                <w:rFonts w:ascii="Times" w:hAnsi="Times" w:cs="Arial"/>
                <w:b/>
              </w:rPr>
            </w:pPr>
          </w:p>
          <w:p w14:paraId="28FBCC0A" w14:textId="77777777" w:rsidR="00515DEA" w:rsidRPr="00515DEA" w:rsidRDefault="00515DEA" w:rsidP="00366DA8">
            <w:pPr>
              <w:contextualSpacing/>
              <w:rPr>
                <w:rFonts w:ascii="Times" w:hAnsi="Times" w:cs="Arial"/>
              </w:rPr>
            </w:pPr>
            <w:r w:rsidRPr="00515DEA">
              <w:rPr>
                <w:rFonts w:ascii="Times" w:hAnsi="Times" w:cs="Arial"/>
                <w:b/>
              </w:rPr>
              <w:t>Very Unlikely</w:t>
            </w:r>
            <w:r w:rsidRPr="00515DEA">
              <w:rPr>
                <w:rFonts w:ascii="Times" w:hAnsi="Times" w:cs="Arial"/>
              </w:rPr>
              <w:t xml:space="preserve">   1   2   3   4   5   6</w:t>
            </w:r>
            <w:r w:rsidRPr="00515DEA">
              <w:rPr>
                <w:rFonts w:ascii="Times" w:hAnsi="Times" w:cs="Arial"/>
                <w:b/>
              </w:rPr>
              <w:t xml:space="preserve">   Very Likely</w:t>
            </w:r>
          </w:p>
          <w:p w14:paraId="5ECF5E78" w14:textId="77777777" w:rsidR="00515DEA" w:rsidRPr="00515DEA" w:rsidRDefault="00515DEA" w:rsidP="00366DA8">
            <w:pPr>
              <w:autoSpaceDE w:val="0"/>
              <w:autoSpaceDN w:val="0"/>
              <w:adjustRightInd w:val="0"/>
              <w:contextualSpacing/>
              <w:rPr>
                <w:rFonts w:ascii="Times" w:eastAsia="Calibri" w:hAnsi="Times" w:cs="Arial"/>
              </w:rPr>
            </w:pPr>
          </w:p>
        </w:tc>
      </w:tr>
      <w:tr w:rsidR="00515DEA" w:rsidRPr="00515DEA" w14:paraId="52054733" w14:textId="77777777" w:rsidTr="00366DA8">
        <w:tc>
          <w:tcPr>
            <w:tcW w:w="4115" w:type="dxa"/>
          </w:tcPr>
          <w:p w14:paraId="34482172" w14:textId="77777777" w:rsidR="00515DEA" w:rsidRPr="00515DEA" w:rsidRDefault="00515DEA" w:rsidP="00366DA8">
            <w:pPr>
              <w:autoSpaceDE w:val="0"/>
              <w:autoSpaceDN w:val="0"/>
              <w:adjustRightInd w:val="0"/>
              <w:contextualSpacing/>
              <w:rPr>
                <w:rFonts w:ascii="Times" w:eastAsia="Calibri" w:hAnsi="Times" w:cs="Arial"/>
              </w:rPr>
            </w:pPr>
            <w:r w:rsidRPr="00515DEA">
              <w:rPr>
                <w:rFonts w:ascii="Times" w:eastAsia="Calibri" w:hAnsi="Times" w:cs="Arial"/>
              </w:rPr>
              <w:lastRenderedPageBreak/>
              <w:t xml:space="preserve">4. You go to a job interview and the interviewer asks if you are married. You say that you and your partner have been together for 5 years. You later find out that you don’t get the job. </w:t>
            </w:r>
          </w:p>
        </w:tc>
        <w:tc>
          <w:tcPr>
            <w:tcW w:w="5475" w:type="dxa"/>
          </w:tcPr>
          <w:p w14:paraId="4E37E0B7" w14:textId="77777777" w:rsidR="00515DEA" w:rsidRPr="00515DEA" w:rsidRDefault="00515DEA" w:rsidP="00366DA8">
            <w:pPr>
              <w:autoSpaceDE w:val="0"/>
              <w:autoSpaceDN w:val="0"/>
              <w:adjustRightInd w:val="0"/>
              <w:contextualSpacing/>
              <w:rPr>
                <w:rFonts w:ascii="Times" w:eastAsia="Calibri" w:hAnsi="Times" w:cs="Arial"/>
              </w:rPr>
            </w:pPr>
            <w:r w:rsidRPr="00515DEA">
              <w:rPr>
                <w:rFonts w:ascii="Times" w:eastAsia="Calibri" w:hAnsi="Times" w:cs="Arial"/>
              </w:rPr>
              <w:t xml:space="preserve">How </w:t>
            </w:r>
            <w:r w:rsidRPr="00515DEA">
              <w:rPr>
                <w:rFonts w:ascii="Times" w:eastAsia="Calibri" w:hAnsi="Times" w:cs="Arial"/>
                <w:b/>
                <w:bCs/>
              </w:rPr>
              <w:t>concerned or anxious</w:t>
            </w:r>
            <w:r w:rsidRPr="00515DEA">
              <w:rPr>
                <w:rFonts w:ascii="Times" w:eastAsia="Calibri" w:hAnsi="Times" w:cs="Arial"/>
              </w:rPr>
              <w:t xml:space="preserve"> would you be that you didn’t get the job because of your sexual orientation? (circle one)</w:t>
            </w:r>
          </w:p>
          <w:p w14:paraId="50B49F33" w14:textId="77777777" w:rsidR="00515DEA" w:rsidRPr="00515DEA" w:rsidRDefault="00515DEA" w:rsidP="00366DA8">
            <w:pPr>
              <w:contextualSpacing/>
              <w:rPr>
                <w:rFonts w:ascii="Times" w:hAnsi="Times" w:cs="Arial"/>
                <w:b/>
              </w:rPr>
            </w:pPr>
          </w:p>
          <w:p w14:paraId="3C4C55BF" w14:textId="77777777" w:rsidR="00515DEA" w:rsidRPr="00515DEA" w:rsidRDefault="00515DEA" w:rsidP="00366DA8">
            <w:pPr>
              <w:contextualSpacing/>
              <w:rPr>
                <w:rFonts w:ascii="Times" w:hAnsi="Times" w:cs="Arial"/>
                <w:b/>
              </w:rPr>
            </w:pPr>
            <w:r w:rsidRPr="00515DEA">
              <w:rPr>
                <w:rFonts w:ascii="Times" w:hAnsi="Times" w:cs="Arial"/>
                <w:b/>
              </w:rPr>
              <w:t>Very Unconcerned</w:t>
            </w:r>
            <w:r w:rsidRPr="00515DEA">
              <w:rPr>
                <w:rFonts w:ascii="Times" w:hAnsi="Times" w:cs="Arial"/>
              </w:rPr>
              <w:t xml:space="preserve">   1   2   3   4   5   6</w:t>
            </w:r>
            <w:r w:rsidRPr="00515DEA">
              <w:rPr>
                <w:rFonts w:ascii="Times" w:hAnsi="Times" w:cs="Arial"/>
                <w:b/>
              </w:rPr>
              <w:t xml:space="preserve">   Very Concerned</w:t>
            </w:r>
          </w:p>
          <w:p w14:paraId="578261A4" w14:textId="77777777" w:rsidR="00515DEA" w:rsidRPr="00515DEA" w:rsidRDefault="00515DEA" w:rsidP="00366DA8">
            <w:pPr>
              <w:autoSpaceDE w:val="0"/>
              <w:autoSpaceDN w:val="0"/>
              <w:adjustRightInd w:val="0"/>
              <w:contextualSpacing/>
              <w:rPr>
                <w:rFonts w:ascii="Times" w:eastAsia="Calibri" w:hAnsi="Times" w:cs="Arial"/>
                <w:b/>
                <w:bCs/>
              </w:rPr>
            </w:pPr>
          </w:p>
          <w:p w14:paraId="3FE8C7F0" w14:textId="77777777" w:rsidR="00515DEA" w:rsidRPr="00515DEA" w:rsidRDefault="00515DEA" w:rsidP="00366DA8">
            <w:pPr>
              <w:autoSpaceDE w:val="0"/>
              <w:autoSpaceDN w:val="0"/>
              <w:adjustRightInd w:val="0"/>
              <w:contextualSpacing/>
              <w:rPr>
                <w:rFonts w:ascii="Times" w:eastAsia="Calibri" w:hAnsi="Times" w:cs="Arial"/>
              </w:rPr>
            </w:pPr>
            <w:r w:rsidRPr="00515DEA">
              <w:rPr>
                <w:rFonts w:ascii="Times" w:eastAsia="Calibri" w:hAnsi="Times" w:cs="Arial"/>
              </w:rPr>
              <w:t xml:space="preserve">How </w:t>
            </w:r>
            <w:r w:rsidRPr="00515DEA">
              <w:rPr>
                <w:rFonts w:ascii="Times" w:eastAsia="Calibri" w:hAnsi="Times" w:cs="Arial"/>
                <w:b/>
                <w:bCs/>
              </w:rPr>
              <w:t>likely</w:t>
            </w:r>
            <w:r w:rsidRPr="00515DEA">
              <w:rPr>
                <w:rFonts w:ascii="Times" w:eastAsia="Calibri" w:hAnsi="Times" w:cs="Arial"/>
              </w:rPr>
              <w:t xml:space="preserve"> is it that you didn’t get the job because of your sexual orientation? (circle one) </w:t>
            </w:r>
          </w:p>
          <w:p w14:paraId="604B2996" w14:textId="77777777" w:rsidR="00515DEA" w:rsidRPr="00515DEA" w:rsidRDefault="00515DEA" w:rsidP="00366DA8">
            <w:pPr>
              <w:autoSpaceDE w:val="0"/>
              <w:autoSpaceDN w:val="0"/>
              <w:adjustRightInd w:val="0"/>
              <w:contextualSpacing/>
              <w:rPr>
                <w:rFonts w:ascii="Times" w:eastAsia="Calibri" w:hAnsi="Times" w:cs="Arial"/>
              </w:rPr>
            </w:pPr>
          </w:p>
          <w:p w14:paraId="3E8752CF" w14:textId="77777777" w:rsidR="00515DEA" w:rsidRPr="00515DEA" w:rsidRDefault="00515DEA" w:rsidP="00366DA8">
            <w:pPr>
              <w:contextualSpacing/>
              <w:rPr>
                <w:rFonts w:ascii="Times" w:hAnsi="Times" w:cs="Arial"/>
              </w:rPr>
            </w:pPr>
            <w:r w:rsidRPr="00515DEA">
              <w:rPr>
                <w:rFonts w:ascii="Times" w:hAnsi="Times" w:cs="Arial"/>
                <w:b/>
              </w:rPr>
              <w:t>Very Unlikely</w:t>
            </w:r>
            <w:r w:rsidRPr="00515DEA">
              <w:rPr>
                <w:rFonts w:ascii="Times" w:hAnsi="Times" w:cs="Arial"/>
              </w:rPr>
              <w:t xml:space="preserve">   1   2   3   4   5   6</w:t>
            </w:r>
            <w:r w:rsidRPr="00515DEA">
              <w:rPr>
                <w:rFonts w:ascii="Times" w:hAnsi="Times" w:cs="Arial"/>
                <w:b/>
              </w:rPr>
              <w:t xml:space="preserve">   Very Likely</w:t>
            </w:r>
          </w:p>
          <w:p w14:paraId="68809794" w14:textId="77777777" w:rsidR="00515DEA" w:rsidRPr="00515DEA" w:rsidRDefault="00515DEA" w:rsidP="00366DA8">
            <w:pPr>
              <w:autoSpaceDE w:val="0"/>
              <w:autoSpaceDN w:val="0"/>
              <w:adjustRightInd w:val="0"/>
              <w:contextualSpacing/>
              <w:rPr>
                <w:rFonts w:ascii="Times" w:eastAsia="Calibri" w:hAnsi="Times" w:cs="Arial"/>
              </w:rPr>
            </w:pPr>
          </w:p>
          <w:p w14:paraId="2843F470" w14:textId="77777777" w:rsidR="00515DEA" w:rsidRPr="00515DEA" w:rsidRDefault="00515DEA" w:rsidP="00366DA8">
            <w:pPr>
              <w:autoSpaceDE w:val="0"/>
              <w:autoSpaceDN w:val="0"/>
              <w:adjustRightInd w:val="0"/>
              <w:contextualSpacing/>
              <w:rPr>
                <w:rFonts w:ascii="Times" w:eastAsia="Calibri" w:hAnsi="Times" w:cs="Arial"/>
              </w:rPr>
            </w:pPr>
          </w:p>
        </w:tc>
      </w:tr>
      <w:tr w:rsidR="00515DEA" w:rsidRPr="00515DEA" w14:paraId="4B4E1EAB" w14:textId="77777777" w:rsidTr="00366DA8">
        <w:tc>
          <w:tcPr>
            <w:tcW w:w="4115" w:type="dxa"/>
          </w:tcPr>
          <w:p w14:paraId="2F89598D" w14:textId="77777777" w:rsidR="00515DEA" w:rsidRPr="00515DEA" w:rsidRDefault="00515DEA" w:rsidP="00366DA8">
            <w:pPr>
              <w:contextualSpacing/>
              <w:rPr>
                <w:rFonts w:ascii="Times" w:eastAsia="Calibri" w:hAnsi="Times" w:cs="Arial"/>
              </w:rPr>
            </w:pPr>
            <w:r w:rsidRPr="00515DEA">
              <w:rPr>
                <w:rFonts w:ascii="Times" w:eastAsia="Calibri" w:hAnsi="Times" w:cs="Arial"/>
              </w:rPr>
              <w:t xml:space="preserve">5. You are going to have surgery, and the doctor tells you that he would like to give you an HIV test. </w:t>
            </w:r>
          </w:p>
        </w:tc>
        <w:tc>
          <w:tcPr>
            <w:tcW w:w="5475" w:type="dxa"/>
          </w:tcPr>
          <w:p w14:paraId="433D50E3" w14:textId="77777777" w:rsidR="00515DEA" w:rsidRPr="00515DEA" w:rsidRDefault="00515DEA" w:rsidP="00366DA8">
            <w:pPr>
              <w:autoSpaceDE w:val="0"/>
              <w:autoSpaceDN w:val="0"/>
              <w:adjustRightInd w:val="0"/>
              <w:contextualSpacing/>
              <w:rPr>
                <w:rFonts w:ascii="Times" w:eastAsia="Calibri" w:hAnsi="Times" w:cs="Arial"/>
              </w:rPr>
            </w:pPr>
            <w:r w:rsidRPr="00515DEA">
              <w:rPr>
                <w:rFonts w:ascii="Times" w:eastAsia="Calibri" w:hAnsi="Times" w:cs="Arial"/>
              </w:rPr>
              <w:t xml:space="preserve">How </w:t>
            </w:r>
            <w:r w:rsidRPr="00515DEA">
              <w:rPr>
                <w:rFonts w:ascii="Times" w:eastAsia="Calibri" w:hAnsi="Times" w:cs="Arial"/>
                <w:b/>
                <w:bCs/>
              </w:rPr>
              <w:t>concerned or anxious</w:t>
            </w:r>
            <w:r w:rsidRPr="00515DEA">
              <w:rPr>
                <w:rFonts w:ascii="Times" w:eastAsia="Calibri" w:hAnsi="Times" w:cs="Arial"/>
              </w:rPr>
              <w:t xml:space="preserve"> would you be that he gave you an HIV test because of your sexual orientation? (circle one)</w:t>
            </w:r>
          </w:p>
          <w:p w14:paraId="2254E610" w14:textId="77777777" w:rsidR="00515DEA" w:rsidRPr="00515DEA" w:rsidRDefault="00515DEA" w:rsidP="00366DA8">
            <w:pPr>
              <w:contextualSpacing/>
              <w:rPr>
                <w:rFonts w:ascii="Times" w:hAnsi="Times" w:cs="Arial"/>
                <w:b/>
              </w:rPr>
            </w:pPr>
          </w:p>
          <w:p w14:paraId="2E0AC63C" w14:textId="77777777" w:rsidR="00515DEA" w:rsidRPr="00515DEA" w:rsidRDefault="00515DEA" w:rsidP="00366DA8">
            <w:pPr>
              <w:contextualSpacing/>
              <w:rPr>
                <w:rFonts w:ascii="Times" w:hAnsi="Times" w:cs="Arial"/>
                <w:b/>
              </w:rPr>
            </w:pPr>
            <w:r w:rsidRPr="00515DEA">
              <w:rPr>
                <w:rFonts w:ascii="Times" w:hAnsi="Times" w:cs="Arial"/>
                <w:b/>
              </w:rPr>
              <w:t>Very Unconcerned</w:t>
            </w:r>
            <w:r w:rsidRPr="00515DEA">
              <w:rPr>
                <w:rFonts w:ascii="Times" w:hAnsi="Times" w:cs="Arial"/>
              </w:rPr>
              <w:t xml:space="preserve">   1   2   3   4   5   6</w:t>
            </w:r>
            <w:r w:rsidRPr="00515DEA">
              <w:rPr>
                <w:rFonts w:ascii="Times" w:hAnsi="Times" w:cs="Arial"/>
                <w:b/>
              </w:rPr>
              <w:t xml:space="preserve">   Very Concerned</w:t>
            </w:r>
          </w:p>
          <w:p w14:paraId="6E63BE24" w14:textId="77777777" w:rsidR="00515DEA" w:rsidRPr="00515DEA" w:rsidRDefault="00515DEA" w:rsidP="00366DA8">
            <w:pPr>
              <w:autoSpaceDE w:val="0"/>
              <w:autoSpaceDN w:val="0"/>
              <w:adjustRightInd w:val="0"/>
              <w:contextualSpacing/>
              <w:rPr>
                <w:rFonts w:ascii="Times" w:eastAsia="Calibri" w:hAnsi="Times" w:cs="Arial"/>
                <w:b/>
                <w:bCs/>
              </w:rPr>
            </w:pPr>
          </w:p>
          <w:p w14:paraId="03825CD3" w14:textId="77777777" w:rsidR="00515DEA" w:rsidRPr="00515DEA" w:rsidRDefault="00515DEA" w:rsidP="00366DA8">
            <w:pPr>
              <w:autoSpaceDE w:val="0"/>
              <w:autoSpaceDN w:val="0"/>
              <w:adjustRightInd w:val="0"/>
              <w:contextualSpacing/>
              <w:rPr>
                <w:rFonts w:ascii="Times" w:eastAsia="Calibri" w:hAnsi="Times" w:cs="Arial"/>
              </w:rPr>
            </w:pPr>
            <w:r w:rsidRPr="00515DEA">
              <w:rPr>
                <w:rFonts w:ascii="Times" w:eastAsia="Calibri" w:hAnsi="Times" w:cs="Arial"/>
              </w:rPr>
              <w:t xml:space="preserve">How </w:t>
            </w:r>
            <w:r w:rsidRPr="00515DEA">
              <w:rPr>
                <w:rFonts w:ascii="Times" w:eastAsia="Calibri" w:hAnsi="Times" w:cs="Arial"/>
                <w:b/>
                <w:bCs/>
              </w:rPr>
              <w:t xml:space="preserve">likely </w:t>
            </w:r>
            <w:r w:rsidRPr="00515DEA">
              <w:rPr>
                <w:rFonts w:ascii="Times" w:eastAsia="Calibri" w:hAnsi="Times" w:cs="Arial"/>
              </w:rPr>
              <w:t>is it that he gave you an HIV test because of your sexual orientation? (circle one)</w:t>
            </w:r>
          </w:p>
          <w:p w14:paraId="3B2FB3F0" w14:textId="77777777" w:rsidR="00515DEA" w:rsidRPr="00515DEA" w:rsidRDefault="00515DEA" w:rsidP="00366DA8">
            <w:pPr>
              <w:contextualSpacing/>
              <w:rPr>
                <w:rFonts w:ascii="Times" w:eastAsia="Calibri" w:hAnsi="Times" w:cs="Arial"/>
              </w:rPr>
            </w:pPr>
          </w:p>
          <w:p w14:paraId="3016DB40" w14:textId="77777777" w:rsidR="00515DEA" w:rsidRPr="00515DEA" w:rsidRDefault="00515DEA" w:rsidP="00366DA8">
            <w:pPr>
              <w:contextualSpacing/>
              <w:rPr>
                <w:rFonts w:ascii="Times" w:hAnsi="Times" w:cs="Arial"/>
              </w:rPr>
            </w:pPr>
            <w:r w:rsidRPr="00515DEA">
              <w:rPr>
                <w:rFonts w:ascii="Times" w:hAnsi="Times" w:cs="Arial"/>
                <w:b/>
              </w:rPr>
              <w:t>Very Unlikely</w:t>
            </w:r>
            <w:r w:rsidRPr="00515DEA">
              <w:rPr>
                <w:rFonts w:ascii="Times" w:hAnsi="Times" w:cs="Arial"/>
              </w:rPr>
              <w:t xml:space="preserve">   1   2   3   4   5   6</w:t>
            </w:r>
            <w:r w:rsidRPr="00515DEA">
              <w:rPr>
                <w:rFonts w:ascii="Times" w:hAnsi="Times" w:cs="Arial"/>
                <w:b/>
              </w:rPr>
              <w:t xml:space="preserve">   Very Likely</w:t>
            </w:r>
          </w:p>
          <w:p w14:paraId="77E5F0A7" w14:textId="77777777" w:rsidR="00515DEA" w:rsidRPr="00515DEA" w:rsidRDefault="00515DEA" w:rsidP="00366DA8">
            <w:pPr>
              <w:autoSpaceDE w:val="0"/>
              <w:autoSpaceDN w:val="0"/>
              <w:adjustRightInd w:val="0"/>
              <w:contextualSpacing/>
              <w:rPr>
                <w:rFonts w:ascii="Times" w:eastAsia="Calibri" w:hAnsi="Times" w:cs="Arial"/>
              </w:rPr>
            </w:pPr>
          </w:p>
        </w:tc>
      </w:tr>
      <w:tr w:rsidR="00515DEA" w:rsidRPr="00515DEA" w14:paraId="73B29635" w14:textId="77777777" w:rsidTr="00366DA8">
        <w:tc>
          <w:tcPr>
            <w:tcW w:w="4115" w:type="dxa"/>
          </w:tcPr>
          <w:p w14:paraId="0EFB6476" w14:textId="77777777" w:rsidR="00515DEA" w:rsidRPr="00515DEA" w:rsidRDefault="00515DEA" w:rsidP="00366DA8">
            <w:pPr>
              <w:autoSpaceDE w:val="0"/>
              <w:autoSpaceDN w:val="0"/>
              <w:adjustRightInd w:val="0"/>
              <w:contextualSpacing/>
              <w:rPr>
                <w:rFonts w:ascii="Times" w:eastAsia="Calibri" w:hAnsi="Times" w:cs="Arial"/>
              </w:rPr>
            </w:pPr>
            <w:r w:rsidRPr="00515DEA">
              <w:rPr>
                <w:rFonts w:ascii="Times" w:eastAsia="Calibri" w:hAnsi="Times" w:cs="Arial"/>
              </w:rPr>
              <w:t xml:space="preserve">6. You go to donate blood and the person who is supposed to draw your blood turns to her co-worker and says, “Why don’t you take this one?” </w:t>
            </w:r>
          </w:p>
        </w:tc>
        <w:tc>
          <w:tcPr>
            <w:tcW w:w="5475" w:type="dxa"/>
          </w:tcPr>
          <w:p w14:paraId="5D49AA47" w14:textId="77777777" w:rsidR="00515DEA" w:rsidRPr="00515DEA" w:rsidRDefault="00515DEA" w:rsidP="00366DA8">
            <w:pPr>
              <w:autoSpaceDE w:val="0"/>
              <w:autoSpaceDN w:val="0"/>
              <w:adjustRightInd w:val="0"/>
              <w:contextualSpacing/>
              <w:rPr>
                <w:rFonts w:ascii="Times" w:eastAsia="Calibri" w:hAnsi="Times" w:cs="Arial"/>
              </w:rPr>
            </w:pPr>
            <w:r w:rsidRPr="00515DEA">
              <w:rPr>
                <w:rFonts w:ascii="Times" w:eastAsia="Calibri" w:hAnsi="Times" w:cs="Arial"/>
              </w:rPr>
              <w:t xml:space="preserve">How </w:t>
            </w:r>
            <w:r w:rsidRPr="00515DEA">
              <w:rPr>
                <w:rFonts w:ascii="Times" w:eastAsia="Calibri" w:hAnsi="Times" w:cs="Arial"/>
                <w:b/>
                <w:bCs/>
              </w:rPr>
              <w:t>concerned or anxious</w:t>
            </w:r>
            <w:r w:rsidRPr="00515DEA">
              <w:rPr>
                <w:rFonts w:ascii="Times" w:eastAsia="Calibri" w:hAnsi="Times" w:cs="Arial"/>
              </w:rPr>
              <w:t xml:space="preserve"> would you be that she asked her co-worker to draw your blood because of your sexual orientation? (circle one)</w:t>
            </w:r>
          </w:p>
          <w:p w14:paraId="6E165476" w14:textId="77777777" w:rsidR="00515DEA" w:rsidRPr="00515DEA" w:rsidRDefault="00515DEA" w:rsidP="00366DA8">
            <w:pPr>
              <w:autoSpaceDE w:val="0"/>
              <w:autoSpaceDN w:val="0"/>
              <w:adjustRightInd w:val="0"/>
              <w:contextualSpacing/>
              <w:rPr>
                <w:rFonts w:ascii="Times" w:eastAsia="Calibri" w:hAnsi="Times" w:cs="Arial"/>
              </w:rPr>
            </w:pPr>
          </w:p>
          <w:p w14:paraId="69B31792" w14:textId="77777777" w:rsidR="00515DEA" w:rsidRPr="00515DEA" w:rsidRDefault="00515DEA" w:rsidP="00366DA8">
            <w:pPr>
              <w:contextualSpacing/>
              <w:rPr>
                <w:rFonts w:ascii="Times" w:hAnsi="Times" w:cs="Arial"/>
                <w:b/>
              </w:rPr>
            </w:pPr>
            <w:r w:rsidRPr="00515DEA">
              <w:rPr>
                <w:rFonts w:ascii="Times" w:hAnsi="Times" w:cs="Arial"/>
                <w:b/>
              </w:rPr>
              <w:t>Very Unconcerned</w:t>
            </w:r>
            <w:r w:rsidRPr="00515DEA">
              <w:rPr>
                <w:rFonts w:ascii="Times" w:hAnsi="Times" w:cs="Arial"/>
              </w:rPr>
              <w:t xml:space="preserve">   1   2   3   4   5   6</w:t>
            </w:r>
            <w:r w:rsidRPr="00515DEA">
              <w:rPr>
                <w:rFonts w:ascii="Times" w:hAnsi="Times" w:cs="Arial"/>
                <w:b/>
              </w:rPr>
              <w:t xml:space="preserve">   Very Concerned</w:t>
            </w:r>
          </w:p>
          <w:p w14:paraId="169C1AAD" w14:textId="77777777" w:rsidR="00515DEA" w:rsidRPr="00515DEA" w:rsidRDefault="00515DEA" w:rsidP="00366DA8">
            <w:pPr>
              <w:autoSpaceDE w:val="0"/>
              <w:autoSpaceDN w:val="0"/>
              <w:adjustRightInd w:val="0"/>
              <w:contextualSpacing/>
              <w:rPr>
                <w:rFonts w:ascii="Times" w:eastAsia="Calibri" w:hAnsi="Times" w:cs="Arial"/>
                <w:b/>
                <w:bCs/>
              </w:rPr>
            </w:pPr>
          </w:p>
          <w:p w14:paraId="7DB82221" w14:textId="77777777" w:rsidR="00515DEA" w:rsidRPr="00515DEA" w:rsidRDefault="00515DEA" w:rsidP="00366DA8">
            <w:pPr>
              <w:contextualSpacing/>
              <w:rPr>
                <w:rFonts w:ascii="Times" w:eastAsia="Calibri" w:hAnsi="Times" w:cs="Arial"/>
              </w:rPr>
            </w:pPr>
            <w:r w:rsidRPr="00515DEA">
              <w:rPr>
                <w:rFonts w:ascii="Times" w:eastAsia="Calibri" w:hAnsi="Times" w:cs="Arial"/>
              </w:rPr>
              <w:t xml:space="preserve">How </w:t>
            </w:r>
            <w:r w:rsidRPr="00515DEA">
              <w:rPr>
                <w:rFonts w:ascii="Times" w:eastAsia="Calibri" w:hAnsi="Times" w:cs="Arial"/>
                <w:b/>
                <w:bCs/>
              </w:rPr>
              <w:t>likely</w:t>
            </w:r>
            <w:r w:rsidRPr="00515DEA">
              <w:rPr>
                <w:rFonts w:ascii="Times" w:eastAsia="Calibri" w:hAnsi="Times" w:cs="Arial"/>
              </w:rPr>
              <w:t xml:space="preserve"> is it that she asked her co-worker to draw your blood because of your sexual orientation? (circle one)</w:t>
            </w:r>
          </w:p>
          <w:p w14:paraId="1C02508A" w14:textId="77777777" w:rsidR="00515DEA" w:rsidRPr="00515DEA" w:rsidRDefault="00515DEA" w:rsidP="00366DA8">
            <w:pPr>
              <w:contextualSpacing/>
              <w:rPr>
                <w:rFonts w:ascii="Times" w:eastAsia="Calibri" w:hAnsi="Times" w:cs="Arial"/>
              </w:rPr>
            </w:pPr>
          </w:p>
          <w:p w14:paraId="1FD87E0D" w14:textId="77777777" w:rsidR="00515DEA" w:rsidRPr="00515DEA" w:rsidRDefault="00515DEA" w:rsidP="00366DA8">
            <w:pPr>
              <w:contextualSpacing/>
              <w:rPr>
                <w:rFonts w:ascii="Times" w:hAnsi="Times" w:cs="Arial"/>
                <w:b/>
              </w:rPr>
            </w:pPr>
            <w:r w:rsidRPr="00515DEA">
              <w:rPr>
                <w:rFonts w:ascii="Times" w:hAnsi="Times" w:cs="Arial"/>
                <w:b/>
              </w:rPr>
              <w:t>Very Unlikely</w:t>
            </w:r>
            <w:r w:rsidRPr="00515DEA">
              <w:rPr>
                <w:rFonts w:ascii="Times" w:hAnsi="Times" w:cs="Arial"/>
              </w:rPr>
              <w:t xml:space="preserve">   1   2   3   4   5   6</w:t>
            </w:r>
            <w:r w:rsidRPr="00515DEA">
              <w:rPr>
                <w:rFonts w:ascii="Times" w:hAnsi="Times" w:cs="Arial"/>
                <w:b/>
              </w:rPr>
              <w:t xml:space="preserve">   Very Likely</w:t>
            </w:r>
          </w:p>
          <w:p w14:paraId="4F6869E0" w14:textId="77777777" w:rsidR="00515DEA" w:rsidRPr="00515DEA" w:rsidRDefault="00515DEA" w:rsidP="00366DA8">
            <w:pPr>
              <w:autoSpaceDE w:val="0"/>
              <w:autoSpaceDN w:val="0"/>
              <w:adjustRightInd w:val="0"/>
              <w:contextualSpacing/>
              <w:rPr>
                <w:rFonts w:ascii="Times" w:eastAsia="Calibri" w:hAnsi="Times" w:cs="Arial"/>
              </w:rPr>
            </w:pPr>
          </w:p>
        </w:tc>
      </w:tr>
      <w:tr w:rsidR="00515DEA" w:rsidRPr="00515DEA" w14:paraId="3232427C" w14:textId="77777777" w:rsidTr="00366DA8">
        <w:tc>
          <w:tcPr>
            <w:tcW w:w="4115" w:type="dxa"/>
          </w:tcPr>
          <w:p w14:paraId="2539554F" w14:textId="77777777" w:rsidR="00515DEA" w:rsidRPr="00515DEA" w:rsidRDefault="00515DEA" w:rsidP="00366DA8">
            <w:pPr>
              <w:contextualSpacing/>
              <w:rPr>
                <w:rFonts w:ascii="Times" w:eastAsia="Calibri" w:hAnsi="Times" w:cs="Arial"/>
              </w:rPr>
            </w:pPr>
            <w:r w:rsidRPr="00515DEA">
              <w:rPr>
                <w:rFonts w:ascii="Times" w:eastAsia="Calibri" w:hAnsi="Times" w:cs="Arial"/>
              </w:rPr>
              <w:lastRenderedPageBreak/>
              <w:t>7. You go get an STD checkup, and the man taking your sexual history is rude towards you.</w:t>
            </w:r>
          </w:p>
        </w:tc>
        <w:tc>
          <w:tcPr>
            <w:tcW w:w="5475" w:type="dxa"/>
          </w:tcPr>
          <w:p w14:paraId="238A7A76" w14:textId="77777777" w:rsidR="00515DEA" w:rsidRPr="00515DEA" w:rsidRDefault="00515DEA" w:rsidP="00366DA8">
            <w:pPr>
              <w:autoSpaceDE w:val="0"/>
              <w:autoSpaceDN w:val="0"/>
              <w:adjustRightInd w:val="0"/>
              <w:contextualSpacing/>
              <w:rPr>
                <w:rFonts w:ascii="Times" w:eastAsia="Calibri" w:hAnsi="Times" w:cs="Arial"/>
              </w:rPr>
            </w:pPr>
            <w:r w:rsidRPr="00515DEA">
              <w:rPr>
                <w:rFonts w:ascii="Times" w:eastAsia="Calibri" w:hAnsi="Times" w:cs="Arial"/>
              </w:rPr>
              <w:t xml:space="preserve">How </w:t>
            </w:r>
            <w:r w:rsidRPr="00515DEA">
              <w:rPr>
                <w:rFonts w:ascii="Times" w:eastAsia="Calibri" w:hAnsi="Times" w:cs="Arial"/>
                <w:b/>
                <w:bCs/>
              </w:rPr>
              <w:t>concerned or anxious</w:t>
            </w:r>
            <w:r w:rsidRPr="00515DEA">
              <w:rPr>
                <w:rFonts w:ascii="Times" w:eastAsia="Calibri" w:hAnsi="Times" w:cs="Arial"/>
              </w:rPr>
              <w:t xml:space="preserve"> would you be that he is rude towards you because of your sexual orientation? (circle one)</w:t>
            </w:r>
          </w:p>
          <w:p w14:paraId="1288D4A4" w14:textId="77777777" w:rsidR="00515DEA" w:rsidRPr="00515DEA" w:rsidRDefault="00515DEA" w:rsidP="00366DA8">
            <w:pPr>
              <w:contextualSpacing/>
              <w:rPr>
                <w:rFonts w:ascii="Times" w:hAnsi="Times" w:cs="Arial"/>
                <w:b/>
              </w:rPr>
            </w:pPr>
          </w:p>
          <w:p w14:paraId="26524DE7" w14:textId="77777777" w:rsidR="00515DEA" w:rsidRPr="00515DEA" w:rsidRDefault="00515DEA" w:rsidP="00366DA8">
            <w:pPr>
              <w:contextualSpacing/>
              <w:rPr>
                <w:rFonts w:ascii="Times" w:hAnsi="Times" w:cs="Arial"/>
                <w:b/>
              </w:rPr>
            </w:pPr>
            <w:r w:rsidRPr="00515DEA">
              <w:rPr>
                <w:rFonts w:ascii="Times" w:hAnsi="Times" w:cs="Arial"/>
                <w:b/>
              </w:rPr>
              <w:t>Very Unconcerned</w:t>
            </w:r>
            <w:r w:rsidRPr="00515DEA">
              <w:rPr>
                <w:rFonts w:ascii="Times" w:hAnsi="Times" w:cs="Arial"/>
              </w:rPr>
              <w:t xml:space="preserve">   1   2   3   4   5   6</w:t>
            </w:r>
            <w:r w:rsidRPr="00515DEA">
              <w:rPr>
                <w:rFonts w:ascii="Times" w:hAnsi="Times" w:cs="Arial"/>
                <w:b/>
              </w:rPr>
              <w:t xml:space="preserve">   Very Concerned</w:t>
            </w:r>
          </w:p>
          <w:p w14:paraId="3E8364D8" w14:textId="77777777" w:rsidR="00515DEA" w:rsidRPr="00515DEA" w:rsidRDefault="00515DEA" w:rsidP="00366DA8">
            <w:pPr>
              <w:autoSpaceDE w:val="0"/>
              <w:autoSpaceDN w:val="0"/>
              <w:adjustRightInd w:val="0"/>
              <w:contextualSpacing/>
              <w:rPr>
                <w:rFonts w:ascii="Times" w:eastAsia="Calibri" w:hAnsi="Times" w:cs="Arial"/>
                <w:b/>
                <w:bCs/>
              </w:rPr>
            </w:pPr>
          </w:p>
          <w:p w14:paraId="51C088B6" w14:textId="77777777" w:rsidR="00515DEA" w:rsidRPr="00515DEA" w:rsidRDefault="00515DEA" w:rsidP="00366DA8">
            <w:pPr>
              <w:contextualSpacing/>
              <w:rPr>
                <w:rFonts w:ascii="Times" w:eastAsia="Calibri" w:hAnsi="Times" w:cs="Arial"/>
              </w:rPr>
            </w:pPr>
            <w:r w:rsidRPr="00515DEA">
              <w:rPr>
                <w:rFonts w:ascii="Times" w:eastAsia="Calibri" w:hAnsi="Times" w:cs="Arial"/>
              </w:rPr>
              <w:t xml:space="preserve">How </w:t>
            </w:r>
            <w:r w:rsidRPr="00515DEA">
              <w:rPr>
                <w:rFonts w:ascii="Times" w:eastAsia="Calibri" w:hAnsi="Times" w:cs="Arial"/>
                <w:b/>
                <w:bCs/>
              </w:rPr>
              <w:t>likely</w:t>
            </w:r>
            <w:r w:rsidRPr="00515DEA">
              <w:rPr>
                <w:rFonts w:ascii="Times" w:eastAsia="Calibri" w:hAnsi="Times" w:cs="Arial"/>
              </w:rPr>
              <w:t xml:space="preserve"> is it that he is rude towards you because of your sexual orientation? (circle one)</w:t>
            </w:r>
          </w:p>
          <w:p w14:paraId="62498A94" w14:textId="77777777" w:rsidR="00515DEA" w:rsidRPr="00515DEA" w:rsidRDefault="00515DEA" w:rsidP="00366DA8">
            <w:pPr>
              <w:contextualSpacing/>
              <w:rPr>
                <w:rFonts w:ascii="Times" w:eastAsia="Calibri" w:hAnsi="Times" w:cs="Arial"/>
              </w:rPr>
            </w:pPr>
          </w:p>
          <w:p w14:paraId="3A562F26" w14:textId="77777777" w:rsidR="00515DEA" w:rsidRPr="00515DEA" w:rsidRDefault="00515DEA" w:rsidP="00366DA8">
            <w:pPr>
              <w:contextualSpacing/>
              <w:rPr>
                <w:rFonts w:ascii="Times" w:hAnsi="Times" w:cs="Arial"/>
              </w:rPr>
            </w:pPr>
            <w:r w:rsidRPr="00515DEA">
              <w:rPr>
                <w:rFonts w:ascii="Times" w:hAnsi="Times" w:cs="Arial"/>
                <w:b/>
              </w:rPr>
              <w:t>Very Unlikely</w:t>
            </w:r>
            <w:r w:rsidRPr="00515DEA">
              <w:rPr>
                <w:rFonts w:ascii="Times" w:hAnsi="Times" w:cs="Arial"/>
              </w:rPr>
              <w:t xml:space="preserve">   1   2   3   4   5   6</w:t>
            </w:r>
            <w:r w:rsidRPr="00515DEA">
              <w:rPr>
                <w:rFonts w:ascii="Times" w:hAnsi="Times" w:cs="Arial"/>
                <w:b/>
              </w:rPr>
              <w:t xml:space="preserve">   Very Likely</w:t>
            </w:r>
          </w:p>
          <w:p w14:paraId="175BA76A" w14:textId="77777777" w:rsidR="00515DEA" w:rsidRPr="00515DEA" w:rsidRDefault="00515DEA" w:rsidP="00366DA8">
            <w:pPr>
              <w:contextualSpacing/>
              <w:rPr>
                <w:rFonts w:ascii="Times" w:eastAsia="Calibri" w:hAnsi="Times" w:cs="Arial"/>
              </w:rPr>
            </w:pPr>
          </w:p>
        </w:tc>
      </w:tr>
      <w:tr w:rsidR="00515DEA" w:rsidRPr="00515DEA" w14:paraId="70921A51" w14:textId="77777777" w:rsidTr="00366DA8">
        <w:tc>
          <w:tcPr>
            <w:tcW w:w="4115" w:type="dxa"/>
          </w:tcPr>
          <w:p w14:paraId="4D2D52A2" w14:textId="77777777" w:rsidR="00515DEA" w:rsidRPr="00515DEA" w:rsidRDefault="00515DEA" w:rsidP="00366DA8">
            <w:pPr>
              <w:contextualSpacing/>
              <w:rPr>
                <w:rFonts w:ascii="Times" w:eastAsia="Calibri" w:hAnsi="Times" w:cs="Arial"/>
              </w:rPr>
            </w:pPr>
            <w:r w:rsidRPr="00515DEA">
              <w:rPr>
                <w:rFonts w:ascii="Times" w:eastAsia="Calibri" w:hAnsi="Times" w:cs="Arial"/>
              </w:rPr>
              <w:t xml:space="preserve">8. You bring someone you are dating to a fancy restaurant of straight patrons, and you are seated away from everyone else in a back corner of the restaurant. </w:t>
            </w:r>
          </w:p>
        </w:tc>
        <w:tc>
          <w:tcPr>
            <w:tcW w:w="5475" w:type="dxa"/>
          </w:tcPr>
          <w:p w14:paraId="5EC7E48B" w14:textId="77777777" w:rsidR="00515DEA" w:rsidRPr="00515DEA" w:rsidRDefault="00515DEA" w:rsidP="00366DA8">
            <w:pPr>
              <w:autoSpaceDE w:val="0"/>
              <w:autoSpaceDN w:val="0"/>
              <w:adjustRightInd w:val="0"/>
              <w:contextualSpacing/>
              <w:rPr>
                <w:rFonts w:ascii="Times" w:eastAsia="Calibri" w:hAnsi="Times" w:cs="Arial"/>
              </w:rPr>
            </w:pPr>
            <w:r w:rsidRPr="00515DEA">
              <w:rPr>
                <w:rFonts w:ascii="Times" w:eastAsia="Calibri" w:hAnsi="Times" w:cs="Arial"/>
              </w:rPr>
              <w:t xml:space="preserve">How </w:t>
            </w:r>
            <w:r w:rsidRPr="00515DEA">
              <w:rPr>
                <w:rFonts w:ascii="Times" w:eastAsia="Calibri" w:hAnsi="Times" w:cs="Arial"/>
                <w:b/>
                <w:bCs/>
              </w:rPr>
              <w:t>concerned or anxious</w:t>
            </w:r>
            <w:r w:rsidRPr="00515DEA">
              <w:rPr>
                <w:rFonts w:ascii="Times" w:eastAsia="Calibri" w:hAnsi="Times" w:cs="Arial"/>
              </w:rPr>
              <w:t xml:space="preserve"> would you be that you were seated there because of your sexual orientation? (circle one)</w:t>
            </w:r>
          </w:p>
          <w:p w14:paraId="3597A494" w14:textId="77777777" w:rsidR="00515DEA" w:rsidRPr="00515DEA" w:rsidRDefault="00515DEA" w:rsidP="00366DA8">
            <w:pPr>
              <w:autoSpaceDE w:val="0"/>
              <w:autoSpaceDN w:val="0"/>
              <w:adjustRightInd w:val="0"/>
              <w:contextualSpacing/>
              <w:rPr>
                <w:rFonts w:ascii="Times" w:eastAsia="Calibri" w:hAnsi="Times" w:cs="Arial"/>
              </w:rPr>
            </w:pPr>
          </w:p>
          <w:p w14:paraId="159193D1" w14:textId="77777777" w:rsidR="00515DEA" w:rsidRPr="00515DEA" w:rsidRDefault="00515DEA" w:rsidP="00366DA8">
            <w:pPr>
              <w:contextualSpacing/>
              <w:rPr>
                <w:rFonts w:ascii="Times" w:hAnsi="Times" w:cs="Arial"/>
                <w:b/>
              </w:rPr>
            </w:pPr>
            <w:r w:rsidRPr="00515DEA">
              <w:rPr>
                <w:rFonts w:ascii="Times" w:hAnsi="Times" w:cs="Arial"/>
                <w:b/>
              </w:rPr>
              <w:t>Very Unconcerned</w:t>
            </w:r>
            <w:r w:rsidRPr="00515DEA">
              <w:rPr>
                <w:rFonts w:ascii="Times" w:hAnsi="Times" w:cs="Arial"/>
              </w:rPr>
              <w:t xml:space="preserve">   1   2   3   4   5   6</w:t>
            </w:r>
            <w:r w:rsidRPr="00515DEA">
              <w:rPr>
                <w:rFonts w:ascii="Times" w:hAnsi="Times" w:cs="Arial"/>
                <w:b/>
              </w:rPr>
              <w:t xml:space="preserve">   Very Concerned</w:t>
            </w:r>
          </w:p>
          <w:p w14:paraId="0CE0686F" w14:textId="77777777" w:rsidR="00515DEA" w:rsidRPr="00515DEA" w:rsidRDefault="00515DEA" w:rsidP="00366DA8">
            <w:pPr>
              <w:autoSpaceDE w:val="0"/>
              <w:autoSpaceDN w:val="0"/>
              <w:adjustRightInd w:val="0"/>
              <w:contextualSpacing/>
              <w:rPr>
                <w:rFonts w:ascii="Times" w:eastAsia="Calibri" w:hAnsi="Times" w:cs="Arial"/>
                <w:b/>
                <w:bCs/>
              </w:rPr>
            </w:pPr>
          </w:p>
          <w:p w14:paraId="181323F2" w14:textId="77777777" w:rsidR="00515DEA" w:rsidRPr="00515DEA" w:rsidRDefault="00515DEA" w:rsidP="00366DA8">
            <w:pPr>
              <w:contextualSpacing/>
              <w:rPr>
                <w:rFonts w:ascii="Times" w:eastAsia="Calibri" w:hAnsi="Times" w:cs="Arial"/>
              </w:rPr>
            </w:pPr>
            <w:r w:rsidRPr="00515DEA">
              <w:rPr>
                <w:rFonts w:ascii="Times" w:eastAsia="Calibri" w:hAnsi="Times" w:cs="Arial"/>
              </w:rPr>
              <w:t xml:space="preserve">How </w:t>
            </w:r>
            <w:r w:rsidRPr="00515DEA">
              <w:rPr>
                <w:rFonts w:ascii="Times" w:eastAsia="Calibri" w:hAnsi="Times" w:cs="Arial"/>
                <w:b/>
                <w:bCs/>
              </w:rPr>
              <w:t>likely</w:t>
            </w:r>
            <w:r w:rsidRPr="00515DEA">
              <w:rPr>
                <w:rFonts w:ascii="Times" w:eastAsia="Calibri" w:hAnsi="Times" w:cs="Arial"/>
              </w:rPr>
              <w:t xml:space="preserve"> is it that you were seated there because of your sexual orientation? (circle one)</w:t>
            </w:r>
          </w:p>
          <w:p w14:paraId="3156C88A" w14:textId="77777777" w:rsidR="00515DEA" w:rsidRPr="00515DEA" w:rsidRDefault="00515DEA" w:rsidP="00366DA8">
            <w:pPr>
              <w:autoSpaceDE w:val="0"/>
              <w:autoSpaceDN w:val="0"/>
              <w:adjustRightInd w:val="0"/>
              <w:contextualSpacing/>
              <w:rPr>
                <w:rFonts w:ascii="Times" w:eastAsia="Calibri" w:hAnsi="Times" w:cs="Arial"/>
              </w:rPr>
            </w:pPr>
            <w:r w:rsidRPr="00515DEA">
              <w:rPr>
                <w:rFonts w:ascii="Times" w:eastAsia="Calibri" w:hAnsi="Times" w:cs="Arial"/>
              </w:rPr>
              <w:t xml:space="preserve"> </w:t>
            </w:r>
          </w:p>
          <w:p w14:paraId="695836DD" w14:textId="77777777" w:rsidR="00515DEA" w:rsidRPr="00515DEA" w:rsidRDefault="00515DEA" w:rsidP="00366DA8">
            <w:pPr>
              <w:contextualSpacing/>
              <w:rPr>
                <w:rFonts w:ascii="Times" w:hAnsi="Times" w:cs="Arial"/>
                <w:b/>
              </w:rPr>
            </w:pPr>
            <w:r w:rsidRPr="00515DEA">
              <w:rPr>
                <w:rFonts w:ascii="Times" w:hAnsi="Times" w:cs="Arial"/>
                <w:b/>
              </w:rPr>
              <w:t>Very Unlikely</w:t>
            </w:r>
            <w:r w:rsidRPr="00515DEA">
              <w:rPr>
                <w:rFonts w:ascii="Times" w:hAnsi="Times" w:cs="Arial"/>
              </w:rPr>
              <w:t xml:space="preserve">   1   2   3   4   5   6</w:t>
            </w:r>
            <w:r w:rsidRPr="00515DEA">
              <w:rPr>
                <w:rFonts w:ascii="Times" w:hAnsi="Times" w:cs="Arial"/>
                <w:b/>
              </w:rPr>
              <w:t xml:space="preserve">   Very Likely</w:t>
            </w:r>
          </w:p>
          <w:p w14:paraId="783DA93A" w14:textId="77777777" w:rsidR="00515DEA" w:rsidRPr="00515DEA" w:rsidRDefault="00515DEA" w:rsidP="00366DA8">
            <w:pPr>
              <w:autoSpaceDE w:val="0"/>
              <w:autoSpaceDN w:val="0"/>
              <w:adjustRightInd w:val="0"/>
              <w:contextualSpacing/>
              <w:rPr>
                <w:rFonts w:ascii="Times" w:eastAsia="Calibri" w:hAnsi="Times" w:cs="Arial"/>
              </w:rPr>
            </w:pPr>
          </w:p>
        </w:tc>
      </w:tr>
      <w:tr w:rsidR="00515DEA" w:rsidRPr="00515DEA" w14:paraId="3BB3BA71" w14:textId="77777777" w:rsidTr="00366DA8">
        <w:tc>
          <w:tcPr>
            <w:tcW w:w="4115" w:type="dxa"/>
          </w:tcPr>
          <w:p w14:paraId="30088632" w14:textId="77777777" w:rsidR="00515DEA" w:rsidRPr="00515DEA" w:rsidRDefault="00515DEA" w:rsidP="00366DA8">
            <w:pPr>
              <w:contextualSpacing/>
              <w:rPr>
                <w:rFonts w:ascii="Times" w:eastAsia="Calibri" w:hAnsi="Times" w:cs="Arial"/>
              </w:rPr>
            </w:pPr>
            <w:r w:rsidRPr="00515DEA">
              <w:rPr>
                <w:rFonts w:ascii="Times" w:eastAsia="Calibri" w:hAnsi="Times" w:cs="Arial"/>
              </w:rPr>
              <w:t xml:space="preserve">9. You and your partner are on a road trip and decide to check into a hotel in a rural town. The sign out front says there are vacancies. The two of you go inside, and the woman at the front desk says that there are no rooms left. </w:t>
            </w:r>
          </w:p>
          <w:p w14:paraId="5210EDE0" w14:textId="77777777" w:rsidR="00515DEA" w:rsidRPr="00515DEA" w:rsidRDefault="00515DEA" w:rsidP="00366DA8">
            <w:pPr>
              <w:contextualSpacing/>
              <w:rPr>
                <w:rFonts w:ascii="Times" w:eastAsia="Calibri" w:hAnsi="Times" w:cs="Arial"/>
              </w:rPr>
            </w:pPr>
          </w:p>
        </w:tc>
        <w:tc>
          <w:tcPr>
            <w:tcW w:w="5475" w:type="dxa"/>
          </w:tcPr>
          <w:p w14:paraId="6E828FAD" w14:textId="77777777" w:rsidR="00515DEA" w:rsidRPr="00515DEA" w:rsidRDefault="00515DEA" w:rsidP="00366DA8">
            <w:pPr>
              <w:autoSpaceDE w:val="0"/>
              <w:autoSpaceDN w:val="0"/>
              <w:adjustRightInd w:val="0"/>
              <w:contextualSpacing/>
              <w:rPr>
                <w:rFonts w:ascii="Times" w:eastAsia="Calibri" w:hAnsi="Times" w:cs="Arial"/>
              </w:rPr>
            </w:pPr>
            <w:r w:rsidRPr="00515DEA">
              <w:rPr>
                <w:rFonts w:ascii="Times" w:eastAsia="Calibri" w:hAnsi="Times" w:cs="Arial"/>
              </w:rPr>
              <w:t xml:space="preserve">How </w:t>
            </w:r>
            <w:r w:rsidRPr="00515DEA">
              <w:rPr>
                <w:rFonts w:ascii="Times" w:eastAsia="Calibri" w:hAnsi="Times" w:cs="Arial"/>
                <w:b/>
                <w:bCs/>
              </w:rPr>
              <w:t>concerned or anxious</w:t>
            </w:r>
            <w:r w:rsidRPr="00515DEA">
              <w:rPr>
                <w:rFonts w:ascii="Times" w:eastAsia="Calibri" w:hAnsi="Times" w:cs="Arial"/>
              </w:rPr>
              <w:t xml:space="preserve"> would you be that she lied to you because of your sexual orientation? (circle one)</w:t>
            </w:r>
          </w:p>
          <w:p w14:paraId="21CECFDE" w14:textId="77777777" w:rsidR="00515DEA" w:rsidRPr="00515DEA" w:rsidRDefault="00515DEA" w:rsidP="00366DA8">
            <w:pPr>
              <w:autoSpaceDE w:val="0"/>
              <w:autoSpaceDN w:val="0"/>
              <w:adjustRightInd w:val="0"/>
              <w:contextualSpacing/>
              <w:rPr>
                <w:rFonts w:ascii="Times" w:eastAsia="Calibri" w:hAnsi="Times" w:cs="Arial"/>
              </w:rPr>
            </w:pPr>
            <w:r w:rsidRPr="00515DEA">
              <w:rPr>
                <w:rFonts w:ascii="Times" w:eastAsia="Calibri" w:hAnsi="Times" w:cs="Arial"/>
              </w:rPr>
              <w:tab/>
            </w:r>
          </w:p>
          <w:p w14:paraId="16094068" w14:textId="77777777" w:rsidR="00515DEA" w:rsidRPr="00515DEA" w:rsidRDefault="00515DEA" w:rsidP="00366DA8">
            <w:pPr>
              <w:contextualSpacing/>
              <w:rPr>
                <w:rFonts w:ascii="Times" w:hAnsi="Times" w:cs="Arial"/>
                <w:b/>
              </w:rPr>
            </w:pPr>
            <w:r w:rsidRPr="00515DEA">
              <w:rPr>
                <w:rFonts w:ascii="Times" w:hAnsi="Times" w:cs="Arial"/>
                <w:b/>
              </w:rPr>
              <w:t>Very Unconcerned</w:t>
            </w:r>
            <w:r w:rsidRPr="00515DEA">
              <w:rPr>
                <w:rFonts w:ascii="Times" w:hAnsi="Times" w:cs="Arial"/>
              </w:rPr>
              <w:t xml:space="preserve">   1   2   3   4   5   6</w:t>
            </w:r>
            <w:r w:rsidRPr="00515DEA">
              <w:rPr>
                <w:rFonts w:ascii="Times" w:hAnsi="Times" w:cs="Arial"/>
                <w:b/>
              </w:rPr>
              <w:t xml:space="preserve">   Very Concerned</w:t>
            </w:r>
          </w:p>
          <w:p w14:paraId="7BF89791" w14:textId="77777777" w:rsidR="00515DEA" w:rsidRPr="00515DEA" w:rsidRDefault="00515DEA" w:rsidP="00366DA8">
            <w:pPr>
              <w:contextualSpacing/>
              <w:rPr>
                <w:rFonts w:ascii="Times" w:hAnsi="Times" w:cs="Arial"/>
                <w:b/>
              </w:rPr>
            </w:pPr>
          </w:p>
          <w:p w14:paraId="0ADB81F3" w14:textId="77777777" w:rsidR="00515DEA" w:rsidRPr="00515DEA" w:rsidRDefault="00515DEA" w:rsidP="00366DA8">
            <w:pPr>
              <w:autoSpaceDE w:val="0"/>
              <w:autoSpaceDN w:val="0"/>
              <w:adjustRightInd w:val="0"/>
              <w:contextualSpacing/>
              <w:rPr>
                <w:rFonts w:ascii="Times" w:eastAsia="Calibri" w:hAnsi="Times" w:cs="Arial"/>
              </w:rPr>
            </w:pPr>
            <w:r w:rsidRPr="00515DEA">
              <w:rPr>
                <w:rFonts w:ascii="Times" w:eastAsia="Calibri" w:hAnsi="Times" w:cs="Arial"/>
              </w:rPr>
              <w:t xml:space="preserve">How </w:t>
            </w:r>
            <w:r w:rsidRPr="00515DEA">
              <w:rPr>
                <w:rFonts w:ascii="Times" w:eastAsia="Calibri" w:hAnsi="Times" w:cs="Arial"/>
                <w:b/>
                <w:bCs/>
              </w:rPr>
              <w:t>likely</w:t>
            </w:r>
            <w:r w:rsidRPr="00515DEA">
              <w:rPr>
                <w:rFonts w:ascii="Times" w:eastAsia="Calibri" w:hAnsi="Times" w:cs="Arial"/>
              </w:rPr>
              <w:t xml:space="preserve"> is it that she lied to you because of your sexual orientation? (circle one)</w:t>
            </w:r>
          </w:p>
          <w:p w14:paraId="22150CE3" w14:textId="77777777" w:rsidR="00515DEA" w:rsidRPr="00515DEA" w:rsidRDefault="00515DEA" w:rsidP="00366DA8">
            <w:pPr>
              <w:autoSpaceDE w:val="0"/>
              <w:autoSpaceDN w:val="0"/>
              <w:adjustRightInd w:val="0"/>
              <w:contextualSpacing/>
              <w:rPr>
                <w:rFonts w:ascii="Times" w:eastAsia="Calibri" w:hAnsi="Times" w:cs="Arial"/>
              </w:rPr>
            </w:pPr>
          </w:p>
          <w:p w14:paraId="1C9C307E" w14:textId="77777777" w:rsidR="00515DEA" w:rsidRPr="00515DEA" w:rsidRDefault="00515DEA" w:rsidP="00366DA8">
            <w:pPr>
              <w:contextualSpacing/>
              <w:rPr>
                <w:rFonts w:ascii="Times" w:hAnsi="Times" w:cs="Arial"/>
              </w:rPr>
            </w:pPr>
            <w:r w:rsidRPr="00515DEA">
              <w:rPr>
                <w:rFonts w:ascii="Times" w:hAnsi="Times" w:cs="Arial"/>
                <w:b/>
              </w:rPr>
              <w:t>Very Unlikely</w:t>
            </w:r>
            <w:r w:rsidRPr="00515DEA">
              <w:rPr>
                <w:rFonts w:ascii="Times" w:hAnsi="Times" w:cs="Arial"/>
              </w:rPr>
              <w:t xml:space="preserve">   1   2   3   4   5   6</w:t>
            </w:r>
            <w:r w:rsidRPr="00515DEA">
              <w:rPr>
                <w:rFonts w:ascii="Times" w:hAnsi="Times" w:cs="Arial"/>
                <w:b/>
              </w:rPr>
              <w:t xml:space="preserve">   Very Likely</w:t>
            </w:r>
          </w:p>
          <w:p w14:paraId="2EFD04F3" w14:textId="77777777" w:rsidR="00515DEA" w:rsidRPr="00515DEA" w:rsidRDefault="00515DEA" w:rsidP="00366DA8">
            <w:pPr>
              <w:autoSpaceDE w:val="0"/>
              <w:autoSpaceDN w:val="0"/>
              <w:adjustRightInd w:val="0"/>
              <w:contextualSpacing/>
              <w:rPr>
                <w:rFonts w:ascii="Times" w:eastAsia="Calibri" w:hAnsi="Times" w:cs="Arial"/>
              </w:rPr>
            </w:pPr>
          </w:p>
        </w:tc>
      </w:tr>
      <w:tr w:rsidR="00515DEA" w:rsidRPr="00515DEA" w14:paraId="73390008" w14:textId="77777777" w:rsidTr="00366DA8">
        <w:tc>
          <w:tcPr>
            <w:tcW w:w="4115" w:type="dxa"/>
          </w:tcPr>
          <w:p w14:paraId="7904448F" w14:textId="77777777" w:rsidR="00515DEA" w:rsidRPr="00515DEA" w:rsidRDefault="00515DEA" w:rsidP="00366DA8">
            <w:pPr>
              <w:contextualSpacing/>
              <w:rPr>
                <w:rFonts w:ascii="Times" w:eastAsia="Calibri" w:hAnsi="Times" w:cs="Arial"/>
              </w:rPr>
            </w:pPr>
            <w:r w:rsidRPr="00515DEA">
              <w:rPr>
                <w:rFonts w:ascii="Times" w:eastAsia="Calibri" w:hAnsi="Times" w:cs="Arial"/>
              </w:rPr>
              <w:t xml:space="preserve">10. You go to a party and you and your partner are the only gay people there. No one seems interested in talking to you. </w:t>
            </w:r>
          </w:p>
        </w:tc>
        <w:tc>
          <w:tcPr>
            <w:tcW w:w="5475" w:type="dxa"/>
          </w:tcPr>
          <w:p w14:paraId="33C7150A" w14:textId="77777777" w:rsidR="00515DEA" w:rsidRPr="00515DEA" w:rsidRDefault="00515DEA" w:rsidP="00366DA8">
            <w:pPr>
              <w:autoSpaceDE w:val="0"/>
              <w:autoSpaceDN w:val="0"/>
              <w:adjustRightInd w:val="0"/>
              <w:contextualSpacing/>
              <w:rPr>
                <w:rFonts w:ascii="Times" w:eastAsia="Calibri" w:hAnsi="Times" w:cs="Arial"/>
              </w:rPr>
            </w:pPr>
            <w:r w:rsidRPr="00515DEA">
              <w:rPr>
                <w:rFonts w:ascii="Times" w:eastAsia="Calibri" w:hAnsi="Times" w:cs="Arial"/>
              </w:rPr>
              <w:t xml:space="preserve">How </w:t>
            </w:r>
            <w:r w:rsidRPr="00515DEA">
              <w:rPr>
                <w:rFonts w:ascii="Times" w:eastAsia="Calibri" w:hAnsi="Times" w:cs="Arial"/>
                <w:b/>
                <w:bCs/>
              </w:rPr>
              <w:t>concerned or anxious</w:t>
            </w:r>
            <w:r w:rsidRPr="00515DEA">
              <w:rPr>
                <w:rFonts w:ascii="Times" w:eastAsia="Calibri" w:hAnsi="Times" w:cs="Arial"/>
              </w:rPr>
              <w:t xml:space="preserve"> would you be that no one talks to you because of your sexual orientation? (circle one)</w:t>
            </w:r>
          </w:p>
          <w:p w14:paraId="777EFA78" w14:textId="77777777" w:rsidR="00515DEA" w:rsidRPr="00515DEA" w:rsidRDefault="00515DEA" w:rsidP="00366DA8">
            <w:pPr>
              <w:autoSpaceDE w:val="0"/>
              <w:autoSpaceDN w:val="0"/>
              <w:adjustRightInd w:val="0"/>
              <w:contextualSpacing/>
              <w:rPr>
                <w:rFonts w:ascii="Times" w:eastAsia="Calibri" w:hAnsi="Times" w:cs="Arial"/>
              </w:rPr>
            </w:pPr>
          </w:p>
          <w:p w14:paraId="5D5BC5A1" w14:textId="77777777" w:rsidR="00515DEA" w:rsidRPr="00515DEA" w:rsidRDefault="00515DEA" w:rsidP="00366DA8">
            <w:pPr>
              <w:contextualSpacing/>
              <w:rPr>
                <w:rFonts w:ascii="Times" w:hAnsi="Times" w:cs="Arial"/>
                <w:b/>
              </w:rPr>
            </w:pPr>
            <w:r w:rsidRPr="00515DEA">
              <w:rPr>
                <w:rFonts w:ascii="Times" w:hAnsi="Times" w:cs="Arial"/>
                <w:b/>
              </w:rPr>
              <w:t>Very Unconcerned</w:t>
            </w:r>
            <w:r w:rsidRPr="00515DEA">
              <w:rPr>
                <w:rFonts w:ascii="Times" w:hAnsi="Times" w:cs="Arial"/>
              </w:rPr>
              <w:t xml:space="preserve">   1   2   3   4   5   6</w:t>
            </w:r>
            <w:r w:rsidRPr="00515DEA">
              <w:rPr>
                <w:rFonts w:ascii="Times" w:hAnsi="Times" w:cs="Arial"/>
                <w:b/>
              </w:rPr>
              <w:t xml:space="preserve">   Very Concerned</w:t>
            </w:r>
          </w:p>
          <w:p w14:paraId="24B98B08" w14:textId="77777777" w:rsidR="00515DEA" w:rsidRPr="00515DEA" w:rsidRDefault="00515DEA" w:rsidP="00366DA8">
            <w:pPr>
              <w:autoSpaceDE w:val="0"/>
              <w:autoSpaceDN w:val="0"/>
              <w:adjustRightInd w:val="0"/>
              <w:contextualSpacing/>
              <w:rPr>
                <w:rFonts w:ascii="Times" w:eastAsia="Calibri" w:hAnsi="Times" w:cs="Arial"/>
                <w:b/>
                <w:bCs/>
              </w:rPr>
            </w:pPr>
          </w:p>
          <w:p w14:paraId="7D1767B4" w14:textId="77777777" w:rsidR="00515DEA" w:rsidRPr="00515DEA" w:rsidRDefault="00515DEA" w:rsidP="00366DA8">
            <w:pPr>
              <w:contextualSpacing/>
              <w:rPr>
                <w:rFonts w:ascii="Times" w:eastAsia="Calibri" w:hAnsi="Times" w:cs="Arial"/>
              </w:rPr>
            </w:pPr>
            <w:r w:rsidRPr="00515DEA">
              <w:rPr>
                <w:rFonts w:ascii="Times" w:eastAsia="Calibri" w:hAnsi="Times" w:cs="Arial"/>
              </w:rPr>
              <w:t xml:space="preserve">How </w:t>
            </w:r>
            <w:r w:rsidRPr="00515DEA">
              <w:rPr>
                <w:rFonts w:ascii="Times" w:eastAsia="Calibri" w:hAnsi="Times" w:cs="Arial"/>
                <w:b/>
                <w:bCs/>
              </w:rPr>
              <w:t>likely</w:t>
            </w:r>
            <w:r w:rsidRPr="00515DEA">
              <w:rPr>
                <w:rFonts w:ascii="Times" w:eastAsia="Calibri" w:hAnsi="Times" w:cs="Arial"/>
              </w:rPr>
              <w:t xml:space="preserve"> is it that no one talked to you because of your sexual orientation? (circle one)</w:t>
            </w:r>
          </w:p>
          <w:p w14:paraId="05F24E45" w14:textId="77777777" w:rsidR="00515DEA" w:rsidRPr="00515DEA" w:rsidRDefault="00515DEA" w:rsidP="00366DA8">
            <w:pPr>
              <w:contextualSpacing/>
              <w:rPr>
                <w:rFonts w:ascii="Times" w:eastAsia="Calibri" w:hAnsi="Times" w:cs="Arial"/>
              </w:rPr>
            </w:pPr>
          </w:p>
          <w:p w14:paraId="3BB15381" w14:textId="77777777" w:rsidR="00515DEA" w:rsidRPr="00515DEA" w:rsidRDefault="00515DEA" w:rsidP="00366DA8">
            <w:pPr>
              <w:contextualSpacing/>
              <w:rPr>
                <w:rFonts w:ascii="Times" w:hAnsi="Times" w:cs="Arial"/>
              </w:rPr>
            </w:pPr>
            <w:r w:rsidRPr="00515DEA">
              <w:rPr>
                <w:rFonts w:ascii="Times" w:hAnsi="Times" w:cs="Arial"/>
                <w:b/>
              </w:rPr>
              <w:lastRenderedPageBreak/>
              <w:t>Very Unlikely</w:t>
            </w:r>
            <w:r w:rsidRPr="00515DEA">
              <w:rPr>
                <w:rFonts w:ascii="Times" w:hAnsi="Times" w:cs="Arial"/>
              </w:rPr>
              <w:t xml:space="preserve">   1   2   3   4   5   6</w:t>
            </w:r>
            <w:r w:rsidRPr="00515DEA">
              <w:rPr>
                <w:rFonts w:ascii="Times" w:hAnsi="Times" w:cs="Arial"/>
                <w:b/>
              </w:rPr>
              <w:t xml:space="preserve">   Very Likely</w:t>
            </w:r>
          </w:p>
          <w:p w14:paraId="1CDD5CAC" w14:textId="77777777" w:rsidR="00515DEA" w:rsidRPr="00515DEA" w:rsidRDefault="00515DEA" w:rsidP="00366DA8">
            <w:pPr>
              <w:autoSpaceDE w:val="0"/>
              <w:autoSpaceDN w:val="0"/>
              <w:adjustRightInd w:val="0"/>
              <w:contextualSpacing/>
              <w:rPr>
                <w:rFonts w:ascii="Times" w:eastAsia="Calibri" w:hAnsi="Times" w:cs="Arial"/>
              </w:rPr>
            </w:pPr>
          </w:p>
        </w:tc>
      </w:tr>
      <w:tr w:rsidR="00515DEA" w:rsidRPr="00515DEA" w14:paraId="4AE89564" w14:textId="77777777" w:rsidTr="00366DA8">
        <w:tc>
          <w:tcPr>
            <w:tcW w:w="4115" w:type="dxa"/>
          </w:tcPr>
          <w:p w14:paraId="6CC33308" w14:textId="77777777" w:rsidR="00515DEA" w:rsidRPr="00515DEA" w:rsidRDefault="00515DEA" w:rsidP="00366DA8">
            <w:pPr>
              <w:contextualSpacing/>
              <w:rPr>
                <w:rFonts w:ascii="Times" w:eastAsia="Calibri" w:hAnsi="Times" w:cs="Arial"/>
              </w:rPr>
            </w:pPr>
            <w:r w:rsidRPr="00515DEA">
              <w:rPr>
                <w:rFonts w:ascii="Times" w:eastAsia="Calibri" w:hAnsi="Times" w:cs="Arial"/>
              </w:rPr>
              <w:lastRenderedPageBreak/>
              <w:t xml:space="preserve">11. You are in a locker room in a straight gym. One person nearby moves to another area to change clothes. </w:t>
            </w:r>
          </w:p>
        </w:tc>
        <w:tc>
          <w:tcPr>
            <w:tcW w:w="5475" w:type="dxa"/>
          </w:tcPr>
          <w:p w14:paraId="1789AB20" w14:textId="77777777" w:rsidR="00515DEA" w:rsidRPr="00515DEA" w:rsidRDefault="00515DEA" w:rsidP="00366DA8">
            <w:pPr>
              <w:autoSpaceDE w:val="0"/>
              <w:autoSpaceDN w:val="0"/>
              <w:adjustRightInd w:val="0"/>
              <w:contextualSpacing/>
              <w:rPr>
                <w:rFonts w:ascii="Times" w:eastAsia="Calibri" w:hAnsi="Times" w:cs="Arial"/>
              </w:rPr>
            </w:pPr>
            <w:r w:rsidRPr="00515DEA">
              <w:rPr>
                <w:rFonts w:ascii="Times" w:eastAsia="Calibri" w:hAnsi="Times" w:cs="Arial"/>
              </w:rPr>
              <w:t xml:space="preserve">How </w:t>
            </w:r>
            <w:r w:rsidRPr="00515DEA">
              <w:rPr>
                <w:rFonts w:ascii="Times" w:eastAsia="Calibri" w:hAnsi="Times" w:cs="Arial"/>
                <w:b/>
                <w:bCs/>
              </w:rPr>
              <w:t>concerned or anxious</w:t>
            </w:r>
            <w:r w:rsidRPr="00515DEA">
              <w:rPr>
                <w:rFonts w:ascii="Times" w:eastAsia="Calibri" w:hAnsi="Times" w:cs="Arial"/>
              </w:rPr>
              <w:t xml:space="preserve"> would you be that </w:t>
            </w:r>
            <w:del w:id="1088" w:author="T.J. Sullivan" w:date="2019-05-30T18:15:00Z">
              <w:r w:rsidRPr="00515DEA" w:rsidDel="005E2F38">
                <w:rPr>
                  <w:rFonts w:ascii="Times" w:eastAsia="Calibri" w:hAnsi="Times" w:cs="Arial"/>
                </w:rPr>
                <w:delText xml:space="preserve">he </w:delText>
              </w:r>
            </w:del>
            <w:ins w:id="1089" w:author="T.J. Sullivan" w:date="2019-05-30T18:15:00Z">
              <w:r w:rsidR="005E2F38">
                <w:rPr>
                  <w:rFonts w:ascii="Times" w:eastAsia="Calibri" w:hAnsi="Times" w:cs="Arial"/>
                </w:rPr>
                <w:t>the person</w:t>
              </w:r>
              <w:r w:rsidR="005E2F38" w:rsidRPr="00515DEA">
                <w:rPr>
                  <w:rFonts w:ascii="Times" w:eastAsia="Calibri" w:hAnsi="Times" w:cs="Arial"/>
                </w:rPr>
                <w:t xml:space="preserve"> </w:t>
              </w:r>
            </w:ins>
            <w:r w:rsidRPr="00515DEA">
              <w:rPr>
                <w:rFonts w:ascii="Times" w:eastAsia="Calibri" w:hAnsi="Times" w:cs="Arial"/>
              </w:rPr>
              <w:t>moved to another area to change because of your sexual orientation? (circle one)</w:t>
            </w:r>
          </w:p>
          <w:p w14:paraId="1776AFC9" w14:textId="77777777" w:rsidR="00515DEA" w:rsidRPr="00515DEA" w:rsidRDefault="00515DEA" w:rsidP="00366DA8">
            <w:pPr>
              <w:autoSpaceDE w:val="0"/>
              <w:autoSpaceDN w:val="0"/>
              <w:adjustRightInd w:val="0"/>
              <w:contextualSpacing/>
              <w:rPr>
                <w:rFonts w:ascii="Times" w:eastAsia="Calibri" w:hAnsi="Times" w:cs="Arial"/>
              </w:rPr>
            </w:pPr>
            <w:r w:rsidRPr="00515DEA">
              <w:rPr>
                <w:rFonts w:ascii="Times" w:eastAsia="Calibri" w:hAnsi="Times" w:cs="Arial"/>
              </w:rPr>
              <w:tab/>
            </w:r>
          </w:p>
          <w:p w14:paraId="3F427E99" w14:textId="77777777" w:rsidR="00515DEA" w:rsidRPr="00515DEA" w:rsidRDefault="00515DEA" w:rsidP="00366DA8">
            <w:pPr>
              <w:contextualSpacing/>
              <w:rPr>
                <w:rFonts w:ascii="Times" w:hAnsi="Times" w:cs="Arial"/>
                <w:b/>
              </w:rPr>
            </w:pPr>
            <w:r w:rsidRPr="00515DEA">
              <w:rPr>
                <w:rFonts w:ascii="Times" w:hAnsi="Times" w:cs="Arial"/>
                <w:b/>
              </w:rPr>
              <w:t>Very Unconcerned</w:t>
            </w:r>
            <w:r w:rsidRPr="00515DEA">
              <w:rPr>
                <w:rFonts w:ascii="Times" w:hAnsi="Times" w:cs="Arial"/>
              </w:rPr>
              <w:t xml:space="preserve">   1   2   3   4   5   6</w:t>
            </w:r>
            <w:r w:rsidRPr="00515DEA">
              <w:rPr>
                <w:rFonts w:ascii="Times" w:hAnsi="Times" w:cs="Arial"/>
                <w:b/>
              </w:rPr>
              <w:t xml:space="preserve">   Very Concerned</w:t>
            </w:r>
          </w:p>
          <w:p w14:paraId="74FF7F7B" w14:textId="77777777" w:rsidR="00515DEA" w:rsidRPr="00515DEA" w:rsidRDefault="00515DEA" w:rsidP="00366DA8">
            <w:pPr>
              <w:autoSpaceDE w:val="0"/>
              <w:autoSpaceDN w:val="0"/>
              <w:adjustRightInd w:val="0"/>
              <w:contextualSpacing/>
              <w:rPr>
                <w:rFonts w:ascii="Times" w:eastAsia="Calibri" w:hAnsi="Times" w:cs="Arial"/>
                <w:b/>
                <w:bCs/>
              </w:rPr>
            </w:pPr>
          </w:p>
          <w:p w14:paraId="08CA91F7" w14:textId="77777777" w:rsidR="00515DEA" w:rsidRPr="00515DEA" w:rsidRDefault="00515DEA" w:rsidP="00366DA8">
            <w:pPr>
              <w:contextualSpacing/>
              <w:rPr>
                <w:rFonts w:ascii="Times" w:eastAsia="Calibri" w:hAnsi="Times" w:cs="Arial"/>
              </w:rPr>
            </w:pPr>
            <w:r w:rsidRPr="00515DEA">
              <w:rPr>
                <w:rFonts w:ascii="Times" w:eastAsia="Calibri" w:hAnsi="Times" w:cs="Arial"/>
              </w:rPr>
              <w:t xml:space="preserve">How </w:t>
            </w:r>
            <w:r w:rsidRPr="00515DEA">
              <w:rPr>
                <w:rFonts w:ascii="Times" w:eastAsia="Calibri" w:hAnsi="Times" w:cs="Arial"/>
                <w:b/>
                <w:bCs/>
              </w:rPr>
              <w:t>likely</w:t>
            </w:r>
            <w:r w:rsidRPr="00515DEA">
              <w:rPr>
                <w:rFonts w:ascii="Times" w:eastAsia="Calibri" w:hAnsi="Times" w:cs="Arial"/>
              </w:rPr>
              <w:t xml:space="preserve"> is it that </w:t>
            </w:r>
            <w:ins w:id="1090" w:author="T.J. Sullivan" w:date="2019-05-30T18:15:00Z">
              <w:r w:rsidR="005E2F38">
                <w:rPr>
                  <w:rFonts w:ascii="Times" w:eastAsia="Calibri" w:hAnsi="Times" w:cs="Arial"/>
                </w:rPr>
                <w:t>the person</w:t>
              </w:r>
            </w:ins>
            <w:del w:id="1091" w:author="T.J. Sullivan" w:date="2019-05-30T18:15:00Z">
              <w:r w:rsidRPr="00515DEA" w:rsidDel="005E2F38">
                <w:rPr>
                  <w:rFonts w:ascii="Times" w:eastAsia="Calibri" w:hAnsi="Times" w:cs="Arial"/>
                </w:rPr>
                <w:delText>he</w:delText>
              </w:r>
            </w:del>
            <w:r w:rsidRPr="00515DEA">
              <w:rPr>
                <w:rFonts w:ascii="Times" w:eastAsia="Calibri" w:hAnsi="Times" w:cs="Arial"/>
              </w:rPr>
              <w:t xml:space="preserve"> moved to another area to change because of your sexual orientation? (circle one)</w:t>
            </w:r>
          </w:p>
          <w:p w14:paraId="5E4E6301" w14:textId="77777777" w:rsidR="00515DEA" w:rsidRPr="00515DEA" w:rsidRDefault="00515DEA" w:rsidP="00366DA8">
            <w:pPr>
              <w:contextualSpacing/>
              <w:rPr>
                <w:rFonts w:ascii="Times" w:eastAsia="Calibri" w:hAnsi="Times" w:cs="Arial"/>
              </w:rPr>
            </w:pPr>
          </w:p>
          <w:p w14:paraId="00391900" w14:textId="77777777" w:rsidR="00515DEA" w:rsidRPr="00515DEA" w:rsidRDefault="00515DEA" w:rsidP="00366DA8">
            <w:pPr>
              <w:contextualSpacing/>
              <w:rPr>
                <w:rFonts w:ascii="Times" w:hAnsi="Times" w:cs="Arial"/>
              </w:rPr>
            </w:pPr>
            <w:r w:rsidRPr="00515DEA">
              <w:rPr>
                <w:rFonts w:ascii="Times" w:hAnsi="Times" w:cs="Arial"/>
                <w:b/>
              </w:rPr>
              <w:t>Very Unlikely</w:t>
            </w:r>
            <w:r w:rsidRPr="00515DEA">
              <w:rPr>
                <w:rFonts w:ascii="Times" w:hAnsi="Times" w:cs="Arial"/>
              </w:rPr>
              <w:t xml:space="preserve">   1   2   3   4   5   6</w:t>
            </w:r>
            <w:r w:rsidRPr="00515DEA">
              <w:rPr>
                <w:rFonts w:ascii="Times" w:hAnsi="Times" w:cs="Arial"/>
                <w:b/>
              </w:rPr>
              <w:t xml:space="preserve">   Very Likely</w:t>
            </w:r>
          </w:p>
          <w:p w14:paraId="2980BD3D" w14:textId="77777777" w:rsidR="00515DEA" w:rsidRPr="00515DEA" w:rsidRDefault="00515DEA" w:rsidP="00366DA8">
            <w:pPr>
              <w:autoSpaceDE w:val="0"/>
              <w:autoSpaceDN w:val="0"/>
              <w:adjustRightInd w:val="0"/>
              <w:contextualSpacing/>
              <w:rPr>
                <w:rFonts w:ascii="Times" w:eastAsia="Calibri" w:hAnsi="Times" w:cs="Arial"/>
              </w:rPr>
            </w:pPr>
          </w:p>
        </w:tc>
      </w:tr>
      <w:tr w:rsidR="00515DEA" w:rsidRPr="00515DEA" w14:paraId="7D4B70AB" w14:textId="77777777" w:rsidTr="00366DA8">
        <w:tc>
          <w:tcPr>
            <w:tcW w:w="4115" w:type="dxa"/>
          </w:tcPr>
          <w:p w14:paraId="57B80973" w14:textId="77777777" w:rsidR="00515DEA" w:rsidRPr="00515DEA" w:rsidRDefault="00515DEA" w:rsidP="00366DA8">
            <w:pPr>
              <w:contextualSpacing/>
              <w:rPr>
                <w:rFonts w:ascii="Times" w:eastAsia="Calibri" w:hAnsi="Times" w:cs="Arial"/>
              </w:rPr>
            </w:pPr>
            <w:r w:rsidRPr="00515DEA">
              <w:rPr>
                <w:rFonts w:ascii="Times" w:eastAsia="Calibri" w:hAnsi="Times" w:cs="Arial"/>
              </w:rPr>
              <w:t xml:space="preserve">12. Your colleagues are celebrating a co-worker’s birthday at a restaurant. You are not invited.  </w:t>
            </w:r>
          </w:p>
        </w:tc>
        <w:tc>
          <w:tcPr>
            <w:tcW w:w="5475" w:type="dxa"/>
          </w:tcPr>
          <w:p w14:paraId="4A4F5EBD" w14:textId="77777777" w:rsidR="00515DEA" w:rsidRPr="00515DEA" w:rsidRDefault="00515DEA" w:rsidP="00366DA8">
            <w:pPr>
              <w:autoSpaceDE w:val="0"/>
              <w:autoSpaceDN w:val="0"/>
              <w:adjustRightInd w:val="0"/>
              <w:contextualSpacing/>
              <w:rPr>
                <w:rFonts w:ascii="Times" w:eastAsia="Calibri" w:hAnsi="Times" w:cs="Arial"/>
              </w:rPr>
            </w:pPr>
            <w:r w:rsidRPr="00515DEA">
              <w:rPr>
                <w:rFonts w:ascii="Times" w:eastAsia="Calibri" w:hAnsi="Times" w:cs="Arial"/>
              </w:rPr>
              <w:t xml:space="preserve">How </w:t>
            </w:r>
            <w:r w:rsidRPr="00515DEA">
              <w:rPr>
                <w:rFonts w:ascii="Times" w:eastAsia="Calibri" w:hAnsi="Times" w:cs="Arial"/>
                <w:b/>
                <w:bCs/>
              </w:rPr>
              <w:t>concerned or anxious</w:t>
            </w:r>
            <w:r w:rsidRPr="00515DEA">
              <w:rPr>
                <w:rFonts w:ascii="Times" w:eastAsia="Calibri" w:hAnsi="Times" w:cs="Arial"/>
              </w:rPr>
              <w:t xml:space="preserve"> would you be that they did not invite you because of your sexual orientation?</w:t>
            </w:r>
            <w:r w:rsidRPr="00515DEA">
              <w:rPr>
                <w:rFonts w:ascii="Times" w:eastAsia="Calibri" w:hAnsi="Times" w:cs="Arial"/>
                <w:b/>
                <w:bCs/>
              </w:rPr>
              <w:t xml:space="preserve"> </w:t>
            </w:r>
            <w:r w:rsidRPr="00515DEA">
              <w:rPr>
                <w:rFonts w:ascii="Times" w:eastAsia="Calibri" w:hAnsi="Times" w:cs="Arial"/>
              </w:rPr>
              <w:t>(circle one)</w:t>
            </w:r>
          </w:p>
          <w:p w14:paraId="61F249F5" w14:textId="77777777" w:rsidR="00515DEA" w:rsidRPr="00515DEA" w:rsidRDefault="00515DEA" w:rsidP="00366DA8">
            <w:pPr>
              <w:autoSpaceDE w:val="0"/>
              <w:autoSpaceDN w:val="0"/>
              <w:adjustRightInd w:val="0"/>
              <w:contextualSpacing/>
              <w:rPr>
                <w:rFonts w:ascii="Times" w:eastAsia="Calibri" w:hAnsi="Times" w:cs="Arial"/>
              </w:rPr>
            </w:pPr>
          </w:p>
          <w:p w14:paraId="270C18EB" w14:textId="77777777" w:rsidR="00515DEA" w:rsidRPr="00515DEA" w:rsidRDefault="00515DEA" w:rsidP="00366DA8">
            <w:pPr>
              <w:contextualSpacing/>
              <w:rPr>
                <w:rFonts w:ascii="Times" w:hAnsi="Times" w:cs="Arial"/>
                <w:b/>
              </w:rPr>
            </w:pPr>
            <w:r w:rsidRPr="00515DEA">
              <w:rPr>
                <w:rFonts w:ascii="Times" w:hAnsi="Times" w:cs="Arial"/>
                <w:b/>
              </w:rPr>
              <w:t>Very Unconcerned</w:t>
            </w:r>
            <w:r w:rsidRPr="00515DEA">
              <w:rPr>
                <w:rFonts w:ascii="Times" w:hAnsi="Times" w:cs="Arial"/>
              </w:rPr>
              <w:t xml:space="preserve">   1   2   3   4   5   6</w:t>
            </w:r>
            <w:r w:rsidRPr="00515DEA">
              <w:rPr>
                <w:rFonts w:ascii="Times" w:hAnsi="Times" w:cs="Arial"/>
                <w:b/>
              </w:rPr>
              <w:t xml:space="preserve">   Very Concerned</w:t>
            </w:r>
          </w:p>
          <w:p w14:paraId="1624ABD7" w14:textId="77777777" w:rsidR="00515DEA" w:rsidRPr="00515DEA" w:rsidRDefault="00515DEA" w:rsidP="00366DA8">
            <w:pPr>
              <w:contextualSpacing/>
              <w:rPr>
                <w:rFonts w:ascii="Times" w:eastAsia="Calibri" w:hAnsi="Times" w:cs="Arial"/>
              </w:rPr>
            </w:pPr>
          </w:p>
          <w:p w14:paraId="17E120FD" w14:textId="77777777" w:rsidR="00515DEA" w:rsidRPr="00515DEA" w:rsidRDefault="00515DEA" w:rsidP="00366DA8">
            <w:pPr>
              <w:contextualSpacing/>
              <w:rPr>
                <w:rFonts w:ascii="Times" w:eastAsia="Calibri" w:hAnsi="Times" w:cs="Arial"/>
              </w:rPr>
            </w:pPr>
            <w:r w:rsidRPr="00515DEA">
              <w:rPr>
                <w:rFonts w:ascii="Times" w:eastAsia="Calibri" w:hAnsi="Times" w:cs="Arial"/>
              </w:rPr>
              <w:t xml:space="preserve">How </w:t>
            </w:r>
            <w:r w:rsidRPr="00515DEA">
              <w:rPr>
                <w:rFonts w:ascii="Times" w:eastAsia="Calibri" w:hAnsi="Times" w:cs="Arial"/>
                <w:b/>
                <w:bCs/>
              </w:rPr>
              <w:t>likely</w:t>
            </w:r>
            <w:r w:rsidRPr="00515DEA">
              <w:rPr>
                <w:rFonts w:ascii="Times" w:eastAsia="Calibri" w:hAnsi="Times" w:cs="Arial"/>
              </w:rPr>
              <w:t xml:space="preserve"> is it that they did not invite you because of your sexual orientation? (circle one)</w:t>
            </w:r>
          </w:p>
          <w:p w14:paraId="32BB4122" w14:textId="77777777" w:rsidR="00515DEA" w:rsidRPr="00515DEA" w:rsidRDefault="00515DEA" w:rsidP="00366DA8">
            <w:pPr>
              <w:contextualSpacing/>
              <w:rPr>
                <w:rFonts w:ascii="Times" w:eastAsia="Calibri" w:hAnsi="Times" w:cs="Arial"/>
              </w:rPr>
            </w:pPr>
          </w:p>
          <w:p w14:paraId="54BE8A2B" w14:textId="77777777" w:rsidR="00515DEA" w:rsidRPr="00515DEA" w:rsidRDefault="00515DEA" w:rsidP="00366DA8">
            <w:pPr>
              <w:contextualSpacing/>
              <w:rPr>
                <w:rFonts w:ascii="Times" w:hAnsi="Times" w:cs="Arial"/>
              </w:rPr>
            </w:pPr>
            <w:r w:rsidRPr="00515DEA">
              <w:rPr>
                <w:rFonts w:ascii="Times" w:hAnsi="Times" w:cs="Arial"/>
                <w:b/>
              </w:rPr>
              <w:t>Very Unlikely</w:t>
            </w:r>
            <w:r w:rsidRPr="00515DEA">
              <w:rPr>
                <w:rFonts w:ascii="Times" w:hAnsi="Times" w:cs="Arial"/>
              </w:rPr>
              <w:t xml:space="preserve">   1   2   3   4   5   6</w:t>
            </w:r>
            <w:r w:rsidRPr="00515DEA">
              <w:rPr>
                <w:rFonts w:ascii="Times" w:hAnsi="Times" w:cs="Arial"/>
                <w:b/>
              </w:rPr>
              <w:t xml:space="preserve">   Very Likely</w:t>
            </w:r>
          </w:p>
          <w:p w14:paraId="2CC78524" w14:textId="77777777" w:rsidR="00515DEA" w:rsidRPr="00515DEA" w:rsidRDefault="00515DEA" w:rsidP="00366DA8">
            <w:pPr>
              <w:autoSpaceDE w:val="0"/>
              <w:autoSpaceDN w:val="0"/>
              <w:adjustRightInd w:val="0"/>
              <w:contextualSpacing/>
              <w:rPr>
                <w:rFonts w:ascii="Times" w:eastAsia="Calibri" w:hAnsi="Times" w:cs="Arial"/>
              </w:rPr>
            </w:pPr>
          </w:p>
        </w:tc>
      </w:tr>
    </w:tbl>
    <w:p w14:paraId="522E51F9" w14:textId="77777777" w:rsidR="00515DEA" w:rsidRPr="00515DEA" w:rsidRDefault="00515DEA" w:rsidP="00515DEA">
      <w:pPr>
        <w:rPr>
          <w:rFonts w:ascii="Times" w:hAnsi="Times" w:cs="Arial"/>
        </w:rPr>
      </w:pPr>
      <w:r w:rsidRPr="00515DEA">
        <w:rPr>
          <w:rFonts w:ascii="Times" w:hAnsi="Times" w:cs="Arial"/>
          <w:b/>
        </w:rPr>
        <w:t xml:space="preserve">Scoring: </w:t>
      </w:r>
      <w:r w:rsidRPr="00515DEA">
        <w:rPr>
          <w:rFonts w:ascii="Times" w:hAnsi="Times" w:cs="Arial"/>
        </w:rPr>
        <w:t>For each item, multiply the anxiety score by the likelihood score to get an individual rejection sensitivity score for each item. Take the average of the 14 individual rejection sensitivity scores.</w:t>
      </w:r>
    </w:p>
    <w:p w14:paraId="560B8F0E" w14:textId="77777777" w:rsidR="0000490E" w:rsidRPr="00515DEA" w:rsidRDefault="0000490E" w:rsidP="008820E7"/>
    <w:p w14:paraId="147BDE83" w14:textId="77777777" w:rsidR="00515DEA" w:rsidRDefault="00515DEA">
      <w:pPr>
        <w:rPr>
          <w:rFonts w:eastAsia="Calibri"/>
          <w:b/>
          <w:szCs w:val="36"/>
        </w:rPr>
      </w:pPr>
      <w:r>
        <w:br w:type="page"/>
      </w:r>
    </w:p>
    <w:p w14:paraId="6F13F392" w14:textId="77777777" w:rsidR="001A0B0D" w:rsidRDefault="00515DEA" w:rsidP="00515DEA">
      <w:pPr>
        <w:pStyle w:val="Heading2"/>
        <w:spacing w:after="0"/>
        <w:jc w:val="center"/>
        <w:rPr>
          <w:rFonts w:cs="Times New Roman"/>
        </w:rPr>
      </w:pPr>
      <w:bookmarkStart w:id="1092" w:name="_Toc11055551"/>
      <w:r>
        <w:rPr>
          <w:rFonts w:cs="Times New Roman"/>
        </w:rPr>
        <w:lastRenderedPageBreak/>
        <w:t>I</w:t>
      </w:r>
      <w:r w:rsidR="001A0B0D" w:rsidRPr="008820E7">
        <w:rPr>
          <w:rFonts w:cs="Times New Roman"/>
        </w:rPr>
        <w:t>nternalized Homophobia Scale – 9 items</w:t>
      </w:r>
      <w:bookmarkEnd w:id="1092"/>
    </w:p>
    <w:p w14:paraId="6B7419C7" w14:textId="77777777" w:rsidR="00515DEA" w:rsidRPr="00515DEA" w:rsidRDefault="00515DEA" w:rsidP="00515DEA"/>
    <w:p w14:paraId="600DDD4E" w14:textId="77777777" w:rsidR="001A0B0D" w:rsidRPr="008820E7" w:rsidRDefault="001A0B0D" w:rsidP="008820E7">
      <w:pPr>
        <w:rPr>
          <w:b/>
        </w:rPr>
      </w:pPr>
      <w:r w:rsidRPr="008820E7">
        <w:rPr>
          <w:b/>
        </w:rPr>
        <w:t>Source:</w:t>
      </w:r>
    </w:p>
    <w:p w14:paraId="0EEFD67A" w14:textId="77777777" w:rsidR="001A0B0D" w:rsidRPr="008820E7" w:rsidRDefault="001A0B0D" w:rsidP="008820E7">
      <w:pPr>
        <w:pStyle w:val="Normal1"/>
        <w:spacing w:line="240" w:lineRule="auto"/>
        <w:ind w:left="1440" w:hanging="720"/>
        <w:rPr>
          <w:rFonts w:ascii="Times New Roman" w:hAnsi="Times New Roman" w:cs="Times New Roman"/>
        </w:rPr>
      </w:pPr>
      <w:r w:rsidRPr="008820E7">
        <w:rPr>
          <w:rFonts w:ascii="Times New Roman" w:hAnsi="Times New Roman" w:cs="Times New Roman"/>
        </w:rPr>
        <w:t xml:space="preserve">Frost, D. M., &amp; Meyer, I. H. (2009). Internalized homophobia and relationship quality among lesbians, gay men, and bisexuals. </w:t>
      </w:r>
      <w:r w:rsidRPr="008820E7">
        <w:rPr>
          <w:rFonts w:ascii="Times New Roman" w:hAnsi="Times New Roman" w:cs="Times New Roman"/>
          <w:i/>
          <w:iCs/>
        </w:rPr>
        <w:t>Journal of Counseling Psychology</w:t>
      </w:r>
      <w:r w:rsidRPr="008820E7">
        <w:rPr>
          <w:rFonts w:ascii="Times New Roman" w:hAnsi="Times New Roman" w:cs="Times New Roman"/>
        </w:rPr>
        <w:t xml:space="preserve">, </w:t>
      </w:r>
      <w:r w:rsidRPr="008820E7">
        <w:rPr>
          <w:rFonts w:ascii="Times New Roman" w:hAnsi="Times New Roman" w:cs="Times New Roman"/>
          <w:i/>
          <w:iCs/>
        </w:rPr>
        <w:t>56</w:t>
      </w:r>
      <w:r w:rsidRPr="008820E7">
        <w:rPr>
          <w:rFonts w:ascii="Times New Roman" w:hAnsi="Times New Roman" w:cs="Times New Roman"/>
        </w:rPr>
        <w:t>, 97–109.</w:t>
      </w:r>
    </w:p>
    <w:p w14:paraId="2203B155" w14:textId="77777777" w:rsidR="001A0B0D" w:rsidRPr="008820E7" w:rsidRDefault="001A0B0D" w:rsidP="008820E7">
      <w:pPr>
        <w:ind w:firstLine="720"/>
        <w:rPr>
          <w:color w:val="222222"/>
          <w:sz w:val="22"/>
          <w:szCs w:val="22"/>
          <w:shd w:val="clear" w:color="auto" w:fill="FFFFFF"/>
        </w:rPr>
      </w:pPr>
      <w:r w:rsidRPr="008820E7">
        <w:rPr>
          <w:color w:val="222222"/>
          <w:sz w:val="22"/>
          <w:szCs w:val="22"/>
          <w:shd w:val="clear" w:color="auto" w:fill="FFFFFF"/>
        </w:rPr>
        <w:t xml:space="preserve">Dean, L., Wu, S., &amp; Martin, J. L. (1992). Trends in violence and discrimination against gay men </w:t>
      </w:r>
    </w:p>
    <w:p w14:paraId="02B6C766" w14:textId="77777777" w:rsidR="001A0B0D" w:rsidRPr="008820E7" w:rsidRDefault="001A0B0D" w:rsidP="008820E7">
      <w:pPr>
        <w:ind w:left="1440"/>
        <w:rPr>
          <w:color w:val="222222"/>
          <w:sz w:val="22"/>
          <w:szCs w:val="22"/>
          <w:shd w:val="clear" w:color="auto" w:fill="FFFFFF"/>
        </w:rPr>
      </w:pPr>
      <w:r w:rsidRPr="008820E7">
        <w:rPr>
          <w:color w:val="222222"/>
          <w:sz w:val="22"/>
          <w:szCs w:val="22"/>
          <w:shd w:val="clear" w:color="auto" w:fill="FFFFFF"/>
        </w:rPr>
        <w:t>in New York City: 1984 to 1990. </w:t>
      </w:r>
      <w:r w:rsidRPr="008820E7">
        <w:rPr>
          <w:i/>
          <w:iCs/>
          <w:color w:val="222222"/>
          <w:sz w:val="22"/>
          <w:szCs w:val="22"/>
          <w:shd w:val="clear" w:color="auto" w:fill="FFFFFF"/>
        </w:rPr>
        <w:t>Hate crimes: Confronting violence against lesbians and gay men</w:t>
      </w:r>
      <w:r w:rsidRPr="008820E7">
        <w:rPr>
          <w:color w:val="222222"/>
          <w:sz w:val="22"/>
          <w:szCs w:val="22"/>
          <w:shd w:val="clear" w:color="auto" w:fill="FFFFFF"/>
        </w:rPr>
        <w:t>, 46-64.</w:t>
      </w:r>
    </w:p>
    <w:p w14:paraId="390C4C67" w14:textId="77777777" w:rsidR="001A0B0D" w:rsidRPr="008820E7" w:rsidRDefault="001A0B0D" w:rsidP="008820E7">
      <w:pPr>
        <w:ind w:firstLine="720"/>
        <w:rPr>
          <w:i/>
          <w:iCs/>
          <w:sz w:val="22"/>
          <w:szCs w:val="22"/>
        </w:rPr>
      </w:pPr>
      <w:r w:rsidRPr="008820E7">
        <w:rPr>
          <w:sz w:val="22"/>
          <w:szCs w:val="22"/>
        </w:rPr>
        <w:t xml:space="preserve">Meyer, I. H. (1995). Minority stress and mental health in gay men. </w:t>
      </w:r>
      <w:r w:rsidRPr="008820E7">
        <w:rPr>
          <w:i/>
          <w:iCs/>
          <w:sz w:val="22"/>
          <w:szCs w:val="22"/>
        </w:rPr>
        <w:t xml:space="preserve">Journal of Health and Social </w:t>
      </w:r>
    </w:p>
    <w:p w14:paraId="27DBD5AD" w14:textId="77777777" w:rsidR="001A0B0D" w:rsidRPr="008820E7" w:rsidRDefault="001A0B0D" w:rsidP="008820E7">
      <w:pPr>
        <w:ind w:left="720" w:firstLine="720"/>
        <w:rPr>
          <w:sz w:val="22"/>
          <w:szCs w:val="22"/>
        </w:rPr>
      </w:pPr>
      <w:r w:rsidRPr="008820E7">
        <w:rPr>
          <w:i/>
          <w:iCs/>
          <w:sz w:val="22"/>
          <w:szCs w:val="22"/>
        </w:rPr>
        <w:t>Behavior</w:t>
      </w:r>
      <w:r w:rsidRPr="008820E7">
        <w:rPr>
          <w:sz w:val="22"/>
          <w:szCs w:val="22"/>
        </w:rPr>
        <w:t xml:space="preserve">, </w:t>
      </w:r>
      <w:r w:rsidRPr="008820E7">
        <w:rPr>
          <w:i/>
          <w:iCs/>
          <w:sz w:val="22"/>
          <w:szCs w:val="22"/>
        </w:rPr>
        <w:t>36</w:t>
      </w:r>
      <w:r w:rsidRPr="008820E7">
        <w:rPr>
          <w:sz w:val="22"/>
          <w:szCs w:val="22"/>
        </w:rPr>
        <w:t>(1), 38.</w:t>
      </w:r>
    </w:p>
    <w:p w14:paraId="37A1188D" w14:textId="77777777" w:rsidR="001A0B0D" w:rsidRPr="008820E7" w:rsidRDefault="001A0B0D" w:rsidP="008820E7">
      <w:pPr>
        <w:rPr>
          <w:b/>
        </w:rPr>
      </w:pPr>
      <w:r w:rsidRPr="008820E7">
        <w:rPr>
          <w:i/>
          <w:iCs/>
          <w:sz w:val="22"/>
          <w:szCs w:val="22"/>
        </w:rPr>
        <w:tab/>
      </w:r>
    </w:p>
    <w:p w14:paraId="3A37B6BC" w14:textId="77777777" w:rsidR="00207BCC" w:rsidRPr="008820E7" w:rsidRDefault="00207BCC" w:rsidP="008820E7">
      <w:pPr>
        <w:contextualSpacing/>
        <w:rPr>
          <w:sz w:val="22"/>
          <w:szCs w:val="22"/>
        </w:rPr>
      </w:pPr>
      <w:r w:rsidRPr="008820E7">
        <w:rPr>
          <w:b/>
          <w:sz w:val="22"/>
          <w:szCs w:val="22"/>
        </w:rPr>
        <w:t>Instructions:</w:t>
      </w:r>
      <w:r w:rsidRPr="008820E7">
        <w:rPr>
          <w:sz w:val="22"/>
          <w:szCs w:val="22"/>
        </w:rPr>
        <w:t xml:space="preserve"> The next questions are about the ways people feel about being lesbian, gay, bisexual, or queer (LGBQ+). Please rate the frequency that you have had such thoughts and feelings in the past </w:t>
      </w:r>
      <w:del w:id="1093" w:author="T.J. Sullivan" w:date="2019-05-30T14:00:00Z">
        <w:r w:rsidRPr="008820E7" w:rsidDel="003C4CC4">
          <w:rPr>
            <w:sz w:val="22"/>
            <w:szCs w:val="22"/>
          </w:rPr>
          <w:delText>3 months/past week</w:delText>
        </w:r>
      </w:del>
      <w:ins w:id="1094" w:author="T.J. Sullivan" w:date="2019-05-30T14:00:00Z">
        <w:r w:rsidR="003C4CC4">
          <w:rPr>
            <w:sz w:val="22"/>
            <w:szCs w:val="22"/>
          </w:rPr>
          <w:t>year</w:t>
        </w:r>
      </w:ins>
      <w:r w:rsidRPr="008820E7">
        <w:rPr>
          <w:sz w:val="22"/>
          <w:szCs w:val="22"/>
        </w:rPr>
        <w:t>.</w:t>
      </w:r>
    </w:p>
    <w:p w14:paraId="066A1827" w14:textId="77777777" w:rsidR="00207BCC" w:rsidRPr="008820E7" w:rsidRDefault="00207BCC" w:rsidP="008820E7">
      <w:pPr>
        <w:contextualSpacing/>
        <w:rPr>
          <w:sz w:val="22"/>
          <w:szCs w:val="22"/>
        </w:rPr>
      </w:pPr>
    </w:p>
    <w:p w14:paraId="2F2D3915" w14:textId="77777777" w:rsidR="00207BCC" w:rsidRPr="008820E7" w:rsidRDefault="00207BCC" w:rsidP="008820E7">
      <w:pPr>
        <w:contextualSpacing/>
        <w:rPr>
          <w:sz w:val="22"/>
          <w:szCs w:val="22"/>
        </w:rPr>
      </w:pPr>
      <w:r w:rsidRPr="008820E7">
        <w:rPr>
          <w:sz w:val="22"/>
          <w:szCs w:val="22"/>
        </w:rPr>
        <w:t xml:space="preserve">Response options: </w:t>
      </w:r>
    </w:p>
    <w:p w14:paraId="74F394D8" w14:textId="77777777" w:rsidR="00863D54" w:rsidRPr="00515DEA" w:rsidRDefault="00207BCC" w:rsidP="00515DEA">
      <w:pPr>
        <w:ind w:firstLine="720"/>
        <w:contextualSpacing/>
        <w:rPr>
          <w:sz w:val="22"/>
          <w:szCs w:val="22"/>
        </w:rPr>
      </w:pPr>
      <w:r w:rsidRPr="008820E7">
        <w:rPr>
          <w:sz w:val="22"/>
          <w:szCs w:val="22"/>
        </w:rPr>
        <w:t>1 = Never, 2 = Rarely, 3 = Sometimes, 4 = Often</w:t>
      </w:r>
    </w:p>
    <w:p w14:paraId="3FA227D7" w14:textId="77777777" w:rsidR="00863D54" w:rsidRPr="008820E7" w:rsidRDefault="00863D54" w:rsidP="008820E7">
      <w:pPr>
        <w:rPr>
          <w:b/>
        </w:rPr>
      </w:pPr>
    </w:p>
    <w:p w14:paraId="4ADF493B" w14:textId="77777777" w:rsidR="00207BCC" w:rsidRPr="008820E7" w:rsidRDefault="00207BCC" w:rsidP="009F33FE">
      <w:pPr>
        <w:pStyle w:val="ListParagraph"/>
        <w:numPr>
          <w:ilvl w:val="0"/>
          <w:numId w:val="40"/>
        </w:numPr>
        <w:rPr>
          <w:sz w:val="22"/>
          <w:szCs w:val="22"/>
        </w:rPr>
      </w:pPr>
      <w:r w:rsidRPr="008820E7">
        <w:rPr>
          <w:sz w:val="22"/>
          <w:szCs w:val="22"/>
        </w:rPr>
        <w:t>You felt it best to avoid personal or social involvement with other people who are LGBQ+.</w:t>
      </w:r>
    </w:p>
    <w:p w14:paraId="73094C60" w14:textId="77777777" w:rsidR="00207BCC" w:rsidRPr="008820E7" w:rsidRDefault="00207BCC" w:rsidP="009F33FE">
      <w:pPr>
        <w:pStyle w:val="ListParagraph"/>
        <w:numPr>
          <w:ilvl w:val="0"/>
          <w:numId w:val="40"/>
        </w:numPr>
        <w:rPr>
          <w:sz w:val="22"/>
          <w:szCs w:val="22"/>
        </w:rPr>
      </w:pPr>
      <w:r w:rsidRPr="008820E7">
        <w:rPr>
          <w:sz w:val="22"/>
          <w:szCs w:val="22"/>
        </w:rPr>
        <w:t>You have tried to stop being attracted to the same sex/gender.</w:t>
      </w:r>
    </w:p>
    <w:p w14:paraId="46C3E6F3" w14:textId="77777777" w:rsidR="00207BCC" w:rsidRPr="008820E7" w:rsidRDefault="00207BCC" w:rsidP="009F33FE">
      <w:pPr>
        <w:pStyle w:val="ListParagraph"/>
        <w:numPr>
          <w:ilvl w:val="0"/>
          <w:numId w:val="40"/>
        </w:numPr>
        <w:rPr>
          <w:sz w:val="22"/>
          <w:szCs w:val="22"/>
        </w:rPr>
      </w:pPr>
      <w:r w:rsidRPr="008820E7">
        <w:rPr>
          <w:sz w:val="22"/>
          <w:szCs w:val="22"/>
        </w:rPr>
        <w:t xml:space="preserve">If someone offered you the chance to be completely heterosexual this past </w:t>
      </w:r>
      <w:del w:id="1095" w:author="T.J. Sullivan" w:date="2019-05-30T14:00:00Z">
        <w:r w:rsidRPr="008820E7" w:rsidDel="003C4CC4">
          <w:rPr>
            <w:sz w:val="22"/>
            <w:szCs w:val="22"/>
          </w:rPr>
          <w:delText>3 months/past week</w:delText>
        </w:r>
      </w:del>
      <w:ins w:id="1096" w:author="T.J. Sullivan" w:date="2019-05-30T14:00:00Z">
        <w:r w:rsidR="003C4CC4">
          <w:rPr>
            <w:sz w:val="22"/>
            <w:szCs w:val="22"/>
          </w:rPr>
          <w:t>year</w:t>
        </w:r>
      </w:ins>
      <w:r w:rsidRPr="008820E7">
        <w:rPr>
          <w:sz w:val="22"/>
          <w:szCs w:val="22"/>
        </w:rPr>
        <w:t>, you would have accepted the offer.</w:t>
      </w:r>
    </w:p>
    <w:p w14:paraId="647FDDA7" w14:textId="77777777" w:rsidR="00207BCC" w:rsidRPr="008820E7" w:rsidRDefault="00207BCC" w:rsidP="009F33FE">
      <w:pPr>
        <w:pStyle w:val="ListParagraph"/>
        <w:numPr>
          <w:ilvl w:val="0"/>
          <w:numId w:val="40"/>
        </w:numPr>
        <w:rPr>
          <w:sz w:val="22"/>
          <w:szCs w:val="22"/>
        </w:rPr>
      </w:pPr>
      <w:r w:rsidRPr="008820E7">
        <w:rPr>
          <w:sz w:val="22"/>
          <w:szCs w:val="22"/>
        </w:rPr>
        <w:t>You have wished you weren't LGBQ+.</w:t>
      </w:r>
    </w:p>
    <w:p w14:paraId="186746A8" w14:textId="77777777" w:rsidR="00207BCC" w:rsidRPr="008820E7" w:rsidRDefault="00207BCC" w:rsidP="009F33FE">
      <w:pPr>
        <w:pStyle w:val="ListParagraph"/>
        <w:numPr>
          <w:ilvl w:val="0"/>
          <w:numId w:val="40"/>
        </w:numPr>
        <w:rPr>
          <w:sz w:val="22"/>
          <w:szCs w:val="22"/>
        </w:rPr>
      </w:pPr>
      <w:r w:rsidRPr="008820E7">
        <w:rPr>
          <w:sz w:val="22"/>
          <w:szCs w:val="22"/>
        </w:rPr>
        <w:t xml:space="preserve">You have felt alienated from yourself because of being LGBQ+. </w:t>
      </w:r>
    </w:p>
    <w:p w14:paraId="4D0E5F97" w14:textId="77777777" w:rsidR="00207BCC" w:rsidRPr="008820E7" w:rsidRDefault="00207BCC" w:rsidP="009F33FE">
      <w:pPr>
        <w:pStyle w:val="ListParagraph"/>
        <w:numPr>
          <w:ilvl w:val="0"/>
          <w:numId w:val="40"/>
        </w:numPr>
        <w:rPr>
          <w:sz w:val="22"/>
          <w:szCs w:val="22"/>
        </w:rPr>
      </w:pPr>
      <w:r w:rsidRPr="008820E7">
        <w:rPr>
          <w:sz w:val="22"/>
          <w:szCs w:val="22"/>
        </w:rPr>
        <w:t>You have wished that you could develop more erotic feelings towards the opposite sex/gender.</w:t>
      </w:r>
    </w:p>
    <w:p w14:paraId="3B76056A" w14:textId="77777777" w:rsidR="00207BCC" w:rsidRPr="008820E7" w:rsidRDefault="00207BCC" w:rsidP="009F33FE">
      <w:pPr>
        <w:pStyle w:val="ListParagraph"/>
        <w:numPr>
          <w:ilvl w:val="0"/>
          <w:numId w:val="40"/>
        </w:numPr>
        <w:rPr>
          <w:sz w:val="22"/>
          <w:szCs w:val="22"/>
        </w:rPr>
      </w:pPr>
      <w:r w:rsidRPr="008820E7">
        <w:rPr>
          <w:sz w:val="22"/>
          <w:szCs w:val="22"/>
        </w:rPr>
        <w:t>You have felt that being LGBQ+ is a personal shortcoming.</w:t>
      </w:r>
    </w:p>
    <w:p w14:paraId="39BA7A04" w14:textId="77777777" w:rsidR="00207BCC" w:rsidRPr="008820E7" w:rsidRDefault="00207BCC" w:rsidP="009F33FE">
      <w:pPr>
        <w:pStyle w:val="ListParagraph"/>
        <w:numPr>
          <w:ilvl w:val="0"/>
          <w:numId w:val="40"/>
        </w:numPr>
        <w:rPr>
          <w:sz w:val="22"/>
          <w:szCs w:val="22"/>
        </w:rPr>
      </w:pPr>
      <w:r w:rsidRPr="008820E7">
        <w:rPr>
          <w:sz w:val="22"/>
          <w:szCs w:val="22"/>
        </w:rPr>
        <w:t>You would have liked to get professional help in order to change your sexual orientation from LGBQ+ to straight.</w:t>
      </w:r>
    </w:p>
    <w:p w14:paraId="41E7C25F" w14:textId="77777777" w:rsidR="00207BCC" w:rsidRPr="008820E7" w:rsidRDefault="00207BCC" w:rsidP="009F33FE">
      <w:pPr>
        <w:pStyle w:val="ListParagraph"/>
        <w:numPr>
          <w:ilvl w:val="0"/>
          <w:numId w:val="40"/>
        </w:numPr>
        <w:rPr>
          <w:sz w:val="22"/>
          <w:szCs w:val="22"/>
        </w:rPr>
      </w:pPr>
      <w:r w:rsidRPr="008820E7">
        <w:rPr>
          <w:sz w:val="22"/>
          <w:szCs w:val="22"/>
        </w:rPr>
        <w:t>You have tried to become more sexually attracted to the opposite sex/gender.</w:t>
      </w:r>
    </w:p>
    <w:p w14:paraId="731884F5" w14:textId="77777777" w:rsidR="008E7E07" w:rsidRPr="008820E7" w:rsidRDefault="008E7E07" w:rsidP="008820E7">
      <w:pPr>
        <w:rPr>
          <w:b/>
        </w:rPr>
      </w:pPr>
    </w:p>
    <w:p w14:paraId="0EB1B207" w14:textId="77777777" w:rsidR="00515DEA" w:rsidRDefault="00515DEA">
      <w:pPr>
        <w:rPr>
          <w:rFonts w:eastAsia="Calibri"/>
          <w:b/>
          <w:szCs w:val="36"/>
        </w:rPr>
      </w:pPr>
      <w:r>
        <w:br w:type="page"/>
      </w:r>
    </w:p>
    <w:p w14:paraId="5207764E" w14:textId="77777777" w:rsidR="001961F3" w:rsidRDefault="00EC689F" w:rsidP="00DF0892">
      <w:pPr>
        <w:pStyle w:val="Heading2"/>
        <w:spacing w:after="0"/>
        <w:jc w:val="center"/>
        <w:rPr>
          <w:rFonts w:cs="Times New Roman"/>
        </w:rPr>
      </w:pPr>
      <w:bookmarkStart w:id="1097" w:name="_Toc11055552"/>
      <w:bookmarkStart w:id="1098" w:name="_Hlk5208589"/>
      <w:r>
        <w:rPr>
          <w:rFonts w:cs="Times New Roman"/>
        </w:rPr>
        <w:lastRenderedPageBreak/>
        <w:t xml:space="preserve">Sexual Orientation-Related </w:t>
      </w:r>
      <w:r w:rsidR="001961F3" w:rsidRPr="008820E7">
        <w:rPr>
          <w:rFonts w:cs="Times New Roman"/>
        </w:rPr>
        <w:t>Discrimination Inventor</w:t>
      </w:r>
      <w:r w:rsidR="00DF0892">
        <w:rPr>
          <w:rFonts w:cs="Times New Roman"/>
        </w:rPr>
        <w:t>y</w:t>
      </w:r>
      <w:r>
        <w:rPr>
          <w:rFonts w:cs="Times New Roman"/>
        </w:rPr>
        <w:t xml:space="preserve"> </w:t>
      </w:r>
      <w:r w:rsidR="009D6550">
        <w:rPr>
          <w:rFonts w:cs="Times New Roman"/>
        </w:rPr>
        <w:t xml:space="preserve">- </w:t>
      </w:r>
      <w:r>
        <w:rPr>
          <w:rFonts w:cs="Times New Roman"/>
        </w:rPr>
        <w:t>3</w:t>
      </w:r>
      <w:r w:rsidR="00DD1DCD">
        <w:rPr>
          <w:rFonts w:cs="Times New Roman"/>
        </w:rPr>
        <w:t>5</w:t>
      </w:r>
      <w:r>
        <w:rPr>
          <w:rFonts w:cs="Times New Roman"/>
        </w:rPr>
        <w:t xml:space="preserve"> items</w:t>
      </w:r>
      <w:bookmarkEnd w:id="1097"/>
    </w:p>
    <w:p w14:paraId="03527E48" w14:textId="77777777" w:rsidR="00DF0892" w:rsidRDefault="00DF0892" w:rsidP="00DF0892"/>
    <w:bookmarkEnd w:id="1098"/>
    <w:p w14:paraId="0EC351DF" w14:textId="77777777" w:rsidR="00DD1DCD" w:rsidRDefault="00DD1DCD" w:rsidP="00DD1DCD">
      <w:r>
        <w:t xml:space="preserve">Created by the investigators. </w:t>
      </w:r>
    </w:p>
    <w:p w14:paraId="762896F3" w14:textId="77777777" w:rsidR="00DD1DCD" w:rsidRDefault="00DD1DCD" w:rsidP="00DD1DCD"/>
    <w:p w14:paraId="0E33EF4D" w14:textId="77777777" w:rsidR="00DD1DCD" w:rsidRPr="00F8707B" w:rsidRDefault="00DD1DCD" w:rsidP="00DD1DCD">
      <w:pPr>
        <w:rPr>
          <w:b/>
        </w:rPr>
      </w:pPr>
      <w:r w:rsidRPr="00F8707B">
        <w:rPr>
          <w:b/>
        </w:rPr>
        <w:t xml:space="preserve">Instructions: </w:t>
      </w:r>
    </w:p>
    <w:p w14:paraId="79701CBC" w14:textId="77777777" w:rsidR="00DD1DCD" w:rsidRDefault="00DD1DCD" w:rsidP="00DD1DCD"/>
    <w:p w14:paraId="5D0B483D" w14:textId="77777777" w:rsidR="00DD1DCD" w:rsidRDefault="00DD1DCD" w:rsidP="00DD1DCD">
      <w:r>
        <w:t xml:space="preserve">People are sometimes treated differently because of their sexual orientation. While we recognize that people may be treated differently based on many different types of identities (such as skin color, gender expression/identity, physical appearance, etc.), below </w:t>
      </w:r>
      <w:r w:rsidRPr="00EB0EF0">
        <w:rPr>
          <w:b/>
        </w:rPr>
        <w:t xml:space="preserve">we are going to focus solely on experiences related to </w:t>
      </w:r>
      <w:r w:rsidRPr="007541A3">
        <w:rPr>
          <w:b/>
          <w:i/>
          <w:u w:val="single"/>
        </w:rPr>
        <w:t>sexual orientation</w:t>
      </w:r>
      <w:r>
        <w:t xml:space="preserve">. </w:t>
      </w:r>
    </w:p>
    <w:p w14:paraId="14DF3463" w14:textId="77777777" w:rsidR="00DD1DCD" w:rsidRDefault="00DD1DCD" w:rsidP="00DD1DCD"/>
    <w:p w14:paraId="51E986D7" w14:textId="77777777" w:rsidR="00DD1DCD" w:rsidRDefault="00DD1DCD" w:rsidP="00DD1DCD">
      <w:r>
        <w:t xml:space="preserve">Please read each of the following questions carefully and mark the answers that best describe your experience. </w:t>
      </w:r>
    </w:p>
    <w:p w14:paraId="06E6CDE3" w14:textId="77777777" w:rsidR="00DD1DCD" w:rsidRDefault="00DD1DCD" w:rsidP="00DD1DCD">
      <w:r>
        <w:t xml:space="preserve"> </w:t>
      </w:r>
    </w:p>
    <w:p w14:paraId="5F752088" w14:textId="77777777" w:rsidR="00DD1DCD" w:rsidRPr="00D90110" w:rsidRDefault="00DD1DCD" w:rsidP="009F33FE">
      <w:pPr>
        <w:pStyle w:val="ListParagraph"/>
        <w:numPr>
          <w:ilvl w:val="0"/>
          <w:numId w:val="50"/>
        </w:numPr>
        <w:rPr>
          <w:b/>
        </w:rPr>
      </w:pPr>
      <w:r w:rsidRPr="00D90110">
        <w:rPr>
          <w:b/>
        </w:rPr>
        <w:t xml:space="preserve">In the </w:t>
      </w:r>
      <w:r w:rsidRPr="00D90110">
        <w:rPr>
          <w:b/>
          <w:u w:val="single"/>
        </w:rPr>
        <w:t>past 6 months</w:t>
      </w:r>
      <w:r w:rsidRPr="00D90110">
        <w:rPr>
          <w:b/>
        </w:rPr>
        <w:t xml:space="preserve"> (since [DATE]), has someone </w:t>
      </w:r>
      <w:r>
        <w:rPr>
          <w:b/>
        </w:rPr>
        <w:t>shielded</w:t>
      </w:r>
      <w:r w:rsidRPr="00D90110">
        <w:rPr>
          <w:b/>
        </w:rPr>
        <w:t xml:space="preserve"> a child from you or </w:t>
      </w:r>
      <w:r>
        <w:rPr>
          <w:b/>
        </w:rPr>
        <w:t>taken</w:t>
      </w:r>
      <w:r w:rsidRPr="00D90110">
        <w:rPr>
          <w:b/>
        </w:rPr>
        <w:t xml:space="preserve"> a child from you </w:t>
      </w:r>
      <w:r w:rsidRPr="00D90110">
        <w:rPr>
          <w:b/>
          <w:i/>
        </w:rPr>
        <w:t>because of your sexual orientation</w:t>
      </w:r>
      <w:r w:rsidRPr="00D90110">
        <w:rPr>
          <w:b/>
        </w:rPr>
        <w:t xml:space="preserve">? </w:t>
      </w:r>
    </w:p>
    <w:p w14:paraId="2B6DDB8C" w14:textId="77777777" w:rsidR="00DD1DCD" w:rsidRDefault="00DD1DCD" w:rsidP="009F33FE">
      <w:pPr>
        <w:pStyle w:val="ListParagraph"/>
        <w:numPr>
          <w:ilvl w:val="1"/>
          <w:numId w:val="50"/>
        </w:numPr>
      </w:pPr>
      <w:r>
        <w:t>Never ___ once ___ twice ___ 3 times ___ 4 times ___ 5 times ___ 6 times ___   7 times ___ 8 times ___ 9 times ___ 10 times ___ 10+ times ___</w:t>
      </w:r>
    </w:p>
    <w:p w14:paraId="308C510B" w14:textId="77777777" w:rsidR="00DD1DCD" w:rsidRDefault="00DD1DCD" w:rsidP="009F33FE">
      <w:pPr>
        <w:pStyle w:val="ListParagraph"/>
        <w:numPr>
          <w:ilvl w:val="1"/>
          <w:numId w:val="50"/>
        </w:numPr>
      </w:pPr>
      <w:r>
        <w:t xml:space="preserve">How much has this bothered you? </w:t>
      </w:r>
    </w:p>
    <w:p w14:paraId="120DDBE8" w14:textId="77777777" w:rsidR="00DD1DCD" w:rsidRDefault="00DD1DCD" w:rsidP="009F33FE">
      <w:pPr>
        <w:pStyle w:val="ListParagraph"/>
        <w:numPr>
          <w:ilvl w:val="2"/>
          <w:numId w:val="50"/>
        </w:numPr>
      </w:pPr>
      <w:r>
        <w:t xml:space="preserve">-999 = not applicable; 0 = not at all bothered; 1 = a little bit or somewhat bothered; 2 = moderately bothered; 3 = very bothered; 4 = extremely bothered </w:t>
      </w:r>
    </w:p>
    <w:p w14:paraId="38B9FCA4" w14:textId="77777777" w:rsidR="00DD1DCD" w:rsidRPr="00F8707B" w:rsidRDefault="00DD1DCD" w:rsidP="009F33FE">
      <w:pPr>
        <w:pStyle w:val="ListParagraph"/>
        <w:numPr>
          <w:ilvl w:val="0"/>
          <w:numId w:val="50"/>
        </w:numPr>
        <w:rPr>
          <w:b/>
        </w:rPr>
      </w:pPr>
      <w:r w:rsidRPr="00F8707B">
        <w:rPr>
          <w:b/>
        </w:rPr>
        <w:t xml:space="preserve">In the </w:t>
      </w:r>
      <w:r w:rsidRPr="00F8707B">
        <w:rPr>
          <w:b/>
          <w:u w:val="single"/>
        </w:rPr>
        <w:t>past 6 months</w:t>
      </w:r>
      <w:r w:rsidRPr="00F8707B">
        <w:rPr>
          <w:b/>
        </w:rPr>
        <w:t xml:space="preserve"> (since [DATE]), has someone avoided proximity </w:t>
      </w:r>
      <w:r>
        <w:rPr>
          <w:b/>
        </w:rPr>
        <w:t>to</w:t>
      </w:r>
      <w:r w:rsidRPr="00F8707B">
        <w:rPr>
          <w:b/>
        </w:rPr>
        <w:t xml:space="preserve"> you (e.g., sat far away from you, crossed the street, waited for the next elevator) </w:t>
      </w:r>
      <w:r w:rsidRPr="00F8707B">
        <w:rPr>
          <w:b/>
          <w:i/>
        </w:rPr>
        <w:t>because of your sexual orientation</w:t>
      </w:r>
      <w:r w:rsidRPr="00F8707B">
        <w:rPr>
          <w:b/>
        </w:rPr>
        <w:t>?</w:t>
      </w:r>
    </w:p>
    <w:p w14:paraId="521E039B" w14:textId="77777777" w:rsidR="00DD1DCD" w:rsidRDefault="00DD1DCD" w:rsidP="009F33FE">
      <w:pPr>
        <w:pStyle w:val="ListParagraph"/>
        <w:numPr>
          <w:ilvl w:val="1"/>
          <w:numId w:val="50"/>
        </w:numPr>
      </w:pPr>
      <w:r>
        <w:t>Never ___ once ___ twice ___ 3 times ___ 4 times ___ 5 times ___ 6 times ___   7 times ___ 8 times ___ 9 times ___ 10 times ___ 10+ times ___</w:t>
      </w:r>
    </w:p>
    <w:p w14:paraId="647D3DF4" w14:textId="77777777" w:rsidR="00DD1DCD" w:rsidRDefault="00DD1DCD" w:rsidP="009F33FE">
      <w:pPr>
        <w:pStyle w:val="ListParagraph"/>
        <w:numPr>
          <w:ilvl w:val="1"/>
          <w:numId w:val="50"/>
        </w:numPr>
      </w:pPr>
      <w:r>
        <w:t xml:space="preserve">How much has this bothered you? </w:t>
      </w:r>
    </w:p>
    <w:p w14:paraId="33BEA204" w14:textId="77777777" w:rsidR="00DD1DCD" w:rsidRDefault="00DD1DCD" w:rsidP="009F33FE">
      <w:pPr>
        <w:pStyle w:val="ListParagraph"/>
        <w:numPr>
          <w:ilvl w:val="2"/>
          <w:numId w:val="50"/>
        </w:numPr>
      </w:pPr>
      <w:r>
        <w:t xml:space="preserve">-999 = not applicable; 0 = not at all bothered; 1 = a little bit or somewhat bothered; 2 = moderately bothered; 3 = very bothered; 4 = extremely bothered </w:t>
      </w:r>
    </w:p>
    <w:p w14:paraId="335A4E44" w14:textId="77777777" w:rsidR="00DD1DCD" w:rsidRPr="00F8707B" w:rsidRDefault="00DD1DCD" w:rsidP="009F33FE">
      <w:pPr>
        <w:pStyle w:val="ListParagraph"/>
        <w:numPr>
          <w:ilvl w:val="0"/>
          <w:numId w:val="50"/>
        </w:numPr>
        <w:rPr>
          <w:b/>
        </w:rPr>
      </w:pPr>
      <w:r w:rsidRPr="00F8707B">
        <w:rPr>
          <w:b/>
        </w:rPr>
        <w:t xml:space="preserve">In the </w:t>
      </w:r>
      <w:r w:rsidRPr="00F8707B">
        <w:rPr>
          <w:b/>
          <w:u w:val="single"/>
        </w:rPr>
        <w:t>past 6 months</w:t>
      </w:r>
      <w:r w:rsidRPr="00F8707B">
        <w:rPr>
          <w:b/>
        </w:rPr>
        <w:t xml:space="preserve"> (since [DATE]), has someone stared at you </w:t>
      </w:r>
      <w:r w:rsidRPr="00F8707B">
        <w:rPr>
          <w:b/>
          <w:i/>
        </w:rPr>
        <w:t>because of your sexual orientation</w:t>
      </w:r>
      <w:r w:rsidRPr="00F8707B">
        <w:rPr>
          <w:b/>
        </w:rPr>
        <w:t>?</w:t>
      </w:r>
    </w:p>
    <w:p w14:paraId="2A79663D" w14:textId="77777777" w:rsidR="00DD1DCD" w:rsidRDefault="00DD1DCD" w:rsidP="009F33FE">
      <w:pPr>
        <w:pStyle w:val="ListParagraph"/>
        <w:numPr>
          <w:ilvl w:val="1"/>
          <w:numId w:val="50"/>
        </w:numPr>
      </w:pPr>
      <w:r>
        <w:t>Never ___ once ___ twice ___ 3 times ___ 4 times ___ 5 times ___ 6 times ___   7 times ___ 8 times ___ 9 times ___ 10 times ___ 10+ times ___</w:t>
      </w:r>
    </w:p>
    <w:p w14:paraId="0E53FC58" w14:textId="77777777" w:rsidR="00DD1DCD" w:rsidRDefault="00DD1DCD" w:rsidP="009F33FE">
      <w:pPr>
        <w:pStyle w:val="ListParagraph"/>
        <w:numPr>
          <w:ilvl w:val="1"/>
          <w:numId w:val="50"/>
        </w:numPr>
      </w:pPr>
      <w:r>
        <w:t xml:space="preserve">How much has this bothered you? </w:t>
      </w:r>
    </w:p>
    <w:p w14:paraId="470468B3" w14:textId="77777777" w:rsidR="00DD1DCD" w:rsidRDefault="00DD1DCD" w:rsidP="009F33FE">
      <w:pPr>
        <w:pStyle w:val="ListParagraph"/>
        <w:numPr>
          <w:ilvl w:val="2"/>
          <w:numId w:val="50"/>
        </w:numPr>
      </w:pPr>
      <w:r>
        <w:t xml:space="preserve">-999 = not applicable; 0 = not at all bothered; 1 = a little bit or somewhat bothered; 2 = moderately bothered; 3 = very bothered; 4 = extremely bothered </w:t>
      </w:r>
    </w:p>
    <w:p w14:paraId="0F3185BB" w14:textId="77777777" w:rsidR="00DD1DCD" w:rsidRPr="00F8707B" w:rsidRDefault="00DD1DCD" w:rsidP="009F33FE">
      <w:pPr>
        <w:pStyle w:val="ListParagraph"/>
        <w:numPr>
          <w:ilvl w:val="0"/>
          <w:numId w:val="50"/>
        </w:numPr>
        <w:rPr>
          <w:b/>
        </w:rPr>
      </w:pPr>
      <w:r w:rsidRPr="00F8707B">
        <w:rPr>
          <w:b/>
        </w:rPr>
        <w:t xml:space="preserve">In the </w:t>
      </w:r>
      <w:r w:rsidRPr="00F8707B">
        <w:rPr>
          <w:b/>
          <w:u w:val="single"/>
        </w:rPr>
        <w:t>past 6 months</w:t>
      </w:r>
      <w:r w:rsidRPr="00F8707B">
        <w:rPr>
          <w:b/>
        </w:rPr>
        <w:t xml:space="preserve"> (since [DATE]), has someone g</w:t>
      </w:r>
      <w:r>
        <w:rPr>
          <w:b/>
        </w:rPr>
        <w:t>iven</w:t>
      </w:r>
      <w:r w:rsidRPr="00F8707B">
        <w:rPr>
          <w:b/>
        </w:rPr>
        <w:t xml:space="preserve"> you a dirty look </w:t>
      </w:r>
      <w:r w:rsidRPr="00F8707B">
        <w:rPr>
          <w:b/>
          <w:i/>
        </w:rPr>
        <w:t>because of your sexual orientation</w:t>
      </w:r>
      <w:r w:rsidRPr="00F8707B">
        <w:rPr>
          <w:b/>
        </w:rPr>
        <w:t>?</w:t>
      </w:r>
    </w:p>
    <w:p w14:paraId="79E3FD38" w14:textId="77777777" w:rsidR="00DD1DCD" w:rsidRDefault="00DD1DCD" w:rsidP="009F33FE">
      <w:pPr>
        <w:pStyle w:val="ListParagraph"/>
        <w:numPr>
          <w:ilvl w:val="1"/>
          <w:numId w:val="50"/>
        </w:numPr>
      </w:pPr>
      <w:r>
        <w:t>Never ___ once ___ twice ___ 3 times ___ 4 times ___ 5 times ___ 6 times ___   7 times ___ 8 times ___ 9 times ___ 10 times ___ 10+ times ___</w:t>
      </w:r>
    </w:p>
    <w:p w14:paraId="3A764694" w14:textId="77777777" w:rsidR="00DD1DCD" w:rsidRDefault="00DD1DCD" w:rsidP="009F33FE">
      <w:pPr>
        <w:pStyle w:val="ListParagraph"/>
        <w:numPr>
          <w:ilvl w:val="1"/>
          <w:numId w:val="50"/>
        </w:numPr>
      </w:pPr>
      <w:r>
        <w:t xml:space="preserve">How much has this bothered you? </w:t>
      </w:r>
    </w:p>
    <w:p w14:paraId="667E71B5" w14:textId="77777777" w:rsidR="00DD1DCD" w:rsidRDefault="00DD1DCD" w:rsidP="009F33FE">
      <w:pPr>
        <w:pStyle w:val="ListParagraph"/>
        <w:numPr>
          <w:ilvl w:val="2"/>
          <w:numId w:val="50"/>
        </w:numPr>
      </w:pPr>
      <w:r>
        <w:lastRenderedPageBreak/>
        <w:t xml:space="preserve">-999 = not applicable; 0 = not at all bothered; 1 = a little bit or somewhat bothered; 2 = moderately bothered; 3 = very bothered; 4 = extremely bothered </w:t>
      </w:r>
    </w:p>
    <w:p w14:paraId="1BDD13B5" w14:textId="77777777" w:rsidR="00DD1DCD" w:rsidRPr="00F8707B" w:rsidRDefault="00DD1DCD" w:rsidP="009F33FE">
      <w:pPr>
        <w:pStyle w:val="ListParagraph"/>
        <w:numPr>
          <w:ilvl w:val="0"/>
          <w:numId w:val="50"/>
        </w:numPr>
        <w:rPr>
          <w:b/>
        </w:rPr>
      </w:pPr>
      <w:r w:rsidRPr="00F8707B">
        <w:rPr>
          <w:b/>
        </w:rPr>
        <w:t xml:space="preserve">In the </w:t>
      </w:r>
      <w:r w:rsidRPr="00F8707B">
        <w:rPr>
          <w:b/>
          <w:u w:val="single"/>
        </w:rPr>
        <w:t>past 6 months</w:t>
      </w:r>
      <w:r w:rsidRPr="00F8707B">
        <w:rPr>
          <w:b/>
        </w:rPr>
        <w:t xml:space="preserve"> (since [DATE]), has someone taken pictures of you to single you out </w:t>
      </w:r>
      <w:r w:rsidRPr="00F8707B">
        <w:rPr>
          <w:b/>
          <w:i/>
        </w:rPr>
        <w:t>because of your sexual orientation</w:t>
      </w:r>
      <w:r w:rsidRPr="00F8707B">
        <w:rPr>
          <w:b/>
        </w:rPr>
        <w:t>?</w:t>
      </w:r>
    </w:p>
    <w:p w14:paraId="0B49D043" w14:textId="77777777" w:rsidR="00DD1DCD" w:rsidRDefault="00DD1DCD" w:rsidP="009F33FE">
      <w:pPr>
        <w:pStyle w:val="ListParagraph"/>
        <w:numPr>
          <w:ilvl w:val="1"/>
          <w:numId w:val="50"/>
        </w:numPr>
      </w:pPr>
      <w:r>
        <w:t>Never ___ once ___ twice ___ 3 times ___ 4 times ___ 5 times ___ 6 times ___   7 times ___ 8 times ___ 9 times ___ 10 times ___ 10+ times ___</w:t>
      </w:r>
    </w:p>
    <w:p w14:paraId="29C75516" w14:textId="77777777" w:rsidR="00DD1DCD" w:rsidRDefault="00DD1DCD" w:rsidP="009F33FE">
      <w:pPr>
        <w:pStyle w:val="ListParagraph"/>
        <w:numPr>
          <w:ilvl w:val="1"/>
          <w:numId w:val="50"/>
        </w:numPr>
      </w:pPr>
      <w:r>
        <w:t xml:space="preserve">How much has this bothered you? </w:t>
      </w:r>
    </w:p>
    <w:p w14:paraId="5F17F00D" w14:textId="77777777" w:rsidR="00DD1DCD" w:rsidRDefault="00DD1DCD" w:rsidP="009F33FE">
      <w:pPr>
        <w:pStyle w:val="ListParagraph"/>
        <w:numPr>
          <w:ilvl w:val="2"/>
          <w:numId w:val="50"/>
        </w:numPr>
      </w:pPr>
      <w:r>
        <w:t xml:space="preserve">-999 = not applicable; 0 = not at all bothered; 1 = a little bit or somewhat bothered; 2 = moderately bothered; 3 = very bothered; 4 = extremely bothered </w:t>
      </w:r>
    </w:p>
    <w:p w14:paraId="3461125E" w14:textId="77777777" w:rsidR="00DD1DCD" w:rsidRPr="00F8707B" w:rsidRDefault="00DD1DCD" w:rsidP="009F33FE">
      <w:pPr>
        <w:pStyle w:val="ListParagraph"/>
        <w:numPr>
          <w:ilvl w:val="0"/>
          <w:numId w:val="50"/>
        </w:numPr>
        <w:rPr>
          <w:b/>
        </w:rPr>
      </w:pPr>
      <w:r w:rsidRPr="00F8707B">
        <w:rPr>
          <w:b/>
        </w:rPr>
        <w:t xml:space="preserve">In the </w:t>
      </w:r>
      <w:r w:rsidRPr="00F8707B">
        <w:rPr>
          <w:b/>
          <w:u w:val="single"/>
        </w:rPr>
        <w:t>past 6 months</w:t>
      </w:r>
      <w:r w:rsidRPr="00F8707B">
        <w:rPr>
          <w:b/>
        </w:rPr>
        <w:t xml:space="preserve"> (since [DATE]), has someone laughed at you or made fun of you </w:t>
      </w:r>
      <w:r w:rsidRPr="00F8707B">
        <w:rPr>
          <w:b/>
          <w:i/>
        </w:rPr>
        <w:t>because of your sexual orientation</w:t>
      </w:r>
      <w:r w:rsidRPr="00F8707B">
        <w:rPr>
          <w:b/>
        </w:rPr>
        <w:t>?</w:t>
      </w:r>
    </w:p>
    <w:p w14:paraId="0B0A6C5B" w14:textId="77777777" w:rsidR="00DD1DCD" w:rsidRDefault="00DD1DCD" w:rsidP="009F33FE">
      <w:pPr>
        <w:pStyle w:val="ListParagraph"/>
        <w:numPr>
          <w:ilvl w:val="1"/>
          <w:numId w:val="50"/>
        </w:numPr>
      </w:pPr>
      <w:r>
        <w:t>Never ___ once ___ twice ___ 3 times ___ 4 times ___ 5 times ___ 6 times ___   7 times ___ 8 times ___ 9 times ___ 10 times ___ 10+ times ___</w:t>
      </w:r>
    </w:p>
    <w:p w14:paraId="29EB881F" w14:textId="77777777" w:rsidR="00DD1DCD" w:rsidRDefault="00DD1DCD" w:rsidP="009F33FE">
      <w:pPr>
        <w:pStyle w:val="ListParagraph"/>
        <w:numPr>
          <w:ilvl w:val="1"/>
          <w:numId w:val="50"/>
        </w:numPr>
      </w:pPr>
      <w:r>
        <w:t xml:space="preserve">How much has this bothered you? </w:t>
      </w:r>
    </w:p>
    <w:p w14:paraId="4BD1D56B" w14:textId="77777777" w:rsidR="00DD1DCD" w:rsidRDefault="00DD1DCD" w:rsidP="009F33FE">
      <w:pPr>
        <w:pStyle w:val="ListParagraph"/>
        <w:numPr>
          <w:ilvl w:val="2"/>
          <w:numId w:val="50"/>
        </w:numPr>
      </w:pPr>
      <w:r>
        <w:t xml:space="preserve">-999 = not applicable; 0 = not at all bothered; 1 = a little bit or somewhat bothered; 2 = moderately bothered; 3 = very bothered; 4 = extremely bothered </w:t>
      </w:r>
    </w:p>
    <w:p w14:paraId="4BF540A3" w14:textId="77777777" w:rsidR="00DD1DCD" w:rsidRPr="00F8707B" w:rsidRDefault="00DD1DCD" w:rsidP="009F33FE">
      <w:pPr>
        <w:pStyle w:val="ListParagraph"/>
        <w:numPr>
          <w:ilvl w:val="0"/>
          <w:numId w:val="50"/>
        </w:numPr>
        <w:rPr>
          <w:b/>
        </w:rPr>
      </w:pPr>
      <w:r w:rsidRPr="00F8707B">
        <w:rPr>
          <w:b/>
        </w:rPr>
        <w:t xml:space="preserve">In the </w:t>
      </w:r>
      <w:r w:rsidRPr="00F8707B">
        <w:rPr>
          <w:b/>
          <w:u w:val="single"/>
        </w:rPr>
        <w:t>past 6 months</w:t>
      </w:r>
      <w:r w:rsidRPr="00F8707B">
        <w:rPr>
          <w:b/>
        </w:rPr>
        <w:t xml:space="preserve"> (since [DATE]), has someone called you a derogatory name in a negative way (e.g., faggot, sissy, homo, queer, dyke, pervert) </w:t>
      </w:r>
      <w:r w:rsidRPr="00F8707B">
        <w:rPr>
          <w:b/>
          <w:i/>
        </w:rPr>
        <w:t>because of your sexual orientation</w:t>
      </w:r>
      <w:r w:rsidRPr="00F8707B">
        <w:rPr>
          <w:b/>
        </w:rPr>
        <w:t>?</w:t>
      </w:r>
    </w:p>
    <w:p w14:paraId="1ABD9418" w14:textId="77777777" w:rsidR="00DD1DCD" w:rsidRDefault="00DD1DCD" w:rsidP="009F33FE">
      <w:pPr>
        <w:pStyle w:val="ListParagraph"/>
        <w:numPr>
          <w:ilvl w:val="1"/>
          <w:numId w:val="50"/>
        </w:numPr>
      </w:pPr>
      <w:r>
        <w:t>Never ___ once ___ twice ___ 3 times ___ 4 times ___ 5 times ___ 6 times ___   7 times ___ 8 times ___ 9 times ___ 10 times ___ 10+ times ___</w:t>
      </w:r>
    </w:p>
    <w:p w14:paraId="75E71F41" w14:textId="77777777" w:rsidR="00DD1DCD" w:rsidRDefault="00DD1DCD" w:rsidP="009F33FE">
      <w:pPr>
        <w:pStyle w:val="ListParagraph"/>
        <w:numPr>
          <w:ilvl w:val="1"/>
          <w:numId w:val="50"/>
        </w:numPr>
      </w:pPr>
      <w:r>
        <w:t xml:space="preserve">How much has this bothered you? </w:t>
      </w:r>
    </w:p>
    <w:p w14:paraId="3EA6E5D8" w14:textId="77777777" w:rsidR="00DD1DCD" w:rsidRDefault="00DD1DCD" w:rsidP="009F33FE">
      <w:pPr>
        <w:pStyle w:val="ListParagraph"/>
        <w:numPr>
          <w:ilvl w:val="2"/>
          <w:numId w:val="50"/>
        </w:numPr>
      </w:pPr>
      <w:r>
        <w:t xml:space="preserve">-999 = not applicable; 0 = not at all bothered; 1 = a little bit or somewhat bothered; 2 = moderately bothered; 3 = very bothered; 4 = extremely bothered </w:t>
      </w:r>
    </w:p>
    <w:p w14:paraId="23CC523B" w14:textId="77777777" w:rsidR="00DD1DCD" w:rsidRPr="00F8707B" w:rsidRDefault="00DD1DCD" w:rsidP="009F33FE">
      <w:pPr>
        <w:pStyle w:val="ListParagraph"/>
        <w:numPr>
          <w:ilvl w:val="0"/>
          <w:numId w:val="50"/>
        </w:numPr>
        <w:rPr>
          <w:b/>
        </w:rPr>
      </w:pPr>
      <w:r w:rsidRPr="00F8707B">
        <w:rPr>
          <w:b/>
        </w:rPr>
        <w:t xml:space="preserve">In the </w:t>
      </w:r>
      <w:r w:rsidRPr="00F8707B">
        <w:rPr>
          <w:b/>
          <w:u w:val="single"/>
        </w:rPr>
        <w:t>past 6 months</w:t>
      </w:r>
      <w:r w:rsidRPr="00F8707B">
        <w:rPr>
          <w:b/>
        </w:rPr>
        <w:t xml:space="preserve"> (since [DATE]), has someone verbally harassed you</w:t>
      </w:r>
      <w:r>
        <w:rPr>
          <w:b/>
        </w:rPr>
        <w:t xml:space="preserve"> other than calling you a derogatory name </w:t>
      </w:r>
      <w:r w:rsidRPr="00F8707B">
        <w:rPr>
          <w:b/>
        </w:rPr>
        <w:t xml:space="preserve">(e.g., sneered at you, yelled at you, catcalled you, jeered at you, called extra attention to you) </w:t>
      </w:r>
      <w:r w:rsidRPr="00F8707B">
        <w:rPr>
          <w:b/>
          <w:i/>
        </w:rPr>
        <w:t>because of your sexual orientation</w:t>
      </w:r>
      <w:r w:rsidRPr="00F8707B">
        <w:rPr>
          <w:b/>
        </w:rPr>
        <w:t>?</w:t>
      </w:r>
    </w:p>
    <w:p w14:paraId="707B7533" w14:textId="77777777" w:rsidR="00DD1DCD" w:rsidRDefault="00DD1DCD" w:rsidP="009F33FE">
      <w:pPr>
        <w:pStyle w:val="ListParagraph"/>
        <w:numPr>
          <w:ilvl w:val="1"/>
          <w:numId w:val="50"/>
        </w:numPr>
      </w:pPr>
      <w:r>
        <w:t>Never ___ once ___ twice ___ 3 times ___ 4 times ___ 5 times ___ 6 times ___   7 times ___ 8 times ___ 9 times ___ 10 times ___ 10+ times ___</w:t>
      </w:r>
    </w:p>
    <w:p w14:paraId="4B4C2894" w14:textId="77777777" w:rsidR="00DD1DCD" w:rsidRDefault="00DD1DCD" w:rsidP="009F33FE">
      <w:pPr>
        <w:pStyle w:val="ListParagraph"/>
        <w:numPr>
          <w:ilvl w:val="1"/>
          <w:numId w:val="50"/>
        </w:numPr>
      </w:pPr>
      <w:r>
        <w:t xml:space="preserve">How much has this bothered you? </w:t>
      </w:r>
    </w:p>
    <w:p w14:paraId="43BD83C4" w14:textId="77777777" w:rsidR="00DD1DCD" w:rsidRDefault="00DD1DCD" w:rsidP="009F33FE">
      <w:pPr>
        <w:pStyle w:val="ListParagraph"/>
        <w:numPr>
          <w:ilvl w:val="2"/>
          <w:numId w:val="50"/>
        </w:numPr>
      </w:pPr>
      <w:r>
        <w:t xml:space="preserve">-999 = not applicable; 0 = not at all bothered; 1 = a little bit or somewhat bothered; 2 = moderately bothered; 3 = very bothered; 4 = extremely bothered </w:t>
      </w:r>
    </w:p>
    <w:p w14:paraId="5874D36A" w14:textId="77777777" w:rsidR="00DD1DCD" w:rsidRPr="00F8707B" w:rsidRDefault="00DD1DCD" w:rsidP="009F33FE">
      <w:pPr>
        <w:pStyle w:val="ListParagraph"/>
        <w:numPr>
          <w:ilvl w:val="0"/>
          <w:numId w:val="50"/>
        </w:numPr>
        <w:rPr>
          <w:b/>
        </w:rPr>
      </w:pPr>
      <w:r w:rsidRPr="00F8707B">
        <w:rPr>
          <w:b/>
        </w:rPr>
        <w:t xml:space="preserve">In the </w:t>
      </w:r>
      <w:r w:rsidRPr="00F8707B">
        <w:rPr>
          <w:b/>
          <w:u w:val="single"/>
        </w:rPr>
        <w:t>past 6 months</w:t>
      </w:r>
      <w:r w:rsidRPr="00F8707B">
        <w:rPr>
          <w:b/>
        </w:rPr>
        <w:t xml:space="preserve"> (since [DATE]), has someone not offered you a job position or interview </w:t>
      </w:r>
      <w:r w:rsidRPr="00F8707B">
        <w:rPr>
          <w:b/>
          <w:i/>
        </w:rPr>
        <w:t>because of your sexual orientation</w:t>
      </w:r>
      <w:r w:rsidRPr="00F8707B">
        <w:rPr>
          <w:b/>
        </w:rPr>
        <w:t>?</w:t>
      </w:r>
    </w:p>
    <w:p w14:paraId="14DF61DA" w14:textId="77777777" w:rsidR="00DD1DCD" w:rsidRDefault="00DD1DCD" w:rsidP="009F33FE">
      <w:pPr>
        <w:pStyle w:val="ListParagraph"/>
        <w:numPr>
          <w:ilvl w:val="1"/>
          <w:numId w:val="50"/>
        </w:numPr>
      </w:pPr>
      <w:r>
        <w:t>Never ___ once ___ twice ___ 3 times ___ 4 times ___ 5 times ___ 6 times ___   7 times ___ 8 times ___ 9 times ___ 10 times ___ 10+ times ___</w:t>
      </w:r>
    </w:p>
    <w:p w14:paraId="58B9A197" w14:textId="77777777" w:rsidR="00DD1DCD" w:rsidRDefault="00DD1DCD" w:rsidP="009F33FE">
      <w:pPr>
        <w:pStyle w:val="ListParagraph"/>
        <w:numPr>
          <w:ilvl w:val="1"/>
          <w:numId w:val="50"/>
        </w:numPr>
      </w:pPr>
      <w:r>
        <w:t xml:space="preserve">How much has this bothered you? </w:t>
      </w:r>
    </w:p>
    <w:p w14:paraId="6478FCF0" w14:textId="77777777" w:rsidR="00DD1DCD" w:rsidRDefault="00DD1DCD" w:rsidP="009F33FE">
      <w:pPr>
        <w:pStyle w:val="ListParagraph"/>
        <w:numPr>
          <w:ilvl w:val="2"/>
          <w:numId w:val="50"/>
        </w:numPr>
      </w:pPr>
      <w:r>
        <w:t xml:space="preserve">-999 = not applicable; 0 = not at all bothered; 1 = a little bit or somewhat bothered; 2 = moderately bothered; 3 = very bothered; 4 = extremely bothered </w:t>
      </w:r>
    </w:p>
    <w:p w14:paraId="108C7049" w14:textId="77777777" w:rsidR="00DD1DCD" w:rsidRPr="00F8707B" w:rsidRDefault="00DD1DCD" w:rsidP="009F33FE">
      <w:pPr>
        <w:pStyle w:val="ListParagraph"/>
        <w:numPr>
          <w:ilvl w:val="0"/>
          <w:numId w:val="50"/>
        </w:numPr>
        <w:rPr>
          <w:b/>
        </w:rPr>
      </w:pPr>
      <w:r w:rsidRPr="00F8707B">
        <w:rPr>
          <w:b/>
        </w:rPr>
        <w:lastRenderedPageBreak/>
        <w:t xml:space="preserve">In the </w:t>
      </w:r>
      <w:r w:rsidRPr="00F8707B">
        <w:rPr>
          <w:b/>
          <w:u w:val="single"/>
        </w:rPr>
        <w:t>past 6 months</w:t>
      </w:r>
      <w:r w:rsidRPr="00F8707B">
        <w:rPr>
          <w:b/>
        </w:rPr>
        <w:t xml:space="preserve"> (since [DATE]), has someone </w:t>
      </w:r>
      <w:r>
        <w:rPr>
          <w:b/>
        </w:rPr>
        <w:t>NOT</w:t>
      </w:r>
      <w:r w:rsidRPr="00F8707B">
        <w:rPr>
          <w:b/>
        </w:rPr>
        <w:t xml:space="preserve"> promoted you, given you a raise, </w:t>
      </w:r>
      <w:r>
        <w:rPr>
          <w:b/>
        </w:rPr>
        <w:t xml:space="preserve">admitted you to an academic program, </w:t>
      </w:r>
      <w:r w:rsidRPr="00F8707B">
        <w:rPr>
          <w:b/>
        </w:rPr>
        <w:t xml:space="preserve">or advanced your career in some other way </w:t>
      </w:r>
      <w:r w:rsidRPr="00F8707B">
        <w:rPr>
          <w:b/>
          <w:i/>
        </w:rPr>
        <w:t>because of your sexual orientation</w:t>
      </w:r>
      <w:r w:rsidRPr="00F8707B">
        <w:rPr>
          <w:b/>
        </w:rPr>
        <w:t>?</w:t>
      </w:r>
    </w:p>
    <w:p w14:paraId="76BC65FA" w14:textId="77777777" w:rsidR="00DD1DCD" w:rsidRDefault="00DD1DCD" w:rsidP="009F33FE">
      <w:pPr>
        <w:pStyle w:val="ListParagraph"/>
        <w:numPr>
          <w:ilvl w:val="1"/>
          <w:numId w:val="50"/>
        </w:numPr>
      </w:pPr>
      <w:r>
        <w:t>Never ___ once ___ twice ___ 3 times ___ 4 times ___ 5 times ___ 6 times ___   7 times ___ 8 times ___ 9 times ___ 10 times ___ 10+ times ___</w:t>
      </w:r>
    </w:p>
    <w:p w14:paraId="34A11045" w14:textId="77777777" w:rsidR="00DD1DCD" w:rsidRDefault="00DD1DCD" w:rsidP="009F33FE">
      <w:pPr>
        <w:pStyle w:val="ListParagraph"/>
        <w:numPr>
          <w:ilvl w:val="1"/>
          <w:numId w:val="50"/>
        </w:numPr>
      </w:pPr>
      <w:r>
        <w:t xml:space="preserve">How much has this bothered you? </w:t>
      </w:r>
    </w:p>
    <w:p w14:paraId="21FA0900" w14:textId="77777777" w:rsidR="00DD1DCD" w:rsidRDefault="00DD1DCD" w:rsidP="009F33FE">
      <w:pPr>
        <w:pStyle w:val="ListParagraph"/>
        <w:numPr>
          <w:ilvl w:val="2"/>
          <w:numId w:val="50"/>
        </w:numPr>
      </w:pPr>
      <w:r>
        <w:t xml:space="preserve">-999 = not applicable; 0 = not at all bothered; 1 = a little bit or somewhat bothered; 2 = moderately bothered; 3 = very bothered; 4 = extremely bothered </w:t>
      </w:r>
    </w:p>
    <w:p w14:paraId="103807FD" w14:textId="77777777" w:rsidR="00DD1DCD" w:rsidRPr="00F8707B" w:rsidRDefault="00DD1DCD" w:rsidP="009F33FE">
      <w:pPr>
        <w:pStyle w:val="ListParagraph"/>
        <w:numPr>
          <w:ilvl w:val="0"/>
          <w:numId w:val="50"/>
        </w:numPr>
        <w:rPr>
          <w:b/>
        </w:rPr>
      </w:pPr>
      <w:r w:rsidRPr="00F8707B">
        <w:rPr>
          <w:b/>
        </w:rPr>
        <w:t xml:space="preserve">In the </w:t>
      </w:r>
      <w:r w:rsidRPr="00F8707B">
        <w:rPr>
          <w:b/>
          <w:u w:val="single"/>
        </w:rPr>
        <w:t>past 6 months</w:t>
      </w:r>
      <w:r w:rsidRPr="00F8707B">
        <w:rPr>
          <w:b/>
        </w:rPr>
        <w:t xml:space="preserve"> (since [DATE]), have you been paid less than a straight coworker of equal standing for doing the same work?</w:t>
      </w:r>
    </w:p>
    <w:p w14:paraId="50973739" w14:textId="77777777" w:rsidR="00DD1DCD" w:rsidRDefault="00DD1DCD" w:rsidP="009F33FE">
      <w:pPr>
        <w:pStyle w:val="ListParagraph"/>
        <w:numPr>
          <w:ilvl w:val="1"/>
          <w:numId w:val="50"/>
        </w:numPr>
      </w:pPr>
      <w:r>
        <w:t>Never ___ once ___ twice ___ 3 times ___ 4 times ___ 5 times ___ 6 times ___   7 times ___ 8 times ___ 9 times ___ 10 times ___ 10+ times ___</w:t>
      </w:r>
    </w:p>
    <w:p w14:paraId="542E5607" w14:textId="77777777" w:rsidR="00DD1DCD" w:rsidRDefault="00DD1DCD" w:rsidP="009F33FE">
      <w:pPr>
        <w:pStyle w:val="ListParagraph"/>
        <w:numPr>
          <w:ilvl w:val="1"/>
          <w:numId w:val="50"/>
        </w:numPr>
      </w:pPr>
      <w:r>
        <w:t xml:space="preserve">How much has this bothered you? </w:t>
      </w:r>
    </w:p>
    <w:p w14:paraId="10A73FF5" w14:textId="77777777" w:rsidR="00DD1DCD" w:rsidRDefault="00DD1DCD" w:rsidP="009F33FE">
      <w:pPr>
        <w:pStyle w:val="ListParagraph"/>
        <w:numPr>
          <w:ilvl w:val="2"/>
          <w:numId w:val="50"/>
        </w:numPr>
      </w:pPr>
      <w:r>
        <w:t xml:space="preserve">-999 = not applicable; 0 = not at all bothered; 1 = a little bit or somewhat bothered; 2 = moderately bothered; 3 = very bothered; 4 = extremely bothered </w:t>
      </w:r>
    </w:p>
    <w:p w14:paraId="7B4D65AE" w14:textId="77777777" w:rsidR="00DD1DCD" w:rsidRPr="00F8707B" w:rsidRDefault="00DD1DCD" w:rsidP="009F33FE">
      <w:pPr>
        <w:pStyle w:val="ListParagraph"/>
        <w:numPr>
          <w:ilvl w:val="0"/>
          <w:numId w:val="50"/>
        </w:numPr>
        <w:rPr>
          <w:b/>
        </w:rPr>
      </w:pPr>
      <w:r w:rsidRPr="00F8707B">
        <w:rPr>
          <w:b/>
        </w:rPr>
        <w:t xml:space="preserve">In the </w:t>
      </w:r>
      <w:r w:rsidRPr="00F8707B">
        <w:rPr>
          <w:b/>
          <w:u w:val="single"/>
        </w:rPr>
        <w:t>past 6 months</w:t>
      </w:r>
      <w:r w:rsidRPr="00F8707B">
        <w:rPr>
          <w:b/>
        </w:rPr>
        <w:t xml:space="preserve"> (since [DATE]), have you been denied housing </w:t>
      </w:r>
      <w:r w:rsidRPr="00F8707B">
        <w:rPr>
          <w:b/>
          <w:i/>
        </w:rPr>
        <w:t>because of your sexual orientation</w:t>
      </w:r>
      <w:r w:rsidRPr="00F8707B">
        <w:rPr>
          <w:b/>
        </w:rPr>
        <w:t>?</w:t>
      </w:r>
    </w:p>
    <w:p w14:paraId="6342AF95" w14:textId="77777777" w:rsidR="00DD1DCD" w:rsidRDefault="00DD1DCD" w:rsidP="009F33FE">
      <w:pPr>
        <w:pStyle w:val="ListParagraph"/>
        <w:numPr>
          <w:ilvl w:val="1"/>
          <w:numId w:val="50"/>
        </w:numPr>
      </w:pPr>
      <w:r>
        <w:t>Never ___ once ___ twice ___ 3 times ___ 4 times ___ 5 times ___ 6 times ___   7 times ___ 8 times ___ 9 times ___ 10 times ___ 10+ times ___</w:t>
      </w:r>
    </w:p>
    <w:p w14:paraId="1056CC36" w14:textId="77777777" w:rsidR="00DD1DCD" w:rsidRDefault="00DD1DCD" w:rsidP="009F33FE">
      <w:pPr>
        <w:pStyle w:val="ListParagraph"/>
        <w:numPr>
          <w:ilvl w:val="1"/>
          <w:numId w:val="50"/>
        </w:numPr>
      </w:pPr>
      <w:r>
        <w:t xml:space="preserve">How much has this bothered you? </w:t>
      </w:r>
    </w:p>
    <w:p w14:paraId="6CE4E85D" w14:textId="77777777" w:rsidR="00DD1DCD" w:rsidRDefault="00DD1DCD" w:rsidP="009F33FE">
      <w:pPr>
        <w:pStyle w:val="ListParagraph"/>
        <w:numPr>
          <w:ilvl w:val="2"/>
          <w:numId w:val="50"/>
        </w:numPr>
      </w:pPr>
      <w:r>
        <w:t xml:space="preserve">-999 = not applicable; 0 = not at all bothered; 1 = a little bit or somewhat bothered; 2 = moderately bothered; 3 = very bothered; 4 = extremely bothered </w:t>
      </w:r>
    </w:p>
    <w:p w14:paraId="24B33332" w14:textId="77777777" w:rsidR="00DD1DCD" w:rsidRPr="00F8707B" w:rsidRDefault="00DD1DCD" w:rsidP="009F33FE">
      <w:pPr>
        <w:pStyle w:val="ListParagraph"/>
        <w:numPr>
          <w:ilvl w:val="0"/>
          <w:numId w:val="50"/>
        </w:numPr>
        <w:rPr>
          <w:b/>
        </w:rPr>
      </w:pPr>
      <w:r w:rsidRPr="00F8707B">
        <w:rPr>
          <w:b/>
        </w:rPr>
        <w:t xml:space="preserve">In the </w:t>
      </w:r>
      <w:r w:rsidRPr="00F8707B">
        <w:rPr>
          <w:b/>
          <w:u w:val="single"/>
        </w:rPr>
        <w:t>past 6 months</w:t>
      </w:r>
      <w:r w:rsidRPr="00F8707B">
        <w:rPr>
          <w:b/>
        </w:rPr>
        <w:t xml:space="preserve"> (since [DATE]), have you been evicted </w:t>
      </w:r>
      <w:r w:rsidRPr="00F8707B">
        <w:rPr>
          <w:b/>
          <w:i/>
        </w:rPr>
        <w:t>because of your sexual orientation</w:t>
      </w:r>
      <w:r w:rsidRPr="00F8707B">
        <w:rPr>
          <w:b/>
        </w:rPr>
        <w:t>?</w:t>
      </w:r>
    </w:p>
    <w:p w14:paraId="09BFBEF0" w14:textId="77777777" w:rsidR="00DD1DCD" w:rsidRDefault="00DD1DCD" w:rsidP="009F33FE">
      <w:pPr>
        <w:pStyle w:val="ListParagraph"/>
        <w:numPr>
          <w:ilvl w:val="1"/>
          <w:numId w:val="50"/>
        </w:numPr>
      </w:pPr>
      <w:r>
        <w:t>Never ___ once ___ twice ___ 3 times ___ 4 times ___ 5 times ___ 6 times ___   7 times ___ 8 times ___ 9 times ___ 10 times ___ 10+ times ___</w:t>
      </w:r>
    </w:p>
    <w:p w14:paraId="1C0CB264" w14:textId="77777777" w:rsidR="00DD1DCD" w:rsidRDefault="00DD1DCD" w:rsidP="009F33FE">
      <w:pPr>
        <w:pStyle w:val="ListParagraph"/>
        <w:numPr>
          <w:ilvl w:val="1"/>
          <w:numId w:val="50"/>
        </w:numPr>
      </w:pPr>
      <w:r>
        <w:t xml:space="preserve">How much has this bothered you? </w:t>
      </w:r>
    </w:p>
    <w:p w14:paraId="2E245875" w14:textId="77777777" w:rsidR="00DD1DCD" w:rsidRDefault="00DD1DCD" w:rsidP="009F33FE">
      <w:pPr>
        <w:pStyle w:val="ListParagraph"/>
        <w:numPr>
          <w:ilvl w:val="2"/>
          <w:numId w:val="50"/>
        </w:numPr>
      </w:pPr>
      <w:r>
        <w:t xml:space="preserve">-999 = not applicable; 0 = not at all bothered; 1 = a little bit or somewhat bothered; 2 = moderately bothered; 3 = very bothered; 4 = extremely bothered </w:t>
      </w:r>
    </w:p>
    <w:p w14:paraId="436247D6" w14:textId="77777777" w:rsidR="00DD1DCD" w:rsidRPr="00F8707B" w:rsidRDefault="00DD1DCD" w:rsidP="009F33FE">
      <w:pPr>
        <w:pStyle w:val="ListParagraph"/>
        <w:numPr>
          <w:ilvl w:val="0"/>
          <w:numId w:val="50"/>
        </w:numPr>
        <w:rPr>
          <w:b/>
        </w:rPr>
      </w:pPr>
      <w:r w:rsidRPr="00F8707B">
        <w:rPr>
          <w:b/>
        </w:rPr>
        <w:t xml:space="preserve">In the </w:t>
      </w:r>
      <w:r w:rsidRPr="00F8707B">
        <w:rPr>
          <w:b/>
          <w:u w:val="single"/>
        </w:rPr>
        <w:t>past 6 months</w:t>
      </w:r>
      <w:r w:rsidRPr="00F8707B">
        <w:rPr>
          <w:b/>
        </w:rPr>
        <w:t xml:space="preserve"> (since [DATE]), have you </w:t>
      </w:r>
      <w:r>
        <w:rPr>
          <w:b/>
        </w:rPr>
        <w:t>received inadequate</w:t>
      </w:r>
      <w:r w:rsidRPr="00F8707B">
        <w:rPr>
          <w:b/>
        </w:rPr>
        <w:t xml:space="preserve"> </w:t>
      </w:r>
      <w:r>
        <w:rPr>
          <w:b/>
        </w:rPr>
        <w:t>medical</w:t>
      </w:r>
      <w:r w:rsidRPr="00F8707B">
        <w:rPr>
          <w:b/>
        </w:rPr>
        <w:t xml:space="preserve"> services </w:t>
      </w:r>
      <w:r>
        <w:rPr>
          <w:b/>
        </w:rPr>
        <w:t xml:space="preserve">(e.g., a professional disregarded your complaints, did not provide proper treatment, etc.) </w:t>
      </w:r>
      <w:r w:rsidRPr="00F8707B">
        <w:rPr>
          <w:b/>
          <w:i/>
        </w:rPr>
        <w:t>because of your sexual orientation</w:t>
      </w:r>
      <w:r w:rsidRPr="00F8707B">
        <w:rPr>
          <w:b/>
        </w:rPr>
        <w:t>?</w:t>
      </w:r>
    </w:p>
    <w:p w14:paraId="2C6AB396" w14:textId="77777777" w:rsidR="00DD1DCD" w:rsidRDefault="00DD1DCD" w:rsidP="009F33FE">
      <w:pPr>
        <w:pStyle w:val="ListParagraph"/>
        <w:numPr>
          <w:ilvl w:val="1"/>
          <w:numId w:val="50"/>
        </w:numPr>
      </w:pPr>
      <w:r>
        <w:t>Never ___ once ___ twice ___ 3 times ___ 4 times ___ 5 times ___ 6 times ___   7 times ___ 8 times ___ 9 times ___ 10 times ___ 10+ times ___</w:t>
      </w:r>
    </w:p>
    <w:p w14:paraId="147848FA" w14:textId="77777777" w:rsidR="00DD1DCD" w:rsidRDefault="00DD1DCD" w:rsidP="009F33FE">
      <w:pPr>
        <w:pStyle w:val="ListParagraph"/>
        <w:numPr>
          <w:ilvl w:val="1"/>
          <w:numId w:val="50"/>
        </w:numPr>
      </w:pPr>
      <w:r>
        <w:t xml:space="preserve">How much has this bothered you? </w:t>
      </w:r>
    </w:p>
    <w:p w14:paraId="65945D3C" w14:textId="77777777" w:rsidR="00DD1DCD" w:rsidRDefault="00DD1DCD" w:rsidP="009F33FE">
      <w:pPr>
        <w:pStyle w:val="ListParagraph"/>
        <w:numPr>
          <w:ilvl w:val="2"/>
          <w:numId w:val="50"/>
        </w:numPr>
      </w:pPr>
      <w:r>
        <w:t xml:space="preserve">-999 = not applicable; 0 = not at all bothered; 1 = a little bit or somewhat bothered; 2 = moderately bothered; 3 = very bothered; 4 = extremely bothered </w:t>
      </w:r>
    </w:p>
    <w:p w14:paraId="07C9AC67" w14:textId="77777777" w:rsidR="00DD1DCD" w:rsidRPr="00F8707B" w:rsidRDefault="00DD1DCD" w:rsidP="009F33FE">
      <w:pPr>
        <w:pStyle w:val="ListParagraph"/>
        <w:numPr>
          <w:ilvl w:val="0"/>
          <w:numId w:val="50"/>
        </w:numPr>
        <w:rPr>
          <w:b/>
        </w:rPr>
      </w:pPr>
      <w:r w:rsidRPr="00F8707B">
        <w:rPr>
          <w:b/>
        </w:rPr>
        <w:t xml:space="preserve">In the </w:t>
      </w:r>
      <w:r w:rsidRPr="00F8707B">
        <w:rPr>
          <w:b/>
          <w:u w:val="single"/>
        </w:rPr>
        <w:t>past 6 months</w:t>
      </w:r>
      <w:r w:rsidRPr="00F8707B">
        <w:rPr>
          <w:b/>
        </w:rPr>
        <w:t xml:space="preserve"> (since [DATE]), have </w:t>
      </w:r>
      <w:r>
        <w:rPr>
          <w:b/>
        </w:rPr>
        <w:t>you received inadequate</w:t>
      </w:r>
      <w:r w:rsidRPr="00F8707B">
        <w:rPr>
          <w:b/>
        </w:rPr>
        <w:t xml:space="preserve"> psychological or mental health services </w:t>
      </w:r>
      <w:r>
        <w:rPr>
          <w:b/>
        </w:rPr>
        <w:t xml:space="preserve">(e.g., a professional disregarded your complaints, did not provide proper treatment, etc.) </w:t>
      </w:r>
      <w:r w:rsidRPr="00F8707B">
        <w:rPr>
          <w:b/>
          <w:i/>
        </w:rPr>
        <w:t>because of your sexual orientation</w:t>
      </w:r>
      <w:r w:rsidRPr="00F8707B">
        <w:rPr>
          <w:b/>
        </w:rPr>
        <w:t>?</w:t>
      </w:r>
    </w:p>
    <w:p w14:paraId="5EE7AA95" w14:textId="77777777" w:rsidR="00DD1DCD" w:rsidRDefault="00DD1DCD" w:rsidP="009F33FE">
      <w:pPr>
        <w:pStyle w:val="ListParagraph"/>
        <w:numPr>
          <w:ilvl w:val="1"/>
          <w:numId w:val="50"/>
        </w:numPr>
      </w:pPr>
      <w:r>
        <w:lastRenderedPageBreak/>
        <w:t>Never ___ once ___ twice ___ 3 times ___ 4 times ___ 5 times ___ 6 times ___   7 times ___ 8 times ___ 9 times ___ 10 times ___ 10+ times ___</w:t>
      </w:r>
    </w:p>
    <w:p w14:paraId="7887F4AF" w14:textId="77777777" w:rsidR="00DD1DCD" w:rsidRDefault="00DD1DCD" w:rsidP="009F33FE">
      <w:pPr>
        <w:pStyle w:val="ListParagraph"/>
        <w:numPr>
          <w:ilvl w:val="1"/>
          <w:numId w:val="50"/>
        </w:numPr>
      </w:pPr>
      <w:r>
        <w:t xml:space="preserve">How much has this bothered you? </w:t>
      </w:r>
    </w:p>
    <w:p w14:paraId="12C2E69F" w14:textId="77777777" w:rsidR="00DD1DCD" w:rsidRDefault="00DD1DCD" w:rsidP="009F33FE">
      <w:pPr>
        <w:pStyle w:val="ListParagraph"/>
        <w:numPr>
          <w:ilvl w:val="2"/>
          <w:numId w:val="50"/>
        </w:numPr>
      </w:pPr>
      <w:r>
        <w:t xml:space="preserve">-999 = not applicable; 0 = not at all bothered; 1 = a little bit or somewhat bothered; 2 = moderately bothered; 3 = very bothered; 4 = extremely bothered </w:t>
      </w:r>
    </w:p>
    <w:p w14:paraId="5A161DC7" w14:textId="77777777" w:rsidR="00DD1DCD" w:rsidRPr="00F8707B" w:rsidRDefault="00DD1DCD" w:rsidP="009F33FE">
      <w:pPr>
        <w:pStyle w:val="ListParagraph"/>
        <w:numPr>
          <w:ilvl w:val="0"/>
          <w:numId w:val="50"/>
        </w:numPr>
        <w:rPr>
          <w:b/>
        </w:rPr>
      </w:pPr>
      <w:r w:rsidRPr="00F8707B">
        <w:rPr>
          <w:b/>
        </w:rPr>
        <w:t xml:space="preserve">In the </w:t>
      </w:r>
      <w:r w:rsidRPr="00F8707B">
        <w:rPr>
          <w:b/>
          <w:u w:val="single"/>
        </w:rPr>
        <w:t>past 6 months</w:t>
      </w:r>
      <w:r w:rsidRPr="00F8707B">
        <w:rPr>
          <w:b/>
        </w:rPr>
        <w:t xml:space="preserve"> (since [DATE]), have you </w:t>
      </w:r>
      <w:r>
        <w:rPr>
          <w:b/>
        </w:rPr>
        <w:t>received inadequate</w:t>
      </w:r>
      <w:r w:rsidRPr="00F8707B">
        <w:rPr>
          <w:b/>
        </w:rPr>
        <w:t xml:space="preserve"> </w:t>
      </w:r>
      <w:r>
        <w:rPr>
          <w:b/>
        </w:rPr>
        <w:t>social services from government agencies</w:t>
      </w:r>
      <w:r w:rsidRPr="00F8707B">
        <w:rPr>
          <w:b/>
        </w:rPr>
        <w:t xml:space="preserve"> </w:t>
      </w:r>
      <w:r w:rsidRPr="00F8707B">
        <w:rPr>
          <w:b/>
          <w:i/>
        </w:rPr>
        <w:t>because of your sexual orientation</w:t>
      </w:r>
      <w:r w:rsidRPr="00F8707B">
        <w:rPr>
          <w:b/>
        </w:rPr>
        <w:t>?</w:t>
      </w:r>
    </w:p>
    <w:p w14:paraId="1D814817" w14:textId="77777777" w:rsidR="00DD1DCD" w:rsidRDefault="00DD1DCD" w:rsidP="009F33FE">
      <w:pPr>
        <w:pStyle w:val="ListParagraph"/>
        <w:numPr>
          <w:ilvl w:val="1"/>
          <w:numId w:val="50"/>
        </w:numPr>
      </w:pPr>
      <w:r>
        <w:t>Never ___ once ___ twice ___ 3 times ___ 4 times ___ 5 times ___ 6 times ___   7 times ___ 8 times ___ 9 times ___ 10 times ___ 10+ times ___</w:t>
      </w:r>
    </w:p>
    <w:p w14:paraId="03B76A4F" w14:textId="77777777" w:rsidR="00DD1DCD" w:rsidRDefault="00DD1DCD" w:rsidP="009F33FE">
      <w:pPr>
        <w:pStyle w:val="ListParagraph"/>
        <w:numPr>
          <w:ilvl w:val="1"/>
          <w:numId w:val="50"/>
        </w:numPr>
      </w:pPr>
      <w:r>
        <w:t xml:space="preserve">How much has this bothered you? </w:t>
      </w:r>
    </w:p>
    <w:p w14:paraId="2E7604E9" w14:textId="77777777" w:rsidR="00DD1DCD" w:rsidRPr="002B7C9F" w:rsidRDefault="00DD1DCD" w:rsidP="009F33FE">
      <w:pPr>
        <w:pStyle w:val="ListParagraph"/>
        <w:numPr>
          <w:ilvl w:val="2"/>
          <w:numId w:val="50"/>
        </w:numPr>
      </w:pPr>
      <w:r>
        <w:t xml:space="preserve">-999 = not applicable; 0 = not at all bothered; 1 = a little bit or somewhat bothered; 2 = moderately bothered; 3 = very bothered; 4 = extremely bothered </w:t>
      </w:r>
    </w:p>
    <w:p w14:paraId="00A71891" w14:textId="77777777" w:rsidR="00DD1DCD" w:rsidRPr="00F8707B" w:rsidRDefault="00DD1DCD" w:rsidP="009F33FE">
      <w:pPr>
        <w:pStyle w:val="ListParagraph"/>
        <w:numPr>
          <w:ilvl w:val="0"/>
          <w:numId w:val="50"/>
        </w:numPr>
        <w:rPr>
          <w:b/>
        </w:rPr>
      </w:pPr>
      <w:r w:rsidRPr="00F8707B">
        <w:rPr>
          <w:b/>
        </w:rPr>
        <w:t xml:space="preserve">In the </w:t>
      </w:r>
      <w:r w:rsidRPr="00F8707B">
        <w:rPr>
          <w:b/>
          <w:u w:val="single"/>
        </w:rPr>
        <w:t>past 6 months</w:t>
      </w:r>
      <w:r w:rsidRPr="00F8707B">
        <w:rPr>
          <w:b/>
        </w:rPr>
        <w:t xml:space="preserve"> (since [DATE]), have you been denied </w:t>
      </w:r>
      <w:r>
        <w:rPr>
          <w:b/>
        </w:rPr>
        <w:t>or unable to receive medical</w:t>
      </w:r>
      <w:r w:rsidRPr="00F8707B">
        <w:rPr>
          <w:b/>
        </w:rPr>
        <w:t xml:space="preserve"> services </w:t>
      </w:r>
      <w:r w:rsidRPr="00F8707B">
        <w:rPr>
          <w:b/>
          <w:i/>
        </w:rPr>
        <w:t>because of your sexual orientation</w:t>
      </w:r>
      <w:r w:rsidRPr="00F8707B">
        <w:rPr>
          <w:b/>
        </w:rPr>
        <w:t>?</w:t>
      </w:r>
    </w:p>
    <w:p w14:paraId="256635D0" w14:textId="77777777" w:rsidR="00DD1DCD" w:rsidRDefault="00DD1DCD" w:rsidP="009F33FE">
      <w:pPr>
        <w:pStyle w:val="ListParagraph"/>
        <w:numPr>
          <w:ilvl w:val="1"/>
          <w:numId w:val="50"/>
        </w:numPr>
      </w:pPr>
      <w:r>
        <w:t>Never ___ once ___ twice ___ 3 times ___ 4 times ___ 5 times ___ 6 times ___   7 times ___ 8 times ___ 9 times ___ 10 times ___ 10+ times ___</w:t>
      </w:r>
    </w:p>
    <w:p w14:paraId="5D2B3CCF" w14:textId="77777777" w:rsidR="00DD1DCD" w:rsidRDefault="00DD1DCD" w:rsidP="009F33FE">
      <w:pPr>
        <w:pStyle w:val="ListParagraph"/>
        <w:numPr>
          <w:ilvl w:val="1"/>
          <w:numId w:val="50"/>
        </w:numPr>
      </w:pPr>
      <w:r>
        <w:t xml:space="preserve">How much has this bothered you? </w:t>
      </w:r>
    </w:p>
    <w:p w14:paraId="5EC8CB25" w14:textId="77777777" w:rsidR="00DD1DCD" w:rsidRDefault="00DD1DCD" w:rsidP="009F33FE">
      <w:pPr>
        <w:pStyle w:val="ListParagraph"/>
        <w:numPr>
          <w:ilvl w:val="2"/>
          <w:numId w:val="50"/>
        </w:numPr>
      </w:pPr>
      <w:r>
        <w:t xml:space="preserve">-999 = not applicable; 0 = not at all bothered; 1 = a little bit or somewhat bothered; 2 = moderately bothered; 3 = very bothered; 4 = extremely bothered </w:t>
      </w:r>
    </w:p>
    <w:p w14:paraId="582628DA" w14:textId="77777777" w:rsidR="00DD1DCD" w:rsidRPr="00F8707B" w:rsidRDefault="00DD1DCD" w:rsidP="009F33FE">
      <w:pPr>
        <w:pStyle w:val="ListParagraph"/>
        <w:numPr>
          <w:ilvl w:val="0"/>
          <w:numId w:val="50"/>
        </w:numPr>
        <w:rPr>
          <w:b/>
        </w:rPr>
      </w:pPr>
      <w:r w:rsidRPr="00F8707B">
        <w:rPr>
          <w:b/>
        </w:rPr>
        <w:t xml:space="preserve">In the </w:t>
      </w:r>
      <w:r w:rsidRPr="00F8707B">
        <w:rPr>
          <w:b/>
          <w:u w:val="single"/>
        </w:rPr>
        <w:t>past 6 months</w:t>
      </w:r>
      <w:r w:rsidRPr="00F8707B">
        <w:rPr>
          <w:b/>
        </w:rPr>
        <w:t xml:space="preserve"> (since [DATE]), have you been denied </w:t>
      </w:r>
      <w:r>
        <w:rPr>
          <w:b/>
        </w:rPr>
        <w:t xml:space="preserve">or unable to receive </w:t>
      </w:r>
      <w:r w:rsidRPr="00F8707B">
        <w:rPr>
          <w:b/>
        </w:rPr>
        <w:t xml:space="preserve">psychological or mental health services </w:t>
      </w:r>
      <w:r w:rsidRPr="00F8707B">
        <w:rPr>
          <w:b/>
          <w:i/>
        </w:rPr>
        <w:t>because of your sexual orientation</w:t>
      </w:r>
      <w:r w:rsidRPr="00F8707B">
        <w:rPr>
          <w:b/>
        </w:rPr>
        <w:t>?</w:t>
      </w:r>
    </w:p>
    <w:p w14:paraId="4AFA07F0" w14:textId="77777777" w:rsidR="00DD1DCD" w:rsidRDefault="00DD1DCD" w:rsidP="009F33FE">
      <w:pPr>
        <w:pStyle w:val="ListParagraph"/>
        <w:numPr>
          <w:ilvl w:val="1"/>
          <w:numId w:val="50"/>
        </w:numPr>
      </w:pPr>
      <w:r>
        <w:t>Never ___ once ___ twice ___ 3 times ___ 4 times ___ 5 times ___ 6 times ___   7 times ___ 8 times ___ 9 times ___ 10 times ___ 10+ times ___</w:t>
      </w:r>
    </w:p>
    <w:p w14:paraId="750F6CBC" w14:textId="77777777" w:rsidR="00DD1DCD" w:rsidRDefault="00DD1DCD" w:rsidP="009F33FE">
      <w:pPr>
        <w:pStyle w:val="ListParagraph"/>
        <w:numPr>
          <w:ilvl w:val="1"/>
          <w:numId w:val="50"/>
        </w:numPr>
      </w:pPr>
      <w:r>
        <w:t xml:space="preserve">How much has this bothered you? </w:t>
      </w:r>
    </w:p>
    <w:p w14:paraId="6BCB4D5F" w14:textId="77777777" w:rsidR="00DD1DCD" w:rsidRDefault="00DD1DCD" w:rsidP="009F33FE">
      <w:pPr>
        <w:pStyle w:val="ListParagraph"/>
        <w:numPr>
          <w:ilvl w:val="2"/>
          <w:numId w:val="50"/>
        </w:numPr>
      </w:pPr>
      <w:r>
        <w:t xml:space="preserve">-999 = not applicable; 0 = not at all bothered; 1 = a little bit or somewhat bothered; 2 = moderately bothered; 3 = very bothered; 4 = extremely bothered </w:t>
      </w:r>
    </w:p>
    <w:p w14:paraId="7164370F" w14:textId="77777777" w:rsidR="00DD1DCD" w:rsidRPr="00F8707B" w:rsidRDefault="00DD1DCD" w:rsidP="009F33FE">
      <w:pPr>
        <w:pStyle w:val="ListParagraph"/>
        <w:numPr>
          <w:ilvl w:val="0"/>
          <w:numId w:val="50"/>
        </w:numPr>
        <w:rPr>
          <w:b/>
        </w:rPr>
      </w:pPr>
      <w:r w:rsidRPr="00F8707B">
        <w:rPr>
          <w:b/>
        </w:rPr>
        <w:t xml:space="preserve">In the </w:t>
      </w:r>
      <w:r w:rsidRPr="00F8707B">
        <w:rPr>
          <w:b/>
          <w:u w:val="single"/>
        </w:rPr>
        <w:t>past 6 months</w:t>
      </w:r>
      <w:r w:rsidRPr="00F8707B">
        <w:rPr>
          <w:b/>
        </w:rPr>
        <w:t xml:space="preserve"> (since [DATE]), have you been denied</w:t>
      </w:r>
      <w:r>
        <w:rPr>
          <w:b/>
        </w:rPr>
        <w:t xml:space="preserve"> or unable to receive</w:t>
      </w:r>
      <w:r w:rsidRPr="00F8707B">
        <w:rPr>
          <w:b/>
        </w:rPr>
        <w:t xml:space="preserve"> </w:t>
      </w:r>
      <w:r>
        <w:rPr>
          <w:b/>
        </w:rPr>
        <w:t>social services from government agencies</w:t>
      </w:r>
      <w:r w:rsidRPr="00F8707B">
        <w:rPr>
          <w:b/>
        </w:rPr>
        <w:t xml:space="preserve"> </w:t>
      </w:r>
      <w:r w:rsidRPr="00F8707B">
        <w:rPr>
          <w:b/>
          <w:i/>
        </w:rPr>
        <w:t>because of your sexual orientation</w:t>
      </w:r>
      <w:r w:rsidRPr="00F8707B">
        <w:rPr>
          <w:b/>
        </w:rPr>
        <w:t>?</w:t>
      </w:r>
    </w:p>
    <w:p w14:paraId="2CA13CE7" w14:textId="77777777" w:rsidR="00DD1DCD" w:rsidRDefault="00DD1DCD" w:rsidP="009F33FE">
      <w:pPr>
        <w:pStyle w:val="ListParagraph"/>
        <w:numPr>
          <w:ilvl w:val="1"/>
          <w:numId w:val="50"/>
        </w:numPr>
      </w:pPr>
      <w:r>
        <w:t>Never ___ once ___ twice ___ 3 times ___ 4 times ___ 5 times ___ 6 times ___   7 times ___ 8 times ___ 9 times ___ 10 times ___ 10+ times ___</w:t>
      </w:r>
    </w:p>
    <w:p w14:paraId="40AA2689" w14:textId="77777777" w:rsidR="00DD1DCD" w:rsidRDefault="00DD1DCD" w:rsidP="009F33FE">
      <w:pPr>
        <w:pStyle w:val="ListParagraph"/>
        <w:numPr>
          <w:ilvl w:val="1"/>
          <w:numId w:val="50"/>
        </w:numPr>
      </w:pPr>
      <w:r>
        <w:t xml:space="preserve">How much has this bothered you? </w:t>
      </w:r>
    </w:p>
    <w:p w14:paraId="5A952D96" w14:textId="77777777" w:rsidR="00DD1DCD" w:rsidRPr="002B7C9F" w:rsidRDefault="00DD1DCD" w:rsidP="009F33FE">
      <w:pPr>
        <w:pStyle w:val="ListParagraph"/>
        <w:numPr>
          <w:ilvl w:val="2"/>
          <w:numId w:val="50"/>
        </w:numPr>
      </w:pPr>
      <w:r>
        <w:t xml:space="preserve">-999 = not applicable; 0 = not at all bothered; 1 = a little bit or somewhat bothered; 2 = moderately bothered; 3 = very bothered; 4 = extremely bothered </w:t>
      </w:r>
    </w:p>
    <w:p w14:paraId="2802A8D6" w14:textId="77777777" w:rsidR="00DD1DCD" w:rsidRPr="00F8707B" w:rsidRDefault="00DD1DCD" w:rsidP="009F33FE">
      <w:pPr>
        <w:pStyle w:val="ListParagraph"/>
        <w:numPr>
          <w:ilvl w:val="0"/>
          <w:numId w:val="50"/>
        </w:numPr>
        <w:rPr>
          <w:b/>
        </w:rPr>
      </w:pPr>
      <w:r w:rsidRPr="00F8707B">
        <w:rPr>
          <w:b/>
        </w:rPr>
        <w:t xml:space="preserve">In the </w:t>
      </w:r>
      <w:r w:rsidRPr="00F8707B">
        <w:rPr>
          <w:b/>
          <w:u w:val="single"/>
        </w:rPr>
        <w:t>past 6 months</w:t>
      </w:r>
      <w:r w:rsidRPr="00F8707B">
        <w:rPr>
          <w:b/>
        </w:rPr>
        <w:t xml:space="preserve"> (since [DATE]), have you been</w:t>
      </w:r>
      <w:r>
        <w:rPr>
          <w:b/>
        </w:rPr>
        <w:t xml:space="preserve"> dismissed or “written off” by</w:t>
      </w:r>
      <w:r w:rsidRPr="00F8707B">
        <w:rPr>
          <w:b/>
        </w:rPr>
        <w:t xml:space="preserve"> law enforcement </w:t>
      </w:r>
      <w:r w:rsidRPr="00F8707B">
        <w:rPr>
          <w:b/>
          <w:i/>
        </w:rPr>
        <w:t>because of your sexual orientation</w:t>
      </w:r>
      <w:r w:rsidRPr="00F8707B">
        <w:rPr>
          <w:b/>
        </w:rPr>
        <w:t>?</w:t>
      </w:r>
    </w:p>
    <w:p w14:paraId="0913EF50" w14:textId="77777777" w:rsidR="00DD1DCD" w:rsidRDefault="00DD1DCD" w:rsidP="009F33FE">
      <w:pPr>
        <w:pStyle w:val="ListParagraph"/>
        <w:numPr>
          <w:ilvl w:val="1"/>
          <w:numId w:val="50"/>
        </w:numPr>
      </w:pPr>
      <w:r>
        <w:t>Never ___ once ___ twice ___ 3 times ___ 4 times ___ 5 times ___ 6 times ___   7 times ___ 8 times ___ 9 times ___ 10 times ___ 10+ times ___</w:t>
      </w:r>
    </w:p>
    <w:p w14:paraId="5CD0942C" w14:textId="77777777" w:rsidR="00DD1DCD" w:rsidRDefault="00DD1DCD" w:rsidP="009F33FE">
      <w:pPr>
        <w:pStyle w:val="ListParagraph"/>
        <w:numPr>
          <w:ilvl w:val="1"/>
          <w:numId w:val="50"/>
        </w:numPr>
      </w:pPr>
      <w:r>
        <w:t xml:space="preserve">How much has this bothered you? </w:t>
      </w:r>
    </w:p>
    <w:p w14:paraId="48D13A18" w14:textId="77777777" w:rsidR="00DD1DCD" w:rsidRDefault="00DD1DCD" w:rsidP="009F33FE">
      <w:pPr>
        <w:pStyle w:val="ListParagraph"/>
        <w:numPr>
          <w:ilvl w:val="2"/>
          <w:numId w:val="50"/>
        </w:numPr>
      </w:pPr>
      <w:r>
        <w:t xml:space="preserve">-999 = not applicable; 0 = not at all bothered; 1 = a little bit or somewhat bothered; 2 = moderately bothered; 3 = very bothered; 4 = extremely bothered </w:t>
      </w:r>
    </w:p>
    <w:p w14:paraId="1DAE89F4" w14:textId="77777777" w:rsidR="00DD1DCD" w:rsidRPr="00F8707B" w:rsidRDefault="00DD1DCD" w:rsidP="009F33FE">
      <w:pPr>
        <w:pStyle w:val="ListParagraph"/>
        <w:numPr>
          <w:ilvl w:val="0"/>
          <w:numId w:val="50"/>
        </w:numPr>
        <w:rPr>
          <w:b/>
        </w:rPr>
      </w:pPr>
      <w:r w:rsidRPr="00F8707B">
        <w:rPr>
          <w:b/>
        </w:rPr>
        <w:lastRenderedPageBreak/>
        <w:t xml:space="preserve">In the </w:t>
      </w:r>
      <w:r w:rsidRPr="00F8707B">
        <w:rPr>
          <w:b/>
          <w:u w:val="single"/>
        </w:rPr>
        <w:t>past 6 months</w:t>
      </w:r>
      <w:r w:rsidRPr="00F8707B">
        <w:rPr>
          <w:b/>
        </w:rPr>
        <w:t xml:space="preserve"> (since [DATE]), have you been</w:t>
      </w:r>
      <w:r>
        <w:rPr>
          <w:b/>
        </w:rPr>
        <w:t xml:space="preserve"> negatively</w:t>
      </w:r>
      <w:r w:rsidRPr="00F8707B">
        <w:rPr>
          <w:b/>
        </w:rPr>
        <w:t xml:space="preserve"> targeted by law enforcement </w:t>
      </w:r>
      <w:r w:rsidRPr="00F8707B">
        <w:rPr>
          <w:b/>
          <w:i/>
        </w:rPr>
        <w:t>because of your sexual orientation</w:t>
      </w:r>
      <w:r w:rsidRPr="00F8707B">
        <w:rPr>
          <w:b/>
        </w:rPr>
        <w:t>?</w:t>
      </w:r>
    </w:p>
    <w:p w14:paraId="4BEF2A4F" w14:textId="77777777" w:rsidR="00DD1DCD" w:rsidRDefault="00DD1DCD" w:rsidP="009F33FE">
      <w:pPr>
        <w:pStyle w:val="ListParagraph"/>
        <w:numPr>
          <w:ilvl w:val="1"/>
          <w:numId w:val="50"/>
        </w:numPr>
      </w:pPr>
      <w:r>
        <w:t>Never ___ once ___ twice ___ 3 times ___ 4 times ___ 5 times ___ 6 times ___   7 times ___ 8 times ___ 9 times ___ 10 times ___ 10+ times ___</w:t>
      </w:r>
    </w:p>
    <w:p w14:paraId="3136FC48" w14:textId="77777777" w:rsidR="00DD1DCD" w:rsidRDefault="00DD1DCD" w:rsidP="009F33FE">
      <w:pPr>
        <w:pStyle w:val="ListParagraph"/>
        <w:numPr>
          <w:ilvl w:val="1"/>
          <w:numId w:val="50"/>
        </w:numPr>
      </w:pPr>
      <w:r>
        <w:t xml:space="preserve">How much has this bothered you? </w:t>
      </w:r>
    </w:p>
    <w:p w14:paraId="257918FF" w14:textId="77777777" w:rsidR="00DD1DCD" w:rsidRDefault="00DD1DCD" w:rsidP="009F33FE">
      <w:pPr>
        <w:pStyle w:val="ListParagraph"/>
        <w:numPr>
          <w:ilvl w:val="2"/>
          <w:numId w:val="50"/>
        </w:numPr>
      </w:pPr>
      <w:r>
        <w:t xml:space="preserve">-999 = not applicable; 0 = not at all bothered; 1 = a little bit or somewhat bothered; 2 = moderately bothered; 3 = very bothered; 4 = extremely bothered </w:t>
      </w:r>
    </w:p>
    <w:p w14:paraId="31C0A303" w14:textId="77777777" w:rsidR="00DD1DCD" w:rsidRPr="00F8707B" w:rsidRDefault="00DD1DCD" w:rsidP="009F33FE">
      <w:pPr>
        <w:pStyle w:val="ListParagraph"/>
        <w:numPr>
          <w:ilvl w:val="0"/>
          <w:numId w:val="50"/>
        </w:numPr>
        <w:rPr>
          <w:b/>
        </w:rPr>
      </w:pPr>
      <w:r w:rsidRPr="00F8707B">
        <w:rPr>
          <w:b/>
        </w:rPr>
        <w:t xml:space="preserve">In the </w:t>
      </w:r>
      <w:r w:rsidRPr="00F8707B">
        <w:rPr>
          <w:b/>
          <w:u w:val="single"/>
        </w:rPr>
        <w:t>past 6 months</w:t>
      </w:r>
      <w:r w:rsidRPr="00F8707B">
        <w:rPr>
          <w:b/>
        </w:rPr>
        <w:t xml:space="preserve"> (since [DATE]), </w:t>
      </w:r>
      <w:r>
        <w:rPr>
          <w:b/>
        </w:rPr>
        <w:t>has</w:t>
      </w:r>
      <w:r w:rsidRPr="00F8707B">
        <w:rPr>
          <w:b/>
        </w:rPr>
        <w:t xml:space="preserve"> your property</w:t>
      </w:r>
      <w:r>
        <w:rPr>
          <w:b/>
        </w:rPr>
        <w:t xml:space="preserve"> been</w:t>
      </w:r>
      <w:r w:rsidRPr="00F8707B">
        <w:rPr>
          <w:b/>
        </w:rPr>
        <w:t xml:space="preserve"> destroyed or vandalized </w:t>
      </w:r>
      <w:r w:rsidRPr="00F8707B">
        <w:rPr>
          <w:b/>
          <w:i/>
        </w:rPr>
        <w:t>because of your sexual orientation</w:t>
      </w:r>
      <w:r w:rsidRPr="00F8707B">
        <w:rPr>
          <w:b/>
        </w:rPr>
        <w:t>?</w:t>
      </w:r>
    </w:p>
    <w:p w14:paraId="463A82A8" w14:textId="77777777" w:rsidR="00DD1DCD" w:rsidRDefault="00DD1DCD" w:rsidP="009F33FE">
      <w:pPr>
        <w:pStyle w:val="ListParagraph"/>
        <w:numPr>
          <w:ilvl w:val="1"/>
          <w:numId w:val="50"/>
        </w:numPr>
      </w:pPr>
      <w:r>
        <w:t>Never ___ once ___ twice ___ 3 times ___ 4 times ___ 5 times ___ 6 times ___   7 times ___ 8 times ___ 9 times ___ 10 times ___ 10+ times ___</w:t>
      </w:r>
    </w:p>
    <w:p w14:paraId="4DB33555" w14:textId="77777777" w:rsidR="00DD1DCD" w:rsidRDefault="00DD1DCD" w:rsidP="009F33FE">
      <w:pPr>
        <w:pStyle w:val="ListParagraph"/>
        <w:numPr>
          <w:ilvl w:val="1"/>
          <w:numId w:val="50"/>
        </w:numPr>
      </w:pPr>
      <w:r>
        <w:t xml:space="preserve">How much has this bothered you? </w:t>
      </w:r>
    </w:p>
    <w:p w14:paraId="6F11D099" w14:textId="77777777" w:rsidR="00DD1DCD" w:rsidRDefault="00DD1DCD" w:rsidP="009F33FE">
      <w:pPr>
        <w:pStyle w:val="ListParagraph"/>
        <w:numPr>
          <w:ilvl w:val="2"/>
          <w:numId w:val="50"/>
        </w:numPr>
      </w:pPr>
      <w:r>
        <w:t xml:space="preserve">-999 = not applicable; 0 = not at all bothered; 1 = a little bit or somewhat bothered; 2 = moderately bothered; 3 = very bothered; 4 = extremely bothered </w:t>
      </w:r>
    </w:p>
    <w:p w14:paraId="197C6BCE" w14:textId="77777777" w:rsidR="00DD1DCD" w:rsidRPr="00F8707B" w:rsidRDefault="00DD1DCD" w:rsidP="009F33FE">
      <w:pPr>
        <w:pStyle w:val="ListParagraph"/>
        <w:numPr>
          <w:ilvl w:val="0"/>
          <w:numId w:val="50"/>
        </w:numPr>
        <w:rPr>
          <w:b/>
        </w:rPr>
      </w:pPr>
      <w:r w:rsidRPr="00F8707B">
        <w:rPr>
          <w:b/>
        </w:rPr>
        <w:t xml:space="preserve">In the </w:t>
      </w:r>
      <w:r w:rsidRPr="00F8707B">
        <w:rPr>
          <w:b/>
          <w:u w:val="single"/>
        </w:rPr>
        <w:t>past 6 months</w:t>
      </w:r>
      <w:r w:rsidRPr="00F8707B">
        <w:rPr>
          <w:b/>
        </w:rPr>
        <w:t xml:space="preserve"> (since [DATE]), have you been evaluated unfairly by a superior</w:t>
      </w:r>
      <w:r>
        <w:t xml:space="preserve"> </w:t>
      </w:r>
      <w:r w:rsidRPr="00F8707B">
        <w:rPr>
          <w:b/>
        </w:rPr>
        <w:t xml:space="preserve">(e.g., teacher, professor, boss, supervisor, etc.) </w:t>
      </w:r>
      <w:r w:rsidRPr="00F8707B">
        <w:rPr>
          <w:b/>
          <w:i/>
        </w:rPr>
        <w:t>because of your sexual orientation</w:t>
      </w:r>
      <w:r w:rsidRPr="00F8707B">
        <w:rPr>
          <w:b/>
        </w:rPr>
        <w:t>?</w:t>
      </w:r>
    </w:p>
    <w:p w14:paraId="554078CE" w14:textId="77777777" w:rsidR="00DD1DCD" w:rsidRDefault="00DD1DCD" w:rsidP="009F33FE">
      <w:pPr>
        <w:pStyle w:val="ListParagraph"/>
        <w:numPr>
          <w:ilvl w:val="1"/>
          <w:numId w:val="50"/>
        </w:numPr>
      </w:pPr>
      <w:r>
        <w:t>Never ___ once ___ twice ___ 3 times ___ 4 times ___ 5 times ___ 6 times ___   7 times ___ 8 times ___ 9 times ___ 10 times ___ 10+ times ___</w:t>
      </w:r>
    </w:p>
    <w:p w14:paraId="25674ECE" w14:textId="77777777" w:rsidR="00DD1DCD" w:rsidRDefault="00DD1DCD" w:rsidP="009F33FE">
      <w:pPr>
        <w:pStyle w:val="ListParagraph"/>
        <w:numPr>
          <w:ilvl w:val="1"/>
          <w:numId w:val="50"/>
        </w:numPr>
      </w:pPr>
      <w:r>
        <w:t xml:space="preserve">How much has this bothered you? </w:t>
      </w:r>
    </w:p>
    <w:p w14:paraId="0746F1C2" w14:textId="77777777" w:rsidR="00DD1DCD" w:rsidRDefault="00DD1DCD" w:rsidP="009F33FE">
      <w:pPr>
        <w:pStyle w:val="ListParagraph"/>
        <w:numPr>
          <w:ilvl w:val="2"/>
          <w:numId w:val="50"/>
        </w:numPr>
      </w:pPr>
      <w:r>
        <w:t xml:space="preserve">-999 = not applicable; 0 = not at all bothered; 1 = a little bit or somewhat bothered; 2 = moderately bothered; 3 = very bothered; 4 = extremely bothered </w:t>
      </w:r>
    </w:p>
    <w:p w14:paraId="47B54670" w14:textId="77777777" w:rsidR="00DD1DCD" w:rsidRPr="00F8707B" w:rsidRDefault="00DD1DCD" w:rsidP="009F33FE">
      <w:pPr>
        <w:pStyle w:val="ListParagraph"/>
        <w:numPr>
          <w:ilvl w:val="0"/>
          <w:numId w:val="50"/>
        </w:numPr>
        <w:rPr>
          <w:b/>
        </w:rPr>
      </w:pPr>
      <w:r w:rsidRPr="00F8707B">
        <w:rPr>
          <w:b/>
        </w:rPr>
        <w:t xml:space="preserve">In the </w:t>
      </w:r>
      <w:r w:rsidRPr="00F8707B">
        <w:rPr>
          <w:b/>
          <w:u w:val="single"/>
        </w:rPr>
        <w:t>past 6 months</w:t>
      </w:r>
      <w:r w:rsidRPr="00F8707B">
        <w:rPr>
          <w:b/>
        </w:rPr>
        <w:t xml:space="preserve"> (since [DATE]), have you been told NOT to bring a partner to a work event even though straight coworkers </w:t>
      </w:r>
      <w:r>
        <w:rPr>
          <w:b/>
        </w:rPr>
        <w:t>were able to</w:t>
      </w:r>
      <w:r w:rsidRPr="00F8707B">
        <w:rPr>
          <w:b/>
        </w:rPr>
        <w:t xml:space="preserve">? </w:t>
      </w:r>
    </w:p>
    <w:p w14:paraId="105C21EA" w14:textId="77777777" w:rsidR="00DD1DCD" w:rsidRDefault="00DD1DCD" w:rsidP="009F33FE">
      <w:pPr>
        <w:pStyle w:val="ListParagraph"/>
        <w:numPr>
          <w:ilvl w:val="1"/>
          <w:numId w:val="50"/>
        </w:numPr>
      </w:pPr>
      <w:r>
        <w:t>Never ___ once ___ twice ___ 3 times ___ 4 times ___ 5 times ___ 6 times ___   7 times ___ 8 times ___ 9 times ___ 10 times ___ 10+ times ___</w:t>
      </w:r>
    </w:p>
    <w:p w14:paraId="398DBEB6" w14:textId="77777777" w:rsidR="00DD1DCD" w:rsidRDefault="00DD1DCD" w:rsidP="009F33FE">
      <w:pPr>
        <w:pStyle w:val="ListParagraph"/>
        <w:numPr>
          <w:ilvl w:val="1"/>
          <w:numId w:val="50"/>
        </w:numPr>
      </w:pPr>
      <w:r>
        <w:t xml:space="preserve">How much has this bothered you? </w:t>
      </w:r>
    </w:p>
    <w:p w14:paraId="0DDA2882" w14:textId="77777777" w:rsidR="00DD1DCD" w:rsidRDefault="00DD1DCD" w:rsidP="009F33FE">
      <w:pPr>
        <w:pStyle w:val="ListParagraph"/>
        <w:numPr>
          <w:ilvl w:val="2"/>
          <w:numId w:val="50"/>
        </w:numPr>
      </w:pPr>
      <w:r>
        <w:t>-999 = not applicable; 0 = not at all bothered; 1 = a little bit or somewhat bothered; 2 = moderately bothered; 3 = very bothered; 4 = extremely bothered</w:t>
      </w:r>
    </w:p>
    <w:p w14:paraId="0550B548" w14:textId="77777777" w:rsidR="00DD1DCD" w:rsidRPr="00F8707B" w:rsidRDefault="00DD1DCD" w:rsidP="009F33FE">
      <w:pPr>
        <w:pStyle w:val="ListParagraph"/>
        <w:numPr>
          <w:ilvl w:val="0"/>
          <w:numId w:val="50"/>
        </w:numPr>
        <w:rPr>
          <w:b/>
        </w:rPr>
      </w:pPr>
      <w:r w:rsidRPr="00F8707B">
        <w:rPr>
          <w:b/>
        </w:rPr>
        <w:t xml:space="preserve">In the </w:t>
      </w:r>
      <w:r w:rsidRPr="00F8707B">
        <w:rPr>
          <w:b/>
          <w:u w:val="single"/>
        </w:rPr>
        <w:t>past 6 months</w:t>
      </w:r>
      <w:r w:rsidRPr="00F8707B">
        <w:rPr>
          <w:b/>
        </w:rPr>
        <w:t xml:space="preserve"> (since [DATE]), has someone tampered with your materials at work or at school </w:t>
      </w:r>
      <w:r w:rsidRPr="00F8707B">
        <w:rPr>
          <w:b/>
          <w:i/>
        </w:rPr>
        <w:t>because of your sexual orientation</w:t>
      </w:r>
      <w:r w:rsidRPr="00F8707B">
        <w:rPr>
          <w:b/>
        </w:rPr>
        <w:t>?</w:t>
      </w:r>
    </w:p>
    <w:p w14:paraId="04474B86" w14:textId="77777777" w:rsidR="00DD1DCD" w:rsidRDefault="00DD1DCD" w:rsidP="009F33FE">
      <w:pPr>
        <w:pStyle w:val="ListParagraph"/>
        <w:numPr>
          <w:ilvl w:val="1"/>
          <w:numId w:val="50"/>
        </w:numPr>
      </w:pPr>
      <w:r>
        <w:t>Never ___ once ___ twice ___ 3 times ___ 4 times ___ 5 times ___ 6 times ___   7 times ___ 8 times ___ 9 times ___ 10 times ___ 10+ times ___</w:t>
      </w:r>
    </w:p>
    <w:p w14:paraId="3E290848" w14:textId="77777777" w:rsidR="00DD1DCD" w:rsidRDefault="00DD1DCD" w:rsidP="009F33FE">
      <w:pPr>
        <w:pStyle w:val="ListParagraph"/>
        <w:numPr>
          <w:ilvl w:val="1"/>
          <w:numId w:val="50"/>
        </w:numPr>
      </w:pPr>
      <w:r>
        <w:t xml:space="preserve">How much has this bothered you? </w:t>
      </w:r>
    </w:p>
    <w:p w14:paraId="472F7943" w14:textId="77777777" w:rsidR="00DD1DCD" w:rsidRDefault="00DD1DCD" w:rsidP="009F33FE">
      <w:pPr>
        <w:pStyle w:val="ListParagraph"/>
        <w:numPr>
          <w:ilvl w:val="2"/>
          <w:numId w:val="50"/>
        </w:numPr>
      </w:pPr>
      <w:r>
        <w:t xml:space="preserve">-999 = not applicable; 0 = not at all bothered; 1 = a little bit or somewhat bothered; 2 = moderately bothered; 3 = very bothered; 4 = extremely bothered </w:t>
      </w:r>
    </w:p>
    <w:p w14:paraId="034BE7A5" w14:textId="77777777" w:rsidR="00DD1DCD" w:rsidRPr="00F8707B" w:rsidRDefault="00DD1DCD" w:rsidP="009F33FE">
      <w:pPr>
        <w:pStyle w:val="ListParagraph"/>
        <w:numPr>
          <w:ilvl w:val="0"/>
          <w:numId w:val="50"/>
        </w:numPr>
        <w:rPr>
          <w:b/>
        </w:rPr>
      </w:pPr>
      <w:r w:rsidRPr="00F8707B">
        <w:rPr>
          <w:b/>
        </w:rPr>
        <w:t xml:space="preserve">In the </w:t>
      </w:r>
      <w:r w:rsidRPr="00F8707B">
        <w:rPr>
          <w:b/>
          <w:u w:val="single"/>
        </w:rPr>
        <w:t>past 6 months</w:t>
      </w:r>
      <w:r w:rsidRPr="00F8707B">
        <w:rPr>
          <w:b/>
        </w:rPr>
        <w:t xml:space="preserve"> (since [DATE]), have you received poor service at stores or restaurants </w:t>
      </w:r>
      <w:r w:rsidRPr="00F8707B">
        <w:rPr>
          <w:b/>
          <w:i/>
        </w:rPr>
        <w:t>because of your sexual orientation</w:t>
      </w:r>
      <w:r w:rsidRPr="00F8707B">
        <w:rPr>
          <w:b/>
        </w:rPr>
        <w:t>?</w:t>
      </w:r>
    </w:p>
    <w:p w14:paraId="1202526D" w14:textId="77777777" w:rsidR="00DD1DCD" w:rsidRDefault="00DD1DCD" w:rsidP="009F33FE">
      <w:pPr>
        <w:pStyle w:val="ListParagraph"/>
        <w:numPr>
          <w:ilvl w:val="1"/>
          <w:numId w:val="50"/>
        </w:numPr>
      </w:pPr>
      <w:r>
        <w:t>Never ___ once ___ twice ___ 3 times ___ 4 times ___ 5 times ___ 6 times ___   7 times ___ 8 times ___ 9 times ___ 10 times ___ 10+ times ___</w:t>
      </w:r>
    </w:p>
    <w:p w14:paraId="7E20DCE3" w14:textId="77777777" w:rsidR="00DD1DCD" w:rsidRDefault="00DD1DCD" w:rsidP="009F33FE">
      <w:pPr>
        <w:pStyle w:val="ListParagraph"/>
        <w:numPr>
          <w:ilvl w:val="1"/>
          <w:numId w:val="50"/>
        </w:numPr>
      </w:pPr>
      <w:r>
        <w:t xml:space="preserve">How much has this bothered you? </w:t>
      </w:r>
    </w:p>
    <w:p w14:paraId="4DC6F7A3" w14:textId="77777777" w:rsidR="00DD1DCD" w:rsidRDefault="00DD1DCD" w:rsidP="009F33FE">
      <w:pPr>
        <w:pStyle w:val="ListParagraph"/>
        <w:numPr>
          <w:ilvl w:val="2"/>
          <w:numId w:val="50"/>
        </w:numPr>
      </w:pPr>
      <w:r>
        <w:lastRenderedPageBreak/>
        <w:t xml:space="preserve">-999 = not applicable; 0 = not at all bothered; 1 = a little bit or somewhat bothered; 2 = moderately bothered; 3 = very bothered; 4 = extremely bothered </w:t>
      </w:r>
    </w:p>
    <w:p w14:paraId="6516F5C4" w14:textId="77777777" w:rsidR="00DD1DCD" w:rsidRPr="00F8707B" w:rsidRDefault="00DD1DCD" w:rsidP="009F33FE">
      <w:pPr>
        <w:pStyle w:val="ListParagraph"/>
        <w:numPr>
          <w:ilvl w:val="0"/>
          <w:numId w:val="50"/>
        </w:numPr>
        <w:rPr>
          <w:b/>
        </w:rPr>
      </w:pPr>
      <w:r w:rsidRPr="00F8707B">
        <w:rPr>
          <w:b/>
        </w:rPr>
        <w:t xml:space="preserve">In the </w:t>
      </w:r>
      <w:r w:rsidRPr="00F8707B">
        <w:rPr>
          <w:b/>
          <w:u w:val="single"/>
        </w:rPr>
        <w:t>past 6 months</w:t>
      </w:r>
      <w:r w:rsidRPr="00F8707B">
        <w:rPr>
          <w:b/>
        </w:rPr>
        <w:t xml:space="preserve"> (since [DATE]), have you been denied service at stores or restaurants </w:t>
      </w:r>
      <w:r w:rsidRPr="00F8707B">
        <w:rPr>
          <w:b/>
          <w:i/>
        </w:rPr>
        <w:t>because of your sexual orientation</w:t>
      </w:r>
      <w:r w:rsidRPr="00F8707B">
        <w:rPr>
          <w:b/>
        </w:rPr>
        <w:t>?</w:t>
      </w:r>
    </w:p>
    <w:p w14:paraId="3CDF39F8" w14:textId="77777777" w:rsidR="00DD1DCD" w:rsidRDefault="00DD1DCD" w:rsidP="009F33FE">
      <w:pPr>
        <w:pStyle w:val="ListParagraph"/>
        <w:numPr>
          <w:ilvl w:val="1"/>
          <w:numId w:val="50"/>
        </w:numPr>
      </w:pPr>
      <w:r>
        <w:t>Never ___ once ___ twice ___ 3 times ___ 4 times ___ 5 times ___ 6 times ___   7 times ___ 8 times ___ 9 times ___ 10 times ___ 10+ times ___</w:t>
      </w:r>
    </w:p>
    <w:p w14:paraId="5ABFA9CC" w14:textId="77777777" w:rsidR="00DD1DCD" w:rsidRDefault="00DD1DCD" w:rsidP="009F33FE">
      <w:pPr>
        <w:pStyle w:val="ListParagraph"/>
        <w:numPr>
          <w:ilvl w:val="1"/>
          <w:numId w:val="50"/>
        </w:numPr>
      </w:pPr>
      <w:r>
        <w:t xml:space="preserve">How much has this bothered you? </w:t>
      </w:r>
    </w:p>
    <w:p w14:paraId="05E1D4A0" w14:textId="77777777" w:rsidR="00DD1DCD" w:rsidRDefault="00DD1DCD" w:rsidP="009F33FE">
      <w:pPr>
        <w:pStyle w:val="ListParagraph"/>
        <w:numPr>
          <w:ilvl w:val="2"/>
          <w:numId w:val="50"/>
        </w:numPr>
      </w:pPr>
      <w:r>
        <w:t>-999 = not applicable; 0 = not at all bothered; 1 = a little bit or somewhat bothered; 2 = moderately bothered; 3 = very bothered; 4 = extremely bothered</w:t>
      </w:r>
    </w:p>
    <w:p w14:paraId="43A6A59D" w14:textId="77777777" w:rsidR="00DD1DCD" w:rsidRPr="00F8707B" w:rsidRDefault="00DD1DCD" w:rsidP="009F33FE">
      <w:pPr>
        <w:pStyle w:val="ListParagraph"/>
        <w:numPr>
          <w:ilvl w:val="0"/>
          <w:numId w:val="50"/>
        </w:numPr>
        <w:rPr>
          <w:b/>
        </w:rPr>
      </w:pPr>
      <w:r w:rsidRPr="00F8707B">
        <w:rPr>
          <w:b/>
        </w:rPr>
        <w:t xml:space="preserve">In the </w:t>
      </w:r>
      <w:r w:rsidRPr="00F8707B">
        <w:rPr>
          <w:b/>
          <w:u w:val="single"/>
        </w:rPr>
        <w:t>past 6 months</w:t>
      </w:r>
      <w:r w:rsidRPr="00F8707B">
        <w:rPr>
          <w:b/>
        </w:rPr>
        <w:t xml:space="preserve"> (since [DATE]), has someone thrown objects at you </w:t>
      </w:r>
      <w:r w:rsidRPr="00F8707B">
        <w:rPr>
          <w:b/>
          <w:i/>
        </w:rPr>
        <w:t>because of your sexual orientation</w:t>
      </w:r>
      <w:r w:rsidRPr="00F8707B">
        <w:rPr>
          <w:b/>
        </w:rPr>
        <w:t>?</w:t>
      </w:r>
    </w:p>
    <w:p w14:paraId="6B2C474F" w14:textId="77777777" w:rsidR="00DD1DCD" w:rsidRDefault="00DD1DCD" w:rsidP="009F33FE">
      <w:pPr>
        <w:pStyle w:val="ListParagraph"/>
        <w:numPr>
          <w:ilvl w:val="1"/>
          <w:numId w:val="50"/>
        </w:numPr>
      </w:pPr>
      <w:r>
        <w:t>Never ___ once ___ twice ___ 3 times ___ 4 times ___ 5 times ___ 6 times ___   7 times ___ 8 times ___ 9 times ___ 10 times ___ 10+ times ___</w:t>
      </w:r>
    </w:p>
    <w:p w14:paraId="1CB88249" w14:textId="77777777" w:rsidR="00DD1DCD" w:rsidRDefault="00DD1DCD" w:rsidP="009F33FE">
      <w:pPr>
        <w:pStyle w:val="ListParagraph"/>
        <w:numPr>
          <w:ilvl w:val="1"/>
          <w:numId w:val="50"/>
        </w:numPr>
      </w:pPr>
      <w:r>
        <w:t xml:space="preserve">How much has this bothered you? </w:t>
      </w:r>
    </w:p>
    <w:p w14:paraId="6D6AE33D" w14:textId="77777777" w:rsidR="00DD1DCD" w:rsidRDefault="00DD1DCD" w:rsidP="009F33FE">
      <w:pPr>
        <w:pStyle w:val="ListParagraph"/>
        <w:numPr>
          <w:ilvl w:val="2"/>
          <w:numId w:val="50"/>
        </w:numPr>
      </w:pPr>
      <w:r>
        <w:t xml:space="preserve">-999 = not applicable; 0 = not at all bothered; 1 = a little bit or somewhat bothered; 2 = moderately bothered; 3 = very bothered; 4 = extremely bothered </w:t>
      </w:r>
    </w:p>
    <w:p w14:paraId="389C8842" w14:textId="77777777" w:rsidR="00DD1DCD" w:rsidRPr="00F8707B" w:rsidRDefault="00DD1DCD" w:rsidP="009F33FE">
      <w:pPr>
        <w:pStyle w:val="ListParagraph"/>
        <w:numPr>
          <w:ilvl w:val="0"/>
          <w:numId w:val="50"/>
        </w:numPr>
        <w:rPr>
          <w:b/>
        </w:rPr>
      </w:pPr>
      <w:r w:rsidRPr="00F8707B">
        <w:rPr>
          <w:b/>
        </w:rPr>
        <w:t xml:space="preserve">In the </w:t>
      </w:r>
      <w:r w:rsidRPr="00F8707B">
        <w:rPr>
          <w:b/>
          <w:u w:val="single"/>
        </w:rPr>
        <w:t>past 6 months</w:t>
      </w:r>
      <w:r w:rsidRPr="00F8707B">
        <w:rPr>
          <w:b/>
        </w:rPr>
        <w:t xml:space="preserve"> (since [DATE]), has someone spat on you or spat at you </w:t>
      </w:r>
      <w:r w:rsidRPr="00F8707B">
        <w:rPr>
          <w:b/>
          <w:i/>
        </w:rPr>
        <w:t>because of your sexual orientation</w:t>
      </w:r>
      <w:r w:rsidRPr="00F8707B">
        <w:rPr>
          <w:b/>
        </w:rPr>
        <w:t>?</w:t>
      </w:r>
    </w:p>
    <w:p w14:paraId="6824116F" w14:textId="77777777" w:rsidR="00DD1DCD" w:rsidRDefault="00DD1DCD" w:rsidP="009F33FE">
      <w:pPr>
        <w:pStyle w:val="ListParagraph"/>
        <w:numPr>
          <w:ilvl w:val="1"/>
          <w:numId w:val="50"/>
        </w:numPr>
      </w:pPr>
      <w:r>
        <w:t>Never ___ once ___ twice ___ 3 times ___ 4 times ___ 5 times ___ 6 times ___   7 times ___ 8 times ___ 9 times ___ 10 times ___ 10+ times ___</w:t>
      </w:r>
    </w:p>
    <w:p w14:paraId="4ABDB7C6" w14:textId="77777777" w:rsidR="00DD1DCD" w:rsidRDefault="00DD1DCD" w:rsidP="009F33FE">
      <w:pPr>
        <w:pStyle w:val="ListParagraph"/>
        <w:numPr>
          <w:ilvl w:val="1"/>
          <w:numId w:val="50"/>
        </w:numPr>
      </w:pPr>
      <w:r>
        <w:t xml:space="preserve">How much has this bothered you? </w:t>
      </w:r>
    </w:p>
    <w:p w14:paraId="6B4008B5" w14:textId="77777777" w:rsidR="00DD1DCD" w:rsidRDefault="00DD1DCD" w:rsidP="009F33FE">
      <w:pPr>
        <w:pStyle w:val="ListParagraph"/>
        <w:numPr>
          <w:ilvl w:val="2"/>
          <w:numId w:val="50"/>
        </w:numPr>
      </w:pPr>
      <w:r>
        <w:t xml:space="preserve">-999 = not applicable; 0 = not at all bothered; 1 = a little bit or somewhat bothered; 2 = moderately bothered; 3 = very bothered; 4 = extremely bothered </w:t>
      </w:r>
    </w:p>
    <w:p w14:paraId="129B0988" w14:textId="77777777" w:rsidR="00DD1DCD" w:rsidRPr="00F8707B" w:rsidRDefault="00DD1DCD" w:rsidP="009F33FE">
      <w:pPr>
        <w:pStyle w:val="ListParagraph"/>
        <w:numPr>
          <w:ilvl w:val="0"/>
          <w:numId w:val="50"/>
        </w:numPr>
        <w:rPr>
          <w:b/>
        </w:rPr>
      </w:pPr>
      <w:r w:rsidRPr="00F8707B">
        <w:rPr>
          <w:b/>
        </w:rPr>
        <w:t xml:space="preserve">In the </w:t>
      </w:r>
      <w:r w:rsidRPr="00F8707B">
        <w:rPr>
          <w:b/>
          <w:u w:val="single"/>
        </w:rPr>
        <w:t>past 6 months</w:t>
      </w:r>
      <w:r w:rsidRPr="00F8707B">
        <w:rPr>
          <w:b/>
        </w:rPr>
        <w:t xml:space="preserve"> (since [DATE]), has someone followed you </w:t>
      </w:r>
      <w:r w:rsidRPr="00F8707B">
        <w:rPr>
          <w:b/>
          <w:i/>
        </w:rPr>
        <w:t>because of your sexual orientation</w:t>
      </w:r>
      <w:r w:rsidRPr="00F8707B">
        <w:rPr>
          <w:b/>
        </w:rPr>
        <w:t>?</w:t>
      </w:r>
    </w:p>
    <w:p w14:paraId="60C970F5" w14:textId="77777777" w:rsidR="00DD1DCD" w:rsidRDefault="00DD1DCD" w:rsidP="009F33FE">
      <w:pPr>
        <w:pStyle w:val="ListParagraph"/>
        <w:numPr>
          <w:ilvl w:val="1"/>
          <w:numId w:val="50"/>
        </w:numPr>
      </w:pPr>
      <w:r>
        <w:t>Never ___ once ___ twice ___ 3 times ___ 4 times ___ 5 times ___ 6 times ___   7 times ___ 8 times ___ 9 times ___ 10 times ___ 10+ times ___</w:t>
      </w:r>
    </w:p>
    <w:p w14:paraId="2AFF5CF1" w14:textId="77777777" w:rsidR="00DD1DCD" w:rsidRDefault="00DD1DCD" w:rsidP="009F33FE">
      <w:pPr>
        <w:pStyle w:val="ListParagraph"/>
        <w:numPr>
          <w:ilvl w:val="1"/>
          <w:numId w:val="50"/>
        </w:numPr>
      </w:pPr>
      <w:r>
        <w:t xml:space="preserve">How much has this bothered you? </w:t>
      </w:r>
    </w:p>
    <w:p w14:paraId="219D5FA5" w14:textId="77777777" w:rsidR="00DD1DCD" w:rsidRDefault="00DD1DCD" w:rsidP="009F33FE">
      <w:pPr>
        <w:pStyle w:val="ListParagraph"/>
        <w:numPr>
          <w:ilvl w:val="2"/>
          <w:numId w:val="50"/>
        </w:numPr>
      </w:pPr>
      <w:r>
        <w:t xml:space="preserve">-999 = not applicable; 0 = not at all bothered; 1 = a little bit or somewhat bothered; 2 = moderately bothered; 3 = very bothered; 4 = extremely bothered </w:t>
      </w:r>
    </w:p>
    <w:p w14:paraId="2D6B0B78" w14:textId="77777777" w:rsidR="00DD1DCD" w:rsidRPr="00F8707B" w:rsidRDefault="00DD1DCD" w:rsidP="009F33FE">
      <w:pPr>
        <w:pStyle w:val="ListParagraph"/>
        <w:numPr>
          <w:ilvl w:val="0"/>
          <w:numId w:val="50"/>
        </w:numPr>
        <w:rPr>
          <w:b/>
        </w:rPr>
      </w:pPr>
      <w:r w:rsidRPr="00F8707B">
        <w:rPr>
          <w:b/>
        </w:rPr>
        <w:t xml:space="preserve">In the </w:t>
      </w:r>
      <w:r w:rsidRPr="00F8707B">
        <w:rPr>
          <w:b/>
          <w:u w:val="single"/>
        </w:rPr>
        <w:t>past 6 months</w:t>
      </w:r>
      <w:r w:rsidRPr="00F8707B">
        <w:rPr>
          <w:b/>
        </w:rPr>
        <w:t xml:space="preserve"> (since [DATE]), has someone stalked you </w:t>
      </w:r>
      <w:r w:rsidRPr="00F8707B">
        <w:rPr>
          <w:b/>
          <w:i/>
        </w:rPr>
        <w:t>because of your sexual orientation</w:t>
      </w:r>
      <w:r w:rsidRPr="00F8707B">
        <w:rPr>
          <w:b/>
        </w:rPr>
        <w:t>?</w:t>
      </w:r>
    </w:p>
    <w:p w14:paraId="7EA3BBDA" w14:textId="77777777" w:rsidR="00DD1DCD" w:rsidRDefault="00DD1DCD" w:rsidP="009F33FE">
      <w:pPr>
        <w:pStyle w:val="ListParagraph"/>
        <w:numPr>
          <w:ilvl w:val="1"/>
          <w:numId w:val="50"/>
        </w:numPr>
      </w:pPr>
      <w:r>
        <w:t>Never ___ once ___ twice ___ 3 times ___ 4 times ___ 5 times ___ 6 times ___   7 times ___ 8 times ___ 9 times ___ 10 times ___ 10+ times ___</w:t>
      </w:r>
    </w:p>
    <w:p w14:paraId="6A6AA26A" w14:textId="77777777" w:rsidR="00DD1DCD" w:rsidRDefault="00DD1DCD" w:rsidP="009F33FE">
      <w:pPr>
        <w:pStyle w:val="ListParagraph"/>
        <w:numPr>
          <w:ilvl w:val="1"/>
          <w:numId w:val="50"/>
        </w:numPr>
      </w:pPr>
      <w:r>
        <w:t xml:space="preserve">How much has this bothered you? </w:t>
      </w:r>
    </w:p>
    <w:p w14:paraId="17E59F0B" w14:textId="77777777" w:rsidR="00DD1DCD" w:rsidRDefault="00DD1DCD" w:rsidP="009F33FE">
      <w:pPr>
        <w:pStyle w:val="ListParagraph"/>
        <w:numPr>
          <w:ilvl w:val="2"/>
          <w:numId w:val="50"/>
        </w:numPr>
      </w:pPr>
      <w:r>
        <w:t xml:space="preserve">-999 = not applicable; 0 = not at all bothered; 1 = a little bit or somewhat bothered; 2 = moderately bothered; 3 = very bothered; 4 = extremely bothered </w:t>
      </w:r>
    </w:p>
    <w:p w14:paraId="5F131700" w14:textId="77777777" w:rsidR="00DD1DCD" w:rsidRPr="00F8707B" w:rsidRDefault="00DD1DCD" w:rsidP="009F33FE">
      <w:pPr>
        <w:pStyle w:val="ListParagraph"/>
        <w:numPr>
          <w:ilvl w:val="0"/>
          <w:numId w:val="50"/>
        </w:numPr>
        <w:rPr>
          <w:b/>
        </w:rPr>
      </w:pPr>
      <w:r w:rsidRPr="00F8707B">
        <w:rPr>
          <w:b/>
        </w:rPr>
        <w:t xml:space="preserve">In the </w:t>
      </w:r>
      <w:r w:rsidRPr="00F8707B">
        <w:rPr>
          <w:b/>
          <w:u w:val="single"/>
        </w:rPr>
        <w:t>past 6 months</w:t>
      </w:r>
      <w:r w:rsidRPr="00F8707B">
        <w:rPr>
          <w:b/>
        </w:rPr>
        <w:t xml:space="preserve"> (since [DATE]), has someone threatened</w:t>
      </w:r>
      <w:r>
        <w:rPr>
          <w:b/>
        </w:rPr>
        <w:t xml:space="preserve"> you with</w:t>
      </w:r>
      <w:r w:rsidRPr="00F8707B">
        <w:rPr>
          <w:b/>
        </w:rPr>
        <w:t xml:space="preserve"> death or serious physical harm </w:t>
      </w:r>
      <w:r w:rsidRPr="00F8707B">
        <w:rPr>
          <w:b/>
          <w:i/>
        </w:rPr>
        <w:t>because of your sexual orientation</w:t>
      </w:r>
      <w:r w:rsidRPr="00F8707B">
        <w:rPr>
          <w:b/>
        </w:rPr>
        <w:t>?</w:t>
      </w:r>
    </w:p>
    <w:p w14:paraId="7A664911" w14:textId="77777777" w:rsidR="00DD1DCD" w:rsidRDefault="00DD1DCD" w:rsidP="009F33FE">
      <w:pPr>
        <w:pStyle w:val="ListParagraph"/>
        <w:numPr>
          <w:ilvl w:val="1"/>
          <w:numId w:val="50"/>
        </w:numPr>
      </w:pPr>
      <w:r>
        <w:lastRenderedPageBreak/>
        <w:t>Never ___ once ___ twice ___ 3 times ___ 4 times ___ 5 times ___ 6 times ___   7 times ___ 8 times ___ 9 times ___ 10 times ___ 10+ times ___</w:t>
      </w:r>
    </w:p>
    <w:p w14:paraId="410E0ADC" w14:textId="77777777" w:rsidR="00DD1DCD" w:rsidRDefault="00DD1DCD" w:rsidP="009F33FE">
      <w:pPr>
        <w:pStyle w:val="ListParagraph"/>
        <w:numPr>
          <w:ilvl w:val="1"/>
          <w:numId w:val="50"/>
        </w:numPr>
      </w:pPr>
      <w:r>
        <w:t xml:space="preserve">How much has this bothered you? </w:t>
      </w:r>
    </w:p>
    <w:p w14:paraId="52C37329" w14:textId="77777777" w:rsidR="00DD1DCD" w:rsidRDefault="00DD1DCD" w:rsidP="009F33FE">
      <w:pPr>
        <w:pStyle w:val="ListParagraph"/>
        <w:numPr>
          <w:ilvl w:val="2"/>
          <w:numId w:val="50"/>
        </w:numPr>
      </w:pPr>
      <w:r>
        <w:t xml:space="preserve">-999 = not applicable; 0 = not at all bothered; 1 = a little bit or somewhat bothered; 2 = moderately bothered; 3 = very bothered; 4 = extremely bothered </w:t>
      </w:r>
    </w:p>
    <w:p w14:paraId="2F25D28C" w14:textId="77777777" w:rsidR="00DD1DCD" w:rsidRPr="00F8707B" w:rsidRDefault="00DD1DCD" w:rsidP="009F33FE">
      <w:pPr>
        <w:pStyle w:val="ListParagraph"/>
        <w:numPr>
          <w:ilvl w:val="0"/>
          <w:numId w:val="50"/>
        </w:numPr>
        <w:rPr>
          <w:b/>
        </w:rPr>
      </w:pPr>
      <w:r w:rsidRPr="00F8707B">
        <w:rPr>
          <w:b/>
        </w:rPr>
        <w:t xml:space="preserve">In the </w:t>
      </w:r>
      <w:r w:rsidRPr="00F8707B">
        <w:rPr>
          <w:b/>
          <w:u w:val="single"/>
        </w:rPr>
        <w:t>past 6 months</w:t>
      </w:r>
      <w:r w:rsidRPr="00F8707B">
        <w:rPr>
          <w:b/>
        </w:rPr>
        <w:t xml:space="preserve"> (since [DATE]), </w:t>
      </w:r>
      <w:r>
        <w:rPr>
          <w:b/>
        </w:rPr>
        <w:t>have you been</w:t>
      </w:r>
      <w:r w:rsidRPr="00F8707B">
        <w:rPr>
          <w:b/>
        </w:rPr>
        <w:t xml:space="preserve"> pushed, shoved, slapped, punched, hit, kicked, beaten, </w:t>
      </w:r>
      <w:r>
        <w:rPr>
          <w:b/>
        </w:rPr>
        <w:t xml:space="preserve">choked, </w:t>
      </w:r>
      <w:r w:rsidRPr="00F8707B">
        <w:rPr>
          <w:b/>
        </w:rPr>
        <w:t>or</w:t>
      </w:r>
      <w:r>
        <w:rPr>
          <w:b/>
        </w:rPr>
        <w:t xml:space="preserve"> assaulted with a weapon </w:t>
      </w:r>
      <w:r w:rsidRPr="00F8707B">
        <w:rPr>
          <w:b/>
          <w:i/>
        </w:rPr>
        <w:t>because of your sexual orientation</w:t>
      </w:r>
      <w:r w:rsidRPr="00F8707B">
        <w:rPr>
          <w:b/>
        </w:rPr>
        <w:t>?</w:t>
      </w:r>
    </w:p>
    <w:p w14:paraId="590B18DA" w14:textId="77777777" w:rsidR="00DD1DCD" w:rsidRDefault="00DD1DCD" w:rsidP="009F33FE">
      <w:pPr>
        <w:pStyle w:val="ListParagraph"/>
        <w:numPr>
          <w:ilvl w:val="1"/>
          <w:numId w:val="50"/>
        </w:numPr>
      </w:pPr>
      <w:r>
        <w:t>Never ___ once ___ twice ___ 3 times ___ 4 times ___ 5 times ___ 6 times ___   7 times ___ 8 times ___ 9 times ___ 10 times ___ 10+ times ___</w:t>
      </w:r>
    </w:p>
    <w:p w14:paraId="19C554CA" w14:textId="77777777" w:rsidR="00DD1DCD" w:rsidRDefault="00DD1DCD" w:rsidP="009F33FE">
      <w:pPr>
        <w:pStyle w:val="ListParagraph"/>
        <w:numPr>
          <w:ilvl w:val="1"/>
          <w:numId w:val="50"/>
        </w:numPr>
      </w:pPr>
      <w:r>
        <w:t xml:space="preserve">How much has this bothered you? </w:t>
      </w:r>
    </w:p>
    <w:p w14:paraId="42528AF2" w14:textId="77777777" w:rsidR="00DD1DCD" w:rsidRDefault="00DD1DCD" w:rsidP="009F33FE">
      <w:pPr>
        <w:pStyle w:val="ListParagraph"/>
        <w:numPr>
          <w:ilvl w:val="2"/>
          <w:numId w:val="50"/>
        </w:numPr>
      </w:pPr>
      <w:r>
        <w:t xml:space="preserve">-999 = not applicable; 0 = not at all bothered; 1 = a little bit or somewhat bothered; 2 = moderately bothered; 3 = very bothered; 4 = extremely bothered </w:t>
      </w:r>
    </w:p>
    <w:p w14:paraId="73A93D47" w14:textId="77777777" w:rsidR="00DD1DCD" w:rsidRPr="00F8707B" w:rsidRDefault="00DD1DCD" w:rsidP="009F33FE">
      <w:pPr>
        <w:pStyle w:val="ListParagraph"/>
        <w:numPr>
          <w:ilvl w:val="0"/>
          <w:numId w:val="50"/>
        </w:numPr>
        <w:rPr>
          <w:b/>
        </w:rPr>
      </w:pPr>
      <w:r w:rsidRPr="00F8707B">
        <w:rPr>
          <w:b/>
        </w:rPr>
        <w:t xml:space="preserve">In the </w:t>
      </w:r>
      <w:r w:rsidRPr="00F8707B">
        <w:rPr>
          <w:b/>
          <w:u w:val="single"/>
        </w:rPr>
        <w:t>past 6 months</w:t>
      </w:r>
      <w:r w:rsidRPr="00F8707B">
        <w:rPr>
          <w:b/>
        </w:rPr>
        <w:t xml:space="preserve"> (since [DATE]), has someone sexually fondled or groped your genital area </w:t>
      </w:r>
      <w:r>
        <w:rPr>
          <w:b/>
        </w:rPr>
        <w:t>WITHOUT</w:t>
      </w:r>
      <w:r w:rsidRPr="00F8707B">
        <w:rPr>
          <w:b/>
        </w:rPr>
        <w:t xml:space="preserve"> your consent </w:t>
      </w:r>
      <w:r w:rsidRPr="007541A3">
        <w:rPr>
          <w:b/>
          <w:i/>
          <w:u w:val="single"/>
        </w:rPr>
        <w:t>to discriminate against you</w:t>
      </w:r>
      <w:r w:rsidRPr="007541A3">
        <w:rPr>
          <w:b/>
          <w:u w:val="single"/>
        </w:rPr>
        <w:t xml:space="preserve"> </w:t>
      </w:r>
      <w:r w:rsidRPr="007541A3">
        <w:rPr>
          <w:b/>
          <w:i/>
          <w:u w:val="single"/>
        </w:rPr>
        <w:t>based on your sexual orientation</w:t>
      </w:r>
      <w:r w:rsidRPr="00F8707B">
        <w:rPr>
          <w:b/>
        </w:rPr>
        <w:t>?</w:t>
      </w:r>
    </w:p>
    <w:p w14:paraId="3EA0C50E" w14:textId="77777777" w:rsidR="00DD1DCD" w:rsidRDefault="00DD1DCD" w:rsidP="009F33FE">
      <w:pPr>
        <w:pStyle w:val="ListParagraph"/>
        <w:numPr>
          <w:ilvl w:val="1"/>
          <w:numId w:val="50"/>
        </w:numPr>
      </w:pPr>
      <w:r>
        <w:t>Never ___ once ___ twice ___ 3 times ___ 4 times ___ 5 times ___ 6 times ___   7 times ___ 8 times ___ 9 times ___ 10 times ___ 10+ times ___</w:t>
      </w:r>
    </w:p>
    <w:p w14:paraId="38B47218" w14:textId="77777777" w:rsidR="00DD1DCD" w:rsidRDefault="00DD1DCD" w:rsidP="009F33FE">
      <w:pPr>
        <w:pStyle w:val="ListParagraph"/>
        <w:numPr>
          <w:ilvl w:val="1"/>
          <w:numId w:val="50"/>
        </w:numPr>
      </w:pPr>
      <w:r>
        <w:t xml:space="preserve">How much has this bothered you? </w:t>
      </w:r>
    </w:p>
    <w:p w14:paraId="7D89CB8C" w14:textId="77777777" w:rsidR="00DD1DCD" w:rsidRDefault="00DD1DCD" w:rsidP="009F33FE">
      <w:pPr>
        <w:pStyle w:val="ListParagraph"/>
        <w:numPr>
          <w:ilvl w:val="2"/>
          <w:numId w:val="50"/>
        </w:numPr>
      </w:pPr>
      <w:r>
        <w:t xml:space="preserve">-999 = not applicable; 0 = not at all bothered; 1 = a little bit or somewhat bothered; 2 = moderately bothered; 3 = very bothered; 4 = extremely bothered </w:t>
      </w:r>
    </w:p>
    <w:p w14:paraId="2A52A8FB" w14:textId="77777777" w:rsidR="00DD1DCD" w:rsidRPr="00F8707B" w:rsidRDefault="00DD1DCD" w:rsidP="009F33FE">
      <w:pPr>
        <w:pStyle w:val="ListParagraph"/>
        <w:numPr>
          <w:ilvl w:val="0"/>
          <w:numId w:val="50"/>
        </w:numPr>
        <w:rPr>
          <w:b/>
        </w:rPr>
      </w:pPr>
      <w:r w:rsidRPr="00F8707B">
        <w:rPr>
          <w:b/>
        </w:rPr>
        <w:t xml:space="preserve">In the </w:t>
      </w:r>
      <w:r w:rsidRPr="00F8707B">
        <w:rPr>
          <w:b/>
          <w:u w:val="single"/>
        </w:rPr>
        <w:t>past 6 months</w:t>
      </w:r>
      <w:r w:rsidRPr="00F8707B">
        <w:rPr>
          <w:b/>
        </w:rPr>
        <w:t xml:space="preserve"> (since [DATE]), has someone had oral, anal, or vaginal/frontal sex with you WITHOUT your consent </w:t>
      </w:r>
      <w:r w:rsidRPr="007541A3">
        <w:rPr>
          <w:b/>
          <w:i/>
          <w:u w:val="single"/>
        </w:rPr>
        <w:t>to discriminate against you based on your sexual orientation</w:t>
      </w:r>
      <w:r w:rsidRPr="00F8707B">
        <w:rPr>
          <w:b/>
        </w:rPr>
        <w:t>?</w:t>
      </w:r>
    </w:p>
    <w:p w14:paraId="4029670C" w14:textId="77777777" w:rsidR="00DD1DCD" w:rsidRDefault="00DD1DCD" w:rsidP="009F33FE">
      <w:pPr>
        <w:pStyle w:val="ListParagraph"/>
        <w:numPr>
          <w:ilvl w:val="1"/>
          <w:numId w:val="50"/>
        </w:numPr>
      </w:pPr>
      <w:r>
        <w:t>Never ___ once ___ twice ___ 3 times ___ 4 times ___ 5 times ___ 6 times ___   7 times ___ 8 times ___ 9 times ___ 10 times ___ 10+ times ___</w:t>
      </w:r>
    </w:p>
    <w:p w14:paraId="0F63043D" w14:textId="77777777" w:rsidR="00DD1DCD" w:rsidRDefault="00DD1DCD" w:rsidP="009F33FE">
      <w:pPr>
        <w:pStyle w:val="ListParagraph"/>
        <w:numPr>
          <w:ilvl w:val="1"/>
          <w:numId w:val="50"/>
        </w:numPr>
      </w:pPr>
      <w:r>
        <w:t xml:space="preserve">How much has this bothered you? </w:t>
      </w:r>
    </w:p>
    <w:p w14:paraId="64A65992" w14:textId="77777777" w:rsidR="00DD1DCD" w:rsidRDefault="00DD1DCD" w:rsidP="009F33FE">
      <w:pPr>
        <w:pStyle w:val="ListParagraph"/>
        <w:numPr>
          <w:ilvl w:val="2"/>
          <w:numId w:val="50"/>
        </w:numPr>
      </w:pPr>
      <w:r>
        <w:t xml:space="preserve">-999 = not applicable; 0 = not at all bothered; 1 = a little bit or somewhat bothered; 2 = moderately bothered; 3 = very bothered; 4 = extremely bothered </w:t>
      </w:r>
    </w:p>
    <w:p w14:paraId="5CC725D5" w14:textId="77777777" w:rsidR="00DD1DCD" w:rsidRDefault="00DD1DCD" w:rsidP="00DD1DCD">
      <w:pPr>
        <w:rPr>
          <w:b/>
        </w:rPr>
      </w:pPr>
    </w:p>
    <w:p w14:paraId="5F033684" w14:textId="77777777" w:rsidR="00DD1DCD" w:rsidRPr="002A6158" w:rsidRDefault="00DD1DCD" w:rsidP="00DD1DCD">
      <w:r>
        <w:rPr>
          <w:b/>
        </w:rPr>
        <w:t xml:space="preserve">Are there any other experiences of discrimination NOT listed above that you think are important for us to ask people about? </w:t>
      </w:r>
      <w:r>
        <w:t>[Write-in]</w:t>
      </w:r>
    </w:p>
    <w:p w14:paraId="194F5380" w14:textId="77777777" w:rsidR="001961F3" w:rsidRPr="008820E7" w:rsidRDefault="001961F3" w:rsidP="008820E7">
      <w:pPr>
        <w:jc w:val="center"/>
        <w:rPr>
          <w:b/>
        </w:rPr>
      </w:pPr>
    </w:p>
    <w:p w14:paraId="13431E69" w14:textId="77777777" w:rsidR="001961F3" w:rsidRPr="008820E7" w:rsidRDefault="001961F3" w:rsidP="008820E7">
      <w:pPr>
        <w:jc w:val="center"/>
        <w:rPr>
          <w:b/>
        </w:rPr>
      </w:pPr>
    </w:p>
    <w:p w14:paraId="10F24B82" w14:textId="77777777" w:rsidR="00DF0892" w:rsidRDefault="00DF0892">
      <w:pPr>
        <w:rPr>
          <w:rFonts w:eastAsia="Calibri"/>
          <w:b/>
          <w:szCs w:val="36"/>
        </w:rPr>
      </w:pPr>
      <w:r>
        <w:br w:type="page"/>
      </w:r>
    </w:p>
    <w:p w14:paraId="3A4777E5" w14:textId="77777777" w:rsidR="001961F3" w:rsidRDefault="001961F3" w:rsidP="00DF0892">
      <w:pPr>
        <w:pStyle w:val="Heading2"/>
        <w:spacing w:after="0"/>
        <w:jc w:val="center"/>
        <w:rPr>
          <w:rFonts w:cs="Times New Roman"/>
        </w:rPr>
      </w:pPr>
      <w:bookmarkStart w:id="1099" w:name="_Toc11055553"/>
      <w:r w:rsidRPr="008820E7">
        <w:rPr>
          <w:rFonts w:cs="Times New Roman"/>
        </w:rPr>
        <w:lastRenderedPageBreak/>
        <w:t>Everyday Discrimination Scale – 11 items</w:t>
      </w:r>
      <w:bookmarkEnd w:id="1099"/>
    </w:p>
    <w:p w14:paraId="62CF5279" w14:textId="77777777" w:rsidR="00DF0892" w:rsidRPr="00DF0892" w:rsidRDefault="00DF0892" w:rsidP="00DF0892"/>
    <w:p w14:paraId="469BD455" w14:textId="77777777" w:rsidR="001961F3" w:rsidRPr="008820E7" w:rsidRDefault="001961F3" w:rsidP="008820E7">
      <w:pPr>
        <w:rPr>
          <w:b/>
        </w:rPr>
      </w:pPr>
      <w:r w:rsidRPr="008820E7">
        <w:rPr>
          <w:b/>
        </w:rPr>
        <w:t>Source:</w:t>
      </w:r>
    </w:p>
    <w:p w14:paraId="632D9BB1" w14:textId="77777777" w:rsidR="001961F3" w:rsidRPr="008820E7" w:rsidRDefault="001961F3" w:rsidP="008820E7">
      <w:pPr>
        <w:contextualSpacing/>
      </w:pPr>
      <w:r w:rsidRPr="008820E7">
        <w:rPr>
          <w:b/>
        </w:rPr>
        <w:tab/>
      </w:r>
      <w:r w:rsidRPr="008820E7">
        <w:t xml:space="preserve">Clark, R., Coleman, A.P., &amp; Novak, J.D. (2004). Brief report: Initial psychometric </w:t>
      </w:r>
    </w:p>
    <w:p w14:paraId="67BAB4D5" w14:textId="77777777" w:rsidR="001961F3" w:rsidRPr="008820E7" w:rsidRDefault="001961F3" w:rsidP="008820E7">
      <w:pPr>
        <w:ind w:left="1440"/>
        <w:contextualSpacing/>
      </w:pPr>
      <w:r w:rsidRPr="008820E7">
        <w:t xml:space="preserve">properties of the everyday discrimination scale in black adolescents. </w:t>
      </w:r>
      <w:r w:rsidRPr="008820E7">
        <w:rPr>
          <w:i/>
        </w:rPr>
        <w:t xml:space="preserve">Journal of Adolescence, 27, </w:t>
      </w:r>
      <w:r w:rsidRPr="008820E7">
        <w:t>363-368.</w:t>
      </w:r>
    </w:p>
    <w:p w14:paraId="00B83FED" w14:textId="77777777" w:rsidR="001961F3" w:rsidRPr="008820E7" w:rsidRDefault="001961F3" w:rsidP="008820E7">
      <w:pPr>
        <w:contextualSpacing/>
      </w:pPr>
      <w:r w:rsidRPr="008820E7">
        <w:tab/>
        <w:t xml:space="preserve">Forman, T.A., Williams, D.R., &amp; Jackson, J.S. (1997). Race, place, and discrimination. </w:t>
      </w:r>
    </w:p>
    <w:p w14:paraId="377913D5" w14:textId="77777777" w:rsidR="001961F3" w:rsidRPr="008820E7" w:rsidRDefault="001961F3" w:rsidP="008820E7">
      <w:pPr>
        <w:ind w:left="1440"/>
        <w:contextualSpacing/>
      </w:pPr>
      <w:r w:rsidRPr="008820E7">
        <w:rPr>
          <w:i/>
        </w:rPr>
        <w:t>Social Problems, 9</w:t>
      </w:r>
      <w:r w:rsidRPr="008820E7">
        <w:t xml:space="preserve">, 231-261. </w:t>
      </w:r>
      <w:proofErr w:type="spellStart"/>
      <w:r w:rsidRPr="008820E7">
        <w:t>Essed</w:t>
      </w:r>
      <w:proofErr w:type="spellEnd"/>
      <w:r w:rsidRPr="008820E7">
        <w:t xml:space="preserve">, P. (1991). </w:t>
      </w:r>
      <w:r w:rsidRPr="008820E7">
        <w:rPr>
          <w:i/>
        </w:rPr>
        <w:t>Understanding Everyday Racism</w:t>
      </w:r>
      <w:r w:rsidRPr="008820E7">
        <w:t>. Newbury Park, California: Sage.</w:t>
      </w:r>
    </w:p>
    <w:p w14:paraId="3AFA96B7" w14:textId="77777777" w:rsidR="001961F3" w:rsidRPr="008820E7" w:rsidRDefault="001961F3" w:rsidP="008820E7">
      <w:pPr>
        <w:contextualSpacing/>
        <w:rPr>
          <w:i/>
        </w:rPr>
      </w:pPr>
    </w:p>
    <w:p w14:paraId="3A74C299" w14:textId="77777777" w:rsidR="001961F3" w:rsidRPr="008820E7" w:rsidRDefault="001961F3" w:rsidP="008820E7">
      <w:pPr>
        <w:contextualSpacing/>
        <w:rPr>
          <w:i/>
        </w:rPr>
      </w:pPr>
      <w:r w:rsidRPr="008820E7">
        <w:rPr>
          <w:b/>
        </w:rPr>
        <w:t>Instructions</w:t>
      </w:r>
      <w:r w:rsidRPr="008820E7">
        <w:rPr>
          <w:b/>
          <w:i/>
        </w:rPr>
        <w:t>:</w:t>
      </w:r>
      <w:r w:rsidRPr="008820E7">
        <w:rPr>
          <w:i/>
        </w:rPr>
        <w:t xml:space="preserve"> In your day-to-day life how often have any of the following things happened to you because of your </w:t>
      </w:r>
      <w:r w:rsidRPr="008820E7">
        <w:rPr>
          <w:b/>
          <w:i/>
          <w:u w:val="single"/>
        </w:rPr>
        <w:t>sexual</w:t>
      </w:r>
      <w:r w:rsidRPr="008820E7">
        <w:rPr>
          <w:i/>
          <w:u w:val="single"/>
        </w:rPr>
        <w:t xml:space="preserve"> </w:t>
      </w:r>
      <w:r w:rsidRPr="008820E7">
        <w:rPr>
          <w:b/>
          <w:i/>
          <w:u w:val="single"/>
        </w:rPr>
        <w:t>orientation</w:t>
      </w:r>
      <w:r w:rsidRPr="008820E7">
        <w:rPr>
          <w:i/>
        </w:rPr>
        <w:t xml:space="preserve">? </w:t>
      </w:r>
    </w:p>
    <w:p w14:paraId="2C5A3270" w14:textId="77777777" w:rsidR="001961F3" w:rsidRPr="008820E7" w:rsidRDefault="001961F3" w:rsidP="008820E7">
      <w:pPr>
        <w:contextualSpacing/>
        <w:rPr>
          <w:i/>
        </w:rPr>
      </w:pPr>
    </w:p>
    <w:p w14:paraId="1B4DB7C6" w14:textId="77777777" w:rsidR="001961F3" w:rsidRPr="008820E7" w:rsidRDefault="001961F3" w:rsidP="008820E7">
      <w:pPr>
        <w:contextualSpacing/>
      </w:pPr>
      <w:r w:rsidRPr="008820E7">
        <w:t>1 = Never</w:t>
      </w:r>
    </w:p>
    <w:p w14:paraId="0F8FEC8B" w14:textId="77777777" w:rsidR="001961F3" w:rsidRPr="008820E7" w:rsidRDefault="001961F3" w:rsidP="008820E7">
      <w:pPr>
        <w:contextualSpacing/>
      </w:pPr>
      <w:r w:rsidRPr="008820E7">
        <w:t>2 = Less than once a year</w:t>
      </w:r>
    </w:p>
    <w:p w14:paraId="1F723A29" w14:textId="77777777" w:rsidR="001961F3" w:rsidRPr="008820E7" w:rsidRDefault="001961F3" w:rsidP="008820E7">
      <w:pPr>
        <w:contextualSpacing/>
      </w:pPr>
      <w:r w:rsidRPr="008820E7">
        <w:t>3 = A few times a year</w:t>
      </w:r>
    </w:p>
    <w:p w14:paraId="7C2DEA11" w14:textId="77777777" w:rsidR="001961F3" w:rsidRPr="008820E7" w:rsidRDefault="001961F3" w:rsidP="008820E7">
      <w:pPr>
        <w:contextualSpacing/>
      </w:pPr>
      <w:r w:rsidRPr="008820E7">
        <w:t>4 = A few times a month</w:t>
      </w:r>
    </w:p>
    <w:p w14:paraId="087990B4" w14:textId="77777777" w:rsidR="001961F3" w:rsidRPr="008820E7" w:rsidRDefault="001961F3" w:rsidP="008820E7">
      <w:pPr>
        <w:contextualSpacing/>
      </w:pPr>
      <w:r w:rsidRPr="008820E7">
        <w:t>5 = At least once a week</w:t>
      </w:r>
    </w:p>
    <w:p w14:paraId="3AB10D0D" w14:textId="77777777" w:rsidR="001961F3" w:rsidRPr="008820E7" w:rsidRDefault="001961F3" w:rsidP="008820E7">
      <w:pPr>
        <w:contextualSpacing/>
      </w:pPr>
      <w:r w:rsidRPr="008820E7">
        <w:t>6 = Almost every day</w:t>
      </w:r>
    </w:p>
    <w:p w14:paraId="354E8663" w14:textId="77777777" w:rsidR="001961F3" w:rsidRPr="008820E7" w:rsidRDefault="001961F3" w:rsidP="008820E7">
      <w:pPr>
        <w:contextualSpacing/>
      </w:pPr>
    </w:p>
    <w:p w14:paraId="20865590" w14:textId="77777777" w:rsidR="001961F3" w:rsidRPr="008820E7" w:rsidRDefault="001961F3" w:rsidP="009F33FE">
      <w:pPr>
        <w:pStyle w:val="ListParagraph"/>
        <w:numPr>
          <w:ilvl w:val="0"/>
          <w:numId w:val="41"/>
        </w:numPr>
      </w:pPr>
      <w:r w:rsidRPr="008820E7">
        <w:t>You are treated with less courtesy than other people.</w:t>
      </w:r>
    </w:p>
    <w:p w14:paraId="5C8D47BB" w14:textId="77777777" w:rsidR="001961F3" w:rsidRPr="008820E7" w:rsidRDefault="001961F3" w:rsidP="009F33FE">
      <w:pPr>
        <w:pStyle w:val="ListParagraph"/>
        <w:numPr>
          <w:ilvl w:val="0"/>
          <w:numId w:val="41"/>
        </w:numPr>
      </w:pPr>
      <w:r w:rsidRPr="008820E7">
        <w:t>You are treated with less respect than other people.</w:t>
      </w:r>
    </w:p>
    <w:p w14:paraId="3305C9A5" w14:textId="77777777" w:rsidR="001961F3" w:rsidRPr="008820E7" w:rsidRDefault="001961F3" w:rsidP="009F33FE">
      <w:pPr>
        <w:pStyle w:val="ListParagraph"/>
        <w:numPr>
          <w:ilvl w:val="0"/>
          <w:numId w:val="41"/>
        </w:numPr>
      </w:pPr>
      <w:r w:rsidRPr="008820E7">
        <w:t>You receive poorer service than other people at restaurants or stores.</w:t>
      </w:r>
    </w:p>
    <w:p w14:paraId="00158A53" w14:textId="77777777" w:rsidR="001961F3" w:rsidRPr="008820E7" w:rsidRDefault="001961F3" w:rsidP="009F33FE">
      <w:pPr>
        <w:pStyle w:val="ListParagraph"/>
        <w:numPr>
          <w:ilvl w:val="0"/>
          <w:numId w:val="41"/>
        </w:numPr>
      </w:pPr>
      <w:r w:rsidRPr="008820E7">
        <w:t xml:space="preserve">People act as if they think you are not smart. </w:t>
      </w:r>
    </w:p>
    <w:p w14:paraId="55683B49" w14:textId="77777777" w:rsidR="001961F3" w:rsidRPr="008820E7" w:rsidRDefault="001961F3" w:rsidP="009F33FE">
      <w:pPr>
        <w:pStyle w:val="ListParagraph"/>
        <w:numPr>
          <w:ilvl w:val="0"/>
          <w:numId w:val="41"/>
        </w:numPr>
      </w:pPr>
      <w:r w:rsidRPr="008820E7">
        <w:t xml:space="preserve">People act as if they are afraid of you. </w:t>
      </w:r>
    </w:p>
    <w:p w14:paraId="1AB75503" w14:textId="77777777" w:rsidR="001961F3" w:rsidRPr="008820E7" w:rsidRDefault="001961F3" w:rsidP="009F33FE">
      <w:pPr>
        <w:pStyle w:val="ListParagraph"/>
        <w:numPr>
          <w:ilvl w:val="0"/>
          <w:numId w:val="41"/>
        </w:numPr>
      </w:pPr>
      <w:r w:rsidRPr="008820E7">
        <w:t>People act as if they think you are dishonest.</w:t>
      </w:r>
    </w:p>
    <w:p w14:paraId="06450E03" w14:textId="77777777" w:rsidR="001961F3" w:rsidRPr="008820E7" w:rsidRDefault="001961F3" w:rsidP="009F33FE">
      <w:pPr>
        <w:pStyle w:val="ListParagraph"/>
        <w:numPr>
          <w:ilvl w:val="0"/>
          <w:numId w:val="41"/>
        </w:numPr>
      </w:pPr>
      <w:r w:rsidRPr="008820E7">
        <w:t>People act as if they're better than you are.</w:t>
      </w:r>
    </w:p>
    <w:p w14:paraId="22374C3A" w14:textId="77777777" w:rsidR="001961F3" w:rsidRPr="008820E7" w:rsidRDefault="001961F3" w:rsidP="009F33FE">
      <w:pPr>
        <w:pStyle w:val="ListParagraph"/>
        <w:numPr>
          <w:ilvl w:val="0"/>
          <w:numId w:val="41"/>
        </w:numPr>
      </w:pPr>
      <w:r w:rsidRPr="008820E7">
        <w:t>You are called names or insulted.</w:t>
      </w:r>
    </w:p>
    <w:p w14:paraId="3E741D52" w14:textId="77777777" w:rsidR="001961F3" w:rsidRPr="008820E7" w:rsidRDefault="001961F3" w:rsidP="009F33FE">
      <w:pPr>
        <w:pStyle w:val="ListParagraph"/>
        <w:numPr>
          <w:ilvl w:val="0"/>
          <w:numId w:val="41"/>
        </w:numPr>
      </w:pPr>
      <w:r w:rsidRPr="008820E7">
        <w:t xml:space="preserve">You are threatened or harassed. </w:t>
      </w:r>
    </w:p>
    <w:p w14:paraId="07959AE0" w14:textId="77777777" w:rsidR="001961F3" w:rsidRPr="008820E7" w:rsidRDefault="001961F3" w:rsidP="008820E7">
      <w:pPr>
        <w:pStyle w:val="ListParagraph"/>
      </w:pPr>
    </w:p>
    <w:p w14:paraId="11632CD0" w14:textId="77777777" w:rsidR="00DF0892" w:rsidRDefault="00DF0892">
      <w:pPr>
        <w:rPr>
          <w:rFonts w:eastAsia="Calibri"/>
          <w:b/>
          <w:szCs w:val="36"/>
        </w:rPr>
      </w:pPr>
      <w:r>
        <w:br w:type="page"/>
      </w:r>
    </w:p>
    <w:p w14:paraId="24BAEC33" w14:textId="77777777" w:rsidR="001961F3" w:rsidRPr="008820E7" w:rsidRDefault="001961F3" w:rsidP="008820E7">
      <w:pPr>
        <w:pStyle w:val="Heading2"/>
        <w:spacing w:after="0"/>
        <w:jc w:val="center"/>
        <w:rPr>
          <w:rFonts w:cs="Times New Roman"/>
        </w:rPr>
      </w:pPr>
      <w:bookmarkStart w:id="1100" w:name="_Toc11055554"/>
      <w:r w:rsidRPr="00622F32">
        <w:rPr>
          <w:rFonts w:cs="Times New Roman"/>
        </w:rPr>
        <w:lastRenderedPageBreak/>
        <w:t>Heterosexist Harassment, Rejection, and Discrimination Scale – 14 items</w:t>
      </w:r>
      <w:bookmarkEnd w:id="1100"/>
    </w:p>
    <w:p w14:paraId="320422B1" w14:textId="77777777" w:rsidR="001961F3" w:rsidRPr="00DF0892" w:rsidRDefault="001961F3" w:rsidP="008820E7">
      <w:pPr>
        <w:rPr>
          <w:b/>
        </w:rPr>
      </w:pPr>
      <w:r w:rsidRPr="00DF0892">
        <w:rPr>
          <w:b/>
        </w:rPr>
        <w:t>Source:</w:t>
      </w:r>
    </w:p>
    <w:p w14:paraId="63B3A2AF" w14:textId="77777777" w:rsidR="005A3F9B" w:rsidRPr="00DF0892" w:rsidRDefault="00DF0892" w:rsidP="00DF0892">
      <w:pPr>
        <w:ind w:left="1440" w:hanging="720"/>
        <w:rPr>
          <w:color w:val="000000"/>
          <w:shd w:val="clear" w:color="auto" w:fill="FFFFFF"/>
        </w:rPr>
      </w:pPr>
      <w:r w:rsidRPr="00DF0892">
        <w:rPr>
          <w:color w:val="000000"/>
          <w:shd w:val="clear" w:color="auto" w:fill="FFFFFF"/>
        </w:rPr>
        <w:t>S</w:t>
      </w:r>
      <w:r w:rsidR="005A3F9B" w:rsidRPr="00DF0892">
        <w:rPr>
          <w:color w:val="000000"/>
          <w:shd w:val="clear" w:color="auto" w:fill="FFFFFF"/>
        </w:rPr>
        <w:t xml:space="preserve">zymanski, D. M. (2006). Does internalized heterosexism moderate the link between heterosexist events and lesbians' psychological distress? </w:t>
      </w:r>
      <w:r w:rsidR="005A3F9B" w:rsidRPr="00DF0892">
        <w:rPr>
          <w:i/>
          <w:color w:val="000000"/>
          <w:shd w:val="clear" w:color="auto" w:fill="FFFFFF"/>
        </w:rPr>
        <w:t>Sex Roles, 54(3-4)</w:t>
      </w:r>
      <w:r w:rsidR="005A3F9B" w:rsidRPr="00DF0892">
        <w:rPr>
          <w:color w:val="000000"/>
          <w:shd w:val="clear" w:color="auto" w:fill="FFFFFF"/>
        </w:rPr>
        <w:t>, 227-234.</w:t>
      </w:r>
    </w:p>
    <w:p w14:paraId="7D75113A" w14:textId="77777777" w:rsidR="005A3F9B" w:rsidRPr="00DF0892" w:rsidRDefault="005A3F9B" w:rsidP="008820E7">
      <w:pPr>
        <w:rPr>
          <w:b/>
        </w:rPr>
      </w:pPr>
    </w:p>
    <w:p w14:paraId="0F22CF5D" w14:textId="77777777" w:rsidR="00DF0892" w:rsidRDefault="005A3F9B" w:rsidP="008820E7">
      <w:pPr>
        <w:widowControl w:val="0"/>
        <w:jc w:val="both"/>
      </w:pPr>
      <w:r w:rsidRPr="00DF0892">
        <w:rPr>
          <w:b/>
        </w:rPr>
        <w:t xml:space="preserve">Instructions: </w:t>
      </w:r>
      <w:r w:rsidRPr="00DF0892">
        <w:t>Please think carefully about your life as you answer the questions below. Read each question and then</w:t>
      </w:r>
      <w:r w:rsidR="00DF0892">
        <w:t xml:space="preserve"> select</w:t>
      </w:r>
      <w:r w:rsidRPr="00DF0892">
        <w:t xml:space="preserve"> the number that best describes events in the PAST </w:t>
      </w:r>
      <w:r w:rsidR="00092195">
        <w:t>6 MONTHS</w:t>
      </w:r>
      <w:r w:rsidRPr="00DF0892">
        <w:t xml:space="preserve">, using these rules. </w:t>
      </w:r>
    </w:p>
    <w:p w14:paraId="4579EED6" w14:textId="77777777" w:rsidR="00DF0892" w:rsidRDefault="00DF0892" w:rsidP="00DF0892">
      <w:pPr>
        <w:widowControl w:val="0"/>
        <w:ind w:left="720"/>
        <w:jc w:val="both"/>
      </w:pPr>
      <w:r>
        <w:t xml:space="preserve">1 - </w:t>
      </w:r>
      <w:r w:rsidR="005A3F9B" w:rsidRPr="00DF0892">
        <w:t>If the event has NEVER happened to you</w:t>
      </w:r>
    </w:p>
    <w:p w14:paraId="71CC6F97" w14:textId="77777777" w:rsidR="00DF0892" w:rsidRDefault="00DF0892" w:rsidP="00DF0892">
      <w:pPr>
        <w:widowControl w:val="0"/>
        <w:ind w:left="720"/>
        <w:jc w:val="both"/>
      </w:pPr>
      <w:r>
        <w:t xml:space="preserve">2 - </w:t>
      </w:r>
      <w:r w:rsidR="005A3F9B" w:rsidRPr="00DF0892">
        <w:t>If the event happened ONCE IN A WHILE (less than 10% of the time)</w:t>
      </w:r>
    </w:p>
    <w:p w14:paraId="4AE1EA9E" w14:textId="77777777" w:rsidR="00DF0892" w:rsidRDefault="00DF0892" w:rsidP="00DF0892">
      <w:pPr>
        <w:widowControl w:val="0"/>
        <w:ind w:left="720"/>
        <w:jc w:val="both"/>
      </w:pPr>
      <w:r>
        <w:t xml:space="preserve">3 - </w:t>
      </w:r>
      <w:r w:rsidR="005A3F9B" w:rsidRPr="00DF0892">
        <w:t>If the event happened SOMETIMES (10–25% of the time)</w:t>
      </w:r>
    </w:p>
    <w:p w14:paraId="57F2857D" w14:textId="77777777" w:rsidR="00DF0892" w:rsidRDefault="00DF0892" w:rsidP="00DF0892">
      <w:pPr>
        <w:widowControl w:val="0"/>
        <w:ind w:left="720"/>
        <w:jc w:val="both"/>
      </w:pPr>
      <w:r>
        <w:t xml:space="preserve">4 - </w:t>
      </w:r>
      <w:r w:rsidR="005A3F9B" w:rsidRPr="00DF0892">
        <w:t>If the event happened A LOT (26–49% of the time)</w:t>
      </w:r>
    </w:p>
    <w:p w14:paraId="0DF8014D" w14:textId="77777777" w:rsidR="00DF0892" w:rsidRDefault="00DF0892" w:rsidP="00DF0892">
      <w:pPr>
        <w:widowControl w:val="0"/>
        <w:ind w:left="720"/>
        <w:jc w:val="both"/>
      </w:pPr>
      <w:r>
        <w:t xml:space="preserve">5 - </w:t>
      </w:r>
      <w:r w:rsidR="005A3F9B" w:rsidRPr="00DF0892">
        <w:t>If the event happened MOST OF THE TIME (50–70% of the time)</w:t>
      </w:r>
    </w:p>
    <w:p w14:paraId="7E56A83B" w14:textId="77777777" w:rsidR="005A3F9B" w:rsidRPr="00DF0892" w:rsidRDefault="00DF0892" w:rsidP="00DF0892">
      <w:pPr>
        <w:widowControl w:val="0"/>
        <w:ind w:left="720"/>
        <w:jc w:val="both"/>
        <w:rPr>
          <w:b/>
        </w:rPr>
      </w:pPr>
      <w:r>
        <w:t xml:space="preserve">6 - </w:t>
      </w:r>
      <w:r w:rsidR="005A3F9B" w:rsidRPr="00DF0892">
        <w:t>If the event happened ALMOST ALL OF THE TIME (more than 70% of the time)</w:t>
      </w:r>
    </w:p>
    <w:p w14:paraId="5D80E7A7" w14:textId="77777777" w:rsidR="005A3F9B" w:rsidRPr="00DF0892" w:rsidRDefault="005A3F9B" w:rsidP="008820E7">
      <w:pPr>
        <w:widowControl w:val="0"/>
        <w:pBdr>
          <w:top w:val="nil"/>
          <w:left w:val="nil"/>
          <w:bottom w:val="nil"/>
          <w:right w:val="nil"/>
          <w:between w:val="nil"/>
        </w:pBdr>
        <w:rPr>
          <w:b/>
        </w:rPr>
      </w:pPr>
    </w:p>
    <w:p w14:paraId="3543D433" w14:textId="77777777" w:rsidR="005A3F9B" w:rsidRPr="00DF0892" w:rsidRDefault="005A3F9B" w:rsidP="008820E7">
      <w:pPr>
        <w:widowControl w:val="0"/>
        <w:pBdr>
          <w:top w:val="nil"/>
          <w:left w:val="nil"/>
          <w:bottom w:val="nil"/>
          <w:right w:val="nil"/>
          <w:between w:val="nil"/>
        </w:pBdr>
        <w:rPr>
          <w:color w:val="000000"/>
        </w:rPr>
      </w:pPr>
      <w:r w:rsidRPr="00DF0892">
        <w:rPr>
          <w:color w:val="000000"/>
        </w:rPr>
        <w:t xml:space="preserve">1. How many times have you been treated unfairly by teachers or professors because you are lesbian, gay, bisexual, transgender or questioning? </w:t>
      </w:r>
    </w:p>
    <w:p w14:paraId="06307CE7" w14:textId="77777777" w:rsidR="005A3F9B" w:rsidRPr="00DF0892" w:rsidRDefault="005A3F9B" w:rsidP="008820E7">
      <w:pPr>
        <w:widowControl w:val="0"/>
        <w:pBdr>
          <w:top w:val="nil"/>
          <w:left w:val="nil"/>
          <w:bottom w:val="nil"/>
          <w:right w:val="nil"/>
          <w:between w:val="nil"/>
        </w:pBdr>
        <w:rPr>
          <w:color w:val="000000"/>
        </w:rPr>
      </w:pPr>
      <w:r w:rsidRPr="00DF0892">
        <w:rPr>
          <w:color w:val="000000"/>
        </w:rPr>
        <w:t xml:space="preserve">2. How many times have you been treated unfairly by your employer, boss, or supervisors because you are lesbian, gay, bisexual, transgender or questioning? </w:t>
      </w:r>
    </w:p>
    <w:p w14:paraId="0D344B44" w14:textId="77777777" w:rsidR="005A3F9B" w:rsidRPr="00DF0892" w:rsidRDefault="005A3F9B" w:rsidP="008820E7">
      <w:pPr>
        <w:widowControl w:val="0"/>
        <w:pBdr>
          <w:top w:val="nil"/>
          <w:left w:val="nil"/>
          <w:bottom w:val="nil"/>
          <w:right w:val="nil"/>
          <w:between w:val="nil"/>
        </w:pBdr>
        <w:rPr>
          <w:color w:val="000000"/>
        </w:rPr>
      </w:pPr>
      <w:r w:rsidRPr="00DF0892">
        <w:rPr>
          <w:color w:val="000000"/>
        </w:rPr>
        <w:t xml:space="preserve">3. How many times have you been treated unfairly by your co- workers, fellow students, or colleagues because you are lesbian, gay, bisexual, transgender or questioning? </w:t>
      </w:r>
    </w:p>
    <w:p w14:paraId="2A381CA9" w14:textId="77777777" w:rsidR="005A3F9B" w:rsidRPr="00DF0892" w:rsidRDefault="005A3F9B" w:rsidP="008820E7">
      <w:pPr>
        <w:widowControl w:val="0"/>
        <w:pBdr>
          <w:top w:val="nil"/>
          <w:left w:val="nil"/>
          <w:bottom w:val="nil"/>
          <w:right w:val="nil"/>
          <w:between w:val="nil"/>
        </w:pBdr>
        <w:rPr>
          <w:color w:val="000000"/>
        </w:rPr>
      </w:pPr>
      <w:r w:rsidRPr="00DF0892">
        <w:rPr>
          <w:color w:val="000000"/>
        </w:rPr>
        <w:t xml:space="preserve">4. How many times have you been treated unfairly by people in the service jobs (by store clerks, waiters, bartenders, waitresses, bank tellers, mechanics, and others) because you are lesbian, gay, bisexual, transgender or questioning? </w:t>
      </w:r>
    </w:p>
    <w:p w14:paraId="45B058A2" w14:textId="77777777" w:rsidR="005A3F9B" w:rsidRPr="00DF0892" w:rsidRDefault="005A3F9B" w:rsidP="008820E7">
      <w:pPr>
        <w:widowControl w:val="0"/>
        <w:pBdr>
          <w:top w:val="nil"/>
          <w:left w:val="nil"/>
          <w:bottom w:val="nil"/>
          <w:right w:val="nil"/>
          <w:between w:val="nil"/>
        </w:pBdr>
        <w:rPr>
          <w:color w:val="000000"/>
        </w:rPr>
      </w:pPr>
      <w:r w:rsidRPr="00DF0892">
        <w:rPr>
          <w:color w:val="000000"/>
        </w:rPr>
        <w:t xml:space="preserve">5. How many times have you been treated unfairly by strangers because you are lesbian, gay, bisexual, transgender and questioning? </w:t>
      </w:r>
    </w:p>
    <w:p w14:paraId="19452582" w14:textId="77777777" w:rsidR="005A3F9B" w:rsidRPr="00DF0892" w:rsidRDefault="005A3F9B" w:rsidP="008820E7">
      <w:pPr>
        <w:widowControl w:val="0"/>
        <w:pBdr>
          <w:top w:val="nil"/>
          <w:left w:val="nil"/>
          <w:bottom w:val="nil"/>
          <w:right w:val="nil"/>
          <w:between w:val="nil"/>
        </w:pBdr>
        <w:rPr>
          <w:color w:val="000000"/>
        </w:rPr>
      </w:pPr>
      <w:r w:rsidRPr="00DF0892">
        <w:rPr>
          <w:color w:val="000000"/>
        </w:rPr>
        <w:t xml:space="preserve">6. How many times have you been treated unfairly by people in helping jobs (doctors, nurses, psychiatrists, caseworkers, dentists, school counselors, therapists, pediatrics, school principals, gynecologists, and others) because you are lesbian, gay, bisexual, transgender or questioning? </w:t>
      </w:r>
    </w:p>
    <w:p w14:paraId="0CBC99DD" w14:textId="77777777" w:rsidR="005A3F9B" w:rsidRPr="00DF0892" w:rsidRDefault="005A3F9B" w:rsidP="008820E7">
      <w:pPr>
        <w:widowControl w:val="0"/>
        <w:pBdr>
          <w:top w:val="nil"/>
          <w:left w:val="nil"/>
          <w:bottom w:val="nil"/>
          <w:right w:val="nil"/>
          <w:between w:val="nil"/>
        </w:pBdr>
        <w:rPr>
          <w:color w:val="000000"/>
        </w:rPr>
      </w:pPr>
      <w:r w:rsidRPr="00DF0892">
        <w:rPr>
          <w:color w:val="000000"/>
        </w:rPr>
        <w:t xml:space="preserve">7. How many times </w:t>
      </w:r>
      <w:proofErr w:type="gramStart"/>
      <w:r w:rsidRPr="00DF0892">
        <w:rPr>
          <w:color w:val="000000"/>
        </w:rPr>
        <w:t>were</w:t>
      </w:r>
      <w:proofErr w:type="gramEnd"/>
      <w:r w:rsidRPr="00DF0892">
        <w:rPr>
          <w:color w:val="000000"/>
        </w:rPr>
        <w:t xml:space="preserve"> you denied a raise, a promotion, tenure, a good assignment, a job, or other such thing at work that you deserved because you are lesbian, gay, bisexual, transgender or questioning? </w:t>
      </w:r>
    </w:p>
    <w:p w14:paraId="3A675827" w14:textId="77777777" w:rsidR="005A3F9B" w:rsidRPr="00DF0892" w:rsidRDefault="005A3F9B" w:rsidP="008820E7">
      <w:pPr>
        <w:widowControl w:val="0"/>
        <w:pBdr>
          <w:top w:val="nil"/>
          <w:left w:val="nil"/>
          <w:bottom w:val="nil"/>
          <w:right w:val="nil"/>
          <w:between w:val="nil"/>
        </w:pBdr>
        <w:rPr>
          <w:color w:val="000000"/>
        </w:rPr>
      </w:pPr>
      <w:r w:rsidRPr="00DF0892">
        <w:rPr>
          <w:color w:val="000000"/>
        </w:rPr>
        <w:t xml:space="preserve">8. How many times have you been treated unfairly by your family because you are lesbian, gay, bisexual, transgender or questioning? </w:t>
      </w:r>
    </w:p>
    <w:p w14:paraId="29AD91BB" w14:textId="77777777" w:rsidR="005A3F9B" w:rsidRPr="00DF0892" w:rsidRDefault="005A3F9B" w:rsidP="008820E7">
      <w:pPr>
        <w:widowControl w:val="0"/>
        <w:pBdr>
          <w:top w:val="nil"/>
          <w:left w:val="nil"/>
          <w:bottom w:val="nil"/>
          <w:right w:val="nil"/>
          <w:between w:val="nil"/>
        </w:pBdr>
        <w:rPr>
          <w:vertAlign w:val="superscript"/>
        </w:rPr>
      </w:pPr>
      <w:r w:rsidRPr="00DF0892">
        <w:rPr>
          <w:color w:val="000000"/>
        </w:rPr>
        <w:t xml:space="preserve">9. How many times have you been called a HETEROSEXIST name like dyke, fag, or other derogatory names? </w:t>
      </w:r>
    </w:p>
    <w:p w14:paraId="02BC8A4E" w14:textId="77777777" w:rsidR="005A3F9B" w:rsidRPr="00DF0892" w:rsidRDefault="005A3F9B" w:rsidP="008820E7">
      <w:pPr>
        <w:widowControl w:val="0"/>
        <w:pBdr>
          <w:top w:val="nil"/>
          <w:left w:val="nil"/>
          <w:bottom w:val="nil"/>
          <w:right w:val="nil"/>
          <w:between w:val="nil"/>
        </w:pBdr>
        <w:rPr>
          <w:color w:val="000000"/>
        </w:rPr>
      </w:pPr>
      <w:r w:rsidRPr="00DF0892">
        <w:rPr>
          <w:color w:val="000000"/>
        </w:rPr>
        <w:t xml:space="preserve">10. How many times have you been made fun of, picked on, pushed, shoved, hit or threatened with harm because you are lesbian, gay, bisexual, transgender, or questioning? </w:t>
      </w:r>
    </w:p>
    <w:p w14:paraId="16127DDF" w14:textId="77777777" w:rsidR="005A3F9B" w:rsidRPr="00DF0892" w:rsidRDefault="005A3F9B" w:rsidP="008820E7">
      <w:pPr>
        <w:widowControl w:val="0"/>
        <w:pBdr>
          <w:top w:val="nil"/>
          <w:left w:val="nil"/>
          <w:bottom w:val="nil"/>
          <w:right w:val="nil"/>
          <w:between w:val="nil"/>
        </w:pBdr>
        <w:rPr>
          <w:color w:val="000000"/>
        </w:rPr>
      </w:pPr>
      <w:r w:rsidRPr="00DF0892">
        <w:rPr>
          <w:color w:val="000000"/>
        </w:rPr>
        <w:t xml:space="preserve">11. How many times have you been rejected by family members because you are lesbian, gay, bisexual, transgender or questioning? </w:t>
      </w:r>
    </w:p>
    <w:p w14:paraId="5E739BF2" w14:textId="77777777" w:rsidR="005A3F9B" w:rsidRPr="00DF0892" w:rsidRDefault="005A3F9B" w:rsidP="008820E7">
      <w:pPr>
        <w:widowControl w:val="0"/>
        <w:pBdr>
          <w:top w:val="nil"/>
          <w:left w:val="nil"/>
          <w:bottom w:val="nil"/>
          <w:right w:val="nil"/>
          <w:between w:val="nil"/>
        </w:pBdr>
        <w:rPr>
          <w:color w:val="000000"/>
        </w:rPr>
      </w:pPr>
      <w:r w:rsidRPr="00DF0892">
        <w:rPr>
          <w:color w:val="000000"/>
        </w:rPr>
        <w:t xml:space="preserve">12. How many times have you been rejected by friends because you are lesbian, gay, bisexual, transgender or questioning? </w:t>
      </w:r>
    </w:p>
    <w:p w14:paraId="14326BC8" w14:textId="77777777" w:rsidR="005A3F9B" w:rsidRPr="00DF0892" w:rsidRDefault="005A3F9B" w:rsidP="008820E7">
      <w:pPr>
        <w:widowControl w:val="0"/>
        <w:pBdr>
          <w:top w:val="nil"/>
          <w:left w:val="nil"/>
          <w:bottom w:val="nil"/>
          <w:right w:val="nil"/>
          <w:between w:val="nil"/>
        </w:pBdr>
        <w:rPr>
          <w:color w:val="000000"/>
        </w:rPr>
      </w:pPr>
      <w:r w:rsidRPr="00DF0892">
        <w:rPr>
          <w:color w:val="000000"/>
        </w:rPr>
        <w:t xml:space="preserve">13. How many times have you heard ANTI-LGBTQ remarks from family members? </w:t>
      </w:r>
    </w:p>
    <w:p w14:paraId="6D5D9B77" w14:textId="77777777" w:rsidR="005A3F9B" w:rsidRPr="00DF0892" w:rsidRDefault="005A3F9B" w:rsidP="008820E7">
      <w:pPr>
        <w:widowControl w:val="0"/>
        <w:pBdr>
          <w:top w:val="nil"/>
          <w:left w:val="nil"/>
          <w:bottom w:val="nil"/>
          <w:right w:val="nil"/>
          <w:between w:val="nil"/>
        </w:pBdr>
        <w:rPr>
          <w:color w:val="000000"/>
        </w:rPr>
      </w:pPr>
      <w:r w:rsidRPr="00DF0892">
        <w:rPr>
          <w:color w:val="000000"/>
        </w:rPr>
        <w:t xml:space="preserve">14. How many times have you been verbally insulted because you are lesbian, gay, bisexual, transgender, or questioning? </w:t>
      </w:r>
    </w:p>
    <w:p w14:paraId="3B220CD5" w14:textId="77777777" w:rsidR="005A3F9B" w:rsidRPr="00DF0892" w:rsidRDefault="005A3F9B" w:rsidP="008820E7">
      <w:pPr>
        <w:widowControl w:val="0"/>
        <w:pBdr>
          <w:top w:val="nil"/>
          <w:left w:val="nil"/>
          <w:bottom w:val="nil"/>
          <w:right w:val="nil"/>
          <w:between w:val="nil"/>
        </w:pBdr>
      </w:pPr>
    </w:p>
    <w:p w14:paraId="245310BC" w14:textId="77777777" w:rsidR="00520FA7" w:rsidRPr="008820E7" w:rsidRDefault="005A3F9B" w:rsidP="008820E7">
      <w:r w:rsidRPr="008820E7">
        <w:rPr>
          <w:b/>
        </w:rPr>
        <w:t>Scoring:</w:t>
      </w:r>
      <w:r w:rsidR="00520FA7" w:rsidRPr="008820E7">
        <w:t xml:space="preserve"> Mean scores are calculated, and higher scores indicate greater experiences of heterosexist harassment, rejection, and discrimination in the past year.</w:t>
      </w:r>
    </w:p>
    <w:p w14:paraId="21B5CF78" w14:textId="77777777" w:rsidR="005A3F9B" w:rsidRDefault="005A3F9B" w:rsidP="008820E7">
      <w:pPr>
        <w:widowControl w:val="0"/>
        <w:pBdr>
          <w:top w:val="nil"/>
          <w:left w:val="nil"/>
          <w:bottom w:val="nil"/>
          <w:right w:val="nil"/>
          <w:between w:val="nil"/>
        </w:pBdr>
        <w:rPr>
          <w:b/>
        </w:rPr>
      </w:pPr>
    </w:p>
    <w:p w14:paraId="56E4F9E5" w14:textId="77777777" w:rsidR="00092195" w:rsidRPr="00092195" w:rsidRDefault="00092195" w:rsidP="008820E7">
      <w:pPr>
        <w:widowControl w:val="0"/>
        <w:pBdr>
          <w:top w:val="nil"/>
          <w:left w:val="nil"/>
          <w:bottom w:val="nil"/>
          <w:right w:val="nil"/>
          <w:between w:val="nil"/>
        </w:pBdr>
      </w:pPr>
      <w:r>
        <w:rPr>
          <w:b/>
        </w:rPr>
        <w:t xml:space="preserve">Note: </w:t>
      </w:r>
      <w:r>
        <w:t xml:space="preserve">time frame modified to past 6 months. </w:t>
      </w:r>
    </w:p>
    <w:p w14:paraId="2953B516" w14:textId="77777777" w:rsidR="00D83F7B" w:rsidRDefault="00D83F7B">
      <w:pPr>
        <w:rPr>
          <w:rFonts w:eastAsia="Calibri" w:cs="Calibri"/>
          <w:b/>
          <w:szCs w:val="36"/>
        </w:rPr>
      </w:pPr>
      <w:r>
        <w:br w:type="page"/>
      </w:r>
    </w:p>
    <w:p w14:paraId="0B56E03E" w14:textId="77777777" w:rsidR="00D83F7B" w:rsidRDefault="00D83F7B" w:rsidP="00D83F7B">
      <w:pPr>
        <w:pStyle w:val="Heading2"/>
        <w:jc w:val="center"/>
      </w:pPr>
      <w:bookmarkStart w:id="1101" w:name="_Toc11055555"/>
      <w:r w:rsidRPr="001A31EF">
        <w:lastRenderedPageBreak/>
        <w:t>Daily Heterosexist Experiences Questionnaire</w:t>
      </w:r>
      <w:r>
        <w:t xml:space="preserve"> – 11 items</w:t>
      </w:r>
      <w:bookmarkEnd w:id="1101"/>
    </w:p>
    <w:p w14:paraId="1EE5566F" w14:textId="77777777" w:rsidR="00D83F7B" w:rsidRPr="00154A33" w:rsidRDefault="00D83F7B" w:rsidP="00D83F7B">
      <w:pPr>
        <w:rPr>
          <w:b/>
        </w:rPr>
      </w:pPr>
      <w:r w:rsidRPr="00154A33">
        <w:rPr>
          <w:b/>
        </w:rPr>
        <w:t>Source:</w:t>
      </w:r>
    </w:p>
    <w:p w14:paraId="5F31A4BB" w14:textId="77777777" w:rsidR="00D83F7B" w:rsidRPr="00154A33" w:rsidRDefault="00D83F7B" w:rsidP="00D83F7B">
      <w:pPr>
        <w:ind w:left="1200" w:hanging="480"/>
      </w:pPr>
      <w:r w:rsidRPr="00154A33">
        <w:t xml:space="preserve">Balsam, K. F., </w:t>
      </w:r>
      <w:proofErr w:type="spellStart"/>
      <w:r w:rsidRPr="00154A33">
        <w:t>Beadnell</w:t>
      </w:r>
      <w:proofErr w:type="spellEnd"/>
      <w:r w:rsidRPr="00154A33">
        <w:t xml:space="preserve">, B., &amp; Molina, Y. (2013). The Daily Heterosexist Experiences Questionnaire: Measuring minority stress among lesbian, gay, bisexual, and transgender adults. </w:t>
      </w:r>
      <w:r w:rsidRPr="00154A33">
        <w:rPr>
          <w:i/>
          <w:iCs/>
        </w:rPr>
        <w:t>Measurement and Evaluation in Counseling and Development</w:t>
      </w:r>
      <w:r w:rsidRPr="00154A33">
        <w:t xml:space="preserve">, </w:t>
      </w:r>
      <w:r w:rsidRPr="00154A33">
        <w:rPr>
          <w:i/>
          <w:iCs/>
        </w:rPr>
        <w:t>46</w:t>
      </w:r>
      <w:r w:rsidRPr="00154A33">
        <w:t xml:space="preserve">(1), 3–25. </w:t>
      </w:r>
      <w:hyperlink r:id="rId10" w:history="1">
        <w:r w:rsidRPr="00154A33">
          <w:rPr>
            <w:color w:val="0000FF"/>
            <w:u w:val="single"/>
          </w:rPr>
          <w:t>https://doi.org/10.1177/0748175612449743</w:t>
        </w:r>
      </w:hyperlink>
    </w:p>
    <w:p w14:paraId="0E8993EC" w14:textId="77777777" w:rsidR="00D83F7B" w:rsidRDefault="00D83F7B" w:rsidP="00D83F7B"/>
    <w:p w14:paraId="4EFC6D1F" w14:textId="77777777" w:rsidR="00D83F7B" w:rsidRDefault="00D83F7B" w:rsidP="00D83F7B">
      <w:r w:rsidRPr="001A31EF">
        <w:t>The following is a list of experiences that LGBT</w:t>
      </w:r>
      <w:ins w:id="1102" w:author="T.J. Sullivan" w:date="2019-05-30T18:19:00Z">
        <w:r w:rsidR="00B419CC">
          <w:t>Q+</w:t>
        </w:r>
      </w:ins>
      <w:r w:rsidRPr="001A31EF">
        <w:t xml:space="preserve"> people sometimes have. Please read each one carefully, and then respond to the following question: </w:t>
      </w:r>
    </w:p>
    <w:p w14:paraId="44F3146E" w14:textId="77777777" w:rsidR="00D83F7B" w:rsidRDefault="00D83F7B" w:rsidP="00D83F7B"/>
    <w:p w14:paraId="3C639574" w14:textId="77777777" w:rsidR="00D83F7B" w:rsidRDefault="00D83F7B" w:rsidP="00D83F7B">
      <w:r w:rsidRPr="001A31EF">
        <w:t xml:space="preserve">How much has this problem distressed or bothered you during the past </w:t>
      </w:r>
      <w:r>
        <w:t>6</w:t>
      </w:r>
      <w:r w:rsidRPr="001A31EF">
        <w:t xml:space="preserve"> months? </w:t>
      </w:r>
    </w:p>
    <w:p w14:paraId="536966A5" w14:textId="77777777" w:rsidR="00D83F7B" w:rsidRDefault="00D83F7B" w:rsidP="00D83F7B"/>
    <w:p w14:paraId="0D93AA2D" w14:textId="77777777" w:rsidR="00D83F7B" w:rsidRDefault="00D83F7B" w:rsidP="00D83F7B">
      <w:r w:rsidRPr="001A31EF">
        <w:t xml:space="preserve">0 = Did not happen/not applicable to me </w:t>
      </w:r>
    </w:p>
    <w:p w14:paraId="74F438D7" w14:textId="77777777" w:rsidR="00D83F7B" w:rsidRDefault="00D83F7B" w:rsidP="00D83F7B">
      <w:r w:rsidRPr="001A31EF">
        <w:t xml:space="preserve">1 = It happened, and it bothered me NOT AT ALL </w:t>
      </w:r>
    </w:p>
    <w:p w14:paraId="58358EA9" w14:textId="77777777" w:rsidR="00D83F7B" w:rsidRDefault="00D83F7B" w:rsidP="00D83F7B">
      <w:r w:rsidRPr="001A31EF">
        <w:t xml:space="preserve">2 = It happened, and it bothered me A LITTLE BIT </w:t>
      </w:r>
    </w:p>
    <w:p w14:paraId="19AEBB4B" w14:textId="77777777" w:rsidR="00D83F7B" w:rsidRDefault="00D83F7B" w:rsidP="00D83F7B">
      <w:r w:rsidRPr="001A31EF">
        <w:t>3 = It happened, and it bothered me MODERATELY</w:t>
      </w:r>
    </w:p>
    <w:p w14:paraId="5F53F42D" w14:textId="77777777" w:rsidR="00D83F7B" w:rsidRDefault="00D83F7B" w:rsidP="00D83F7B">
      <w:r w:rsidRPr="001A31EF">
        <w:t xml:space="preserve">4 = It happened, and it bothered me QUITE A BIT </w:t>
      </w:r>
    </w:p>
    <w:p w14:paraId="32CB4A93" w14:textId="77777777" w:rsidR="00D83F7B" w:rsidRDefault="00D83F7B" w:rsidP="00D83F7B">
      <w:r w:rsidRPr="001A31EF">
        <w:t xml:space="preserve">5 = It happened, and it bothered me EXTREMELY </w:t>
      </w:r>
    </w:p>
    <w:p w14:paraId="3BF8B648" w14:textId="77777777" w:rsidR="00D83F7B" w:rsidRDefault="00D83F7B" w:rsidP="00D83F7B"/>
    <w:p w14:paraId="4F75A991" w14:textId="77777777" w:rsidR="00D83F7B" w:rsidRDefault="00D83F7B" w:rsidP="00D83F7B">
      <w:r>
        <w:t xml:space="preserve">Discrimination/Harassment subscale: </w:t>
      </w:r>
    </w:p>
    <w:p w14:paraId="6FF70F77" w14:textId="77777777" w:rsidR="00D83F7B" w:rsidRDefault="00D83F7B" w:rsidP="00D83F7B">
      <w:pPr>
        <w:ind w:left="720"/>
      </w:pPr>
      <w:r>
        <w:t>15. Being called names such as “fag” or “dyke”</w:t>
      </w:r>
    </w:p>
    <w:p w14:paraId="741948BB" w14:textId="77777777" w:rsidR="00D83F7B" w:rsidRDefault="00D83F7B" w:rsidP="00D83F7B">
      <w:pPr>
        <w:ind w:left="720"/>
      </w:pPr>
      <w:r>
        <w:t>29. People staring at you when you are out in public because you are LGBT</w:t>
      </w:r>
      <w:ins w:id="1103" w:author="T.J. Sullivan" w:date="2019-05-30T18:19:00Z">
        <w:r w:rsidR="00B419CC">
          <w:t>Q+</w:t>
        </w:r>
      </w:ins>
    </w:p>
    <w:p w14:paraId="09081B8F" w14:textId="77777777" w:rsidR="00D83F7B" w:rsidRDefault="00D83F7B" w:rsidP="00D83F7B">
      <w:pPr>
        <w:ind w:left="720"/>
      </w:pPr>
      <w:r>
        <w:t>44. Being verbally harassed by strangers because you are LGBT</w:t>
      </w:r>
      <w:ins w:id="1104" w:author="T.J. Sullivan" w:date="2019-05-30T18:19:00Z">
        <w:r w:rsidR="00B419CC">
          <w:t>Q+</w:t>
        </w:r>
      </w:ins>
    </w:p>
    <w:p w14:paraId="1715E68A" w14:textId="77777777" w:rsidR="00D83F7B" w:rsidRDefault="00D83F7B" w:rsidP="00D83F7B">
      <w:pPr>
        <w:ind w:left="720"/>
      </w:pPr>
      <w:r>
        <w:t>45. Being verbally harassed by people you know because you are LGBT</w:t>
      </w:r>
      <w:ins w:id="1105" w:author="T.J. Sullivan" w:date="2019-05-30T18:19:00Z">
        <w:r w:rsidR="00B419CC">
          <w:t>Q+</w:t>
        </w:r>
      </w:ins>
    </w:p>
    <w:p w14:paraId="3E39E857" w14:textId="77777777" w:rsidR="00D83F7B" w:rsidRDefault="00D83F7B" w:rsidP="00D83F7B">
      <w:pPr>
        <w:ind w:left="720"/>
      </w:pPr>
      <w:r>
        <w:t>46. Being treated unfairly in stores or restaurants because you are LGBT</w:t>
      </w:r>
      <w:ins w:id="1106" w:author="T.J. Sullivan" w:date="2019-05-30T18:19:00Z">
        <w:r w:rsidR="00B419CC">
          <w:t>Q+</w:t>
        </w:r>
      </w:ins>
    </w:p>
    <w:p w14:paraId="4E9331E3" w14:textId="77777777" w:rsidR="00D83F7B" w:rsidRDefault="00D83F7B" w:rsidP="00D83F7B">
      <w:pPr>
        <w:ind w:left="720"/>
      </w:pPr>
      <w:r>
        <w:t>49. People laughing at you or making jokes at your expense because you are LGBT</w:t>
      </w:r>
      <w:ins w:id="1107" w:author="T.J. Sullivan" w:date="2019-05-30T18:19:00Z">
        <w:r w:rsidR="00B419CC">
          <w:t>Q+</w:t>
        </w:r>
      </w:ins>
      <w:r>
        <w:t xml:space="preserve"> </w:t>
      </w:r>
    </w:p>
    <w:p w14:paraId="7FEDBAF6" w14:textId="77777777" w:rsidR="00D83F7B" w:rsidRDefault="00D83F7B" w:rsidP="00D83F7B"/>
    <w:p w14:paraId="5E2A65FA" w14:textId="77777777" w:rsidR="00D83F7B" w:rsidRDefault="00D83F7B" w:rsidP="00D83F7B">
      <w:r>
        <w:t xml:space="preserve">Victimization subscale: </w:t>
      </w:r>
    </w:p>
    <w:p w14:paraId="1B971658" w14:textId="77777777" w:rsidR="00D83F7B" w:rsidRDefault="00D83F7B" w:rsidP="00D83F7B">
      <w:pPr>
        <w:ind w:left="720"/>
      </w:pPr>
      <w:r>
        <w:t>76. Being punched, hit, kicked, or beaten because you are LGBT</w:t>
      </w:r>
      <w:ins w:id="1108" w:author="T.J. Sullivan" w:date="2019-05-30T18:19:00Z">
        <w:r w:rsidR="00B419CC">
          <w:t>Q+</w:t>
        </w:r>
      </w:ins>
    </w:p>
    <w:p w14:paraId="0E40DE60" w14:textId="77777777" w:rsidR="00D83F7B" w:rsidRDefault="00D83F7B" w:rsidP="00D83F7B">
      <w:pPr>
        <w:ind w:left="720"/>
      </w:pPr>
      <w:r>
        <w:t>77. Being assaulted with a weapon because you are LGBT</w:t>
      </w:r>
      <w:ins w:id="1109" w:author="T.J. Sullivan" w:date="2019-05-30T18:19:00Z">
        <w:r w:rsidR="00B419CC">
          <w:t>Q+</w:t>
        </w:r>
      </w:ins>
    </w:p>
    <w:p w14:paraId="699FC963" w14:textId="77777777" w:rsidR="00D83F7B" w:rsidRDefault="00D83F7B" w:rsidP="00D83F7B">
      <w:pPr>
        <w:ind w:left="720"/>
      </w:pPr>
      <w:r>
        <w:t>78. Being raped or sexually assaulted because you are LGBT</w:t>
      </w:r>
      <w:ins w:id="1110" w:author="T.J. Sullivan" w:date="2019-05-30T18:19:00Z">
        <w:r w:rsidR="00B419CC">
          <w:t>Q+</w:t>
        </w:r>
      </w:ins>
    </w:p>
    <w:p w14:paraId="31FDC3DE" w14:textId="77777777" w:rsidR="00D83F7B" w:rsidRDefault="00D83F7B" w:rsidP="00D83F7B">
      <w:pPr>
        <w:ind w:left="720"/>
      </w:pPr>
      <w:r>
        <w:t>79. Having objects thrown at you because you are LGBT</w:t>
      </w:r>
      <w:ins w:id="1111" w:author="T.J. Sullivan" w:date="2019-05-30T18:19:00Z">
        <w:r w:rsidR="00B419CC">
          <w:t>Q+</w:t>
        </w:r>
      </w:ins>
    </w:p>
    <w:p w14:paraId="6F4FDA83" w14:textId="77777777" w:rsidR="00D83F7B" w:rsidRDefault="00D83F7B" w:rsidP="00D83F7B">
      <w:pPr>
        <w:ind w:left="720"/>
      </w:pPr>
      <w:r>
        <w:t>80. Being sexually harassed because you are LGBT</w:t>
      </w:r>
      <w:ins w:id="1112" w:author="T.J. Sullivan" w:date="2019-05-30T18:19:00Z">
        <w:r w:rsidR="00B419CC">
          <w:t>Q+</w:t>
        </w:r>
      </w:ins>
    </w:p>
    <w:p w14:paraId="657EBCA3" w14:textId="77777777" w:rsidR="00D83F7B" w:rsidRDefault="00D83F7B" w:rsidP="00D83F7B"/>
    <w:p w14:paraId="4A17AC87" w14:textId="77777777" w:rsidR="00D83F7B" w:rsidRDefault="00D83F7B" w:rsidP="00D83F7B">
      <w:r>
        <w:t xml:space="preserve">Note: only the discrimination/harassment and victimization subscales of the full measure were selected here. </w:t>
      </w:r>
    </w:p>
    <w:p w14:paraId="0942A5CA" w14:textId="77777777" w:rsidR="00D83F7B" w:rsidRPr="008820E7" w:rsidRDefault="00D83F7B" w:rsidP="008820E7">
      <w:pPr>
        <w:widowControl w:val="0"/>
        <w:pBdr>
          <w:top w:val="nil"/>
          <w:left w:val="nil"/>
          <w:bottom w:val="nil"/>
          <w:right w:val="nil"/>
          <w:between w:val="nil"/>
        </w:pBdr>
        <w:rPr>
          <w:b/>
        </w:rPr>
      </w:pPr>
    </w:p>
    <w:p w14:paraId="5CDEFBB1" w14:textId="77777777" w:rsidR="00DF0892" w:rsidRDefault="00DF0892">
      <w:pPr>
        <w:rPr>
          <w:rFonts w:eastAsiaTheme="majorEastAsia"/>
          <w:sz w:val="28"/>
          <w:szCs w:val="32"/>
        </w:rPr>
      </w:pPr>
      <w:r>
        <w:br w:type="page"/>
      </w:r>
    </w:p>
    <w:p w14:paraId="716A8FD0" w14:textId="77777777" w:rsidR="00DF0892" w:rsidRDefault="00DF0892" w:rsidP="008820E7">
      <w:pPr>
        <w:pStyle w:val="Heading1"/>
        <w:jc w:val="center"/>
        <w:rPr>
          <w:rFonts w:cs="Times New Roman"/>
        </w:rPr>
      </w:pPr>
    </w:p>
    <w:p w14:paraId="201C0897" w14:textId="77777777" w:rsidR="00DF0892" w:rsidRDefault="00DF0892" w:rsidP="008820E7">
      <w:pPr>
        <w:pStyle w:val="Heading1"/>
        <w:jc w:val="center"/>
        <w:rPr>
          <w:rFonts w:cs="Times New Roman"/>
        </w:rPr>
      </w:pPr>
    </w:p>
    <w:p w14:paraId="6E823D3A" w14:textId="77777777" w:rsidR="00DF0892" w:rsidRDefault="00DF0892" w:rsidP="008820E7">
      <w:pPr>
        <w:pStyle w:val="Heading1"/>
        <w:jc w:val="center"/>
        <w:rPr>
          <w:rFonts w:cs="Times New Roman"/>
        </w:rPr>
      </w:pPr>
    </w:p>
    <w:p w14:paraId="1573D900" w14:textId="77777777" w:rsidR="00DF0892" w:rsidRDefault="00DF0892" w:rsidP="008820E7">
      <w:pPr>
        <w:pStyle w:val="Heading1"/>
        <w:jc w:val="center"/>
        <w:rPr>
          <w:rFonts w:cs="Times New Roman"/>
        </w:rPr>
      </w:pPr>
    </w:p>
    <w:p w14:paraId="1858A374" w14:textId="77777777" w:rsidR="00DF0892" w:rsidRDefault="00DF0892" w:rsidP="008820E7">
      <w:pPr>
        <w:pStyle w:val="Heading1"/>
        <w:jc w:val="center"/>
        <w:rPr>
          <w:rFonts w:cs="Times New Roman"/>
        </w:rPr>
      </w:pPr>
    </w:p>
    <w:p w14:paraId="1B835370" w14:textId="77777777" w:rsidR="00DF0892" w:rsidRDefault="00DF0892" w:rsidP="008820E7">
      <w:pPr>
        <w:pStyle w:val="Heading1"/>
        <w:jc w:val="center"/>
        <w:rPr>
          <w:rFonts w:cs="Times New Roman"/>
        </w:rPr>
      </w:pPr>
    </w:p>
    <w:p w14:paraId="1824AF4E" w14:textId="77777777" w:rsidR="00DF0892" w:rsidRDefault="00DF0892" w:rsidP="008820E7">
      <w:pPr>
        <w:pStyle w:val="Heading1"/>
        <w:jc w:val="center"/>
        <w:rPr>
          <w:rFonts w:cs="Times New Roman"/>
        </w:rPr>
      </w:pPr>
    </w:p>
    <w:p w14:paraId="5265FEFA" w14:textId="77777777" w:rsidR="00DF0892" w:rsidRDefault="00DF0892" w:rsidP="008820E7">
      <w:pPr>
        <w:pStyle w:val="Heading1"/>
        <w:jc w:val="center"/>
        <w:rPr>
          <w:rFonts w:cs="Times New Roman"/>
        </w:rPr>
      </w:pPr>
    </w:p>
    <w:p w14:paraId="2DF3AD24" w14:textId="77777777" w:rsidR="005A3F9B" w:rsidRPr="008820E7" w:rsidRDefault="007162D2" w:rsidP="008820E7">
      <w:pPr>
        <w:pStyle w:val="Heading1"/>
        <w:jc w:val="center"/>
        <w:rPr>
          <w:rFonts w:cs="Times New Roman"/>
        </w:rPr>
      </w:pPr>
      <w:bookmarkStart w:id="1113" w:name="_Toc11055556"/>
      <w:r w:rsidRPr="008820E7">
        <w:rPr>
          <w:rFonts w:cs="Times New Roman"/>
        </w:rPr>
        <w:t>GENERAL LIFE STRESS</w:t>
      </w:r>
      <w:bookmarkEnd w:id="1113"/>
    </w:p>
    <w:p w14:paraId="7845FC44" w14:textId="77777777" w:rsidR="007162D2" w:rsidRPr="008820E7" w:rsidRDefault="007162D2" w:rsidP="008820E7"/>
    <w:p w14:paraId="2FEBB3C4" w14:textId="77777777" w:rsidR="007162D2" w:rsidRPr="008820E7" w:rsidRDefault="007162D2" w:rsidP="008820E7"/>
    <w:p w14:paraId="005C31CF" w14:textId="77777777" w:rsidR="007162D2" w:rsidRPr="008820E7" w:rsidRDefault="007162D2" w:rsidP="008820E7"/>
    <w:p w14:paraId="6BEF903D" w14:textId="77777777" w:rsidR="007162D2" w:rsidRPr="008820E7" w:rsidRDefault="007162D2" w:rsidP="008820E7"/>
    <w:p w14:paraId="607D5D49" w14:textId="77777777" w:rsidR="007162D2" w:rsidRPr="008820E7" w:rsidRDefault="007162D2" w:rsidP="008820E7"/>
    <w:p w14:paraId="44709BC0" w14:textId="77777777" w:rsidR="007162D2" w:rsidRPr="008820E7" w:rsidRDefault="007162D2" w:rsidP="008820E7"/>
    <w:p w14:paraId="2F13F39C" w14:textId="77777777" w:rsidR="007162D2" w:rsidRPr="008820E7" w:rsidRDefault="007162D2" w:rsidP="008820E7"/>
    <w:p w14:paraId="2B757FDD" w14:textId="77777777" w:rsidR="00DF0892" w:rsidRDefault="00DF0892">
      <w:pPr>
        <w:rPr>
          <w:rFonts w:eastAsia="Calibri"/>
          <w:b/>
          <w:szCs w:val="36"/>
        </w:rPr>
      </w:pPr>
      <w:r>
        <w:br w:type="page"/>
      </w:r>
    </w:p>
    <w:p w14:paraId="55B7131B" w14:textId="77777777" w:rsidR="007162D2" w:rsidRPr="004129D9" w:rsidRDefault="004D3E5A" w:rsidP="008820E7">
      <w:pPr>
        <w:pStyle w:val="Heading2"/>
        <w:spacing w:after="0"/>
        <w:jc w:val="center"/>
        <w:rPr>
          <w:rFonts w:cs="Times New Roman"/>
          <w:szCs w:val="24"/>
        </w:rPr>
      </w:pPr>
      <w:bookmarkStart w:id="1114" w:name="_Toc11055557"/>
      <w:r w:rsidRPr="004129D9">
        <w:rPr>
          <w:rFonts w:cs="Times New Roman"/>
          <w:szCs w:val="24"/>
        </w:rPr>
        <w:lastRenderedPageBreak/>
        <w:t xml:space="preserve">Life Events List </w:t>
      </w:r>
      <w:r w:rsidR="000D34C5" w:rsidRPr="004129D9">
        <w:rPr>
          <w:rFonts w:cs="Times New Roman"/>
          <w:szCs w:val="24"/>
        </w:rPr>
        <w:t>– 20 items</w:t>
      </w:r>
      <w:bookmarkEnd w:id="1114"/>
    </w:p>
    <w:p w14:paraId="6B64DA22" w14:textId="77777777" w:rsidR="00DF0892" w:rsidRPr="004129D9" w:rsidRDefault="00DF0892" w:rsidP="00DF0892"/>
    <w:p w14:paraId="171136B3" w14:textId="77777777" w:rsidR="004D3E5A" w:rsidRPr="004129D9" w:rsidRDefault="004D3E5A" w:rsidP="00DF0892">
      <w:r w:rsidRPr="004129D9">
        <w:rPr>
          <w:b/>
        </w:rPr>
        <w:t>Source</w:t>
      </w:r>
      <w:r w:rsidRPr="004129D9">
        <w:t xml:space="preserve">: </w:t>
      </w:r>
    </w:p>
    <w:p w14:paraId="0A6C3DAF" w14:textId="77777777" w:rsidR="004D3E5A" w:rsidRPr="004129D9" w:rsidRDefault="004D3E5A" w:rsidP="004D3E5A">
      <w:pPr>
        <w:ind w:left="1200" w:hanging="480"/>
      </w:pPr>
      <w:r w:rsidRPr="004129D9">
        <w:t xml:space="preserve">Cohen, S., Tyrrell, D. A., &amp; Smith, A. P. (1993). Negative life events, perceived stress, negative affect, and susceptibility to the common cold. </w:t>
      </w:r>
      <w:r w:rsidRPr="004129D9">
        <w:rPr>
          <w:i/>
          <w:iCs/>
        </w:rPr>
        <w:t>Journal of Personality and Social Psychology</w:t>
      </w:r>
      <w:r w:rsidRPr="004129D9">
        <w:t xml:space="preserve">, </w:t>
      </w:r>
      <w:r w:rsidRPr="004129D9">
        <w:rPr>
          <w:i/>
          <w:iCs/>
        </w:rPr>
        <w:t>64</w:t>
      </w:r>
      <w:r w:rsidRPr="004129D9">
        <w:t xml:space="preserve">(1), 131–140. </w:t>
      </w:r>
      <w:hyperlink r:id="rId11" w:history="1">
        <w:r w:rsidRPr="004129D9">
          <w:rPr>
            <w:rStyle w:val="Hyperlink"/>
          </w:rPr>
          <w:t>https://doi.org/10.1037/0022-3514.64.1.131</w:t>
        </w:r>
      </w:hyperlink>
    </w:p>
    <w:p w14:paraId="75870F14" w14:textId="77777777" w:rsidR="004D3E5A" w:rsidRPr="004129D9" w:rsidRDefault="004D3E5A" w:rsidP="00DF0892"/>
    <w:p w14:paraId="595A6E6C" w14:textId="77777777" w:rsidR="004D3E5A" w:rsidRPr="00B43DE7" w:rsidRDefault="004D3E5A" w:rsidP="004D3E5A">
      <w:pPr>
        <w:pStyle w:val="PlainText"/>
        <w:rPr>
          <w:rFonts w:ascii="Times New Roman" w:eastAsia="MS Mincho" w:hAnsi="Times New Roman" w:cs="Times New Roman"/>
          <w:i/>
          <w:sz w:val="24"/>
          <w:szCs w:val="24"/>
        </w:rPr>
      </w:pPr>
      <w:r w:rsidRPr="00B43DE7">
        <w:rPr>
          <w:rFonts w:ascii="Times New Roman" w:eastAsia="MS Mincho" w:hAnsi="Times New Roman" w:cs="Times New Roman"/>
          <w:i/>
          <w:sz w:val="24"/>
          <w:szCs w:val="24"/>
        </w:rPr>
        <w:t xml:space="preserve">Below are questions about a number of events that commonly happen in people's lives. Each question is concerned with whether an event has happened to you (and in some cases your spouse) during the LAST </w:t>
      </w:r>
      <w:r w:rsidR="0031249D" w:rsidRPr="00B43DE7">
        <w:rPr>
          <w:rFonts w:ascii="Times New Roman" w:eastAsia="MS Mincho" w:hAnsi="Times New Roman" w:cs="Times New Roman"/>
          <w:i/>
          <w:sz w:val="24"/>
          <w:szCs w:val="24"/>
        </w:rPr>
        <w:t>6</w:t>
      </w:r>
      <w:r w:rsidRPr="00B43DE7">
        <w:rPr>
          <w:rFonts w:ascii="Times New Roman" w:eastAsia="MS Mincho" w:hAnsi="Times New Roman" w:cs="Times New Roman"/>
          <w:i/>
          <w:sz w:val="24"/>
          <w:szCs w:val="24"/>
        </w:rPr>
        <w:t xml:space="preserve"> MONTHS. </w:t>
      </w:r>
    </w:p>
    <w:p w14:paraId="7D4AFE52" w14:textId="77777777" w:rsidR="004D3E5A" w:rsidRPr="00B43DE7" w:rsidRDefault="004D3E5A" w:rsidP="004D3E5A">
      <w:pPr>
        <w:pStyle w:val="PlainText"/>
        <w:rPr>
          <w:rFonts w:ascii="Times New Roman" w:eastAsia="MS Mincho" w:hAnsi="Times New Roman" w:cs="Times New Roman"/>
          <w:i/>
          <w:sz w:val="24"/>
          <w:szCs w:val="24"/>
        </w:rPr>
      </w:pPr>
    </w:p>
    <w:p w14:paraId="410B8EDE" w14:textId="77777777" w:rsidR="004D3E5A" w:rsidRPr="00B43DE7" w:rsidRDefault="004D3E5A" w:rsidP="004D3E5A">
      <w:pPr>
        <w:pStyle w:val="PlainText"/>
        <w:rPr>
          <w:rFonts w:ascii="Times New Roman" w:eastAsia="MS Mincho" w:hAnsi="Times New Roman" w:cs="Times New Roman"/>
          <w:i/>
          <w:sz w:val="24"/>
          <w:szCs w:val="24"/>
        </w:rPr>
      </w:pPr>
      <w:r w:rsidRPr="00B43DE7">
        <w:rPr>
          <w:rFonts w:ascii="Times New Roman" w:eastAsia="MS Mincho" w:hAnsi="Times New Roman" w:cs="Times New Roman"/>
          <w:i/>
          <w:sz w:val="24"/>
          <w:szCs w:val="24"/>
        </w:rPr>
        <w:t xml:space="preserve">Please respond YES, if the event happened and NO, if it didn't. For several of the events, there are also some follow-up questions for those who answer yes. </w:t>
      </w:r>
    </w:p>
    <w:p w14:paraId="7374B6E2" w14:textId="77777777" w:rsidR="004D3E5A" w:rsidRPr="00B43DE7" w:rsidRDefault="004D3E5A" w:rsidP="004D3E5A">
      <w:pPr>
        <w:pStyle w:val="PlainText"/>
        <w:rPr>
          <w:rFonts w:ascii="Times New Roman" w:eastAsia="MS Mincho" w:hAnsi="Times New Roman" w:cs="Times New Roman"/>
          <w:i/>
          <w:sz w:val="24"/>
          <w:szCs w:val="24"/>
        </w:rPr>
      </w:pPr>
    </w:p>
    <w:p w14:paraId="5F98ECF1" w14:textId="77777777" w:rsidR="004D3E5A" w:rsidRPr="00B43DE7" w:rsidRDefault="004D3E5A" w:rsidP="004D3E5A">
      <w:pPr>
        <w:pStyle w:val="PlainText"/>
        <w:rPr>
          <w:rFonts w:ascii="Times New Roman" w:eastAsia="MS Mincho" w:hAnsi="Times New Roman" w:cs="Times New Roman"/>
          <w:i/>
          <w:sz w:val="24"/>
          <w:szCs w:val="24"/>
        </w:rPr>
      </w:pPr>
      <w:r w:rsidRPr="00B43DE7">
        <w:rPr>
          <w:rFonts w:ascii="Times New Roman" w:eastAsia="MS Mincho" w:hAnsi="Times New Roman" w:cs="Times New Roman"/>
          <w:i/>
          <w:sz w:val="24"/>
          <w:szCs w:val="24"/>
        </w:rPr>
        <w:t xml:space="preserve">When we ask a question about a person's spouse/partner, we are referring to both MARRIED SPOUSES and to unmarried partners who LIVE TOGETHER and have a MARITAL-LIKE relationship. </w:t>
      </w:r>
    </w:p>
    <w:p w14:paraId="08C6C8AC" w14:textId="77777777" w:rsidR="004D3E5A" w:rsidRPr="00B43DE7" w:rsidRDefault="004D3E5A" w:rsidP="004D3E5A">
      <w:pPr>
        <w:pStyle w:val="PlainText"/>
        <w:rPr>
          <w:rFonts w:ascii="Times New Roman" w:eastAsia="MS Mincho" w:hAnsi="Times New Roman" w:cs="Times New Roman"/>
          <w:i/>
          <w:sz w:val="24"/>
          <w:szCs w:val="24"/>
        </w:rPr>
      </w:pPr>
    </w:p>
    <w:p w14:paraId="4D0D3045" w14:textId="77777777" w:rsidR="004D3E5A" w:rsidRPr="00B43DE7" w:rsidRDefault="004D3E5A" w:rsidP="004D3E5A">
      <w:pPr>
        <w:pStyle w:val="PlainText"/>
        <w:rPr>
          <w:rFonts w:ascii="Times New Roman" w:eastAsia="MS Mincho" w:hAnsi="Times New Roman" w:cs="Times New Roman"/>
          <w:i/>
          <w:sz w:val="24"/>
          <w:szCs w:val="24"/>
        </w:rPr>
      </w:pPr>
      <w:r w:rsidRPr="00B43DE7">
        <w:rPr>
          <w:rFonts w:ascii="Times New Roman" w:eastAsia="MS Mincho" w:hAnsi="Times New Roman" w:cs="Times New Roman"/>
          <w:i/>
          <w:sz w:val="24"/>
          <w:szCs w:val="24"/>
        </w:rPr>
        <w:t>Some of the questions we ask below may remind you of rather painful feelings. They are, however, extremely important to people when they do happen, so please try to answer.</w:t>
      </w:r>
    </w:p>
    <w:p w14:paraId="0E01B357"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7249D623" w14:textId="77777777" w:rsidR="004D3E5A" w:rsidRPr="00B43DE7" w:rsidRDefault="004D3E5A" w:rsidP="004D3E5A">
      <w:pPr>
        <w:pStyle w:val="PlainText"/>
        <w:rPr>
          <w:rFonts w:ascii="Times New Roman" w:eastAsia="MS Mincho" w:hAnsi="Times New Roman" w:cs="Times New Roman"/>
          <w:sz w:val="24"/>
          <w:szCs w:val="24"/>
        </w:rPr>
      </w:pPr>
    </w:p>
    <w:p w14:paraId="15A8EC23" w14:textId="77777777" w:rsidR="004D3E5A" w:rsidRPr="00B43DE7" w:rsidRDefault="004D3E5A" w:rsidP="004D3E5A">
      <w:pPr>
        <w:pStyle w:val="PlainText"/>
        <w:tabs>
          <w:tab w:val="left" w:pos="360"/>
        </w:tabs>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1. </w:t>
      </w:r>
      <w:r w:rsidRPr="00B43DE7">
        <w:rPr>
          <w:rFonts w:ascii="Times New Roman" w:eastAsia="MS Mincho" w:hAnsi="Times New Roman" w:cs="Times New Roman"/>
          <w:sz w:val="24"/>
          <w:szCs w:val="24"/>
        </w:rPr>
        <w:tab/>
        <w:t xml:space="preserve">Have you moved during the last </w:t>
      </w:r>
      <w:r w:rsidR="0031249D" w:rsidRPr="00B43DE7">
        <w:rPr>
          <w:rFonts w:ascii="Times New Roman" w:eastAsia="MS Mincho" w:hAnsi="Times New Roman" w:cs="Times New Roman"/>
          <w:sz w:val="24"/>
          <w:szCs w:val="24"/>
        </w:rPr>
        <w:t>6</w:t>
      </w:r>
      <w:r w:rsidRPr="00B43DE7">
        <w:rPr>
          <w:rFonts w:ascii="Times New Roman" w:eastAsia="MS Mincho" w:hAnsi="Times New Roman" w:cs="Times New Roman"/>
          <w:sz w:val="24"/>
          <w:szCs w:val="24"/>
        </w:rPr>
        <w:t xml:space="preserve"> months?</w:t>
      </w:r>
      <w:r w:rsidRPr="00B43DE7">
        <w:rPr>
          <w:rFonts w:ascii="Times New Roman" w:eastAsia="MS Mincho" w:hAnsi="Times New Roman" w:cs="Times New Roman"/>
          <w:sz w:val="24"/>
          <w:szCs w:val="24"/>
        </w:rPr>
        <w:tab/>
      </w:r>
    </w:p>
    <w:p w14:paraId="0C77B217"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66F7D8BF"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60288" behindDoc="0" locked="0" layoutInCell="1" allowOverlap="1" wp14:anchorId="4E1D660F" wp14:editId="58E13D77">
                <wp:simplePos x="0" y="0"/>
                <wp:positionH relativeFrom="column">
                  <wp:posOffset>2971800</wp:posOffset>
                </wp:positionH>
                <wp:positionV relativeFrom="paragraph">
                  <wp:posOffset>10160</wp:posOffset>
                </wp:positionV>
                <wp:extent cx="91440" cy="91440"/>
                <wp:effectExtent l="9525" t="10160" r="13335" b="12700"/>
                <wp:wrapNone/>
                <wp:docPr id="251"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8B0CBB" id="Oval 3" o:spid="_x0000_s1026" style="position:absolute;margin-left:234pt;margin-top:.8pt;width:7.2pt;height: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59264" behindDoc="0" locked="0" layoutInCell="1" allowOverlap="1" wp14:anchorId="53FFED46" wp14:editId="1C3E779D">
                <wp:simplePos x="0" y="0"/>
                <wp:positionH relativeFrom="column">
                  <wp:posOffset>685800</wp:posOffset>
                </wp:positionH>
                <wp:positionV relativeFrom="paragraph">
                  <wp:posOffset>10160</wp:posOffset>
                </wp:positionV>
                <wp:extent cx="91440" cy="91440"/>
                <wp:effectExtent l="9525" t="10160" r="13335" b="12700"/>
                <wp:wrapNone/>
                <wp:docPr id="250"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DDBBFE" id="Oval 2" o:spid="_x0000_s1026" style="position:absolute;margin-left:54pt;margin-top:.8pt;width:7.2pt;height: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" strokeweight="1.25pt"/>
            </w:pict>
          </mc:Fallback>
        </mc:AlternateContent>
      </w:r>
      <w:r w:rsidRPr="00B43DE7">
        <w:rPr>
          <w:rFonts w:ascii="Times New Roman" w:eastAsia="MS Mincho" w:hAnsi="Times New Roman" w:cs="Times New Roman"/>
          <w:sz w:val="24"/>
          <w:szCs w:val="24"/>
        </w:rPr>
        <w:t>No (Skip to Q.2)</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4D4300A9" w14:textId="77777777" w:rsidR="004D3E5A" w:rsidRPr="00B43DE7" w:rsidRDefault="004D3E5A" w:rsidP="004D3E5A">
      <w:pPr>
        <w:pStyle w:val="PlainText"/>
        <w:tabs>
          <w:tab w:val="left" w:pos="360"/>
        </w:tabs>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sz w:val="24"/>
          <w:szCs w:val="24"/>
        </w:rPr>
        <w:tab/>
        <w:t>If yes:</w:t>
      </w:r>
    </w:p>
    <w:p w14:paraId="1E7D351A" w14:textId="77777777" w:rsidR="004D3E5A" w:rsidRPr="00B43DE7" w:rsidRDefault="004D3E5A" w:rsidP="004D3E5A">
      <w:pPr>
        <w:pStyle w:val="PlainText"/>
        <w:rPr>
          <w:rFonts w:ascii="Times New Roman" w:eastAsia="MS Mincho" w:hAnsi="Times New Roman" w:cs="Times New Roman"/>
          <w:sz w:val="24"/>
          <w:szCs w:val="24"/>
        </w:rPr>
      </w:pPr>
    </w:p>
    <w:p w14:paraId="446AFAE4" w14:textId="77777777" w:rsidR="004D3E5A" w:rsidRPr="00B43DE7" w:rsidRDefault="004D3E5A" w:rsidP="004D3E5A">
      <w:pPr>
        <w:pStyle w:val="PlainText"/>
        <w:tabs>
          <w:tab w:val="left" w:pos="720"/>
        </w:tabs>
        <w:ind w:left="720" w:hanging="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a. </w:t>
      </w:r>
      <w:r w:rsidRPr="00B43DE7">
        <w:rPr>
          <w:rFonts w:ascii="Times New Roman" w:eastAsia="MS Mincho" w:hAnsi="Times New Roman" w:cs="Times New Roman"/>
          <w:sz w:val="24"/>
          <w:szCs w:val="24"/>
        </w:rPr>
        <w:tab/>
        <w:t>Would you say that you moved to a neighborhood that is better, worse, or about the same as where you were living?</w:t>
      </w:r>
    </w:p>
    <w:p w14:paraId="5727CB80" w14:textId="77777777" w:rsidR="004D3E5A" w:rsidRPr="00B43DE7" w:rsidRDefault="004D3E5A" w:rsidP="004D3E5A">
      <w:pPr>
        <w:pStyle w:val="PlainText"/>
        <w:spacing w:line="360" w:lineRule="auto"/>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2CB6E310"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61312" behindDoc="0" locked="0" layoutInCell="1" allowOverlap="1" wp14:anchorId="237F8C11" wp14:editId="6F2D2D55">
                <wp:simplePos x="0" y="0"/>
                <wp:positionH relativeFrom="column">
                  <wp:posOffset>676275</wp:posOffset>
                </wp:positionH>
                <wp:positionV relativeFrom="paragraph">
                  <wp:posOffset>6350</wp:posOffset>
                </wp:positionV>
                <wp:extent cx="91440" cy="91440"/>
                <wp:effectExtent l="9525" t="15875" r="13335" b="16510"/>
                <wp:wrapNone/>
                <wp:docPr id="249"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7419A3" id="Oval 4" o:spid="_x0000_s1026" style="position:absolute;margin-left:53.25pt;margin-top:.5pt;width:7.2pt;height: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" strokeweight="1.25pt"/>
            </w:pict>
          </mc:Fallback>
        </mc:AlternateContent>
      </w:r>
      <w:r w:rsidRPr="00B43DE7">
        <w:rPr>
          <w:rFonts w:ascii="Times New Roman" w:eastAsia="MS Mincho" w:hAnsi="Times New Roman" w:cs="Times New Roman"/>
          <w:sz w:val="24"/>
          <w:szCs w:val="24"/>
        </w:rPr>
        <w:tab/>
        <w:t xml:space="preserve">Same </w:t>
      </w:r>
    </w:p>
    <w:p w14:paraId="7F31B66C"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62336" behindDoc="0" locked="0" layoutInCell="1" allowOverlap="1" wp14:anchorId="333108D2" wp14:editId="7B2C2C57">
                <wp:simplePos x="0" y="0"/>
                <wp:positionH relativeFrom="column">
                  <wp:posOffset>676275</wp:posOffset>
                </wp:positionH>
                <wp:positionV relativeFrom="paragraph">
                  <wp:posOffset>27940</wp:posOffset>
                </wp:positionV>
                <wp:extent cx="91440" cy="91440"/>
                <wp:effectExtent l="9525" t="8890" r="13335" b="13970"/>
                <wp:wrapNone/>
                <wp:docPr id="24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DD1EB1" id="Oval 5" o:spid="_x0000_s1026" style="position:absolute;margin-left:53.25pt;margin-top:2.2pt;width:7.2pt;height: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" strokeweight="1.25pt"/>
            </w:pict>
          </mc:Fallback>
        </mc:AlternateContent>
      </w:r>
      <w:r w:rsidRPr="00B43DE7">
        <w:rPr>
          <w:rFonts w:ascii="Times New Roman" w:eastAsia="MS Mincho" w:hAnsi="Times New Roman" w:cs="Times New Roman"/>
          <w:sz w:val="24"/>
          <w:szCs w:val="24"/>
        </w:rPr>
        <w:tab/>
        <w:t xml:space="preserve">Better </w:t>
      </w:r>
    </w:p>
    <w:p w14:paraId="313056BB"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63360" behindDoc="0" locked="0" layoutInCell="1" allowOverlap="1" wp14:anchorId="68ADED74" wp14:editId="737B720D">
                <wp:simplePos x="0" y="0"/>
                <wp:positionH relativeFrom="column">
                  <wp:posOffset>676275</wp:posOffset>
                </wp:positionH>
                <wp:positionV relativeFrom="paragraph">
                  <wp:posOffset>27940</wp:posOffset>
                </wp:positionV>
                <wp:extent cx="91440" cy="91440"/>
                <wp:effectExtent l="9525" t="8890" r="13335" b="13970"/>
                <wp:wrapNone/>
                <wp:docPr id="247"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8E27" id="Oval 6" o:spid="_x0000_s1026" style="position:absolute;margin-left:53.25pt;margin-top:2.2pt;width:7.2pt;height: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" strokeweight="1.25pt"/>
            </w:pict>
          </mc:Fallback>
        </mc:AlternateContent>
      </w:r>
      <w:r w:rsidRPr="00B43DE7">
        <w:rPr>
          <w:rFonts w:ascii="Times New Roman" w:eastAsia="MS Mincho" w:hAnsi="Times New Roman" w:cs="Times New Roman"/>
          <w:sz w:val="24"/>
          <w:szCs w:val="24"/>
        </w:rPr>
        <w:tab/>
        <w:t xml:space="preserve">Worse </w:t>
      </w:r>
    </w:p>
    <w:p w14:paraId="267C0366"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7E9B341F" w14:textId="77777777" w:rsidR="004D3E5A" w:rsidRPr="00B43DE7" w:rsidRDefault="004D3E5A" w:rsidP="004D3E5A">
      <w:pPr>
        <w:pStyle w:val="PlainText"/>
        <w:tabs>
          <w:tab w:val="left" w:pos="720"/>
        </w:tabs>
        <w:ind w:left="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b. </w:t>
      </w:r>
      <w:r w:rsidRPr="00B43DE7">
        <w:rPr>
          <w:rFonts w:ascii="Times New Roman" w:eastAsia="MS Mincho" w:hAnsi="Times New Roman" w:cs="Times New Roman"/>
          <w:sz w:val="24"/>
          <w:szCs w:val="24"/>
        </w:rPr>
        <w:tab/>
        <w:t>Overall, would you say that your moving was a good or bad experience?</w:t>
      </w:r>
    </w:p>
    <w:p w14:paraId="232B81D3"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5720392B"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64384" behindDoc="0" locked="0" layoutInCell="1" allowOverlap="1" wp14:anchorId="61D340AD" wp14:editId="006512AE">
                <wp:simplePos x="0" y="0"/>
                <wp:positionH relativeFrom="column">
                  <wp:posOffset>676275</wp:posOffset>
                </wp:positionH>
                <wp:positionV relativeFrom="paragraph">
                  <wp:posOffset>20320</wp:posOffset>
                </wp:positionV>
                <wp:extent cx="91440" cy="91440"/>
                <wp:effectExtent l="9525" t="10795" r="13335" b="12065"/>
                <wp:wrapNone/>
                <wp:docPr id="246"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07A2F1" id="Oval 7" o:spid="_x0000_s1026" style="position:absolute;margin-left:53.25pt;margin-top:1.6pt;width:7.2pt;height: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" strokeweight="1.25pt"/>
            </w:pict>
          </mc:Fallback>
        </mc:AlternateContent>
      </w:r>
      <w:r w:rsidRPr="00B43DE7">
        <w:rPr>
          <w:rFonts w:ascii="Times New Roman" w:eastAsia="MS Mincho" w:hAnsi="Times New Roman" w:cs="Times New Roman"/>
          <w:sz w:val="24"/>
          <w:szCs w:val="24"/>
        </w:rPr>
        <w:tab/>
        <w:t xml:space="preserve">Very good </w:t>
      </w:r>
      <w:r w:rsidRPr="00B43DE7">
        <w:rPr>
          <w:rFonts w:ascii="Times New Roman" w:eastAsia="MS Mincho" w:hAnsi="Times New Roman" w:cs="Times New Roman"/>
          <w:sz w:val="24"/>
          <w:szCs w:val="24"/>
        </w:rPr>
        <w:tab/>
      </w:r>
    </w:p>
    <w:p w14:paraId="0A3E0556"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65408" behindDoc="0" locked="0" layoutInCell="1" allowOverlap="1" wp14:anchorId="408A4AEB" wp14:editId="1468EB92">
                <wp:simplePos x="0" y="0"/>
                <wp:positionH relativeFrom="column">
                  <wp:posOffset>676275</wp:posOffset>
                </wp:positionH>
                <wp:positionV relativeFrom="paragraph">
                  <wp:posOffset>22860</wp:posOffset>
                </wp:positionV>
                <wp:extent cx="91440" cy="91440"/>
                <wp:effectExtent l="9525" t="13335" r="13335" b="9525"/>
                <wp:wrapNone/>
                <wp:docPr id="245"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3F3665" id="Oval 8" o:spid="_x0000_s1026" style="position:absolute;margin-left:53.25pt;margin-top:1.8pt;width:7.2pt;height: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" strokeweight="1.25pt"/>
            </w:pict>
          </mc:Fallback>
        </mc:AlternateContent>
      </w:r>
      <w:r w:rsidRPr="00B43DE7">
        <w:rPr>
          <w:rFonts w:ascii="Times New Roman" w:eastAsia="MS Mincho" w:hAnsi="Times New Roman" w:cs="Times New Roman"/>
          <w:sz w:val="24"/>
          <w:szCs w:val="24"/>
        </w:rPr>
        <w:tab/>
        <w:t xml:space="preserve">Moderately good </w:t>
      </w:r>
      <w:r w:rsidRPr="00B43DE7">
        <w:rPr>
          <w:rFonts w:ascii="Times New Roman" w:eastAsia="MS Mincho" w:hAnsi="Times New Roman" w:cs="Times New Roman"/>
          <w:sz w:val="24"/>
          <w:szCs w:val="24"/>
        </w:rPr>
        <w:tab/>
      </w:r>
    </w:p>
    <w:p w14:paraId="085F5823"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66432" behindDoc="0" locked="0" layoutInCell="1" allowOverlap="1" wp14:anchorId="18220BDF" wp14:editId="6D2E1697">
                <wp:simplePos x="0" y="0"/>
                <wp:positionH relativeFrom="column">
                  <wp:posOffset>676275</wp:posOffset>
                </wp:positionH>
                <wp:positionV relativeFrom="paragraph">
                  <wp:posOffset>24130</wp:posOffset>
                </wp:positionV>
                <wp:extent cx="91440" cy="91440"/>
                <wp:effectExtent l="9525" t="14605" r="13335" b="8255"/>
                <wp:wrapNone/>
                <wp:docPr id="244"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B22E9A" id="Oval 9" o:spid="_x0000_s1026" style="position:absolute;margin-left:53.25pt;margin-top:1.9pt;width:7.2pt;height: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" strokeweight="1.25pt"/>
            </w:pict>
          </mc:Fallback>
        </mc:AlternateContent>
      </w:r>
      <w:r w:rsidRPr="00B43DE7">
        <w:rPr>
          <w:rFonts w:ascii="Times New Roman" w:eastAsia="MS Mincho" w:hAnsi="Times New Roman" w:cs="Times New Roman"/>
          <w:sz w:val="24"/>
          <w:szCs w:val="24"/>
        </w:rPr>
        <w:tab/>
        <w:t xml:space="preserve">Slightly good </w:t>
      </w:r>
    </w:p>
    <w:p w14:paraId="4CC4EA6A"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67456" behindDoc="0" locked="0" layoutInCell="1" allowOverlap="1" wp14:anchorId="1C25A1FC" wp14:editId="6AC3EF3A">
                <wp:simplePos x="0" y="0"/>
                <wp:positionH relativeFrom="column">
                  <wp:posOffset>676275</wp:posOffset>
                </wp:positionH>
                <wp:positionV relativeFrom="paragraph">
                  <wp:posOffset>21590</wp:posOffset>
                </wp:positionV>
                <wp:extent cx="91440" cy="91440"/>
                <wp:effectExtent l="9525" t="12065" r="13335" b="10795"/>
                <wp:wrapNone/>
                <wp:docPr id="243"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75405A" id="Oval 10" o:spid="_x0000_s1026" style="position:absolute;margin-left:53.25pt;margin-top:1.7pt;width:7.2pt;height: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" strokeweight="1.25pt"/>
            </w:pict>
          </mc:Fallback>
        </mc:AlternateContent>
      </w:r>
      <w:r w:rsidRPr="00B43DE7">
        <w:rPr>
          <w:rFonts w:ascii="Times New Roman" w:eastAsia="MS Mincho" w:hAnsi="Times New Roman" w:cs="Times New Roman"/>
          <w:sz w:val="24"/>
          <w:szCs w:val="24"/>
        </w:rPr>
        <w:tab/>
        <w:t xml:space="preserve">Slightly bad </w:t>
      </w:r>
    </w:p>
    <w:p w14:paraId="3961CB16"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68480" behindDoc="0" locked="0" layoutInCell="1" allowOverlap="1" wp14:anchorId="79BD6420" wp14:editId="71B71A94">
                <wp:simplePos x="0" y="0"/>
                <wp:positionH relativeFrom="column">
                  <wp:posOffset>676275</wp:posOffset>
                </wp:positionH>
                <wp:positionV relativeFrom="paragraph">
                  <wp:posOffset>27305</wp:posOffset>
                </wp:positionV>
                <wp:extent cx="91440" cy="91440"/>
                <wp:effectExtent l="9525" t="8255" r="13335" b="14605"/>
                <wp:wrapNone/>
                <wp:docPr id="242"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8163CD" id="Oval 11" o:spid="_x0000_s1026" style="position:absolute;margin-left:53.25pt;margin-top:2.15pt;width:7.2pt;height: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" strokeweight="1.25pt"/>
            </w:pict>
          </mc:Fallback>
        </mc:AlternateContent>
      </w:r>
      <w:r w:rsidRPr="00B43DE7">
        <w:rPr>
          <w:rFonts w:ascii="Times New Roman" w:eastAsia="MS Mincho" w:hAnsi="Times New Roman" w:cs="Times New Roman"/>
          <w:sz w:val="24"/>
          <w:szCs w:val="24"/>
        </w:rPr>
        <w:tab/>
        <w:t xml:space="preserve">Moderately bad </w:t>
      </w:r>
    </w:p>
    <w:p w14:paraId="77B8D804" w14:textId="77777777" w:rsidR="004D3E5A" w:rsidRPr="00B43DE7" w:rsidRDefault="004D3E5A" w:rsidP="004129D9">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69504" behindDoc="0" locked="0" layoutInCell="1" allowOverlap="1" wp14:anchorId="1883A2D1" wp14:editId="0D09F9EE">
                <wp:simplePos x="0" y="0"/>
                <wp:positionH relativeFrom="column">
                  <wp:posOffset>676275</wp:posOffset>
                </wp:positionH>
                <wp:positionV relativeFrom="paragraph">
                  <wp:posOffset>30480</wp:posOffset>
                </wp:positionV>
                <wp:extent cx="91440" cy="91440"/>
                <wp:effectExtent l="9525" t="11430" r="13335" b="11430"/>
                <wp:wrapNone/>
                <wp:docPr id="241"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EC8B16" id="Oval 12" o:spid="_x0000_s1026" style="position:absolute;margin-left:53.25pt;margin-top:2.4pt;width:7.2pt;height: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" strokeweight="1.25pt"/>
            </w:pict>
          </mc:Fallback>
        </mc:AlternateContent>
      </w:r>
      <w:r w:rsidRPr="00B43DE7">
        <w:rPr>
          <w:rFonts w:ascii="Times New Roman" w:eastAsia="MS Mincho" w:hAnsi="Times New Roman" w:cs="Times New Roman"/>
          <w:sz w:val="24"/>
          <w:szCs w:val="24"/>
        </w:rPr>
        <w:tab/>
        <w:t xml:space="preserve">Very bad </w:t>
      </w:r>
      <w:r w:rsidRPr="00B43DE7">
        <w:rPr>
          <w:rFonts w:ascii="Times New Roman" w:eastAsia="MS Mincho" w:hAnsi="Times New Roman" w:cs="Times New Roman"/>
          <w:sz w:val="24"/>
          <w:szCs w:val="24"/>
        </w:rPr>
        <w:br w:type="page"/>
      </w:r>
    </w:p>
    <w:p w14:paraId="0944072B" w14:textId="77777777" w:rsidR="004D3E5A" w:rsidRPr="00B43DE7" w:rsidRDefault="004D3E5A" w:rsidP="004D3E5A">
      <w:pPr>
        <w:pStyle w:val="PlainText"/>
        <w:tabs>
          <w:tab w:val="left" w:pos="360"/>
        </w:tabs>
        <w:ind w:left="360" w:hanging="360"/>
        <w:rPr>
          <w:rFonts w:ascii="Times New Roman" w:eastAsia="MS Mincho" w:hAnsi="Times New Roman" w:cs="Times New Roman"/>
          <w:sz w:val="24"/>
          <w:szCs w:val="24"/>
        </w:rPr>
      </w:pPr>
    </w:p>
    <w:p w14:paraId="11D3BDE3" w14:textId="77777777" w:rsidR="004D3E5A" w:rsidRPr="00B43DE7" w:rsidRDefault="004D3E5A" w:rsidP="004D3E5A">
      <w:pPr>
        <w:pStyle w:val="PlainText"/>
        <w:tabs>
          <w:tab w:val="left" w:pos="360"/>
        </w:tabs>
        <w:ind w:left="360" w:hanging="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2. </w:t>
      </w:r>
      <w:r w:rsidRPr="00B43DE7">
        <w:rPr>
          <w:rFonts w:ascii="Times New Roman" w:eastAsia="MS Mincho" w:hAnsi="Times New Roman" w:cs="Times New Roman"/>
          <w:sz w:val="24"/>
          <w:szCs w:val="24"/>
        </w:rPr>
        <w:tab/>
        <w:t xml:space="preserve">Have you broken off an engagement to be married or ended an intimate relationship during the last </w:t>
      </w:r>
      <w:r w:rsidR="0031249D" w:rsidRPr="00B43DE7">
        <w:rPr>
          <w:rFonts w:ascii="Times New Roman" w:eastAsia="MS Mincho" w:hAnsi="Times New Roman" w:cs="Times New Roman"/>
          <w:sz w:val="24"/>
          <w:szCs w:val="24"/>
        </w:rPr>
        <w:t>6</w:t>
      </w:r>
      <w:r w:rsidRPr="00B43DE7">
        <w:rPr>
          <w:rFonts w:ascii="Times New Roman" w:eastAsia="MS Mincho" w:hAnsi="Times New Roman" w:cs="Times New Roman"/>
          <w:sz w:val="24"/>
          <w:szCs w:val="24"/>
        </w:rPr>
        <w:t xml:space="preserve"> months? </w:t>
      </w:r>
    </w:p>
    <w:p w14:paraId="032868F6"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404F6163"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79744" behindDoc="0" locked="0" layoutInCell="1" allowOverlap="1" wp14:anchorId="52C5D64F" wp14:editId="0ABB6D0B">
                <wp:simplePos x="0" y="0"/>
                <wp:positionH relativeFrom="column">
                  <wp:posOffset>2971800</wp:posOffset>
                </wp:positionH>
                <wp:positionV relativeFrom="paragraph">
                  <wp:posOffset>10160</wp:posOffset>
                </wp:positionV>
                <wp:extent cx="91440" cy="91440"/>
                <wp:effectExtent l="9525" t="10160" r="13335" b="12700"/>
                <wp:wrapNone/>
                <wp:docPr id="240" name="Oval 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D41E99" id="Oval 278" o:spid="_x0000_s1026" style="position:absolute;margin-left:234pt;margin-top:.8pt;width:7.2pt;height:7.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78720" behindDoc="0" locked="0" layoutInCell="1" allowOverlap="1" wp14:anchorId="5352F864" wp14:editId="310FF36A">
                <wp:simplePos x="0" y="0"/>
                <wp:positionH relativeFrom="column">
                  <wp:posOffset>685800</wp:posOffset>
                </wp:positionH>
                <wp:positionV relativeFrom="paragraph">
                  <wp:posOffset>10160</wp:posOffset>
                </wp:positionV>
                <wp:extent cx="91440" cy="91440"/>
                <wp:effectExtent l="9525" t="10160" r="13335" b="12700"/>
                <wp:wrapNone/>
                <wp:docPr id="239" name="Oval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8469DC" id="Oval 277" o:spid="_x0000_s1026" style="position:absolute;margin-left:54pt;margin-top:.8pt;width:7.2pt;height: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" strokeweight="1.25pt"/>
            </w:pict>
          </mc:Fallback>
        </mc:AlternateContent>
      </w:r>
      <w:r w:rsidRPr="00B43DE7">
        <w:rPr>
          <w:rFonts w:ascii="Times New Roman" w:eastAsia="MS Mincho" w:hAnsi="Times New Roman" w:cs="Times New Roman"/>
          <w:sz w:val="24"/>
          <w:szCs w:val="24"/>
        </w:rPr>
        <w:t>No (Skip to Q.3)</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4057D966" w14:textId="77777777" w:rsidR="004D3E5A" w:rsidRPr="00B43DE7" w:rsidRDefault="004D3E5A" w:rsidP="004D3E5A">
      <w:pPr>
        <w:pStyle w:val="PlainText"/>
        <w:tabs>
          <w:tab w:val="left" w:pos="360"/>
        </w:tabs>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sz w:val="24"/>
          <w:szCs w:val="24"/>
        </w:rPr>
        <w:tab/>
        <w:t>If yes:</w:t>
      </w:r>
    </w:p>
    <w:p w14:paraId="053C0503" w14:textId="77777777" w:rsidR="004D3E5A" w:rsidRPr="00B43DE7" w:rsidRDefault="004D3E5A" w:rsidP="004D3E5A">
      <w:pPr>
        <w:pStyle w:val="PlainText"/>
        <w:ind w:left="720" w:firstLine="720"/>
        <w:rPr>
          <w:rFonts w:ascii="Times New Roman" w:eastAsia="MS Mincho" w:hAnsi="Times New Roman" w:cs="Times New Roman"/>
          <w:sz w:val="24"/>
          <w:szCs w:val="24"/>
        </w:rPr>
      </w:pPr>
    </w:p>
    <w:p w14:paraId="6A98E73B" w14:textId="77777777" w:rsidR="004D3E5A" w:rsidRPr="00B43DE7" w:rsidRDefault="004D3E5A" w:rsidP="004D3E5A">
      <w:pPr>
        <w:pStyle w:val="PlainText"/>
        <w:tabs>
          <w:tab w:val="left" w:pos="720"/>
        </w:tabs>
        <w:ind w:left="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a. </w:t>
      </w:r>
      <w:r w:rsidRPr="00B43DE7">
        <w:rPr>
          <w:rFonts w:ascii="Times New Roman" w:eastAsia="MS Mincho" w:hAnsi="Times New Roman" w:cs="Times New Roman"/>
          <w:sz w:val="24"/>
          <w:szCs w:val="24"/>
        </w:rPr>
        <w:tab/>
        <w:t xml:space="preserve">How would you rate your feelings about breaking up? </w:t>
      </w:r>
    </w:p>
    <w:p w14:paraId="06EBA38B"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18EDCE8F"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80768" behindDoc="0" locked="0" layoutInCell="1" allowOverlap="1" wp14:anchorId="4BF9F03D" wp14:editId="4E823FFB">
                <wp:simplePos x="0" y="0"/>
                <wp:positionH relativeFrom="column">
                  <wp:posOffset>676275</wp:posOffset>
                </wp:positionH>
                <wp:positionV relativeFrom="paragraph">
                  <wp:posOffset>20320</wp:posOffset>
                </wp:positionV>
                <wp:extent cx="91440" cy="91440"/>
                <wp:effectExtent l="9525" t="10795" r="13335" b="12065"/>
                <wp:wrapNone/>
                <wp:docPr id="238" name="Oval 2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7F6D16" id="Oval 279" o:spid="_x0000_s1026" style="position:absolute;margin-left:53.25pt;margin-top:1.6pt;width:7.2pt;height:7.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" strokeweight="1.25pt"/>
            </w:pict>
          </mc:Fallback>
        </mc:AlternateContent>
      </w:r>
      <w:r w:rsidRPr="00B43DE7">
        <w:rPr>
          <w:rFonts w:ascii="Times New Roman" w:eastAsia="MS Mincho" w:hAnsi="Times New Roman" w:cs="Times New Roman"/>
          <w:sz w:val="24"/>
          <w:szCs w:val="24"/>
        </w:rPr>
        <w:tab/>
        <w:t xml:space="preserve">Very good </w:t>
      </w:r>
      <w:r w:rsidRPr="00B43DE7">
        <w:rPr>
          <w:rFonts w:ascii="Times New Roman" w:eastAsia="MS Mincho" w:hAnsi="Times New Roman" w:cs="Times New Roman"/>
          <w:sz w:val="24"/>
          <w:szCs w:val="24"/>
        </w:rPr>
        <w:tab/>
      </w:r>
    </w:p>
    <w:p w14:paraId="761A0D3A"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81792" behindDoc="0" locked="0" layoutInCell="1" allowOverlap="1" wp14:anchorId="75DD68A1" wp14:editId="4A03F0A2">
                <wp:simplePos x="0" y="0"/>
                <wp:positionH relativeFrom="column">
                  <wp:posOffset>676275</wp:posOffset>
                </wp:positionH>
                <wp:positionV relativeFrom="paragraph">
                  <wp:posOffset>22860</wp:posOffset>
                </wp:positionV>
                <wp:extent cx="91440" cy="91440"/>
                <wp:effectExtent l="9525" t="13335" r="13335" b="9525"/>
                <wp:wrapNone/>
                <wp:docPr id="237" name="Oval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A2E36D" id="Oval 280" o:spid="_x0000_s1026" style="position:absolute;margin-left:53.25pt;margin-top:1.8pt;width:7.2pt;height:7.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" strokeweight="1.25pt"/>
            </w:pict>
          </mc:Fallback>
        </mc:AlternateContent>
      </w:r>
      <w:r w:rsidRPr="00B43DE7">
        <w:rPr>
          <w:rFonts w:ascii="Times New Roman" w:eastAsia="MS Mincho" w:hAnsi="Times New Roman" w:cs="Times New Roman"/>
          <w:sz w:val="24"/>
          <w:szCs w:val="24"/>
        </w:rPr>
        <w:tab/>
        <w:t xml:space="preserve">Moderately good </w:t>
      </w:r>
      <w:r w:rsidRPr="00B43DE7">
        <w:rPr>
          <w:rFonts w:ascii="Times New Roman" w:eastAsia="MS Mincho" w:hAnsi="Times New Roman" w:cs="Times New Roman"/>
          <w:sz w:val="24"/>
          <w:szCs w:val="24"/>
        </w:rPr>
        <w:tab/>
      </w:r>
    </w:p>
    <w:p w14:paraId="607A5CA2"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82816" behindDoc="0" locked="0" layoutInCell="1" allowOverlap="1" wp14:anchorId="14335258" wp14:editId="0FEAA521">
                <wp:simplePos x="0" y="0"/>
                <wp:positionH relativeFrom="column">
                  <wp:posOffset>676275</wp:posOffset>
                </wp:positionH>
                <wp:positionV relativeFrom="paragraph">
                  <wp:posOffset>24130</wp:posOffset>
                </wp:positionV>
                <wp:extent cx="91440" cy="91440"/>
                <wp:effectExtent l="9525" t="14605" r="13335" b="8255"/>
                <wp:wrapNone/>
                <wp:docPr id="236" name="Oval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A45412" id="Oval 281" o:spid="_x0000_s1026" style="position:absolute;margin-left:53.25pt;margin-top:1.9pt;width:7.2pt;height:7.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" strokeweight="1.25pt"/>
            </w:pict>
          </mc:Fallback>
        </mc:AlternateContent>
      </w:r>
      <w:r w:rsidRPr="00B43DE7">
        <w:rPr>
          <w:rFonts w:ascii="Times New Roman" w:eastAsia="MS Mincho" w:hAnsi="Times New Roman" w:cs="Times New Roman"/>
          <w:sz w:val="24"/>
          <w:szCs w:val="24"/>
        </w:rPr>
        <w:tab/>
        <w:t xml:space="preserve">Slightly good </w:t>
      </w:r>
    </w:p>
    <w:p w14:paraId="5140A8B7"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83840" behindDoc="0" locked="0" layoutInCell="1" allowOverlap="1" wp14:anchorId="37CDAE71" wp14:editId="68A9FB84">
                <wp:simplePos x="0" y="0"/>
                <wp:positionH relativeFrom="column">
                  <wp:posOffset>676275</wp:posOffset>
                </wp:positionH>
                <wp:positionV relativeFrom="paragraph">
                  <wp:posOffset>21590</wp:posOffset>
                </wp:positionV>
                <wp:extent cx="91440" cy="91440"/>
                <wp:effectExtent l="9525" t="12065" r="13335" b="10795"/>
                <wp:wrapNone/>
                <wp:docPr id="235" name="Oval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25877E" id="Oval 282" o:spid="_x0000_s1026" style="position:absolute;margin-left:53.25pt;margin-top:1.7pt;width:7.2pt;height:7.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" strokeweight="1.25pt"/>
            </w:pict>
          </mc:Fallback>
        </mc:AlternateContent>
      </w:r>
      <w:r w:rsidRPr="00B43DE7">
        <w:rPr>
          <w:rFonts w:ascii="Times New Roman" w:eastAsia="MS Mincho" w:hAnsi="Times New Roman" w:cs="Times New Roman"/>
          <w:sz w:val="24"/>
          <w:szCs w:val="24"/>
        </w:rPr>
        <w:tab/>
        <w:t xml:space="preserve">Slightly bad </w:t>
      </w:r>
    </w:p>
    <w:p w14:paraId="3895439B"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84864" behindDoc="0" locked="0" layoutInCell="1" allowOverlap="1" wp14:anchorId="5C22E851" wp14:editId="423764CF">
                <wp:simplePos x="0" y="0"/>
                <wp:positionH relativeFrom="column">
                  <wp:posOffset>676275</wp:posOffset>
                </wp:positionH>
                <wp:positionV relativeFrom="paragraph">
                  <wp:posOffset>27305</wp:posOffset>
                </wp:positionV>
                <wp:extent cx="91440" cy="91440"/>
                <wp:effectExtent l="9525" t="8255" r="13335" b="14605"/>
                <wp:wrapNone/>
                <wp:docPr id="234" name="Oval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F997B5" id="Oval 283" o:spid="_x0000_s1026" style="position:absolute;margin-left:53.25pt;margin-top:2.15pt;width:7.2pt;height:7.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" strokeweight="1.25pt"/>
            </w:pict>
          </mc:Fallback>
        </mc:AlternateContent>
      </w:r>
      <w:r w:rsidRPr="00B43DE7">
        <w:rPr>
          <w:rFonts w:ascii="Times New Roman" w:eastAsia="MS Mincho" w:hAnsi="Times New Roman" w:cs="Times New Roman"/>
          <w:sz w:val="24"/>
          <w:szCs w:val="24"/>
        </w:rPr>
        <w:tab/>
        <w:t xml:space="preserve">Moderately bad </w:t>
      </w:r>
    </w:p>
    <w:p w14:paraId="514F63F4" w14:textId="77777777" w:rsidR="004D3E5A" w:rsidRPr="00B43DE7" w:rsidRDefault="004D3E5A" w:rsidP="004D3E5A">
      <w:pPr>
        <w:pStyle w:val="PlainText"/>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85888" behindDoc="0" locked="0" layoutInCell="1" allowOverlap="1" wp14:anchorId="62233CED" wp14:editId="7CE5473B">
                <wp:simplePos x="0" y="0"/>
                <wp:positionH relativeFrom="column">
                  <wp:posOffset>676275</wp:posOffset>
                </wp:positionH>
                <wp:positionV relativeFrom="paragraph">
                  <wp:posOffset>30480</wp:posOffset>
                </wp:positionV>
                <wp:extent cx="91440" cy="91440"/>
                <wp:effectExtent l="9525" t="11430" r="13335" b="11430"/>
                <wp:wrapNone/>
                <wp:docPr id="233" name="Oval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2E38A3" id="Oval 284" o:spid="_x0000_s1026" style="position:absolute;margin-left:53.25pt;margin-top:2.4pt;width:7.2pt;height:7.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" strokeweight="1.25pt"/>
            </w:pict>
          </mc:Fallback>
        </mc:AlternateContent>
      </w:r>
      <w:r w:rsidRPr="00B43DE7">
        <w:rPr>
          <w:rFonts w:ascii="Times New Roman" w:eastAsia="MS Mincho" w:hAnsi="Times New Roman" w:cs="Times New Roman"/>
          <w:sz w:val="24"/>
          <w:szCs w:val="24"/>
        </w:rPr>
        <w:tab/>
        <w:t xml:space="preserve">Very bad </w:t>
      </w:r>
    </w:p>
    <w:p w14:paraId="6DBA6EE4" w14:textId="77777777" w:rsidR="004D3E5A" w:rsidRPr="00B43DE7" w:rsidRDefault="004D3E5A" w:rsidP="004D3E5A">
      <w:pPr>
        <w:pStyle w:val="PlainText"/>
        <w:rPr>
          <w:rFonts w:ascii="Times New Roman" w:eastAsia="MS Mincho" w:hAnsi="Times New Roman" w:cs="Times New Roman"/>
          <w:sz w:val="24"/>
          <w:szCs w:val="24"/>
        </w:rPr>
      </w:pPr>
    </w:p>
    <w:p w14:paraId="243D0635" w14:textId="77777777" w:rsidR="004D3E5A" w:rsidRPr="00B43DE7" w:rsidRDefault="004D3E5A" w:rsidP="004D3E5A">
      <w:pPr>
        <w:pStyle w:val="PlainText"/>
        <w:tabs>
          <w:tab w:val="left" w:pos="360"/>
        </w:tabs>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3. </w:t>
      </w:r>
      <w:r w:rsidRPr="00B43DE7">
        <w:rPr>
          <w:rFonts w:ascii="Times New Roman" w:eastAsia="MS Mincho" w:hAnsi="Times New Roman" w:cs="Times New Roman"/>
          <w:sz w:val="24"/>
          <w:szCs w:val="24"/>
        </w:rPr>
        <w:tab/>
        <w:t xml:space="preserve">Did you get married during the last </w:t>
      </w:r>
      <w:r w:rsidR="0031249D" w:rsidRPr="00B43DE7">
        <w:rPr>
          <w:rFonts w:ascii="Times New Roman" w:eastAsia="MS Mincho" w:hAnsi="Times New Roman" w:cs="Times New Roman"/>
          <w:sz w:val="24"/>
          <w:szCs w:val="24"/>
        </w:rPr>
        <w:t>6</w:t>
      </w:r>
      <w:r w:rsidRPr="00B43DE7">
        <w:rPr>
          <w:rFonts w:ascii="Times New Roman" w:eastAsia="MS Mincho" w:hAnsi="Times New Roman" w:cs="Times New Roman"/>
          <w:sz w:val="24"/>
          <w:szCs w:val="24"/>
        </w:rPr>
        <w:t xml:space="preserve"> months?</w:t>
      </w:r>
    </w:p>
    <w:p w14:paraId="5423EFF3"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01B92F2C"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87936" behindDoc="0" locked="0" layoutInCell="1" allowOverlap="1" wp14:anchorId="02EA9B4C" wp14:editId="7D5465A2">
                <wp:simplePos x="0" y="0"/>
                <wp:positionH relativeFrom="column">
                  <wp:posOffset>2971800</wp:posOffset>
                </wp:positionH>
                <wp:positionV relativeFrom="paragraph">
                  <wp:posOffset>10160</wp:posOffset>
                </wp:positionV>
                <wp:extent cx="91440" cy="91440"/>
                <wp:effectExtent l="9525" t="10160" r="13335" b="12700"/>
                <wp:wrapNone/>
                <wp:docPr id="232" name="Oval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9EF4AD" id="Oval 288" o:spid="_x0000_s1026" style="position:absolute;margin-left:234pt;margin-top:.8pt;width:7.2pt;height:7.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86912" behindDoc="0" locked="0" layoutInCell="1" allowOverlap="1" wp14:anchorId="29CBEC72" wp14:editId="0F3A8DE2">
                <wp:simplePos x="0" y="0"/>
                <wp:positionH relativeFrom="column">
                  <wp:posOffset>685800</wp:posOffset>
                </wp:positionH>
                <wp:positionV relativeFrom="paragraph">
                  <wp:posOffset>10160</wp:posOffset>
                </wp:positionV>
                <wp:extent cx="91440" cy="91440"/>
                <wp:effectExtent l="9525" t="10160" r="13335" b="12700"/>
                <wp:wrapNone/>
                <wp:docPr id="231" name="Oval 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58DA7D" id="Oval 287" o:spid="_x0000_s1026" style="position:absolute;margin-left:54pt;margin-top:.8pt;width:7.2pt;height:7.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" strokeweight="1.25pt"/>
            </w:pict>
          </mc:Fallback>
        </mc:AlternateContent>
      </w:r>
      <w:r w:rsidRPr="00B43DE7">
        <w:rPr>
          <w:rFonts w:ascii="Times New Roman" w:eastAsia="MS Mincho" w:hAnsi="Times New Roman" w:cs="Times New Roman"/>
          <w:sz w:val="24"/>
          <w:szCs w:val="24"/>
        </w:rPr>
        <w:t>No (Skip to Q.4)</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3853620F" w14:textId="77777777" w:rsidR="004D3E5A" w:rsidRPr="00B43DE7" w:rsidRDefault="004D3E5A" w:rsidP="004D3E5A">
      <w:pPr>
        <w:pStyle w:val="PlainText"/>
        <w:tabs>
          <w:tab w:val="left" w:pos="360"/>
        </w:tabs>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sz w:val="24"/>
          <w:szCs w:val="24"/>
        </w:rPr>
        <w:tab/>
        <w:t>If yes:</w:t>
      </w:r>
    </w:p>
    <w:p w14:paraId="71E5A055" w14:textId="77777777" w:rsidR="004D3E5A" w:rsidRPr="00B43DE7" w:rsidRDefault="004D3E5A" w:rsidP="004D3E5A">
      <w:pPr>
        <w:pStyle w:val="PlainText"/>
        <w:ind w:left="720" w:firstLine="720"/>
        <w:rPr>
          <w:rFonts w:ascii="Times New Roman" w:eastAsia="MS Mincho" w:hAnsi="Times New Roman" w:cs="Times New Roman"/>
          <w:sz w:val="24"/>
          <w:szCs w:val="24"/>
        </w:rPr>
      </w:pPr>
    </w:p>
    <w:p w14:paraId="1144C748" w14:textId="77777777" w:rsidR="004D3E5A" w:rsidRPr="00B43DE7" w:rsidRDefault="004D3E5A" w:rsidP="004D3E5A">
      <w:pPr>
        <w:pStyle w:val="PlainText"/>
        <w:tabs>
          <w:tab w:val="left" w:pos="720"/>
        </w:tabs>
        <w:ind w:left="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a. </w:t>
      </w:r>
      <w:r w:rsidRPr="00B43DE7">
        <w:rPr>
          <w:rFonts w:ascii="Times New Roman" w:eastAsia="MS Mincho" w:hAnsi="Times New Roman" w:cs="Times New Roman"/>
          <w:sz w:val="24"/>
          <w:szCs w:val="24"/>
        </w:rPr>
        <w:tab/>
        <w:t>Did you want to get married?</w:t>
      </w:r>
    </w:p>
    <w:p w14:paraId="169DC5F0"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3DBF452E"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71552" behindDoc="0" locked="0" layoutInCell="1" allowOverlap="1" wp14:anchorId="5461E0FB" wp14:editId="4A00DAC5">
                <wp:simplePos x="0" y="0"/>
                <wp:positionH relativeFrom="column">
                  <wp:posOffset>2066925</wp:posOffset>
                </wp:positionH>
                <wp:positionV relativeFrom="paragraph">
                  <wp:posOffset>12065</wp:posOffset>
                </wp:positionV>
                <wp:extent cx="91440" cy="91440"/>
                <wp:effectExtent l="9525" t="12065" r="13335" b="10795"/>
                <wp:wrapNone/>
                <wp:docPr id="23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2B2BE4" id="Oval 20" o:spid="_x0000_s1026" style="position:absolute;margin-left:162.75pt;margin-top:.95pt;width:7.2pt;height:7.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70528" behindDoc="0" locked="0" layoutInCell="1" allowOverlap="1" wp14:anchorId="1DD58C63" wp14:editId="24777D1F">
                <wp:simplePos x="0" y="0"/>
                <wp:positionH relativeFrom="column">
                  <wp:posOffset>685800</wp:posOffset>
                </wp:positionH>
                <wp:positionV relativeFrom="paragraph">
                  <wp:posOffset>12065</wp:posOffset>
                </wp:positionV>
                <wp:extent cx="91440" cy="91440"/>
                <wp:effectExtent l="9525" t="12065" r="13335" b="10795"/>
                <wp:wrapNone/>
                <wp:docPr id="22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4352BD" id="Oval 19" o:spid="_x0000_s1026" style="position:absolute;margin-left:54pt;margin-top:.95pt;width:7.2pt;height: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5+J+&#10;zRQCAAAu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No</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6DCDCA01"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sz w:val="24"/>
          <w:szCs w:val="24"/>
        </w:rPr>
        <w:tab/>
      </w:r>
    </w:p>
    <w:p w14:paraId="0ACB6F78" w14:textId="77777777" w:rsidR="004D3E5A" w:rsidRPr="00B43DE7" w:rsidRDefault="004D3E5A" w:rsidP="004D3E5A">
      <w:pPr>
        <w:pStyle w:val="PlainText"/>
        <w:tabs>
          <w:tab w:val="left" w:pos="720"/>
        </w:tabs>
        <w:ind w:left="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b. </w:t>
      </w:r>
      <w:r w:rsidRPr="00B43DE7">
        <w:rPr>
          <w:rFonts w:ascii="Times New Roman" w:eastAsia="MS Mincho" w:hAnsi="Times New Roman" w:cs="Times New Roman"/>
          <w:sz w:val="24"/>
          <w:szCs w:val="24"/>
        </w:rPr>
        <w:tab/>
        <w:t xml:space="preserve">Overall, would you rate getting married as a good or bad experience? </w:t>
      </w:r>
    </w:p>
    <w:p w14:paraId="397FFFAC"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7E804259"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88960" behindDoc="0" locked="0" layoutInCell="1" allowOverlap="1" wp14:anchorId="1707C8DC" wp14:editId="20B1550C">
                <wp:simplePos x="0" y="0"/>
                <wp:positionH relativeFrom="column">
                  <wp:posOffset>676275</wp:posOffset>
                </wp:positionH>
                <wp:positionV relativeFrom="paragraph">
                  <wp:posOffset>20320</wp:posOffset>
                </wp:positionV>
                <wp:extent cx="91440" cy="91440"/>
                <wp:effectExtent l="9525" t="10795" r="13335" b="12065"/>
                <wp:wrapNone/>
                <wp:docPr id="228" name="Oval 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6B55A1" id="Oval 289" o:spid="_x0000_s1026" style="position:absolute;margin-left:53.25pt;margin-top:1.6pt;width:7.2pt;height:7.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" strokeweight="1.25pt"/>
            </w:pict>
          </mc:Fallback>
        </mc:AlternateContent>
      </w:r>
      <w:r w:rsidRPr="00B43DE7">
        <w:rPr>
          <w:rFonts w:ascii="Times New Roman" w:eastAsia="MS Mincho" w:hAnsi="Times New Roman" w:cs="Times New Roman"/>
          <w:sz w:val="24"/>
          <w:szCs w:val="24"/>
        </w:rPr>
        <w:tab/>
        <w:t xml:space="preserve">Very good </w:t>
      </w:r>
      <w:r w:rsidRPr="00B43DE7">
        <w:rPr>
          <w:rFonts w:ascii="Times New Roman" w:eastAsia="MS Mincho" w:hAnsi="Times New Roman" w:cs="Times New Roman"/>
          <w:sz w:val="24"/>
          <w:szCs w:val="24"/>
        </w:rPr>
        <w:tab/>
      </w:r>
    </w:p>
    <w:p w14:paraId="197E3A82"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89984" behindDoc="0" locked="0" layoutInCell="1" allowOverlap="1" wp14:anchorId="4E187EE1" wp14:editId="1CC86F8F">
                <wp:simplePos x="0" y="0"/>
                <wp:positionH relativeFrom="column">
                  <wp:posOffset>676275</wp:posOffset>
                </wp:positionH>
                <wp:positionV relativeFrom="paragraph">
                  <wp:posOffset>22860</wp:posOffset>
                </wp:positionV>
                <wp:extent cx="91440" cy="91440"/>
                <wp:effectExtent l="9525" t="13335" r="13335" b="9525"/>
                <wp:wrapNone/>
                <wp:docPr id="227" name="Oval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182E9F" id="Oval 290" o:spid="_x0000_s1026" style="position:absolute;margin-left:53.25pt;margin-top:1.8pt;width:7.2pt;height:7.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" strokeweight="1.25pt"/>
            </w:pict>
          </mc:Fallback>
        </mc:AlternateContent>
      </w:r>
      <w:r w:rsidRPr="00B43DE7">
        <w:rPr>
          <w:rFonts w:ascii="Times New Roman" w:eastAsia="MS Mincho" w:hAnsi="Times New Roman" w:cs="Times New Roman"/>
          <w:sz w:val="24"/>
          <w:szCs w:val="24"/>
        </w:rPr>
        <w:tab/>
        <w:t xml:space="preserve">Moderately good </w:t>
      </w:r>
      <w:r w:rsidRPr="00B43DE7">
        <w:rPr>
          <w:rFonts w:ascii="Times New Roman" w:eastAsia="MS Mincho" w:hAnsi="Times New Roman" w:cs="Times New Roman"/>
          <w:sz w:val="24"/>
          <w:szCs w:val="24"/>
        </w:rPr>
        <w:tab/>
      </w:r>
    </w:p>
    <w:p w14:paraId="1A974F8A"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91008" behindDoc="0" locked="0" layoutInCell="1" allowOverlap="1" wp14:anchorId="506C710D" wp14:editId="6B39F116">
                <wp:simplePos x="0" y="0"/>
                <wp:positionH relativeFrom="column">
                  <wp:posOffset>676275</wp:posOffset>
                </wp:positionH>
                <wp:positionV relativeFrom="paragraph">
                  <wp:posOffset>24130</wp:posOffset>
                </wp:positionV>
                <wp:extent cx="91440" cy="91440"/>
                <wp:effectExtent l="9525" t="14605" r="13335" b="8255"/>
                <wp:wrapNone/>
                <wp:docPr id="226" name="Oval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133D50" id="Oval 291" o:spid="_x0000_s1026" style="position:absolute;margin-left:53.25pt;margin-top:1.9pt;width:7.2pt;height:7.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" strokeweight="1.25pt"/>
            </w:pict>
          </mc:Fallback>
        </mc:AlternateContent>
      </w:r>
      <w:r w:rsidRPr="00B43DE7">
        <w:rPr>
          <w:rFonts w:ascii="Times New Roman" w:eastAsia="MS Mincho" w:hAnsi="Times New Roman" w:cs="Times New Roman"/>
          <w:sz w:val="24"/>
          <w:szCs w:val="24"/>
        </w:rPr>
        <w:tab/>
        <w:t xml:space="preserve">Slightly good </w:t>
      </w:r>
    </w:p>
    <w:p w14:paraId="39D33175"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92032" behindDoc="0" locked="0" layoutInCell="1" allowOverlap="1" wp14:anchorId="28E2D261" wp14:editId="20AD909B">
                <wp:simplePos x="0" y="0"/>
                <wp:positionH relativeFrom="column">
                  <wp:posOffset>676275</wp:posOffset>
                </wp:positionH>
                <wp:positionV relativeFrom="paragraph">
                  <wp:posOffset>21590</wp:posOffset>
                </wp:positionV>
                <wp:extent cx="91440" cy="91440"/>
                <wp:effectExtent l="9525" t="12065" r="13335" b="10795"/>
                <wp:wrapNone/>
                <wp:docPr id="225" name="Oval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6C44E4" id="Oval 292" o:spid="_x0000_s1026" style="position:absolute;margin-left:53.25pt;margin-top:1.7pt;width:7.2pt;height:7.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" strokeweight="1.25pt"/>
            </w:pict>
          </mc:Fallback>
        </mc:AlternateContent>
      </w:r>
      <w:r w:rsidRPr="00B43DE7">
        <w:rPr>
          <w:rFonts w:ascii="Times New Roman" w:eastAsia="MS Mincho" w:hAnsi="Times New Roman" w:cs="Times New Roman"/>
          <w:sz w:val="24"/>
          <w:szCs w:val="24"/>
        </w:rPr>
        <w:tab/>
        <w:t xml:space="preserve">Slightly bad </w:t>
      </w:r>
    </w:p>
    <w:p w14:paraId="761D248D"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93056" behindDoc="0" locked="0" layoutInCell="1" allowOverlap="1" wp14:anchorId="3D915B15" wp14:editId="0C600721">
                <wp:simplePos x="0" y="0"/>
                <wp:positionH relativeFrom="column">
                  <wp:posOffset>676275</wp:posOffset>
                </wp:positionH>
                <wp:positionV relativeFrom="paragraph">
                  <wp:posOffset>27305</wp:posOffset>
                </wp:positionV>
                <wp:extent cx="91440" cy="91440"/>
                <wp:effectExtent l="9525" t="8255" r="13335" b="14605"/>
                <wp:wrapNone/>
                <wp:docPr id="224" name="Oval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87AFFF" id="Oval 293" o:spid="_x0000_s1026" style="position:absolute;margin-left:53.25pt;margin-top:2.15pt;width:7.2pt;height:7.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" strokeweight="1.25pt"/>
            </w:pict>
          </mc:Fallback>
        </mc:AlternateContent>
      </w:r>
      <w:r w:rsidRPr="00B43DE7">
        <w:rPr>
          <w:rFonts w:ascii="Times New Roman" w:eastAsia="MS Mincho" w:hAnsi="Times New Roman" w:cs="Times New Roman"/>
          <w:sz w:val="24"/>
          <w:szCs w:val="24"/>
        </w:rPr>
        <w:tab/>
        <w:t xml:space="preserve">Moderately bad </w:t>
      </w:r>
    </w:p>
    <w:p w14:paraId="57102743" w14:textId="77777777" w:rsidR="004D3E5A" w:rsidRPr="00B43DE7" w:rsidRDefault="004D3E5A" w:rsidP="004D3E5A">
      <w:pPr>
        <w:pStyle w:val="PlainText"/>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94080" behindDoc="0" locked="0" layoutInCell="1" allowOverlap="1" wp14:anchorId="5AFE2FF0" wp14:editId="6481F7CE">
                <wp:simplePos x="0" y="0"/>
                <wp:positionH relativeFrom="column">
                  <wp:posOffset>676275</wp:posOffset>
                </wp:positionH>
                <wp:positionV relativeFrom="paragraph">
                  <wp:posOffset>30480</wp:posOffset>
                </wp:positionV>
                <wp:extent cx="91440" cy="91440"/>
                <wp:effectExtent l="9525" t="11430" r="13335" b="11430"/>
                <wp:wrapNone/>
                <wp:docPr id="223" name="Oval 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A737B5" id="Oval 294" o:spid="_x0000_s1026" style="position:absolute;margin-left:53.25pt;margin-top:2.4pt;width:7.2pt;height:7.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ab/>
        <w:t xml:space="preserve">Very bad </w:t>
      </w:r>
    </w:p>
    <w:p w14:paraId="21BF20DD" w14:textId="77777777" w:rsidR="004D3E5A" w:rsidRPr="00B43DE7" w:rsidRDefault="004D3E5A" w:rsidP="004D3E5A">
      <w:pPr>
        <w:pStyle w:val="PlainText"/>
        <w:tabs>
          <w:tab w:val="left" w:pos="720"/>
        </w:tabs>
        <w:ind w:left="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sz w:val="24"/>
          <w:szCs w:val="24"/>
        </w:rPr>
        <w:tab/>
      </w:r>
    </w:p>
    <w:p w14:paraId="3C5C8ADD" w14:textId="77777777" w:rsidR="004D3E5A" w:rsidRPr="00B43DE7" w:rsidRDefault="004D3E5A" w:rsidP="004D3E5A">
      <w:pPr>
        <w:pStyle w:val="PlainText"/>
        <w:tabs>
          <w:tab w:val="left" w:pos="360"/>
        </w:tabs>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4. </w:t>
      </w:r>
      <w:r w:rsidRPr="00B43DE7">
        <w:rPr>
          <w:rFonts w:ascii="Times New Roman" w:eastAsia="MS Mincho" w:hAnsi="Times New Roman" w:cs="Times New Roman"/>
          <w:sz w:val="24"/>
          <w:szCs w:val="24"/>
        </w:rPr>
        <w:tab/>
        <w:t>Did someone you were close to die during the last</w:t>
      </w:r>
      <w:r w:rsidR="0031249D" w:rsidRPr="00B43DE7">
        <w:rPr>
          <w:rFonts w:ascii="Times New Roman" w:eastAsia="MS Mincho" w:hAnsi="Times New Roman" w:cs="Times New Roman"/>
          <w:sz w:val="24"/>
          <w:szCs w:val="24"/>
        </w:rPr>
        <w:t xml:space="preserve"> 6</w:t>
      </w:r>
      <w:r w:rsidRPr="00B43DE7">
        <w:rPr>
          <w:rFonts w:ascii="Times New Roman" w:eastAsia="MS Mincho" w:hAnsi="Times New Roman" w:cs="Times New Roman"/>
          <w:sz w:val="24"/>
          <w:szCs w:val="24"/>
        </w:rPr>
        <w:t xml:space="preserve"> months? </w:t>
      </w:r>
    </w:p>
    <w:p w14:paraId="45480C30"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78086759"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96128" behindDoc="0" locked="0" layoutInCell="1" allowOverlap="1" wp14:anchorId="690C9012" wp14:editId="21FFF482">
                <wp:simplePos x="0" y="0"/>
                <wp:positionH relativeFrom="column">
                  <wp:posOffset>2971800</wp:posOffset>
                </wp:positionH>
                <wp:positionV relativeFrom="paragraph">
                  <wp:posOffset>10160</wp:posOffset>
                </wp:positionV>
                <wp:extent cx="91440" cy="91440"/>
                <wp:effectExtent l="9525" t="10160" r="13335" b="12700"/>
                <wp:wrapNone/>
                <wp:docPr id="222" name="Oval 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4277E2" id="Oval 296" o:spid="_x0000_s1026" style="position:absolute;margin-left:234pt;margin-top:.8pt;width:7.2pt;height:7.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95104" behindDoc="0" locked="0" layoutInCell="1" allowOverlap="1" wp14:anchorId="7353DD44" wp14:editId="735C62D3">
                <wp:simplePos x="0" y="0"/>
                <wp:positionH relativeFrom="column">
                  <wp:posOffset>685800</wp:posOffset>
                </wp:positionH>
                <wp:positionV relativeFrom="paragraph">
                  <wp:posOffset>10160</wp:posOffset>
                </wp:positionV>
                <wp:extent cx="91440" cy="91440"/>
                <wp:effectExtent l="9525" t="10160" r="13335" b="12700"/>
                <wp:wrapNone/>
                <wp:docPr id="221" name="Oval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CA341E" id="Oval 295" o:spid="_x0000_s1026" style="position:absolute;margin-left:54pt;margin-top:.8pt;width:7.2pt;height:7.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No (Skip to Q.5)</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7571C055" w14:textId="77777777" w:rsidR="004D3E5A" w:rsidRPr="00B43DE7" w:rsidRDefault="004D3E5A" w:rsidP="004D3E5A">
      <w:pPr>
        <w:pStyle w:val="PlainText"/>
        <w:tabs>
          <w:tab w:val="left" w:pos="360"/>
        </w:tabs>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sz w:val="24"/>
          <w:szCs w:val="24"/>
        </w:rPr>
        <w:tab/>
        <w:t>If yes, who:</w:t>
      </w:r>
    </w:p>
    <w:p w14:paraId="27EC7896"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ab/>
      </w:r>
    </w:p>
    <w:p w14:paraId="35DAE823" w14:textId="77777777" w:rsidR="004D3E5A" w:rsidRPr="00B43DE7" w:rsidRDefault="004D3E5A" w:rsidP="004D3E5A">
      <w:pPr>
        <w:pStyle w:val="PlainText"/>
        <w:spacing w:line="360" w:lineRule="auto"/>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77696" behindDoc="0" locked="0" layoutInCell="1" allowOverlap="1" wp14:anchorId="3A4832DC" wp14:editId="7ED405A6">
                <wp:simplePos x="0" y="0"/>
                <wp:positionH relativeFrom="column">
                  <wp:posOffset>228600</wp:posOffset>
                </wp:positionH>
                <wp:positionV relativeFrom="paragraph">
                  <wp:posOffset>34925</wp:posOffset>
                </wp:positionV>
                <wp:extent cx="91440" cy="91440"/>
                <wp:effectExtent l="9525" t="15875" r="13335" b="16510"/>
                <wp:wrapNone/>
                <wp:docPr id="220" name="Oval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EE10E7" id="Oval 166" o:spid="_x0000_s1026" style="position:absolute;margin-left:18pt;margin-top:2.75pt;width:7.2pt;height:7.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" strokeweight="1.25pt"/>
            </w:pict>
          </mc:Fallback>
        </mc:AlternateContent>
      </w:r>
      <w:r w:rsidRPr="00B43DE7">
        <w:rPr>
          <w:rFonts w:ascii="Times New Roman" w:eastAsia="MS Mincho" w:hAnsi="Times New Roman" w:cs="Times New Roman"/>
          <w:sz w:val="24"/>
          <w:szCs w:val="24"/>
        </w:rPr>
        <w:tab/>
        <w:t>Spouse or intimate friend</w:t>
      </w:r>
      <w:r w:rsidRPr="00B43DE7">
        <w:rPr>
          <w:rFonts w:ascii="Times New Roman" w:eastAsia="MS Mincho" w:hAnsi="Times New Roman" w:cs="Times New Roman"/>
          <w:sz w:val="24"/>
          <w:szCs w:val="24"/>
        </w:rPr>
        <w:tab/>
      </w:r>
    </w:p>
    <w:p w14:paraId="2A0851CB" w14:textId="77777777" w:rsidR="004D3E5A" w:rsidRPr="00B43DE7" w:rsidRDefault="004D3E5A" w:rsidP="004D3E5A">
      <w:pPr>
        <w:pStyle w:val="PlainText"/>
        <w:spacing w:line="360" w:lineRule="auto"/>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76672" behindDoc="0" locked="0" layoutInCell="1" allowOverlap="1" wp14:anchorId="26E9A871" wp14:editId="6CEFC9B2">
                <wp:simplePos x="0" y="0"/>
                <wp:positionH relativeFrom="column">
                  <wp:posOffset>228600</wp:posOffset>
                </wp:positionH>
                <wp:positionV relativeFrom="paragraph">
                  <wp:posOffset>38100</wp:posOffset>
                </wp:positionV>
                <wp:extent cx="91440" cy="91440"/>
                <wp:effectExtent l="9525" t="9525" r="13335" b="13335"/>
                <wp:wrapNone/>
                <wp:docPr id="219"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96287B" id="Oval 165" o:spid="_x0000_s1026" style="position:absolute;margin-left:18pt;margin-top:3pt;width:7.2pt;height: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" strokeweight="1.25pt"/>
            </w:pict>
          </mc:Fallback>
        </mc:AlternateContent>
      </w:r>
      <w:r w:rsidRPr="00B43DE7">
        <w:rPr>
          <w:rFonts w:ascii="Times New Roman" w:eastAsia="MS Mincho" w:hAnsi="Times New Roman" w:cs="Times New Roman"/>
          <w:sz w:val="24"/>
          <w:szCs w:val="24"/>
        </w:rPr>
        <w:tab/>
        <w:t>Parent</w:t>
      </w:r>
    </w:p>
    <w:p w14:paraId="1C36B2BD" w14:textId="77777777" w:rsidR="004D3E5A" w:rsidRPr="00B43DE7" w:rsidRDefault="004D3E5A" w:rsidP="004D3E5A">
      <w:pPr>
        <w:pStyle w:val="PlainText"/>
        <w:spacing w:line="360" w:lineRule="auto"/>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w:lastRenderedPageBreak/>
        <mc:AlternateContent>
          <mc:Choice Requires="wps">
            <w:drawing>
              <wp:anchor distT="0" distB="0" distL="114300" distR="114300" simplePos="0" relativeHeight="251672576" behindDoc="0" locked="0" layoutInCell="1" allowOverlap="1" wp14:anchorId="461998EA" wp14:editId="5F0C2E89">
                <wp:simplePos x="0" y="0"/>
                <wp:positionH relativeFrom="column">
                  <wp:posOffset>228600</wp:posOffset>
                </wp:positionH>
                <wp:positionV relativeFrom="paragraph">
                  <wp:posOffset>38735</wp:posOffset>
                </wp:positionV>
                <wp:extent cx="91440" cy="91440"/>
                <wp:effectExtent l="9525" t="10160" r="13335" b="12700"/>
                <wp:wrapNone/>
                <wp:docPr id="218"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85D048" id="Oval 161" o:spid="_x0000_s1026" style="position:absolute;margin-left:18pt;margin-top:3.05pt;width:7.2pt;height: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" strokeweight="1.25pt"/>
            </w:pict>
          </mc:Fallback>
        </mc:AlternateContent>
      </w:r>
      <w:r w:rsidRPr="00B43DE7">
        <w:rPr>
          <w:rFonts w:ascii="Times New Roman" w:eastAsia="MS Mincho" w:hAnsi="Times New Roman" w:cs="Times New Roman"/>
          <w:sz w:val="24"/>
          <w:szCs w:val="24"/>
        </w:rPr>
        <w:tab/>
        <w:t>Spouse's parent</w:t>
      </w:r>
    </w:p>
    <w:p w14:paraId="7973B5E7" w14:textId="77777777" w:rsidR="004D3E5A" w:rsidRPr="00B43DE7" w:rsidRDefault="004D3E5A" w:rsidP="004D3E5A">
      <w:pPr>
        <w:pStyle w:val="PlainText"/>
        <w:spacing w:line="360" w:lineRule="auto"/>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73600" behindDoc="0" locked="0" layoutInCell="1" allowOverlap="1" wp14:anchorId="71621C54" wp14:editId="5BE5A532">
                <wp:simplePos x="0" y="0"/>
                <wp:positionH relativeFrom="column">
                  <wp:posOffset>228600</wp:posOffset>
                </wp:positionH>
                <wp:positionV relativeFrom="paragraph">
                  <wp:posOffset>36195</wp:posOffset>
                </wp:positionV>
                <wp:extent cx="91440" cy="91440"/>
                <wp:effectExtent l="9525" t="17145" r="13335" b="15240"/>
                <wp:wrapNone/>
                <wp:docPr id="217"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4F8FA7" id="Oval 162" o:spid="_x0000_s1026" style="position:absolute;margin-left:18pt;margin-top:2.85pt;width:7.2pt;height:7.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" strokeweight="1.25pt"/>
            </w:pict>
          </mc:Fallback>
        </mc:AlternateContent>
      </w:r>
      <w:r w:rsidRPr="00B43DE7">
        <w:rPr>
          <w:rFonts w:ascii="Times New Roman" w:eastAsia="MS Mincho" w:hAnsi="Times New Roman" w:cs="Times New Roman"/>
          <w:sz w:val="24"/>
          <w:szCs w:val="24"/>
        </w:rPr>
        <w:tab/>
        <w:t xml:space="preserve">Brother or sister </w:t>
      </w:r>
    </w:p>
    <w:p w14:paraId="6716566D" w14:textId="77777777" w:rsidR="004D3E5A" w:rsidRPr="00B43DE7" w:rsidRDefault="004D3E5A" w:rsidP="004D3E5A">
      <w:pPr>
        <w:pStyle w:val="PlainText"/>
        <w:spacing w:line="360" w:lineRule="auto"/>
        <w:ind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16288" behindDoc="0" locked="0" layoutInCell="1" allowOverlap="1" wp14:anchorId="13FF518C" wp14:editId="44E82E4B">
                <wp:simplePos x="0" y="0"/>
                <wp:positionH relativeFrom="column">
                  <wp:posOffset>228600</wp:posOffset>
                </wp:positionH>
                <wp:positionV relativeFrom="paragraph">
                  <wp:posOffset>42545</wp:posOffset>
                </wp:positionV>
                <wp:extent cx="91440" cy="91440"/>
                <wp:effectExtent l="0" t="0" r="22860" b="22860"/>
                <wp:wrapNone/>
                <wp:docPr id="252"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FFFC28" id="Oval 162" o:spid="_x0000_s1026" style="position:absolute;margin-left:18pt;margin-top:3.35pt;width:7.2pt;height:7.2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" strokeweight="1.25pt"/>
            </w:pict>
          </mc:Fallback>
        </mc:AlternateContent>
      </w:r>
      <w:r w:rsidRPr="00B43DE7">
        <w:rPr>
          <w:rFonts w:ascii="Times New Roman" w:eastAsia="MS Mincho" w:hAnsi="Times New Roman" w:cs="Times New Roman"/>
          <w:sz w:val="24"/>
          <w:szCs w:val="24"/>
        </w:rPr>
        <w:t xml:space="preserve">Child </w:t>
      </w:r>
    </w:p>
    <w:p w14:paraId="5EFE8902" w14:textId="77777777" w:rsidR="004D3E5A" w:rsidRPr="00B43DE7" w:rsidRDefault="004D3E5A" w:rsidP="004D3E5A">
      <w:pPr>
        <w:pStyle w:val="PlainText"/>
        <w:spacing w:line="360" w:lineRule="auto"/>
        <w:ind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17312" behindDoc="0" locked="0" layoutInCell="1" allowOverlap="1" wp14:anchorId="1A44C332" wp14:editId="5B0127BC">
                <wp:simplePos x="0" y="0"/>
                <wp:positionH relativeFrom="column">
                  <wp:posOffset>228600</wp:posOffset>
                </wp:positionH>
                <wp:positionV relativeFrom="paragraph">
                  <wp:posOffset>30480</wp:posOffset>
                </wp:positionV>
                <wp:extent cx="91440" cy="91440"/>
                <wp:effectExtent l="0" t="0" r="22860" b="22860"/>
                <wp:wrapNone/>
                <wp:docPr id="253"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5E832A" id="Oval 162" o:spid="_x0000_s1026" style="position:absolute;margin-left:18pt;margin-top:2.4pt;width:7.2pt;height:7.2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" strokeweight="1.25pt"/>
            </w:pict>
          </mc:Fallback>
        </mc:AlternateContent>
      </w:r>
      <w:r w:rsidRPr="00B43DE7">
        <w:rPr>
          <w:rFonts w:ascii="Times New Roman" w:eastAsia="MS Mincho" w:hAnsi="Times New Roman" w:cs="Times New Roman"/>
          <w:sz w:val="24"/>
          <w:szCs w:val="24"/>
        </w:rPr>
        <w:t>Other relatives</w:t>
      </w:r>
    </w:p>
    <w:p w14:paraId="65DB03C4" w14:textId="77777777" w:rsidR="004D3E5A" w:rsidRPr="00B43DE7" w:rsidRDefault="004D3E5A" w:rsidP="004D3E5A">
      <w:pPr>
        <w:pStyle w:val="PlainText"/>
        <w:spacing w:line="360" w:lineRule="auto"/>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74624" behindDoc="0" locked="0" layoutInCell="1" allowOverlap="1" wp14:anchorId="565E3794" wp14:editId="77871243">
                <wp:simplePos x="0" y="0"/>
                <wp:positionH relativeFrom="column">
                  <wp:posOffset>228600</wp:posOffset>
                </wp:positionH>
                <wp:positionV relativeFrom="paragraph">
                  <wp:posOffset>33655</wp:posOffset>
                </wp:positionV>
                <wp:extent cx="91440" cy="91440"/>
                <wp:effectExtent l="9525" t="14605" r="13335" b="8255"/>
                <wp:wrapNone/>
                <wp:docPr id="216" name="Oval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796E6C" id="Oval 163" o:spid="_x0000_s1026" style="position:absolute;margin-left:18pt;margin-top:2.65pt;width:7.2pt;height: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" strokeweight="1.25pt"/>
            </w:pict>
          </mc:Fallback>
        </mc:AlternateContent>
      </w:r>
      <w:r w:rsidRPr="00B43DE7">
        <w:rPr>
          <w:rFonts w:ascii="Times New Roman" w:eastAsia="MS Mincho" w:hAnsi="Times New Roman" w:cs="Times New Roman"/>
          <w:sz w:val="24"/>
          <w:szCs w:val="24"/>
        </w:rPr>
        <w:tab/>
        <w:t>Friend</w:t>
      </w:r>
    </w:p>
    <w:p w14:paraId="1E2C6194"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75648" behindDoc="0" locked="0" layoutInCell="1" allowOverlap="1" wp14:anchorId="13D48AF4" wp14:editId="5BE37ACC">
                <wp:simplePos x="0" y="0"/>
                <wp:positionH relativeFrom="column">
                  <wp:posOffset>228600</wp:posOffset>
                </wp:positionH>
                <wp:positionV relativeFrom="paragraph">
                  <wp:posOffset>30480</wp:posOffset>
                </wp:positionV>
                <wp:extent cx="91440" cy="91440"/>
                <wp:effectExtent l="9525" t="11430" r="13335" b="11430"/>
                <wp:wrapNone/>
                <wp:docPr id="215"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782782" id="Oval 164" o:spid="_x0000_s1026" style="position:absolute;margin-left:18pt;margin-top:2.4pt;width:7.2pt;height: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" strokeweight="1.25pt"/>
            </w:pict>
          </mc:Fallback>
        </mc:AlternateContent>
      </w:r>
      <w:r w:rsidRPr="00B43DE7">
        <w:rPr>
          <w:rFonts w:ascii="Times New Roman" w:eastAsia="MS Mincho" w:hAnsi="Times New Roman" w:cs="Times New Roman"/>
          <w:sz w:val="24"/>
          <w:szCs w:val="24"/>
        </w:rPr>
        <w:tab/>
        <w:t>Other</w:t>
      </w:r>
    </w:p>
    <w:p w14:paraId="27A82968" w14:textId="77777777" w:rsidR="004D3E5A" w:rsidRPr="00B43DE7" w:rsidRDefault="004D3E5A" w:rsidP="004D3E5A">
      <w:pPr>
        <w:pStyle w:val="PlainText"/>
        <w:jc w:val="center"/>
        <w:rPr>
          <w:rFonts w:ascii="Times New Roman" w:eastAsia="MS Mincho" w:hAnsi="Times New Roman" w:cs="Times New Roman"/>
          <w:bCs/>
          <w:sz w:val="24"/>
          <w:szCs w:val="24"/>
        </w:rPr>
      </w:pPr>
    </w:p>
    <w:p w14:paraId="79494EEC" w14:textId="77777777" w:rsidR="004D3E5A" w:rsidRPr="00B43DE7" w:rsidRDefault="004D3E5A" w:rsidP="004D3E5A">
      <w:pPr>
        <w:pStyle w:val="PlainText"/>
        <w:tabs>
          <w:tab w:val="left" w:pos="360"/>
        </w:tabs>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5. </w:t>
      </w:r>
      <w:r w:rsidRPr="00B43DE7">
        <w:rPr>
          <w:rFonts w:ascii="Times New Roman" w:eastAsia="MS Mincho" w:hAnsi="Times New Roman" w:cs="Times New Roman"/>
          <w:sz w:val="24"/>
          <w:szCs w:val="24"/>
        </w:rPr>
        <w:tab/>
        <w:t xml:space="preserve">Were you separated or divorced during the last </w:t>
      </w:r>
      <w:r w:rsidR="0031249D" w:rsidRPr="00B43DE7">
        <w:rPr>
          <w:rFonts w:ascii="Times New Roman" w:eastAsia="MS Mincho" w:hAnsi="Times New Roman" w:cs="Times New Roman"/>
          <w:sz w:val="24"/>
          <w:szCs w:val="24"/>
        </w:rPr>
        <w:t>6</w:t>
      </w:r>
      <w:r w:rsidRPr="00B43DE7">
        <w:rPr>
          <w:rFonts w:ascii="Times New Roman" w:eastAsia="MS Mincho" w:hAnsi="Times New Roman" w:cs="Times New Roman"/>
          <w:sz w:val="24"/>
          <w:szCs w:val="24"/>
        </w:rPr>
        <w:t xml:space="preserve"> months?</w:t>
      </w:r>
    </w:p>
    <w:p w14:paraId="0C65B344" w14:textId="77777777" w:rsidR="004D3E5A" w:rsidRPr="00B43DE7" w:rsidRDefault="004D3E5A" w:rsidP="004D3E5A">
      <w:pPr>
        <w:pStyle w:val="PlainText"/>
        <w:rPr>
          <w:rFonts w:ascii="Times New Roman" w:eastAsia="MS Mincho" w:hAnsi="Times New Roman" w:cs="Times New Roman"/>
          <w:sz w:val="24"/>
          <w:szCs w:val="24"/>
        </w:rPr>
      </w:pPr>
    </w:p>
    <w:p w14:paraId="349AF12D"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00224" behindDoc="0" locked="0" layoutInCell="1" allowOverlap="1" wp14:anchorId="40EABAE0" wp14:editId="08100A41">
                <wp:simplePos x="0" y="0"/>
                <wp:positionH relativeFrom="column">
                  <wp:posOffset>2971800</wp:posOffset>
                </wp:positionH>
                <wp:positionV relativeFrom="paragraph">
                  <wp:posOffset>10160</wp:posOffset>
                </wp:positionV>
                <wp:extent cx="91440" cy="91440"/>
                <wp:effectExtent l="9525" t="10160" r="13335" b="12700"/>
                <wp:wrapNone/>
                <wp:docPr id="214" name="Oval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DF4AF0" id="Oval 300" o:spid="_x0000_s1026" style="position:absolute;margin-left:234pt;margin-top:.8pt;width:7.2pt;height:7.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99200" behindDoc="0" locked="0" layoutInCell="1" allowOverlap="1" wp14:anchorId="6A662226" wp14:editId="6B38F108">
                <wp:simplePos x="0" y="0"/>
                <wp:positionH relativeFrom="column">
                  <wp:posOffset>685800</wp:posOffset>
                </wp:positionH>
                <wp:positionV relativeFrom="paragraph">
                  <wp:posOffset>10160</wp:posOffset>
                </wp:positionV>
                <wp:extent cx="91440" cy="91440"/>
                <wp:effectExtent l="9525" t="10160" r="13335" b="12700"/>
                <wp:wrapNone/>
                <wp:docPr id="213" name="Oval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1E4159" id="Oval 299" o:spid="_x0000_s1026" style="position:absolute;margin-left:54pt;margin-top:.8pt;width:7.2pt;height:7.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" strokeweight="1.25pt"/>
            </w:pict>
          </mc:Fallback>
        </mc:AlternateContent>
      </w:r>
      <w:r w:rsidRPr="00B43DE7">
        <w:rPr>
          <w:rFonts w:ascii="Times New Roman" w:eastAsia="MS Mincho" w:hAnsi="Times New Roman" w:cs="Times New Roman"/>
          <w:sz w:val="24"/>
          <w:szCs w:val="24"/>
        </w:rPr>
        <w:t>No (Skip to Q.6)</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37230B0A" w14:textId="77777777" w:rsidR="004D3E5A" w:rsidRPr="00B43DE7" w:rsidRDefault="004D3E5A" w:rsidP="004D3E5A">
      <w:pPr>
        <w:pStyle w:val="PlainText"/>
        <w:tabs>
          <w:tab w:val="left" w:pos="360"/>
        </w:tabs>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sz w:val="24"/>
          <w:szCs w:val="24"/>
        </w:rPr>
        <w:tab/>
        <w:t>If yes:</w:t>
      </w:r>
    </w:p>
    <w:p w14:paraId="566B413E" w14:textId="77777777" w:rsidR="004D3E5A" w:rsidRPr="00B43DE7" w:rsidRDefault="004D3E5A" w:rsidP="004D3E5A">
      <w:pPr>
        <w:pStyle w:val="PlainText"/>
        <w:ind w:left="720" w:firstLine="720"/>
        <w:rPr>
          <w:rFonts w:ascii="Times New Roman" w:eastAsia="MS Mincho" w:hAnsi="Times New Roman" w:cs="Times New Roman"/>
          <w:sz w:val="24"/>
          <w:szCs w:val="24"/>
        </w:rPr>
      </w:pPr>
    </w:p>
    <w:p w14:paraId="6BB2D3B8" w14:textId="77777777" w:rsidR="004D3E5A" w:rsidRPr="00B43DE7" w:rsidRDefault="004D3E5A" w:rsidP="004D3E5A">
      <w:pPr>
        <w:pStyle w:val="PlainText"/>
        <w:tabs>
          <w:tab w:val="left" w:pos="720"/>
        </w:tabs>
        <w:ind w:left="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a. </w:t>
      </w:r>
      <w:r w:rsidRPr="00B43DE7">
        <w:rPr>
          <w:rFonts w:ascii="Times New Roman" w:eastAsia="MS Mincho" w:hAnsi="Times New Roman" w:cs="Times New Roman"/>
          <w:sz w:val="24"/>
          <w:szCs w:val="24"/>
        </w:rPr>
        <w:tab/>
        <w:t>Did you want to get separated or divorced?</w:t>
      </w:r>
    </w:p>
    <w:p w14:paraId="46711EC6"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7CB65F2D"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98176" behindDoc="0" locked="0" layoutInCell="1" allowOverlap="1" wp14:anchorId="0283A8F6" wp14:editId="0FF58BF5">
                <wp:simplePos x="0" y="0"/>
                <wp:positionH relativeFrom="column">
                  <wp:posOffset>2066925</wp:posOffset>
                </wp:positionH>
                <wp:positionV relativeFrom="paragraph">
                  <wp:posOffset>12065</wp:posOffset>
                </wp:positionV>
                <wp:extent cx="91440" cy="91440"/>
                <wp:effectExtent l="9525" t="12065" r="13335" b="10795"/>
                <wp:wrapNone/>
                <wp:docPr id="212" name="Oval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2B5014" id="Oval 298" o:spid="_x0000_s1026" style="position:absolute;margin-left:162.75pt;margin-top:.95pt;width:7.2pt;height:7.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697152" behindDoc="0" locked="0" layoutInCell="1" allowOverlap="1" wp14:anchorId="5A06FE63" wp14:editId="5959F846">
                <wp:simplePos x="0" y="0"/>
                <wp:positionH relativeFrom="column">
                  <wp:posOffset>685800</wp:posOffset>
                </wp:positionH>
                <wp:positionV relativeFrom="paragraph">
                  <wp:posOffset>12065</wp:posOffset>
                </wp:positionV>
                <wp:extent cx="91440" cy="91440"/>
                <wp:effectExtent l="9525" t="12065" r="13335" b="10795"/>
                <wp:wrapNone/>
                <wp:docPr id="211" name="Oval 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9A6D6C" id="Oval 297" o:spid="_x0000_s1026" style="position:absolute;margin-left:54pt;margin-top:.95pt;width:7.2pt;height:7.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R22w&#10;RRQCAAAv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No</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7B6E4BF6"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sz w:val="24"/>
          <w:szCs w:val="24"/>
        </w:rPr>
        <w:tab/>
      </w:r>
    </w:p>
    <w:p w14:paraId="51651E11" w14:textId="77777777" w:rsidR="004D3E5A" w:rsidRPr="00B43DE7" w:rsidRDefault="004D3E5A" w:rsidP="004D3E5A">
      <w:pPr>
        <w:pStyle w:val="PlainText"/>
        <w:tabs>
          <w:tab w:val="left" w:pos="720"/>
        </w:tabs>
        <w:ind w:left="720" w:hanging="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b. </w:t>
      </w:r>
      <w:r w:rsidRPr="00B43DE7">
        <w:rPr>
          <w:rFonts w:ascii="Times New Roman" w:eastAsia="MS Mincho" w:hAnsi="Times New Roman" w:cs="Times New Roman"/>
          <w:sz w:val="24"/>
          <w:szCs w:val="24"/>
        </w:rPr>
        <w:tab/>
        <w:t xml:space="preserve">Overall, would you rate your separation or divorce as a good or bad experience? </w:t>
      </w:r>
    </w:p>
    <w:p w14:paraId="2F3F5C33"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2CC0EB31"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01248" behindDoc="0" locked="0" layoutInCell="1" allowOverlap="1" wp14:anchorId="6B968D3D" wp14:editId="09B54803">
                <wp:simplePos x="0" y="0"/>
                <wp:positionH relativeFrom="column">
                  <wp:posOffset>676275</wp:posOffset>
                </wp:positionH>
                <wp:positionV relativeFrom="paragraph">
                  <wp:posOffset>20320</wp:posOffset>
                </wp:positionV>
                <wp:extent cx="91440" cy="91440"/>
                <wp:effectExtent l="9525" t="10795" r="13335" b="12065"/>
                <wp:wrapNone/>
                <wp:docPr id="210" name="Oval 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F42549" id="Oval 301" o:spid="_x0000_s1026" style="position:absolute;margin-left:53.25pt;margin-top:1.6pt;width:7.2pt;height:7.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" strokeweight="1.25pt"/>
            </w:pict>
          </mc:Fallback>
        </mc:AlternateContent>
      </w:r>
      <w:r w:rsidRPr="00B43DE7">
        <w:rPr>
          <w:rFonts w:ascii="Times New Roman" w:eastAsia="MS Mincho" w:hAnsi="Times New Roman" w:cs="Times New Roman"/>
          <w:sz w:val="24"/>
          <w:szCs w:val="24"/>
        </w:rPr>
        <w:tab/>
        <w:t xml:space="preserve">Very good </w:t>
      </w:r>
      <w:r w:rsidRPr="00B43DE7">
        <w:rPr>
          <w:rFonts w:ascii="Times New Roman" w:eastAsia="MS Mincho" w:hAnsi="Times New Roman" w:cs="Times New Roman"/>
          <w:sz w:val="24"/>
          <w:szCs w:val="24"/>
        </w:rPr>
        <w:tab/>
      </w:r>
    </w:p>
    <w:p w14:paraId="000B8867"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02272" behindDoc="0" locked="0" layoutInCell="1" allowOverlap="1" wp14:anchorId="0A984F78" wp14:editId="102D60CD">
                <wp:simplePos x="0" y="0"/>
                <wp:positionH relativeFrom="column">
                  <wp:posOffset>676275</wp:posOffset>
                </wp:positionH>
                <wp:positionV relativeFrom="paragraph">
                  <wp:posOffset>22860</wp:posOffset>
                </wp:positionV>
                <wp:extent cx="91440" cy="91440"/>
                <wp:effectExtent l="9525" t="13335" r="13335" b="9525"/>
                <wp:wrapNone/>
                <wp:docPr id="209" name="Oval 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A4FF4B" id="Oval 302" o:spid="_x0000_s1026" style="position:absolute;margin-left:53.25pt;margin-top:1.8pt;width:7.2pt;height:7.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" strokeweight="1.25pt"/>
            </w:pict>
          </mc:Fallback>
        </mc:AlternateContent>
      </w:r>
      <w:r w:rsidRPr="00B43DE7">
        <w:rPr>
          <w:rFonts w:ascii="Times New Roman" w:eastAsia="MS Mincho" w:hAnsi="Times New Roman" w:cs="Times New Roman"/>
          <w:sz w:val="24"/>
          <w:szCs w:val="24"/>
        </w:rPr>
        <w:tab/>
        <w:t xml:space="preserve">Moderately good </w:t>
      </w:r>
      <w:r w:rsidRPr="00B43DE7">
        <w:rPr>
          <w:rFonts w:ascii="Times New Roman" w:eastAsia="MS Mincho" w:hAnsi="Times New Roman" w:cs="Times New Roman"/>
          <w:sz w:val="24"/>
          <w:szCs w:val="24"/>
        </w:rPr>
        <w:tab/>
      </w:r>
    </w:p>
    <w:p w14:paraId="557C837A"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03296" behindDoc="0" locked="0" layoutInCell="1" allowOverlap="1" wp14:anchorId="37E74069" wp14:editId="3D9ECEDE">
                <wp:simplePos x="0" y="0"/>
                <wp:positionH relativeFrom="column">
                  <wp:posOffset>676275</wp:posOffset>
                </wp:positionH>
                <wp:positionV relativeFrom="paragraph">
                  <wp:posOffset>24130</wp:posOffset>
                </wp:positionV>
                <wp:extent cx="91440" cy="91440"/>
                <wp:effectExtent l="9525" t="14605" r="13335" b="8255"/>
                <wp:wrapNone/>
                <wp:docPr id="208" name="Oval 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E60215" id="Oval 303" o:spid="_x0000_s1026" style="position:absolute;margin-left:53.25pt;margin-top:1.9pt;width:7.2pt;height:7.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ab/>
        <w:t xml:space="preserve">Slightly good </w:t>
      </w:r>
    </w:p>
    <w:p w14:paraId="24CCB1AB"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04320" behindDoc="0" locked="0" layoutInCell="1" allowOverlap="1" wp14:anchorId="1072E282" wp14:editId="2268501F">
                <wp:simplePos x="0" y="0"/>
                <wp:positionH relativeFrom="column">
                  <wp:posOffset>676275</wp:posOffset>
                </wp:positionH>
                <wp:positionV relativeFrom="paragraph">
                  <wp:posOffset>21590</wp:posOffset>
                </wp:positionV>
                <wp:extent cx="91440" cy="91440"/>
                <wp:effectExtent l="9525" t="12065" r="13335" b="10795"/>
                <wp:wrapNone/>
                <wp:docPr id="207" name="Oval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0164AA" id="Oval 304" o:spid="_x0000_s1026" style="position:absolute;margin-left:53.25pt;margin-top:1.7pt;width:7.2pt;height:7.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" strokeweight="1.25pt"/>
            </w:pict>
          </mc:Fallback>
        </mc:AlternateContent>
      </w:r>
      <w:r w:rsidRPr="00B43DE7">
        <w:rPr>
          <w:rFonts w:ascii="Times New Roman" w:eastAsia="MS Mincho" w:hAnsi="Times New Roman" w:cs="Times New Roman"/>
          <w:sz w:val="24"/>
          <w:szCs w:val="24"/>
        </w:rPr>
        <w:tab/>
        <w:t xml:space="preserve">Slightly bad </w:t>
      </w:r>
    </w:p>
    <w:p w14:paraId="5BC8C622"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05344" behindDoc="0" locked="0" layoutInCell="1" allowOverlap="1" wp14:anchorId="16D68643" wp14:editId="3EE97961">
                <wp:simplePos x="0" y="0"/>
                <wp:positionH relativeFrom="column">
                  <wp:posOffset>676275</wp:posOffset>
                </wp:positionH>
                <wp:positionV relativeFrom="paragraph">
                  <wp:posOffset>27305</wp:posOffset>
                </wp:positionV>
                <wp:extent cx="91440" cy="91440"/>
                <wp:effectExtent l="9525" t="8255" r="13335" b="14605"/>
                <wp:wrapNone/>
                <wp:docPr id="206" name="Oval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778364" id="Oval 305" o:spid="_x0000_s1026" style="position:absolute;margin-left:53.25pt;margin-top:2.15pt;width:7.2pt;height:7.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" strokeweight="1.25pt"/>
            </w:pict>
          </mc:Fallback>
        </mc:AlternateContent>
      </w:r>
      <w:r w:rsidRPr="00B43DE7">
        <w:rPr>
          <w:rFonts w:ascii="Times New Roman" w:eastAsia="MS Mincho" w:hAnsi="Times New Roman" w:cs="Times New Roman"/>
          <w:sz w:val="24"/>
          <w:szCs w:val="24"/>
        </w:rPr>
        <w:tab/>
        <w:t xml:space="preserve">Moderately bad </w:t>
      </w:r>
    </w:p>
    <w:p w14:paraId="4065FE76" w14:textId="77777777" w:rsidR="004D3E5A" w:rsidRPr="00B43DE7" w:rsidRDefault="004D3E5A" w:rsidP="004D3E5A">
      <w:pPr>
        <w:pStyle w:val="PlainText"/>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06368" behindDoc="0" locked="0" layoutInCell="1" allowOverlap="1" wp14:anchorId="1DE24B31" wp14:editId="0D6B5F2F">
                <wp:simplePos x="0" y="0"/>
                <wp:positionH relativeFrom="column">
                  <wp:posOffset>676275</wp:posOffset>
                </wp:positionH>
                <wp:positionV relativeFrom="paragraph">
                  <wp:posOffset>30480</wp:posOffset>
                </wp:positionV>
                <wp:extent cx="91440" cy="91440"/>
                <wp:effectExtent l="9525" t="11430" r="13335" b="11430"/>
                <wp:wrapNone/>
                <wp:docPr id="205" name="Oval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C9FBE5" id="Oval 306" o:spid="_x0000_s1026" style="position:absolute;margin-left:53.25pt;margin-top:2.4pt;width:7.2pt;height:7.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ab/>
        <w:t xml:space="preserve">Very bad </w:t>
      </w:r>
    </w:p>
    <w:p w14:paraId="23DFD53A" w14:textId="77777777" w:rsidR="004D3E5A" w:rsidRPr="00B43DE7" w:rsidRDefault="004D3E5A" w:rsidP="004D3E5A">
      <w:pPr>
        <w:pStyle w:val="PlainText"/>
        <w:rPr>
          <w:rFonts w:ascii="Times New Roman" w:eastAsia="MS Mincho" w:hAnsi="Times New Roman" w:cs="Times New Roman"/>
          <w:sz w:val="24"/>
          <w:szCs w:val="24"/>
        </w:rPr>
      </w:pPr>
    </w:p>
    <w:p w14:paraId="5D03DC2C" w14:textId="77777777" w:rsidR="004D3E5A" w:rsidRPr="00B43DE7" w:rsidRDefault="004D3E5A" w:rsidP="004D3E5A">
      <w:pPr>
        <w:pStyle w:val="PlainText"/>
        <w:tabs>
          <w:tab w:val="left" w:pos="360"/>
        </w:tabs>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6. </w:t>
      </w:r>
      <w:r w:rsidRPr="00B43DE7">
        <w:rPr>
          <w:rFonts w:ascii="Times New Roman" w:eastAsia="MS Mincho" w:hAnsi="Times New Roman" w:cs="Times New Roman"/>
          <w:sz w:val="24"/>
          <w:szCs w:val="24"/>
        </w:rPr>
        <w:tab/>
        <w:t xml:space="preserve">Did you break up with a close friend during the last </w:t>
      </w:r>
      <w:r w:rsidR="0031249D" w:rsidRPr="00B43DE7">
        <w:rPr>
          <w:rFonts w:ascii="Times New Roman" w:eastAsia="MS Mincho" w:hAnsi="Times New Roman" w:cs="Times New Roman"/>
          <w:sz w:val="24"/>
          <w:szCs w:val="24"/>
        </w:rPr>
        <w:t>6</w:t>
      </w:r>
      <w:r w:rsidRPr="00B43DE7">
        <w:rPr>
          <w:rFonts w:ascii="Times New Roman" w:eastAsia="MS Mincho" w:hAnsi="Times New Roman" w:cs="Times New Roman"/>
          <w:sz w:val="24"/>
          <w:szCs w:val="24"/>
        </w:rPr>
        <w:t xml:space="preserve"> months?</w:t>
      </w:r>
    </w:p>
    <w:p w14:paraId="78227679" w14:textId="77777777" w:rsidR="004D3E5A" w:rsidRPr="00B43DE7" w:rsidRDefault="004D3E5A" w:rsidP="004D3E5A">
      <w:pPr>
        <w:pStyle w:val="PlainText"/>
        <w:rPr>
          <w:rFonts w:ascii="Times New Roman" w:eastAsia="MS Mincho" w:hAnsi="Times New Roman" w:cs="Times New Roman"/>
          <w:sz w:val="24"/>
          <w:szCs w:val="24"/>
        </w:rPr>
      </w:pPr>
    </w:p>
    <w:p w14:paraId="5D27EEC6"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10464" behindDoc="0" locked="0" layoutInCell="1" allowOverlap="1" wp14:anchorId="6B2F5361" wp14:editId="119EB11E">
                <wp:simplePos x="0" y="0"/>
                <wp:positionH relativeFrom="column">
                  <wp:posOffset>2971800</wp:posOffset>
                </wp:positionH>
                <wp:positionV relativeFrom="paragraph">
                  <wp:posOffset>10160</wp:posOffset>
                </wp:positionV>
                <wp:extent cx="91440" cy="91440"/>
                <wp:effectExtent l="9525" t="10160" r="13335" b="12700"/>
                <wp:wrapNone/>
                <wp:docPr id="204" name="Oval 3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A9E390" id="Oval 310" o:spid="_x0000_s1026" style="position:absolute;margin-left:234pt;margin-top:.8pt;width:7.2pt;height:7.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09440" behindDoc="0" locked="0" layoutInCell="1" allowOverlap="1" wp14:anchorId="0FFD8F90" wp14:editId="0D793B9E">
                <wp:simplePos x="0" y="0"/>
                <wp:positionH relativeFrom="column">
                  <wp:posOffset>685800</wp:posOffset>
                </wp:positionH>
                <wp:positionV relativeFrom="paragraph">
                  <wp:posOffset>10160</wp:posOffset>
                </wp:positionV>
                <wp:extent cx="91440" cy="91440"/>
                <wp:effectExtent l="9525" t="10160" r="13335" b="12700"/>
                <wp:wrapNone/>
                <wp:docPr id="203" name="Oval 3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645936" id="Oval 309" o:spid="_x0000_s1026" style="position:absolute;margin-left:54pt;margin-top:.8pt;width:7.2pt;height: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" strokeweight="1.25pt"/>
            </w:pict>
          </mc:Fallback>
        </mc:AlternateContent>
      </w:r>
      <w:r w:rsidRPr="00B43DE7">
        <w:rPr>
          <w:rFonts w:ascii="Times New Roman" w:eastAsia="MS Mincho" w:hAnsi="Times New Roman" w:cs="Times New Roman"/>
          <w:sz w:val="24"/>
          <w:szCs w:val="24"/>
        </w:rPr>
        <w:t>No (Skip to Q.7)</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600014A5" w14:textId="77777777" w:rsidR="004D3E5A" w:rsidRPr="00B43DE7" w:rsidRDefault="004D3E5A" w:rsidP="004D3E5A">
      <w:pPr>
        <w:pStyle w:val="PlainText"/>
        <w:tabs>
          <w:tab w:val="left" w:pos="360"/>
        </w:tabs>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sz w:val="24"/>
          <w:szCs w:val="24"/>
        </w:rPr>
        <w:tab/>
        <w:t>If yes:</w:t>
      </w:r>
    </w:p>
    <w:p w14:paraId="7E24DB4C" w14:textId="77777777" w:rsidR="004D3E5A" w:rsidRPr="00B43DE7" w:rsidRDefault="004D3E5A" w:rsidP="004D3E5A">
      <w:pPr>
        <w:pStyle w:val="PlainText"/>
        <w:ind w:left="720" w:firstLine="720"/>
        <w:rPr>
          <w:rFonts w:ascii="Times New Roman" w:eastAsia="MS Mincho" w:hAnsi="Times New Roman" w:cs="Times New Roman"/>
          <w:sz w:val="24"/>
          <w:szCs w:val="24"/>
        </w:rPr>
      </w:pPr>
    </w:p>
    <w:p w14:paraId="66FDFF3F" w14:textId="77777777" w:rsidR="004D3E5A" w:rsidRPr="00B43DE7" w:rsidRDefault="004D3E5A" w:rsidP="004D3E5A">
      <w:pPr>
        <w:pStyle w:val="PlainText"/>
        <w:tabs>
          <w:tab w:val="left" w:pos="720"/>
        </w:tabs>
        <w:ind w:left="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a. </w:t>
      </w:r>
      <w:r w:rsidRPr="00B43DE7">
        <w:rPr>
          <w:rFonts w:ascii="Times New Roman" w:eastAsia="MS Mincho" w:hAnsi="Times New Roman" w:cs="Times New Roman"/>
          <w:sz w:val="24"/>
          <w:szCs w:val="24"/>
        </w:rPr>
        <w:tab/>
        <w:t>Did you want to break up with this friend?</w:t>
      </w:r>
    </w:p>
    <w:p w14:paraId="393611D8" w14:textId="77777777" w:rsidR="004D3E5A" w:rsidRPr="00B43DE7" w:rsidRDefault="004D3E5A" w:rsidP="004D3E5A">
      <w:pPr>
        <w:pStyle w:val="PlainText"/>
        <w:tabs>
          <w:tab w:val="left" w:pos="5250"/>
        </w:tabs>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sz w:val="24"/>
          <w:szCs w:val="24"/>
        </w:rPr>
        <w:tab/>
      </w:r>
    </w:p>
    <w:p w14:paraId="6A574BE8"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08416" behindDoc="0" locked="0" layoutInCell="1" allowOverlap="1" wp14:anchorId="7EF0C7A1" wp14:editId="76276445">
                <wp:simplePos x="0" y="0"/>
                <wp:positionH relativeFrom="column">
                  <wp:posOffset>2066925</wp:posOffset>
                </wp:positionH>
                <wp:positionV relativeFrom="paragraph">
                  <wp:posOffset>12065</wp:posOffset>
                </wp:positionV>
                <wp:extent cx="91440" cy="91440"/>
                <wp:effectExtent l="9525" t="12065" r="13335" b="10795"/>
                <wp:wrapNone/>
                <wp:docPr id="202" name="Oval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884DFE" id="Oval 308" o:spid="_x0000_s1026" style="position:absolute;margin-left:162.75pt;margin-top:.95pt;width:7.2pt;height:7.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07392" behindDoc="0" locked="0" layoutInCell="1" allowOverlap="1" wp14:anchorId="603EA3C6" wp14:editId="5E1DD4BF">
                <wp:simplePos x="0" y="0"/>
                <wp:positionH relativeFrom="column">
                  <wp:posOffset>685800</wp:posOffset>
                </wp:positionH>
                <wp:positionV relativeFrom="paragraph">
                  <wp:posOffset>12065</wp:posOffset>
                </wp:positionV>
                <wp:extent cx="91440" cy="91440"/>
                <wp:effectExtent l="9525" t="12065" r="13335" b="10795"/>
                <wp:wrapNone/>
                <wp:docPr id="201" name="Oval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155809" id="Oval 307" o:spid="_x0000_s1026" style="position:absolute;margin-left:54pt;margin-top:.95pt;width:7.2pt;height:7.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EfFl&#10;eRQCAAAv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No</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3207E537"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sz w:val="24"/>
          <w:szCs w:val="24"/>
        </w:rPr>
        <w:tab/>
      </w:r>
    </w:p>
    <w:p w14:paraId="73F131F7" w14:textId="77777777" w:rsidR="004D3E5A" w:rsidRPr="00B43DE7" w:rsidRDefault="004D3E5A" w:rsidP="004D3E5A">
      <w:pPr>
        <w:pStyle w:val="PlainText"/>
        <w:tabs>
          <w:tab w:val="left" w:pos="720"/>
        </w:tabs>
        <w:ind w:left="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b. </w:t>
      </w:r>
      <w:r w:rsidRPr="00B43DE7">
        <w:rPr>
          <w:rFonts w:ascii="Times New Roman" w:eastAsia="MS Mincho" w:hAnsi="Times New Roman" w:cs="Times New Roman"/>
          <w:sz w:val="24"/>
          <w:szCs w:val="24"/>
        </w:rPr>
        <w:tab/>
        <w:t xml:space="preserve">Overall, would you rate your breaking up as a good or bad experience? </w:t>
      </w:r>
    </w:p>
    <w:p w14:paraId="0716B969"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0DD39B2F"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11488" behindDoc="0" locked="0" layoutInCell="1" allowOverlap="1" wp14:anchorId="397779DB" wp14:editId="378A9190">
                <wp:simplePos x="0" y="0"/>
                <wp:positionH relativeFrom="column">
                  <wp:posOffset>676275</wp:posOffset>
                </wp:positionH>
                <wp:positionV relativeFrom="paragraph">
                  <wp:posOffset>20320</wp:posOffset>
                </wp:positionV>
                <wp:extent cx="91440" cy="91440"/>
                <wp:effectExtent l="9525" t="10795" r="13335" b="12065"/>
                <wp:wrapNone/>
                <wp:docPr id="200" name="Oval 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B7753C" id="Oval 311" o:spid="_x0000_s1026" style="position:absolute;margin-left:53.25pt;margin-top:1.6pt;width:7.2pt;height:7.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" strokeweight="1.25pt"/>
            </w:pict>
          </mc:Fallback>
        </mc:AlternateContent>
      </w:r>
      <w:r w:rsidRPr="00B43DE7">
        <w:rPr>
          <w:rFonts w:ascii="Times New Roman" w:eastAsia="MS Mincho" w:hAnsi="Times New Roman" w:cs="Times New Roman"/>
          <w:sz w:val="24"/>
          <w:szCs w:val="24"/>
        </w:rPr>
        <w:tab/>
        <w:t xml:space="preserve">Very good </w:t>
      </w:r>
      <w:r w:rsidRPr="00B43DE7">
        <w:rPr>
          <w:rFonts w:ascii="Times New Roman" w:eastAsia="MS Mincho" w:hAnsi="Times New Roman" w:cs="Times New Roman"/>
          <w:sz w:val="24"/>
          <w:szCs w:val="24"/>
        </w:rPr>
        <w:tab/>
      </w:r>
    </w:p>
    <w:p w14:paraId="09F509BB"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12512" behindDoc="0" locked="0" layoutInCell="1" allowOverlap="1" wp14:anchorId="59FF1455" wp14:editId="29BBE49C">
                <wp:simplePos x="0" y="0"/>
                <wp:positionH relativeFrom="column">
                  <wp:posOffset>676275</wp:posOffset>
                </wp:positionH>
                <wp:positionV relativeFrom="paragraph">
                  <wp:posOffset>22860</wp:posOffset>
                </wp:positionV>
                <wp:extent cx="91440" cy="91440"/>
                <wp:effectExtent l="9525" t="13335" r="13335" b="9525"/>
                <wp:wrapNone/>
                <wp:docPr id="199" name="Oval 3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3CFFA9" id="Oval 312" o:spid="_x0000_s1026" style="position:absolute;margin-left:53.25pt;margin-top:1.8pt;width:7.2pt;height:7.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" strokeweight="1.25pt"/>
            </w:pict>
          </mc:Fallback>
        </mc:AlternateContent>
      </w:r>
      <w:r w:rsidRPr="00B43DE7">
        <w:rPr>
          <w:rFonts w:ascii="Times New Roman" w:eastAsia="MS Mincho" w:hAnsi="Times New Roman" w:cs="Times New Roman"/>
          <w:sz w:val="24"/>
          <w:szCs w:val="24"/>
        </w:rPr>
        <w:tab/>
        <w:t xml:space="preserve">Moderately good </w:t>
      </w:r>
      <w:r w:rsidRPr="00B43DE7">
        <w:rPr>
          <w:rFonts w:ascii="Times New Roman" w:eastAsia="MS Mincho" w:hAnsi="Times New Roman" w:cs="Times New Roman"/>
          <w:sz w:val="24"/>
          <w:szCs w:val="24"/>
        </w:rPr>
        <w:tab/>
      </w:r>
    </w:p>
    <w:p w14:paraId="1883127E"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13536" behindDoc="0" locked="0" layoutInCell="1" allowOverlap="1" wp14:anchorId="283E0572" wp14:editId="6E63B8E8">
                <wp:simplePos x="0" y="0"/>
                <wp:positionH relativeFrom="column">
                  <wp:posOffset>676275</wp:posOffset>
                </wp:positionH>
                <wp:positionV relativeFrom="paragraph">
                  <wp:posOffset>24130</wp:posOffset>
                </wp:positionV>
                <wp:extent cx="91440" cy="91440"/>
                <wp:effectExtent l="9525" t="14605" r="13335" b="8255"/>
                <wp:wrapNone/>
                <wp:docPr id="198" name="Oval 3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1236D3" id="Oval 313" o:spid="_x0000_s1026" style="position:absolute;margin-left:53.25pt;margin-top:1.9pt;width:7.2pt;height:7.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ab/>
        <w:t xml:space="preserve">Slightly good </w:t>
      </w:r>
    </w:p>
    <w:p w14:paraId="77693127"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14560" behindDoc="0" locked="0" layoutInCell="1" allowOverlap="1" wp14:anchorId="02B99BF7" wp14:editId="25A0F3A0">
                <wp:simplePos x="0" y="0"/>
                <wp:positionH relativeFrom="column">
                  <wp:posOffset>676275</wp:posOffset>
                </wp:positionH>
                <wp:positionV relativeFrom="paragraph">
                  <wp:posOffset>21590</wp:posOffset>
                </wp:positionV>
                <wp:extent cx="91440" cy="91440"/>
                <wp:effectExtent l="9525" t="12065" r="13335" b="10795"/>
                <wp:wrapNone/>
                <wp:docPr id="197" name="Oval 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CF6ED8" id="Oval 314" o:spid="_x0000_s1026" style="position:absolute;margin-left:53.25pt;margin-top:1.7pt;width:7.2pt;height:7.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" strokeweight="1.25pt"/>
            </w:pict>
          </mc:Fallback>
        </mc:AlternateContent>
      </w:r>
      <w:r w:rsidRPr="00B43DE7">
        <w:rPr>
          <w:rFonts w:ascii="Times New Roman" w:eastAsia="MS Mincho" w:hAnsi="Times New Roman" w:cs="Times New Roman"/>
          <w:sz w:val="24"/>
          <w:szCs w:val="24"/>
        </w:rPr>
        <w:tab/>
        <w:t xml:space="preserve">Slightly bad </w:t>
      </w:r>
    </w:p>
    <w:p w14:paraId="198FAD04"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w:lastRenderedPageBreak/>
        <mc:AlternateContent>
          <mc:Choice Requires="wps">
            <w:drawing>
              <wp:anchor distT="0" distB="0" distL="114300" distR="114300" simplePos="0" relativeHeight="251715584" behindDoc="0" locked="0" layoutInCell="1" allowOverlap="1" wp14:anchorId="2AAF1101" wp14:editId="192C0F9C">
                <wp:simplePos x="0" y="0"/>
                <wp:positionH relativeFrom="column">
                  <wp:posOffset>676275</wp:posOffset>
                </wp:positionH>
                <wp:positionV relativeFrom="paragraph">
                  <wp:posOffset>27305</wp:posOffset>
                </wp:positionV>
                <wp:extent cx="91440" cy="91440"/>
                <wp:effectExtent l="9525" t="8255" r="13335" b="14605"/>
                <wp:wrapNone/>
                <wp:docPr id="196" name="Oval 3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1ABCEF" id="Oval 315" o:spid="_x0000_s1026" style="position:absolute;margin-left:53.25pt;margin-top:2.15pt;width:7.2pt;height:7.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" strokeweight="1.25pt"/>
            </w:pict>
          </mc:Fallback>
        </mc:AlternateContent>
      </w:r>
      <w:r w:rsidRPr="00B43DE7">
        <w:rPr>
          <w:rFonts w:ascii="Times New Roman" w:eastAsia="MS Mincho" w:hAnsi="Times New Roman" w:cs="Times New Roman"/>
          <w:sz w:val="24"/>
          <w:szCs w:val="24"/>
        </w:rPr>
        <w:tab/>
        <w:t xml:space="preserve">Moderately bad </w:t>
      </w:r>
    </w:p>
    <w:p w14:paraId="37ED3211"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16608" behindDoc="0" locked="0" layoutInCell="1" allowOverlap="1" wp14:anchorId="4A5F88A5" wp14:editId="4E0A0BE4">
                <wp:simplePos x="0" y="0"/>
                <wp:positionH relativeFrom="column">
                  <wp:posOffset>676275</wp:posOffset>
                </wp:positionH>
                <wp:positionV relativeFrom="paragraph">
                  <wp:posOffset>30480</wp:posOffset>
                </wp:positionV>
                <wp:extent cx="91440" cy="91440"/>
                <wp:effectExtent l="9525" t="11430" r="13335" b="11430"/>
                <wp:wrapNone/>
                <wp:docPr id="195" name="Oval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F03727" id="Oval 316" o:spid="_x0000_s1026" style="position:absolute;margin-left:53.25pt;margin-top:2.4pt;width:7.2pt;height:7.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" strokeweight="1.25pt"/>
            </w:pict>
          </mc:Fallback>
        </mc:AlternateContent>
      </w:r>
      <w:r w:rsidRPr="00B43DE7">
        <w:rPr>
          <w:rFonts w:ascii="Times New Roman" w:eastAsia="MS Mincho" w:hAnsi="Times New Roman" w:cs="Times New Roman"/>
          <w:sz w:val="24"/>
          <w:szCs w:val="24"/>
        </w:rPr>
        <w:tab/>
        <w:t xml:space="preserve">Very bad </w:t>
      </w:r>
    </w:p>
    <w:p w14:paraId="21A6982F" w14:textId="77777777" w:rsidR="000D34C5" w:rsidRPr="00B43DE7" w:rsidRDefault="000D34C5" w:rsidP="000D34C5">
      <w:pPr>
        <w:pStyle w:val="PlainText"/>
        <w:ind w:firstLine="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c.    Was the break up with this friend related to your sexual orientation? </w:t>
      </w:r>
    </w:p>
    <w:p w14:paraId="0F290D08" w14:textId="77777777" w:rsidR="000D34C5" w:rsidRPr="00B43DE7" w:rsidRDefault="000D34C5" w:rsidP="000D34C5">
      <w:pPr>
        <w:pStyle w:val="PlainText"/>
        <w:ind w:left="720" w:firstLine="720"/>
        <w:rPr>
          <w:rFonts w:ascii="Times New Roman" w:eastAsia="MS Mincho" w:hAnsi="Times New Roman" w:cs="Times New Roman"/>
          <w:sz w:val="24"/>
          <w:szCs w:val="24"/>
        </w:rPr>
      </w:pPr>
    </w:p>
    <w:p w14:paraId="34E5AA19" w14:textId="77777777" w:rsidR="004D3E5A" w:rsidRPr="00B43DE7" w:rsidRDefault="000D34C5" w:rsidP="004129D9">
      <w:pPr>
        <w:pStyle w:val="PlainText"/>
        <w:ind w:left="720" w:firstLine="720"/>
        <w:rPr>
          <w:rFonts w:ascii="Times New Roman" w:eastAsia="MS Mincho" w:hAnsi="Times New Roman" w:cs="Times New Roman"/>
          <w:bCs/>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20384" behindDoc="0" locked="0" layoutInCell="1" allowOverlap="1" wp14:anchorId="7276FD85" wp14:editId="59E8D365">
                <wp:simplePos x="0" y="0"/>
                <wp:positionH relativeFrom="column">
                  <wp:posOffset>2066925</wp:posOffset>
                </wp:positionH>
                <wp:positionV relativeFrom="paragraph">
                  <wp:posOffset>12065</wp:posOffset>
                </wp:positionV>
                <wp:extent cx="91440" cy="91440"/>
                <wp:effectExtent l="9525" t="12065" r="13335" b="10795"/>
                <wp:wrapNone/>
                <wp:docPr id="254" name="Oval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CBAF07" id="Oval 308" o:spid="_x0000_s1026" style="position:absolute;margin-left:162.75pt;margin-top:.95pt;width:7.2pt;height:7.2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19360" behindDoc="0" locked="0" layoutInCell="1" allowOverlap="1" wp14:anchorId="5402C21A" wp14:editId="08DD3551">
                <wp:simplePos x="0" y="0"/>
                <wp:positionH relativeFrom="column">
                  <wp:posOffset>685800</wp:posOffset>
                </wp:positionH>
                <wp:positionV relativeFrom="paragraph">
                  <wp:posOffset>12065</wp:posOffset>
                </wp:positionV>
                <wp:extent cx="91440" cy="91440"/>
                <wp:effectExtent l="9525" t="12065" r="13335" b="10795"/>
                <wp:wrapNone/>
                <wp:docPr id="255" name="Oval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003658" id="Oval 307" o:spid="_x0000_s1026" style="position:absolute;margin-left:54pt;margin-top:.95pt;width:7.2pt;height:7.2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" strokeweight="1.25pt"/>
            </w:pict>
          </mc:Fallback>
        </mc:AlternateContent>
      </w:r>
      <w:r w:rsidRPr="00B43DE7">
        <w:rPr>
          <w:rFonts w:ascii="Times New Roman" w:eastAsia="MS Mincho" w:hAnsi="Times New Roman" w:cs="Times New Roman"/>
          <w:sz w:val="24"/>
          <w:szCs w:val="24"/>
        </w:rPr>
        <w:t>No</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69BB51C7" w14:textId="77777777" w:rsidR="004D3E5A" w:rsidRPr="00B43DE7" w:rsidRDefault="004D3E5A" w:rsidP="004D3E5A">
      <w:pPr>
        <w:pStyle w:val="PlainText"/>
        <w:tabs>
          <w:tab w:val="left" w:pos="360"/>
        </w:tabs>
        <w:ind w:left="360" w:hanging="360"/>
        <w:rPr>
          <w:rFonts w:ascii="Times New Roman" w:eastAsia="MS Mincho" w:hAnsi="Times New Roman" w:cs="Times New Roman"/>
          <w:sz w:val="24"/>
          <w:szCs w:val="24"/>
        </w:rPr>
      </w:pPr>
    </w:p>
    <w:p w14:paraId="523D312F" w14:textId="77777777" w:rsidR="004D3E5A" w:rsidRPr="00B43DE7" w:rsidRDefault="004D3E5A" w:rsidP="004D3E5A">
      <w:pPr>
        <w:pStyle w:val="PlainText"/>
        <w:tabs>
          <w:tab w:val="left" w:pos="360"/>
        </w:tabs>
        <w:ind w:left="360" w:hanging="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7. </w:t>
      </w:r>
      <w:r w:rsidRPr="00B43DE7">
        <w:rPr>
          <w:rFonts w:ascii="Times New Roman" w:eastAsia="MS Mincho" w:hAnsi="Times New Roman" w:cs="Times New Roman"/>
          <w:sz w:val="24"/>
          <w:szCs w:val="24"/>
        </w:rPr>
        <w:tab/>
        <w:t xml:space="preserve">Have you had any important relationship, for example, with your spouse, a close friend, your boss, or a family member become significantly worse during the last </w:t>
      </w:r>
      <w:r w:rsidR="0031249D" w:rsidRPr="00B43DE7">
        <w:rPr>
          <w:rFonts w:ascii="Times New Roman" w:eastAsia="MS Mincho" w:hAnsi="Times New Roman" w:cs="Times New Roman"/>
          <w:sz w:val="24"/>
          <w:szCs w:val="24"/>
        </w:rPr>
        <w:t xml:space="preserve">6 </w:t>
      </w:r>
      <w:r w:rsidRPr="00B43DE7">
        <w:rPr>
          <w:rFonts w:ascii="Times New Roman" w:eastAsia="MS Mincho" w:hAnsi="Times New Roman" w:cs="Times New Roman"/>
          <w:sz w:val="24"/>
          <w:szCs w:val="24"/>
        </w:rPr>
        <w:t xml:space="preserve">months (this should not include the relationship referred to in item 6 above)? </w:t>
      </w:r>
    </w:p>
    <w:p w14:paraId="1094B583" w14:textId="77777777" w:rsidR="004D3E5A" w:rsidRPr="00B43DE7" w:rsidRDefault="004D3E5A" w:rsidP="004D3E5A">
      <w:pPr>
        <w:pStyle w:val="PlainText"/>
        <w:rPr>
          <w:rFonts w:ascii="Times New Roman" w:eastAsia="MS Mincho" w:hAnsi="Times New Roman" w:cs="Times New Roman"/>
          <w:sz w:val="24"/>
          <w:szCs w:val="24"/>
        </w:rPr>
      </w:pPr>
    </w:p>
    <w:p w14:paraId="34042979"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18656" behindDoc="0" locked="0" layoutInCell="1" allowOverlap="1" wp14:anchorId="29531E0C" wp14:editId="74B47FFB">
                <wp:simplePos x="0" y="0"/>
                <wp:positionH relativeFrom="column">
                  <wp:posOffset>2971800</wp:posOffset>
                </wp:positionH>
                <wp:positionV relativeFrom="paragraph">
                  <wp:posOffset>10160</wp:posOffset>
                </wp:positionV>
                <wp:extent cx="91440" cy="91440"/>
                <wp:effectExtent l="9525" t="10160" r="13335" b="12700"/>
                <wp:wrapNone/>
                <wp:docPr id="194" name="Oval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73A585" id="Oval 318" o:spid="_x0000_s1026" style="position:absolute;margin-left:234pt;margin-top:.8pt;width:7.2pt;height:7.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17632" behindDoc="0" locked="0" layoutInCell="1" allowOverlap="1" wp14:anchorId="4B9EC747" wp14:editId="254FDBD1">
                <wp:simplePos x="0" y="0"/>
                <wp:positionH relativeFrom="column">
                  <wp:posOffset>685800</wp:posOffset>
                </wp:positionH>
                <wp:positionV relativeFrom="paragraph">
                  <wp:posOffset>10160</wp:posOffset>
                </wp:positionV>
                <wp:extent cx="91440" cy="91440"/>
                <wp:effectExtent l="9525" t="10160" r="13335" b="12700"/>
                <wp:wrapNone/>
                <wp:docPr id="193" name="Oval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EDFA87" id="Oval 317" o:spid="_x0000_s1026" style="position:absolute;margin-left:54pt;margin-top:.8pt;width:7.2pt;height:7.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" strokeweight="1.25pt"/>
            </w:pict>
          </mc:Fallback>
        </mc:AlternateContent>
      </w:r>
      <w:r w:rsidRPr="00B43DE7">
        <w:rPr>
          <w:rFonts w:ascii="Times New Roman" w:eastAsia="MS Mincho" w:hAnsi="Times New Roman" w:cs="Times New Roman"/>
          <w:sz w:val="24"/>
          <w:szCs w:val="24"/>
        </w:rPr>
        <w:t>No (Skip to Q.8)</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1EB7DA5B" w14:textId="77777777" w:rsidR="004D3E5A" w:rsidRPr="00B43DE7" w:rsidRDefault="004D3E5A" w:rsidP="004D3E5A">
      <w:pPr>
        <w:pStyle w:val="PlainText"/>
        <w:tabs>
          <w:tab w:val="left" w:pos="360"/>
        </w:tabs>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sz w:val="24"/>
          <w:szCs w:val="24"/>
        </w:rPr>
        <w:tab/>
        <w:t>If yes:</w:t>
      </w:r>
    </w:p>
    <w:p w14:paraId="0E408EE8" w14:textId="77777777" w:rsidR="004D3E5A" w:rsidRPr="00B43DE7" w:rsidRDefault="004D3E5A" w:rsidP="004D3E5A">
      <w:pPr>
        <w:pStyle w:val="PlainText"/>
        <w:ind w:left="720" w:firstLine="720"/>
        <w:rPr>
          <w:rFonts w:ascii="Times New Roman" w:eastAsia="MS Mincho" w:hAnsi="Times New Roman" w:cs="Times New Roman"/>
          <w:sz w:val="24"/>
          <w:szCs w:val="24"/>
        </w:rPr>
      </w:pPr>
    </w:p>
    <w:p w14:paraId="5DB71672" w14:textId="77777777" w:rsidR="004D3E5A" w:rsidRPr="00B43DE7" w:rsidRDefault="004D3E5A" w:rsidP="004D3E5A">
      <w:pPr>
        <w:pStyle w:val="PlainText"/>
        <w:tabs>
          <w:tab w:val="left" w:pos="720"/>
        </w:tabs>
        <w:ind w:left="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a. </w:t>
      </w:r>
      <w:r w:rsidRPr="00B43DE7">
        <w:rPr>
          <w:rFonts w:ascii="Times New Roman" w:eastAsia="MS Mincho" w:hAnsi="Times New Roman" w:cs="Times New Roman"/>
          <w:sz w:val="24"/>
          <w:szCs w:val="24"/>
        </w:rPr>
        <w:tab/>
        <w:t>With whom? (more than one response is possible)</w:t>
      </w:r>
    </w:p>
    <w:p w14:paraId="53E50E25"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155C8F84"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19680" behindDoc="0" locked="0" layoutInCell="1" allowOverlap="1" wp14:anchorId="03B09F6C" wp14:editId="29E09215">
                <wp:simplePos x="0" y="0"/>
                <wp:positionH relativeFrom="column">
                  <wp:posOffset>685800</wp:posOffset>
                </wp:positionH>
                <wp:positionV relativeFrom="paragraph">
                  <wp:posOffset>12065</wp:posOffset>
                </wp:positionV>
                <wp:extent cx="91440" cy="91440"/>
                <wp:effectExtent l="9525" t="12065" r="13335" b="10795"/>
                <wp:wrapNone/>
                <wp:docPr id="192" name="Oval 3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2B6737" id="Oval 321" o:spid="_x0000_s1026" style="position:absolute;margin-left:54pt;margin-top:.95pt;width:7.2pt;height:7.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xDoS&#10;lhQCAAAv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Boss</w:t>
      </w:r>
    </w:p>
    <w:p w14:paraId="1AFA67EA"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20704" behindDoc="0" locked="0" layoutInCell="1" allowOverlap="1" wp14:anchorId="2750EAAD" wp14:editId="6647A76B">
                <wp:simplePos x="0" y="0"/>
                <wp:positionH relativeFrom="column">
                  <wp:posOffset>685800</wp:posOffset>
                </wp:positionH>
                <wp:positionV relativeFrom="paragraph">
                  <wp:posOffset>12065</wp:posOffset>
                </wp:positionV>
                <wp:extent cx="91440" cy="91440"/>
                <wp:effectExtent l="9525" t="12065" r="13335" b="10795"/>
                <wp:wrapNone/>
                <wp:docPr id="191" name="Oval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B87726" id="Oval 325" o:spid="_x0000_s1026" style="position:absolute;margin-left:54pt;margin-top:.95pt;width:7.2pt;height:7.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eOcO&#10;chQCAAAv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Spouse</w:t>
      </w:r>
    </w:p>
    <w:p w14:paraId="13712EE3"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21728" behindDoc="0" locked="0" layoutInCell="1" allowOverlap="1" wp14:anchorId="65EE9307" wp14:editId="0C8B679C">
                <wp:simplePos x="0" y="0"/>
                <wp:positionH relativeFrom="column">
                  <wp:posOffset>685800</wp:posOffset>
                </wp:positionH>
                <wp:positionV relativeFrom="paragraph">
                  <wp:posOffset>12065</wp:posOffset>
                </wp:positionV>
                <wp:extent cx="91440" cy="91440"/>
                <wp:effectExtent l="9525" t="12065" r="13335" b="10795"/>
                <wp:wrapNone/>
                <wp:docPr id="190" name="Oval 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A40C17" id="Oval 327" o:spid="_x0000_s1026" style="position:absolute;margin-left:54pt;margin-top:.95pt;width:7.2pt;height:7.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ir7y&#10;ARQCAAAv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Friend</w:t>
      </w:r>
    </w:p>
    <w:p w14:paraId="78207AC0"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22752" behindDoc="0" locked="0" layoutInCell="1" allowOverlap="1" wp14:anchorId="5B128D02" wp14:editId="71B86E8C">
                <wp:simplePos x="0" y="0"/>
                <wp:positionH relativeFrom="column">
                  <wp:posOffset>685800</wp:posOffset>
                </wp:positionH>
                <wp:positionV relativeFrom="paragraph">
                  <wp:posOffset>12065</wp:posOffset>
                </wp:positionV>
                <wp:extent cx="91440" cy="91440"/>
                <wp:effectExtent l="9525" t="12065" r="13335" b="10795"/>
                <wp:wrapNone/>
                <wp:docPr id="189" name="Oval 3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95474A" id="Oval 329" o:spid="_x0000_s1026" style="position:absolute;margin-left:54pt;margin-top:.95pt;width:7.2pt;height:7.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rR+/&#10;8xQCAAAv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Child</w:t>
      </w:r>
    </w:p>
    <w:p w14:paraId="1112121C"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23776" behindDoc="0" locked="0" layoutInCell="1" allowOverlap="1" wp14:anchorId="4B75F57B" wp14:editId="07575D02">
                <wp:simplePos x="0" y="0"/>
                <wp:positionH relativeFrom="column">
                  <wp:posOffset>685800</wp:posOffset>
                </wp:positionH>
                <wp:positionV relativeFrom="paragraph">
                  <wp:posOffset>12065</wp:posOffset>
                </wp:positionV>
                <wp:extent cx="91440" cy="91440"/>
                <wp:effectExtent l="9525" t="12065" r="13335" b="10795"/>
                <wp:wrapNone/>
                <wp:docPr id="188" name="Oval 3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FC46A3" id="Oval 331" o:spid="_x0000_s1026" style="position:absolute;margin-left:54pt;margin-top:.95pt;width:7.2pt;height:7.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XIPL&#10;HRQCAAAv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Parent</w:t>
      </w:r>
    </w:p>
    <w:p w14:paraId="7D4D8779"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24800" behindDoc="0" locked="0" layoutInCell="1" allowOverlap="1" wp14:anchorId="3D97C9BA" wp14:editId="0322C0A9">
                <wp:simplePos x="0" y="0"/>
                <wp:positionH relativeFrom="column">
                  <wp:posOffset>685800</wp:posOffset>
                </wp:positionH>
                <wp:positionV relativeFrom="paragraph">
                  <wp:posOffset>12065</wp:posOffset>
                </wp:positionV>
                <wp:extent cx="91440" cy="91440"/>
                <wp:effectExtent l="9525" t="12065" r="13335" b="10795"/>
                <wp:wrapNone/>
                <wp:docPr id="187" name="Oval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53A565" id="Oval 333" o:spid="_x0000_s1026" style="position:absolute;margin-left:54pt;margin-top:.95pt;width:7.2pt;height:7.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vs1N&#10;eRQCAAAv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Other family member</w:t>
      </w:r>
    </w:p>
    <w:p w14:paraId="22531BDA"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ab/>
      </w:r>
    </w:p>
    <w:p w14:paraId="69604D70"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8. Did you have a child or adopt a child during the last </w:t>
      </w:r>
      <w:r w:rsidR="0031249D" w:rsidRPr="00B43DE7">
        <w:rPr>
          <w:rFonts w:ascii="Times New Roman" w:eastAsia="MS Mincho" w:hAnsi="Times New Roman" w:cs="Times New Roman"/>
          <w:sz w:val="24"/>
          <w:szCs w:val="24"/>
        </w:rPr>
        <w:t>6</w:t>
      </w:r>
      <w:r w:rsidRPr="00B43DE7">
        <w:rPr>
          <w:rFonts w:ascii="Times New Roman" w:eastAsia="MS Mincho" w:hAnsi="Times New Roman" w:cs="Times New Roman"/>
          <w:sz w:val="24"/>
          <w:szCs w:val="24"/>
        </w:rPr>
        <w:t xml:space="preserve"> months?</w:t>
      </w:r>
    </w:p>
    <w:p w14:paraId="2E87BA53" w14:textId="77777777" w:rsidR="004D3E5A" w:rsidRPr="00B43DE7" w:rsidRDefault="004D3E5A" w:rsidP="004D3E5A">
      <w:pPr>
        <w:pStyle w:val="PlainText"/>
        <w:rPr>
          <w:rFonts w:ascii="Times New Roman" w:eastAsia="MS Mincho" w:hAnsi="Times New Roman" w:cs="Times New Roman"/>
          <w:sz w:val="24"/>
          <w:szCs w:val="24"/>
        </w:rPr>
      </w:pPr>
    </w:p>
    <w:p w14:paraId="2803C690"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26848" behindDoc="0" locked="0" layoutInCell="1" allowOverlap="1" wp14:anchorId="6745CFEF" wp14:editId="7C46FB09">
                <wp:simplePos x="0" y="0"/>
                <wp:positionH relativeFrom="column">
                  <wp:posOffset>2971800</wp:posOffset>
                </wp:positionH>
                <wp:positionV relativeFrom="paragraph">
                  <wp:posOffset>10160</wp:posOffset>
                </wp:positionV>
                <wp:extent cx="91440" cy="91440"/>
                <wp:effectExtent l="9525" t="10160" r="13335" b="12700"/>
                <wp:wrapNone/>
                <wp:docPr id="186" name="Oval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F175C5" id="Oval 336" o:spid="_x0000_s1026" style="position:absolute;margin-left:234pt;margin-top:.8pt;width:7.2pt;height:7.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25824" behindDoc="0" locked="0" layoutInCell="1" allowOverlap="1" wp14:anchorId="4A1978BD" wp14:editId="4E39B6DD">
                <wp:simplePos x="0" y="0"/>
                <wp:positionH relativeFrom="column">
                  <wp:posOffset>685800</wp:posOffset>
                </wp:positionH>
                <wp:positionV relativeFrom="paragraph">
                  <wp:posOffset>10160</wp:posOffset>
                </wp:positionV>
                <wp:extent cx="91440" cy="91440"/>
                <wp:effectExtent l="9525" t="10160" r="13335" b="12700"/>
                <wp:wrapNone/>
                <wp:docPr id="185" name="Oval 3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9AA374" id="Oval 335" o:spid="_x0000_s1026" style="position:absolute;margin-left:54pt;margin-top:.8pt;width:7.2pt;height:7.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No (Skip to Q.9)</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33E555EF" w14:textId="77777777" w:rsidR="004D3E5A" w:rsidRPr="00B43DE7" w:rsidRDefault="004D3E5A" w:rsidP="004D3E5A">
      <w:pPr>
        <w:pStyle w:val="PlainText"/>
        <w:tabs>
          <w:tab w:val="left" w:pos="360"/>
        </w:tabs>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sz w:val="24"/>
          <w:szCs w:val="24"/>
        </w:rPr>
        <w:tab/>
        <w:t>If yes:</w:t>
      </w:r>
    </w:p>
    <w:p w14:paraId="001E8094" w14:textId="77777777" w:rsidR="004D3E5A" w:rsidRPr="00B43DE7" w:rsidRDefault="004D3E5A" w:rsidP="004D3E5A">
      <w:pPr>
        <w:pStyle w:val="PlainText"/>
        <w:ind w:left="720" w:firstLine="720"/>
        <w:rPr>
          <w:rFonts w:ascii="Times New Roman" w:eastAsia="MS Mincho" w:hAnsi="Times New Roman" w:cs="Times New Roman"/>
          <w:sz w:val="24"/>
          <w:szCs w:val="24"/>
        </w:rPr>
      </w:pPr>
    </w:p>
    <w:p w14:paraId="2D375D92" w14:textId="77777777" w:rsidR="004D3E5A" w:rsidRPr="00B43DE7" w:rsidRDefault="004D3E5A" w:rsidP="004D3E5A">
      <w:pPr>
        <w:pStyle w:val="PlainText"/>
        <w:tabs>
          <w:tab w:val="left" w:pos="720"/>
        </w:tabs>
        <w:ind w:left="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a. </w:t>
      </w:r>
      <w:r w:rsidRPr="00B43DE7">
        <w:rPr>
          <w:rFonts w:ascii="Times New Roman" w:eastAsia="MS Mincho" w:hAnsi="Times New Roman" w:cs="Times New Roman"/>
          <w:sz w:val="24"/>
          <w:szCs w:val="24"/>
        </w:rPr>
        <w:tab/>
        <w:t xml:space="preserve">Is this a first child? </w:t>
      </w:r>
    </w:p>
    <w:p w14:paraId="400D7F89" w14:textId="77777777" w:rsidR="004D3E5A" w:rsidRPr="00B43DE7" w:rsidRDefault="004D3E5A" w:rsidP="004D3E5A">
      <w:pPr>
        <w:pStyle w:val="PlainText"/>
        <w:tabs>
          <w:tab w:val="left" w:pos="5250"/>
        </w:tabs>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sz w:val="24"/>
          <w:szCs w:val="24"/>
        </w:rPr>
        <w:tab/>
      </w:r>
    </w:p>
    <w:p w14:paraId="60E2764C"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28896" behindDoc="0" locked="0" layoutInCell="1" allowOverlap="1" wp14:anchorId="17290BB6" wp14:editId="1CB30D47">
                <wp:simplePos x="0" y="0"/>
                <wp:positionH relativeFrom="column">
                  <wp:posOffset>2066925</wp:posOffset>
                </wp:positionH>
                <wp:positionV relativeFrom="paragraph">
                  <wp:posOffset>12065</wp:posOffset>
                </wp:positionV>
                <wp:extent cx="91440" cy="91440"/>
                <wp:effectExtent l="9525" t="12065" r="13335" b="10795"/>
                <wp:wrapNone/>
                <wp:docPr id="184" name="Oval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1C2CD1" id="Oval 338" o:spid="_x0000_s1026" style="position:absolute;margin-left:162.75pt;margin-top:.95pt;width:7.2pt;height:7.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27872" behindDoc="0" locked="0" layoutInCell="1" allowOverlap="1" wp14:anchorId="1C110D33" wp14:editId="55341E0A">
                <wp:simplePos x="0" y="0"/>
                <wp:positionH relativeFrom="column">
                  <wp:posOffset>685800</wp:posOffset>
                </wp:positionH>
                <wp:positionV relativeFrom="paragraph">
                  <wp:posOffset>12065</wp:posOffset>
                </wp:positionV>
                <wp:extent cx="91440" cy="91440"/>
                <wp:effectExtent l="9525" t="12065" r="13335" b="10795"/>
                <wp:wrapNone/>
                <wp:docPr id="183" name="Oval 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2F9C2D" id="Oval 337" o:spid="_x0000_s1026" style="position:absolute;margin-left:54pt;margin-top:.95pt;width:7.2pt;height:7.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ihvs&#10;lhQCAAAv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No</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6AE11F0B" w14:textId="77777777" w:rsidR="004D3E5A" w:rsidRPr="00B43DE7" w:rsidRDefault="004D3E5A" w:rsidP="004D3E5A">
      <w:pPr>
        <w:pStyle w:val="PlainText"/>
        <w:ind w:left="720" w:firstLine="720"/>
        <w:rPr>
          <w:rFonts w:ascii="Times New Roman" w:eastAsia="MS Mincho" w:hAnsi="Times New Roman" w:cs="Times New Roman"/>
          <w:sz w:val="24"/>
          <w:szCs w:val="24"/>
        </w:rPr>
      </w:pPr>
    </w:p>
    <w:p w14:paraId="5970D63E" w14:textId="77777777" w:rsidR="004D3E5A" w:rsidRPr="00B43DE7" w:rsidRDefault="004D3E5A" w:rsidP="004D3E5A">
      <w:pPr>
        <w:pStyle w:val="PlainText"/>
        <w:tabs>
          <w:tab w:val="left" w:pos="720"/>
        </w:tabs>
        <w:ind w:left="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b. </w:t>
      </w:r>
      <w:r w:rsidRPr="00B43DE7">
        <w:rPr>
          <w:rFonts w:ascii="Times New Roman" w:eastAsia="MS Mincho" w:hAnsi="Times New Roman" w:cs="Times New Roman"/>
          <w:sz w:val="24"/>
          <w:szCs w:val="24"/>
        </w:rPr>
        <w:tab/>
        <w:t xml:space="preserve">Did you plan to have this child? </w:t>
      </w:r>
    </w:p>
    <w:p w14:paraId="58D7DC11" w14:textId="77777777" w:rsidR="004D3E5A" w:rsidRPr="00B43DE7" w:rsidRDefault="004D3E5A" w:rsidP="004D3E5A">
      <w:pPr>
        <w:pStyle w:val="PlainText"/>
        <w:tabs>
          <w:tab w:val="left" w:pos="5250"/>
        </w:tabs>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sz w:val="24"/>
          <w:szCs w:val="24"/>
        </w:rPr>
        <w:tab/>
      </w:r>
    </w:p>
    <w:p w14:paraId="6C226651"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37088" behindDoc="0" locked="0" layoutInCell="1" allowOverlap="1" wp14:anchorId="4B714E88" wp14:editId="54DE9CA2">
                <wp:simplePos x="0" y="0"/>
                <wp:positionH relativeFrom="column">
                  <wp:posOffset>2066925</wp:posOffset>
                </wp:positionH>
                <wp:positionV relativeFrom="paragraph">
                  <wp:posOffset>12065</wp:posOffset>
                </wp:positionV>
                <wp:extent cx="91440" cy="91440"/>
                <wp:effectExtent l="9525" t="12065" r="13335" b="10795"/>
                <wp:wrapNone/>
                <wp:docPr id="182" name="Oval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9803E2" id="Oval 346" o:spid="_x0000_s1026" style="position:absolute;margin-left:162.75pt;margin-top:.95pt;width:7.2pt;height:7.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36064" behindDoc="0" locked="0" layoutInCell="1" allowOverlap="1" wp14:anchorId="7B2BDBE6" wp14:editId="5C9FF9B8">
                <wp:simplePos x="0" y="0"/>
                <wp:positionH relativeFrom="column">
                  <wp:posOffset>685800</wp:posOffset>
                </wp:positionH>
                <wp:positionV relativeFrom="paragraph">
                  <wp:posOffset>12065</wp:posOffset>
                </wp:positionV>
                <wp:extent cx="91440" cy="91440"/>
                <wp:effectExtent l="9525" t="12065" r="13335" b="10795"/>
                <wp:wrapNone/>
                <wp:docPr id="181" name="Oval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C058D5" id="Oval 345" o:spid="_x0000_s1026" style="position:absolute;margin-left:54pt;margin-top:.95pt;width:7.2pt;height:7.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ky0o&#10;TRQCAAAv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No</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7EBC3213" w14:textId="77777777" w:rsidR="004D3E5A" w:rsidRPr="00B43DE7" w:rsidRDefault="004D3E5A" w:rsidP="004D3E5A">
      <w:pPr>
        <w:pStyle w:val="PlainText"/>
        <w:ind w:left="720" w:firstLine="720"/>
        <w:rPr>
          <w:rFonts w:ascii="Times New Roman" w:eastAsia="MS Mincho" w:hAnsi="Times New Roman" w:cs="Times New Roman"/>
          <w:sz w:val="24"/>
          <w:szCs w:val="24"/>
        </w:rPr>
      </w:pPr>
    </w:p>
    <w:p w14:paraId="14D9FE76" w14:textId="77777777" w:rsidR="004D3E5A" w:rsidRPr="00B43DE7" w:rsidRDefault="004D3E5A" w:rsidP="004D3E5A">
      <w:pPr>
        <w:pStyle w:val="PlainText"/>
        <w:tabs>
          <w:tab w:val="left" w:pos="720"/>
        </w:tabs>
        <w:ind w:left="720" w:hanging="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c. </w:t>
      </w:r>
      <w:r w:rsidRPr="00B43DE7">
        <w:rPr>
          <w:rFonts w:ascii="Times New Roman" w:eastAsia="MS Mincho" w:hAnsi="Times New Roman" w:cs="Times New Roman"/>
          <w:sz w:val="24"/>
          <w:szCs w:val="24"/>
        </w:rPr>
        <w:tab/>
        <w:t xml:space="preserve">Would you rate having a child and adjusting to having a child as a good or bad experience? </w:t>
      </w:r>
    </w:p>
    <w:p w14:paraId="0A03BC94"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4C6626B9"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29920" behindDoc="0" locked="0" layoutInCell="1" allowOverlap="1" wp14:anchorId="003BE8BB" wp14:editId="155BFC18">
                <wp:simplePos x="0" y="0"/>
                <wp:positionH relativeFrom="column">
                  <wp:posOffset>676275</wp:posOffset>
                </wp:positionH>
                <wp:positionV relativeFrom="paragraph">
                  <wp:posOffset>20320</wp:posOffset>
                </wp:positionV>
                <wp:extent cx="91440" cy="91440"/>
                <wp:effectExtent l="9525" t="10795" r="13335" b="12065"/>
                <wp:wrapNone/>
                <wp:docPr id="180" name="Oval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2B6F30" id="Oval 339" o:spid="_x0000_s1026" style="position:absolute;margin-left:53.25pt;margin-top:1.6pt;width:7.2pt;height:7.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" strokeweight="1.25pt"/>
            </w:pict>
          </mc:Fallback>
        </mc:AlternateContent>
      </w:r>
      <w:r w:rsidRPr="00B43DE7">
        <w:rPr>
          <w:rFonts w:ascii="Times New Roman" w:eastAsia="MS Mincho" w:hAnsi="Times New Roman" w:cs="Times New Roman"/>
          <w:sz w:val="24"/>
          <w:szCs w:val="24"/>
        </w:rPr>
        <w:tab/>
        <w:t xml:space="preserve">Very good </w:t>
      </w:r>
      <w:r w:rsidRPr="00B43DE7">
        <w:rPr>
          <w:rFonts w:ascii="Times New Roman" w:eastAsia="MS Mincho" w:hAnsi="Times New Roman" w:cs="Times New Roman"/>
          <w:sz w:val="24"/>
          <w:szCs w:val="24"/>
        </w:rPr>
        <w:tab/>
      </w:r>
    </w:p>
    <w:p w14:paraId="05E86073"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30944" behindDoc="0" locked="0" layoutInCell="1" allowOverlap="1" wp14:anchorId="04E2D401" wp14:editId="0CEBDD73">
                <wp:simplePos x="0" y="0"/>
                <wp:positionH relativeFrom="column">
                  <wp:posOffset>676275</wp:posOffset>
                </wp:positionH>
                <wp:positionV relativeFrom="paragraph">
                  <wp:posOffset>22860</wp:posOffset>
                </wp:positionV>
                <wp:extent cx="91440" cy="91440"/>
                <wp:effectExtent l="9525" t="13335" r="13335" b="9525"/>
                <wp:wrapNone/>
                <wp:docPr id="179" name="Oval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D2F61C" id="Oval 340" o:spid="_x0000_s1026" style="position:absolute;margin-left:53.25pt;margin-top:1.8pt;width:7.2pt;height:7.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" strokeweight="1.25pt"/>
            </w:pict>
          </mc:Fallback>
        </mc:AlternateContent>
      </w:r>
      <w:r w:rsidRPr="00B43DE7">
        <w:rPr>
          <w:rFonts w:ascii="Times New Roman" w:eastAsia="MS Mincho" w:hAnsi="Times New Roman" w:cs="Times New Roman"/>
          <w:sz w:val="24"/>
          <w:szCs w:val="24"/>
        </w:rPr>
        <w:tab/>
        <w:t xml:space="preserve">Moderately good </w:t>
      </w:r>
      <w:r w:rsidRPr="00B43DE7">
        <w:rPr>
          <w:rFonts w:ascii="Times New Roman" w:eastAsia="MS Mincho" w:hAnsi="Times New Roman" w:cs="Times New Roman"/>
          <w:sz w:val="24"/>
          <w:szCs w:val="24"/>
        </w:rPr>
        <w:tab/>
      </w:r>
    </w:p>
    <w:p w14:paraId="3EC8DC11"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31968" behindDoc="0" locked="0" layoutInCell="1" allowOverlap="1" wp14:anchorId="4F9B3B75" wp14:editId="1144C9C2">
                <wp:simplePos x="0" y="0"/>
                <wp:positionH relativeFrom="column">
                  <wp:posOffset>676275</wp:posOffset>
                </wp:positionH>
                <wp:positionV relativeFrom="paragraph">
                  <wp:posOffset>24130</wp:posOffset>
                </wp:positionV>
                <wp:extent cx="91440" cy="91440"/>
                <wp:effectExtent l="9525" t="14605" r="13335" b="8255"/>
                <wp:wrapNone/>
                <wp:docPr id="178" name="Oval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069CDA" id="Oval 341" o:spid="_x0000_s1026" style="position:absolute;margin-left:53.25pt;margin-top:1.9pt;width:7.2pt;height:7.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ab/>
        <w:t xml:space="preserve">Slightly good </w:t>
      </w:r>
    </w:p>
    <w:p w14:paraId="3AAF4C2C"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w:lastRenderedPageBreak/>
        <mc:AlternateContent>
          <mc:Choice Requires="wps">
            <w:drawing>
              <wp:anchor distT="0" distB="0" distL="114300" distR="114300" simplePos="0" relativeHeight="251732992" behindDoc="0" locked="0" layoutInCell="1" allowOverlap="1" wp14:anchorId="16FCE3C2" wp14:editId="7EBA3981">
                <wp:simplePos x="0" y="0"/>
                <wp:positionH relativeFrom="column">
                  <wp:posOffset>676275</wp:posOffset>
                </wp:positionH>
                <wp:positionV relativeFrom="paragraph">
                  <wp:posOffset>21590</wp:posOffset>
                </wp:positionV>
                <wp:extent cx="91440" cy="91440"/>
                <wp:effectExtent l="9525" t="12065" r="13335" b="10795"/>
                <wp:wrapNone/>
                <wp:docPr id="177" name="Oval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BBCB84" id="Oval 342" o:spid="_x0000_s1026" style="position:absolute;margin-left:53.25pt;margin-top:1.7pt;width:7.2pt;height:7.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" strokeweight="1.25pt"/>
            </w:pict>
          </mc:Fallback>
        </mc:AlternateContent>
      </w:r>
      <w:r w:rsidRPr="00B43DE7">
        <w:rPr>
          <w:rFonts w:ascii="Times New Roman" w:eastAsia="MS Mincho" w:hAnsi="Times New Roman" w:cs="Times New Roman"/>
          <w:sz w:val="24"/>
          <w:szCs w:val="24"/>
        </w:rPr>
        <w:tab/>
        <w:t xml:space="preserve">Slightly bad </w:t>
      </w:r>
    </w:p>
    <w:p w14:paraId="7209FF36"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34016" behindDoc="0" locked="0" layoutInCell="1" allowOverlap="1" wp14:anchorId="493CF443" wp14:editId="4273857B">
                <wp:simplePos x="0" y="0"/>
                <wp:positionH relativeFrom="column">
                  <wp:posOffset>676275</wp:posOffset>
                </wp:positionH>
                <wp:positionV relativeFrom="paragraph">
                  <wp:posOffset>27305</wp:posOffset>
                </wp:positionV>
                <wp:extent cx="91440" cy="91440"/>
                <wp:effectExtent l="9525" t="8255" r="13335" b="14605"/>
                <wp:wrapNone/>
                <wp:docPr id="176" name="Oval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E6B23A" id="Oval 343" o:spid="_x0000_s1026" style="position:absolute;margin-left:53.25pt;margin-top:2.15pt;width:7.2pt;height:7.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" strokeweight="1.25pt"/>
            </w:pict>
          </mc:Fallback>
        </mc:AlternateContent>
      </w:r>
      <w:r w:rsidRPr="00B43DE7">
        <w:rPr>
          <w:rFonts w:ascii="Times New Roman" w:eastAsia="MS Mincho" w:hAnsi="Times New Roman" w:cs="Times New Roman"/>
          <w:sz w:val="24"/>
          <w:szCs w:val="24"/>
        </w:rPr>
        <w:tab/>
        <w:t xml:space="preserve">Moderately bad </w:t>
      </w:r>
    </w:p>
    <w:p w14:paraId="0490A28C" w14:textId="77777777" w:rsidR="004D3E5A" w:rsidRPr="00B43DE7" w:rsidRDefault="004D3E5A" w:rsidP="004129D9">
      <w:pPr>
        <w:pStyle w:val="PlainText"/>
        <w:spacing w:line="360" w:lineRule="auto"/>
        <w:ind w:left="1080"/>
        <w:rPr>
          <w:rFonts w:ascii="Times New Roman" w:eastAsia="MS Mincho" w:hAnsi="Times New Roman" w:cs="Times New Roman"/>
          <w:bCs/>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35040" behindDoc="0" locked="0" layoutInCell="1" allowOverlap="1" wp14:anchorId="64D4A309" wp14:editId="4C7F8AED">
                <wp:simplePos x="0" y="0"/>
                <wp:positionH relativeFrom="column">
                  <wp:posOffset>676275</wp:posOffset>
                </wp:positionH>
                <wp:positionV relativeFrom="paragraph">
                  <wp:posOffset>30480</wp:posOffset>
                </wp:positionV>
                <wp:extent cx="91440" cy="91440"/>
                <wp:effectExtent l="9525" t="11430" r="13335" b="11430"/>
                <wp:wrapNone/>
                <wp:docPr id="175" name="Oval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515B8A" id="Oval 344" o:spid="_x0000_s1026" style="position:absolute;margin-left:53.25pt;margin-top:2.4pt;width:7.2pt;height:7.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" strokeweight="1.25pt"/>
            </w:pict>
          </mc:Fallback>
        </mc:AlternateContent>
      </w:r>
      <w:r w:rsidRPr="00B43DE7">
        <w:rPr>
          <w:rFonts w:ascii="Times New Roman" w:eastAsia="MS Mincho" w:hAnsi="Times New Roman" w:cs="Times New Roman"/>
          <w:sz w:val="24"/>
          <w:szCs w:val="24"/>
        </w:rPr>
        <w:tab/>
        <w:t xml:space="preserve">Very bad </w:t>
      </w:r>
    </w:p>
    <w:p w14:paraId="3BB885F0" w14:textId="77777777" w:rsidR="004D3E5A" w:rsidRPr="00B43DE7" w:rsidRDefault="004D3E5A" w:rsidP="004D3E5A">
      <w:pPr>
        <w:pStyle w:val="PlainText"/>
        <w:tabs>
          <w:tab w:val="left" w:pos="360"/>
        </w:tabs>
        <w:ind w:left="360" w:hanging="360"/>
        <w:rPr>
          <w:rFonts w:ascii="Times New Roman" w:eastAsia="MS Mincho" w:hAnsi="Times New Roman" w:cs="Times New Roman"/>
          <w:sz w:val="24"/>
          <w:szCs w:val="24"/>
        </w:rPr>
      </w:pPr>
    </w:p>
    <w:p w14:paraId="30F7210E" w14:textId="77777777" w:rsidR="004D3E5A" w:rsidRPr="00B43DE7" w:rsidRDefault="004D3E5A" w:rsidP="004D3E5A">
      <w:pPr>
        <w:pStyle w:val="PlainText"/>
        <w:tabs>
          <w:tab w:val="left" w:pos="360"/>
        </w:tabs>
        <w:ind w:left="360" w:hanging="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9. </w:t>
      </w:r>
      <w:r w:rsidRPr="00B43DE7">
        <w:rPr>
          <w:rFonts w:ascii="Times New Roman" w:eastAsia="MS Mincho" w:hAnsi="Times New Roman" w:cs="Times New Roman"/>
          <w:sz w:val="24"/>
          <w:szCs w:val="24"/>
        </w:rPr>
        <w:tab/>
        <w:t xml:space="preserve">Have you, a very close friend, or close family member had an accident that required emergency medical treatment during the last </w:t>
      </w:r>
      <w:r w:rsidR="0031249D" w:rsidRPr="00B43DE7">
        <w:rPr>
          <w:rFonts w:ascii="Times New Roman" w:eastAsia="MS Mincho" w:hAnsi="Times New Roman" w:cs="Times New Roman"/>
          <w:sz w:val="24"/>
          <w:szCs w:val="24"/>
        </w:rPr>
        <w:t>6</w:t>
      </w:r>
      <w:r w:rsidRPr="00B43DE7">
        <w:rPr>
          <w:rFonts w:ascii="Times New Roman" w:eastAsia="MS Mincho" w:hAnsi="Times New Roman" w:cs="Times New Roman"/>
          <w:sz w:val="24"/>
          <w:szCs w:val="24"/>
        </w:rPr>
        <w:t xml:space="preserve"> months? </w:t>
      </w:r>
    </w:p>
    <w:p w14:paraId="13BBD9E6" w14:textId="77777777" w:rsidR="004D3E5A" w:rsidRPr="00B43DE7" w:rsidRDefault="004D3E5A" w:rsidP="004D3E5A">
      <w:pPr>
        <w:pStyle w:val="PlainText"/>
        <w:rPr>
          <w:rFonts w:ascii="Times New Roman" w:eastAsia="MS Mincho" w:hAnsi="Times New Roman" w:cs="Times New Roman"/>
          <w:sz w:val="24"/>
          <w:szCs w:val="24"/>
        </w:rPr>
      </w:pPr>
    </w:p>
    <w:p w14:paraId="28A30ECB"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39136" behindDoc="0" locked="0" layoutInCell="1" allowOverlap="1" wp14:anchorId="54018D33" wp14:editId="5A92B4F8">
                <wp:simplePos x="0" y="0"/>
                <wp:positionH relativeFrom="column">
                  <wp:posOffset>2971800</wp:posOffset>
                </wp:positionH>
                <wp:positionV relativeFrom="paragraph">
                  <wp:posOffset>10160</wp:posOffset>
                </wp:positionV>
                <wp:extent cx="91440" cy="91440"/>
                <wp:effectExtent l="9525" t="10160" r="13335" b="12700"/>
                <wp:wrapNone/>
                <wp:docPr id="174" name="Oval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2D3C38" id="Oval 348" o:spid="_x0000_s1026" style="position:absolute;margin-left:234pt;margin-top:.8pt;width:7.2pt;height:7.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38112" behindDoc="0" locked="0" layoutInCell="1" allowOverlap="1" wp14:anchorId="493566F5" wp14:editId="20BBAF2E">
                <wp:simplePos x="0" y="0"/>
                <wp:positionH relativeFrom="column">
                  <wp:posOffset>685800</wp:posOffset>
                </wp:positionH>
                <wp:positionV relativeFrom="paragraph">
                  <wp:posOffset>10160</wp:posOffset>
                </wp:positionV>
                <wp:extent cx="91440" cy="91440"/>
                <wp:effectExtent l="9525" t="10160" r="13335" b="12700"/>
                <wp:wrapNone/>
                <wp:docPr id="173" name="Oval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8A6615" id="Oval 347" o:spid="_x0000_s1026" style="position:absolute;margin-left:54pt;margin-top:.8pt;width:7.2pt;height:7.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No (Skip to Q.10)</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127B4B1B" w14:textId="77777777" w:rsidR="004D3E5A" w:rsidRPr="00B43DE7" w:rsidRDefault="004D3E5A" w:rsidP="004D3E5A">
      <w:pPr>
        <w:pStyle w:val="PlainText"/>
        <w:tabs>
          <w:tab w:val="left" w:pos="360"/>
        </w:tabs>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sz w:val="24"/>
          <w:szCs w:val="24"/>
        </w:rPr>
        <w:tab/>
        <w:t>If yes:</w:t>
      </w:r>
    </w:p>
    <w:p w14:paraId="1EFCF79E" w14:textId="77777777" w:rsidR="004D3E5A" w:rsidRPr="00B43DE7" w:rsidRDefault="004D3E5A" w:rsidP="004D3E5A">
      <w:pPr>
        <w:pStyle w:val="PlainText"/>
        <w:ind w:left="720" w:firstLine="720"/>
        <w:rPr>
          <w:rFonts w:ascii="Times New Roman" w:eastAsia="MS Mincho" w:hAnsi="Times New Roman" w:cs="Times New Roman"/>
          <w:sz w:val="24"/>
          <w:szCs w:val="24"/>
        </w:rPr>
      </w:pPr>
    </w:p>
    <w:p w14:paraId="69B433B3" w14:textId="77777777" w:rsidR="004D3E5A" w:rsidRPr="00B43DE7" w:rsidRDefault="004D3E5A" w:rsidP="004D3E5A">
      <w:pPr>
        <w:pStyle w:val="PlainText"/>
        <w:tabs>
          <w:tab w:val="left" w:pos="720"/>
        </w:tabs>
        <w:ind w:left="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a. </w:t>
      </w:r>
      <w:r w:rsidRPr="00B43DE7">
        <w:rPr>
          <w:rFonts w:ascii="Times New Roman" w:eastAsia="MS Mincho" w:hAnsi="Times New Roman" w:cs="Times New Roman"/>
          <w:sz w:val="24"/>
          <w:szCs w:val="24"/>
        </w:rPr>
        <w:tab/>
        <w:t>Who? (more than one response is possible)</w:t>
      </w:r>
    </w:p>
    <w:p w14:paraId="413048EC"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746A58FA" w14:textId="77777777" w:rsidR="004D3E5A" w:rsidRPr="00B43DE7" w:rsidRDefault="004D3E5A" w:rsidP="004D3E5A">
      <w:pPr>
        <w:pStyle w:val="PlainText"/>
        <w:spacing w:line="360" w:lineRule="auto"/>
        <w:ind w:left="720" w:firstLine="720"/>
        <w:rPr>
          <w:rFonts w:ascii="Times New Roman" w:eastAsia="MS Mincho" w:hAnsi="Times New Roman" w:cs="Times New Roman"/>
          <w:noProof/>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40160" behindDoc="0" locked="0" layoutInCell="1" allowOverlap="1" wp14:anchorId="5B3C39F2" wp14:editId="3087E8A2">
                <wp:simplePos x="0" y="0"/>
                <wp:positionH relativeFrom="column">
                  <wp:posOffset>685800</wp:posOffset>
                </wp:positionH>
                <wp:positionV relativeFrom="paragraph">
                  <wp:posOffset>12065</wp:posOffset>
                </wp:positionV>
                <wp:extent cx="91440" cy="91440"/>
                <wp:effectExtent l="9525" t="12065" r="13335" b="10795"/>
                <wp:wrapNone/>
                <wp:docPr id="172" name="Oval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F91DAF" id="Oval 349" o:spid="_x0000_s1026" style="position:absolute;margin-left:54pt;margin-top:.95pt;width:7.2pt;height:7.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HX82&#10;yhQCAAAv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You</w:t>
      </w:r>
    </w:p>
    <w:p w14:paraId="2EE46775"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41184" behindDoc="0" locked="0" layoutInCell="1" allowOverlap="1" wp14:anchorId="68F46205" wp14:editId="02614B7D">
                <wp:simplePos x="0" y="0"/>
                <wp:positionH relativeFrom="column">
                  <wp:posOffset>685800</wp:posOffset>
                </wp:positionH>
                <wp:positionV relativeFrom="paragraph">
                  <wp:posOffset>12065</wp:posOffset>
                </wp:positionV>
                <wp:extent cx="91440" cy="91440"/>
                <wp:effectExtent l="9525" t="12065" r="13335" b="10795"/>
                <wp:wrapNone/>
                <wp:docPr id="171" name="Oval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F3A348" id="Oval 350" o:spid="_x0000_s1026" style="position:absolute;margin-left:54pt;margin-top:.95pt;width:7.2pt;height:7.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" strokeweight="1.25pt"/>
            </w:pict>
          </mc:Fallback>
        </mc:AlternateContent>
      </w:r>
      <w:r w:rsidRPr="00B43DE7">
        <w:rPr>
          <w:rFonts w:ascii="Times New Roman" w:eastAsia="MS Mincho" w:hAnsi="Times New Roman" w:cs="Times New Roman"/>
          <w:noProof/>
          <w:sz w:val="24"/>
          <w:szCs w:val="24"/>
        </w:rPr>
        <w:t>Spouse/partner</w:t>
      </w:r>
    </w:p>
    <w:p w14:paraId="0B61B811"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42208" behindDoc="0" locked="0" layoutInCell="1" allowOverlap="1" wp14:anchorId="69999C93" wp14:editId="4518AD03">
                <wp:simplePos x="0" y="0"/>
                <wp:positionH relativeFrom="column">
                  <wp:posOffset>685800</wp:posOffset>
                </wp:positionH>
                <wp:positionV relativeFrom="paragraph">
                  <wp:posOffset>12065</wp:posOffset>
                </wp:positionV>
                <wp:extent cx="91440" cy="91440"/>
                <wp:effectExtent l="9525" t="12065" r="13335" b="10795"/>
                <wp:wrapNone/>
                <wp:docPr id="170" name="Oval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28D6C4" id="Oval 351" o:spid="_x0000_s1026" style="position:absolute;margin-left:54pt;margin-top:.95pt;width:7.2pt;height:7.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BFFu&#10;IBQCAAAv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Child</w:t>
      </w:r>
    </w:p>
    <w:p w14:paraId="3EDF1F5F"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43232" behindDoc="0" locked="0" layoutInCell="1" allowOverlap="1" wp14:anchorId="5EB2355D" wp14:editId="75B6127D">
                <wp:simplePos x="0" y="0"/>
                <wp:positionH relativeFrom="column">
                  <wp:posOffset>685800</wp:posOffset>
                </wp:positionH>
                <wp:positionV relativeFrom="paragraph">
                  <wp:posOffset>12065</wp:posOffset>
                </wp:positionV>
                <wp:extent cx="91440" cy="91440"/>
                <wp:effectExtent l="9525" t="12065" r="13335" b="10795"/>
                <wp:wrapNone/>
                <wp:docPr id="169" name="Oval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F31603" id="Oval 352" o:spid="_x0000_s1026" style="position:absolute;margin-left:54pt;margin-top:.95pt;width:7.2pt;height:7.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" strokeweight="1.25pt"/>
            </w:pict>
          </mc:Fallback>
        </mc:AlternateContent>
      </w:r>
      <w:r w:rsidRPr="00B43DE7">
        <w:rPr>
          <w:rFonts w:ascii="Times New Roman" w:eastAsia="MS Mincho" w:hAnsi="Times New Roman" w:cs="Times New Roman"/>
          <w:noProof/>
          <w:sz w:val="24"/>
          <w:szCs w:val="24"/>
        </w:rPr>
        <w:t>Parent</w:t>
      </w:r>
    </w:p>
    <w:p w14:paraId="10C34606"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44256" behindDoc="0" locked="0" layoutInCell="1" allowOverlap="1" wp14:anchorId="64F04037" wp14:editId="6FDC7317">
                <wp:simplePos x="0" y="0"/>
                <wp:positionH relativeFrom="column">
                  <wp:posOffset>685800</wp:posOffset>
                </wp:positionH>
                <wp:positionV relativeFrom="paragraph">
                  <wp:posOffset>12065</wp:posOffset>
                </wp:positionV>
                <wp:extent cx="91440" cy="91440"/>
                <wp:effectExtent l="9525" t="12065" r="13335" b="10795"/>
                <wp:wrapNone/>
                <wp:docPr id="168" name="Oval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045BB9" id="Oval 353" o:spid="_x0000_s1026" style="position:absolute;margin-left:54pt;margin-top:.95pt;width:7.2pt;height:7.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" strokeweight="1.25pt"/>
            </w:pict>
          </mc:Fallback>
        </mc:AlternateContent>
      </w:r>
      <w:r w:rsidRPr="00B43DE7">
        <w:rPr>
          <w:rFonts w:ascii="Times New Roman" w:eastAsia="MS Mincho" w:hAnsi="Times New Roman" w:cs="Times New Roman"/>
          <w:noProof/>
          <w:sz w:val="24"/>
          <w:szCs w:val="24"/>
        </w:rPr>
        <w:t>Spouse’s parent</w:t>
      </w:r>
    </w:p>
    <w:p w14:paraId="2E6204BC"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45280" behindDoc="0" locked="0" layoutInCell="1" allowOverlap="1" wp14:anchorId="773835E2" wp14:editId="42781B1C">
                <wp:simplePos x="0" y="0"/>
                <wp:positionH relativeFrom="column">
                  <wp:posOffset>685800</wp:posOffset>
                </wp:positionH>
                <wp:positionV relativeFrom="paragraph">
                  <wp:posOffset>12065</wp:posOffset>
                </wp:positionV>
                <wp:extent cx="91440" cy="91440"/>
                <wp:effectExtent l="9525" t="12065" r="13335" b="10795"/>
                <wp:wrapNone/>
                <wp:docPr id="167" name="Oval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388D48" id="Oval 354" o:spid="_x0000_s1026" style="position:absolute;margin-left:54pt;margin-top:.95pt;width:7.2pt;height:7.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pRNc&#10;lhQCAAAv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Brother or sister</w:t>
      </w:r>
    </w:p>
    <w:p w14:paraId="015C6EC0"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46304" behindDoc="0" locked="0" layoutInCell="1" allowOverlap="1" wp14:anchorId="14B4CC54" wp14:editId="770F6D1B">
                <wp:simplePos x="0" y="0"/>
                <wp:positionH relativeFrom="column">
                  <wp:posOffset>685800</wp:posOffset>
                </wp:positionH>
                <wp:positionV relativeFrom="paragraph">
                  <wp:posOffset>12065</wp:posOffset>
                </wp:positionV>
                <wp:extent cx="91440" cy="91440"/>
                <wp:effectExtent l="9525" t="12065" r="13335" b="10795"/>
                <wp:wrapNone/>
                <wp:docPr id="166" name="Oval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9485D9" id="Oval 355" o:spid="_x0000_s1026" style="position:absolute;margin-left:54pt;margin-top:.95pt;width:7.2pt;height: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KGa0&#10;rRQCAAAv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Friend</w:t>
      </w:r>
    </w:p>
    <w:p w14:paraId="5211760B"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47328" behindDoc="0" locked="0" layoutInCell="1" allowOverlap="1" wp14:anchorId="25D9A6A9" wp14:editId="29DB72FE">
                <wp:simplePos x="0" y="0"/>
                <wp:positionH relativeFrom="column">
                  <wp:posOffset>685800</wp:posOffset>
                </wp:positionH>
                <wp:positionV relativeFrom="paragraph">
                  <wp:posOffset>12065</wp:posOffset>
                </wp:positionV>
                <wp:extent cx="91440" cy="91440"/>
                <wp:effectExtent l="9525" t="12065" r="13335" b="10795"/>
                <wp:wrapNone/>
                <wp:docPr id="165" name="Oval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6847CD" id="Oval 356" o:spid="_x0000_s1026" style="position:absolute;margin-left:54pt;margin-top:.95pt;width:7.2pt;height:7.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v/iM&#10;4RQCAAAv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Other</w:t>
      </w:r>
    </w:p>
    <w:p w14:paraId="02EA69FB" w14:textId="77777777" w:rsidR="004D3E5A" w:rsidRPr="00B43DE7" w:rsidRDefault="004D3E5A" w:rsidP="004D3E5A">
      <w:pPr>
        <w:pStyle w:val="PlainText"/>
        <w:ind w:left="720" w:firstLine="720"/>
        <w:rPr>
          <w:rFonts w:ascii="Times New Roman" w:eastAsia="MS Mincho" w:hAnsi="Times New Roman" w:cs="Times New Roman"/>
          <w:sz w:val="24"/>
          <w:szCs w:val="24"/>
        </w:rPr>
      </w:pPr>
    </w:p>
    <w:p w14:paraId="75F062ED" w14:textId="77777777" w:rsidR="004D3E5A" w:rsidRPr="00B43DE7" w:rsidRDefault="004D3E5A" w:rsidP="004D3E5A">
      <w:pPr>
        <w:pStyle w:val="PlainText"/>
        <w:tabs>
          <w:tab w:val="left" w:pos="360"/>
        </w:tabs>
        <w:ind w:left="360" w:hanging="360"/>
        <w:rPr>
          <w:rFonts w:ascii="Times New Roman" w:eastAsia="MS Mincho" w:hAnsi="Times New Roman" w:cs="Times New Roman"/>
          <w:sz w:val="24"/>
          <w:szCs w:val="24"/>
        </w:rPr>
      </w:pPr>
      <w:r w:rsidRPr="00B43DE7">
        <w:rPr>
          <w:rFonts w:ascii="Times New Roman" w:eastAsia="MS Mincho" w:hAnsi="Times New Roman" w:cs="Times New Roman"/>
          <w:sz w:val="24"/>
          <w:szCs w:val="24"/>
        </w:rPr>
        <w:t>10.</w:t>
      </w:r>
      <w:r w:rsidRPr="00B43DE7">
        <w:rPr>
          <w:rFonts w:ascii="Times New Roman" w:eastAsia="MS Mincho" w:hAnsi="Times New Roman" w:cs="Times New Roman"/>
          <w:sz w:val="24"/>
          <w:szCs w:val="24"/>
        </w:rPr>
        <w:tab/>
        <w:t xml:space="preserve">Have you, a very close friend, or close family member been hospitalized for a serious (life- threatening) illness during the last </w:t>
      </w:r>
      <w:r w:rsidR="0031249D" w:rsidRPr="00B43DE7">
        <w:rPr>
          <w:rFonts w:ascii="Times New Roman" w:eastAsia="MS Mincho" w:hAnsi="Times New Roman" w:cs="Times New Roman"/>
          <w:sz w:val="24"/>
          <w:szCs w:val="24"/>
        </w:rPr>
        <w:t>6</w:t>
      </w:r>
      <w:r w:rsidRPr="00B43DE7">
        <w:rPr>
          <w:rFonts w:ascii="Times New Roman" w:eastAsia="MS Mincho" w:hAnsi="Times New Roman" w:cs="Times New Roman"/>
          <w:sz w:val="24"/>
          <w:szCs w:val="24"/>
        </w:rPr>
        <w:t xml:space="preserve"> months?</w:t>
      </w:r>
    </w:p>
    <w:p w14:paraId="22100667" w14:textId="77777777" w:rsidR="004D3E5A" w:rsidRPr="00B43DE7" w:rsidRDefault="004D3E5A" w:rsidP="004D3E5A">
      <w:pPr>
        <w:pStyle w:val="PlainText"/>
        <w:tabs>
          <w:tab w:val="left" w:pos="360"/>
        </w:tabs>
        <w:ind w:left="360" w:hanging="360"/>
        <w:rPr>
          <w:rFonts w:ascii="Times New Roman" w:eastAsia="MS Mincho" w:hAnsi="Times New Roman" w:cs="Times New Roman"/>
          <w:sz w:val="24"/>
          <w:szCs w:val="24"/>
        </w:rPr>
      </w:pPr>
    </w:p>
    <w:p w14:paraId="5BD261FA"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49376" behindDoc="0" locked="0" layoutInCell="1" allowOverlap="1" wp14:anchorId="62D74CB1" wp14:editId="78A61B02">
                <wp:simplePos x="0" y="0"/>
                <wp:positionH relativeFrom="column">
                  <wp:posOffset>2971800</wp:posOffset>
                </wp:positionH>
                <wp:positionV relativeFrom="paragraph">
                  <wp:posOffset>10160</wp:posOffset>
                </wp:positionV>
                <wp:extent cx="91440" cy="91440"/>
                <wp:effectExtent l="9525" t="10160" r="13335" b="12700"/>
                <wp:wrapNone/>
                <wp:docPr id="164" name="Oval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788CD7" id="Oval 368" o:spid="_x0000_s1026" style="position:absolute;margin-left:234pt;margin-top:.8pt;width:7.2pt;height:7.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48352" behindDoc="0" locked="0" layoutInCell="1" allowOverlap="1" wp14:anchorId="17670D78" wp14:editId="677C843E">
                <wp:simplePos x="0" y="0"/>
                <wp:positionH relativeFrom="column">
                  <wp:posOffset>685800</wp:posOffset>
                </wp:positionH>
                <wp:positionV relativeFrom="paragraph">
                  <wp:posOffset>10160</wp:posOffset>
                </wp:positionV>
                <wp:extent cx="91440" cy="91440"/>
                <wp:effectExtent l="9525" t="10160" r="13335" b="12700"/>
                <wp:wrapNone/>
                <wp:docPr id="163" name="Oval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3075F5" id="Oval 367" o:spid="_x0000_s1026" style="position:absolute;margin-left:54pt;margin-top:.8pt;width:7.2pt;height:7.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" strokeweight="1.25pt"/>
            </w:pict>
          </mc:Fallback>
        </mc:AlternateContent>
      </w:r>
      <w:r w:rsidRPr="00B43DE7">
        <w:rPr>
          <w:rFonts w:ascii="Times New Roman" w:eastAsia="MS Mincho" w:hAnsi="Times New Roman" w:cs="Times New Roman"/>
          <w:sz w:val="24"/>
          <w:szCs w:val="24"/>
        </w:rPr>
        <w:t>No (Skip to Q.11)</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31059561" w14:textId="77777777" w:rsidR="004D3E5A" w:rsidRPr="00B43DE7" w:rsidRDefault="004D3E5A" w:rsidP="004D3E5A">
      <w:pPr>
        <w:pStyle w:val="PlainText"/>
        <w:tabs>
          <w:tab w:val="left" w:pos="360"/>
        </w:tabs>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sz w:val="24"/>
          <w:szCs w:val="24"/>
        </w:rPr>
        <w:tab/>
        <w:t>If yes:</w:t>
      </w:r>
    </w:p>
    <w:p w14:paraId="3E4070BF" w14:textId="77777777" w:rsidR="004D3E5A" w:rsidRPr="00B43DE7" w:rsidRDefault="004D3E5A" w:rsidP="004D3E5A">
      <w:pPr>
        <w:pStyle w:val="PlainText"/>
        <w:ind w:left="720" w:firstLine="720"/>
        <w:rPr>
          <w:rFonts w:ascii="Times New Roman" w:eastAsia="MS Mincho" w:hAnsi="Times New Roman" w:cs="Times New Roman"/>
          <w:sz w:val="24"/>
          <w:szCs w:val="24"/>
        </w:rPr>
      </w:pPr>
    </w:p>
    <w:p w14:paraId="4932264E" w14:textId="77777777" w:rsidR="004D3E5A" w:rsidRPr="00B43DE7" w:rsidRDefault="004D3E5A" w:rsidP="004D3E5A">
      <w:pPr>
        <w:pStyle w:val="PlainText"/>
        <w:tabs>
          <w:tab w:val="left" w:pos="720"/>
        </w:tabs>
        <w:ind w:left="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a. </w:t>
      </w:r>
      <w:r w:rsidRPr="00B43DE7">
        <w:rPr>
          <w:rFonts w:ascii="Times New Roman" w:eastAsia="MS Mincho" w:hAnsi="Times New Roman" w:cs="Times New Roman"/>
          <w:sz w:val="24"/>
          <w:szCs w:val="24"/>
        </w:rPr>
        <w:tab/>
        <w:t>Who? (more than one response is possible)</w:t>
      </w:r>
    </w:p>
    <w:p w14:paraId="23F44CCA"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6E329BAD" w14:textId="77777777" w:rsidR="004D3E5A" w:rsidRPr="00B43DE7" w:rsidRDefault="004D3E5A" w:rsidP="004D3E5A">
      <w:pPr>
        <w:pStyle w:val="PlainText"/>
        <w:spacing w:line="360" w:lineRule="auto"/>
        <w:ind w:left="720" w:firstLine="720"/>
        <w:rPr>
          <w:rFonts w:ascii="Times New Roman" w:eastAsia="MS Mincho" w:hAnsi="Times New Roman" w:cs="Times New Roman"/>
          <w:noProof/>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50400" behindDoc="0" locked="0" layoutInCell="1" allowOverlap="1" wp14:anchorId="2EEA1B96" wp14:editId="663113E5">
                <wp:simplePos x="0" y="0"/>
                <wp:positionH relativeFrom="column">
                  <wp:posOffset>685800</wp:posOffset>
                </wp:positionH>
                <wp:positionV relativeFrom="paragraph">
                  <wp:posOffset>12065</wp:posOffset>
                </wp:positionV>
                <wp:extent cx="91440" cy="91440"/>
                <wp:effectExtent l="9525" t="12065" r="13335" b="10795"/>
                <wp:wrapNone/>
                <wp:docPr id="162" name="Oval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40851D" id="Oval 369" o:spid="_x0000_s1026" style="position:absolute;margin-left:54pt;margin-top:.95pt;width:7.2pt;height:7.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" strokeweight="1.25pt"/>
            </w:pict>
          </mc:Fallback>
        </mc:AlternateContent>
      </w:r>
      <w:r w:rsidRPr="00B43DE7">
        <w:rPr>
          <w:rFonts w:ascii="Times New Roman" w:eastAsia="MS Mincho" w:hAnsi="Times New Roman" w:cs="Times New Roman"/>
          <w:noProof/>
          <w:sz w:val="24"/>
          <w:szCs w:val="24"/>
        </w:rPr>
        <w:t>You</w:t>
      </w:r>
    </w:p>
    <w:p w14:paraId="268B21D4"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51424" behindDoc="0" locked="0" layoutInCell="1" allowOverlap="1" wp14:anchorId="03D52032" wp14:editId="2240D623">
                <wp:simplePos x="0" y="0"/>
                <wp:positionH relativeFrom="column">
                  <wp:posOffset>685800</wp:posOffset>
                </wp:positionH>
                <wp:positionV relativeFrom="paragraph">
                  <wp:posOffset>12065</wp:posOffset>
                </wp:positionV>
                <wp:extent cx="91440" cy="91440"/>
                <wp:effectExtent l="9525" t="12065" r="13335" b="10795"/>
                <wp:wrapNone/>
                <wp:docPr id="161" name="Oval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81B79A" id="Oval 370" o:spid="_x0000_s1026" style="position:absolute;margin-left:54pt;margin-top:.95pt;width:7.2pt;height:7.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" strokeweight="1.25pt"/>
            </w:pict>
          </mc:Fallback>
        </mc:AlternateContent>
      </w:r>
      <w:r w:rsidRPr="00B43DE7">
        <w:rPr>
          <w:rFonts w:ascii="Times New Roman" w:eastAsia="MS Mincho" w:hAnsi="Times New Roman" w:cs="Times New Roman"/>
          <w:noProof/>
          <w:sz w:val="24"/>
          <w:szCs w:val="24"/>
        </w:rPr>
        <w:t>Spouse/partner</w:t>
      </w:r>
    </w:p>
    <w:p w14:paraId="429D7DBC"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52448" behindDoc="0" locked="0" layoutInCell="1" allowOverlap="1" wp14:anchorId="2C63CA7E" wp14:editId="0B5C0C15">
                <wp:simplePos x="0" y="0"/>
                <wp:positionH relativeFrom="column">
                  <wp:posOffset>685800</wp:posOffset>
                </wp:positionH>
                <wp:positionV relativeFrom="paragraph">
                  <wp:posOffset>12065</wp:posOffset>
                </wp:positionV>
                <wp:extent cx="91440" cy="91440"/>
                <wp:effectExtent l="9525" t="12065" r="13335" b="10795"/>
                <wp:wrapNone/>
                <wp:docPr id="160" name="Oval 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914779" id="Oval 371" o:spid="_x0000_s1026" style="position:absolute;margin-left:54pt;margin-top:.95pt;width:7.2pt;height:7.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bT6u&#10;cxQCAAAv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Child</w:t>
      </w:r>
    </w:p>
    <w:p w14:paraId="2EED6639"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53472" behindDoc="0" locked="0" layoutInCell="1" allowOverlap="1" wp14:anchorId="65483FF8" wp14:editId="1FCAEBBB">
                <wp:simplePos x="0" y="0"/>
                <wp:positionH relativeFrom="column">
                  <wp:posOffset>685800</wp:posOffset>
                </wp:positionH>
                <wp:positionV relativeFrom="paragraph">
                  <wp:posOffset>12065</wp:posOffset>
                </wp:positionV>
                <wp:extent cx="91440" cy="91440"/>
                <wp:effectExtent l="9525" t="12065" r="13335" b="10795"/>
                <wp:wrapNone/>
                <wp:docPr id="159" name="Oval 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7CF7E0" id="Oval 372" o:spid="_x0000_s1026" style="position:absolute;margin-left:54pt;margin-top:.95pt;width:7.2pt;height:7.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ckio&#10;iRQCAAAv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Parent</w:t>
      </w:r>
    </w:p>
    <w:p w14:paraId="647752C6"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54496" behindDoc="0" locked="0" layoutInCell="1" allowOverlap="1" wp14:anchorId="46C22838" wp14:editId="218DCA88">
                <wp:simplePos x="0" y="0"/>
                <wp:positionH relativeFrom="column">
                  <wp:posOffset>685800</wp:posOffset>
                </wp:positionH>
                <wp:positionV relativeFrom="paragraph">
                  <wp:posOffset>12065</wp:posOffset>
                </wp:positionV>
                <wp:extent cx="91440" cy="91440"/>
                <wp:effectExtent l="9525" t="12065" r="13335" b="10795"/>
                <wp:wrapNone/>
                <wp:docPr id="158" name="Oval 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681B05" id="Oval 373" o:spid="_x0000_s1026" style="position:absolute;margin-left:54pt;margin-top:.95pt;width:7.2pt;height:7.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" strokeweight="1.25pt"/>
            </w:pict>
          </mc:Fallback>
        </mc:AlternateContent>
      </w:r>
      <w:r w:rsidRPr="00B43DE7">
        <w:rPr>
          <w:rFonts w:ascii="Times New Roman" w:eastAsia="MS Mincho" w:hAnsi="Times New Roman" w:cs="Times New Roman"/>
          <w:noProof/>
          <w:sz w:val="24"/>
          <w:szCs w:val="24"/>
        </w:rPr>
        <w:t>Spouse’s parent</w:t>
      </w:r>
    </w:p>
    <w:p w14:paraId="50AF6D5D"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55520" behindDoc="0" locked="0" layoutInCell="1" allowOverlap="1" wp14:anchorId="579F833E" wp14:editId="1D7AD870">
                <wp:simplePos x="0" y="0"/>
                <wp:positionH relativeFrom="column">
                  <wp:posOffset>685800</wp:posOffset>
                </wp:positionH>
                <wp:positionV relativeFrom="paragraph">
                  <wp:posOffset>12065</wp:posOffset>
                </wp:positionV>
                <wp:extent cx="91440" cy="91440"/>
                <wp:effectExtent l="9525" t="12065" r="13335" b="10795"/>
                <wp:wrapNone/>
                <wp:docPr id="157" name="Oval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54C39D" id="Oval 374" o:spid="_x0000_s1026" style="position:absolute;margin-left:54pt;margin-top:.95pt;width:7.2pt;height:7.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nAf6&#10;DhQCAAAv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Brother or sister</w:t>
      </w:r>
    </w:p>
    <w:p w14:paraId="75037727"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56544" behindDoc="0" locked="0" layoutInCell="1" allowOverlap="1" wp14:anchorId="0CCDFE48" wp14:editId="55A0CF78">
                <wp:simplePos x="0" y="0"/>
                <wp:positionH relativeFrom="column">
                  <wp:posOffset>685800</wp:posOffset>
                </wp:positionH>
                <wp:positionV relativeFrom="paragraph">
                  <wp:posOffset>12065</wp:posOffset>
                </wp:positionV>
                <wp:extent cx="91440" cy="91440"/>
                <wp:effectExtent l="9525" t="12065" r="13335" b="10795"/>
                <wp:wrapNone/>
                <wp:docPr id="156" name="Oval 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D1DB6A" id="Oval 375" o:spid="_x0000_s1026" style="position:absolute;margin-left:54pt;margin-top:.95pt;width:7.2pt;height:7.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" strokeweight="1.25pt"/>
            </w:pict>
          </mc:Fallback>
        </mc:AlternateContent>
      </w:r>
      <w:r w:rsidRPr="00B43DE7">
        <w:rPr>
          <w:rFonts w:ascii="Times New Roman" w:eastAsia="MS Mincho" w:hAnsi="Times New Roman" w:cs="Times New Roman"/>
          <w:noProof/>
          <w:sz w:val="24"/>
          <w:szCs w:val="24"/>
        </w:rPr>
        <w:t>Friend</w:t>
      </w:r>
    </w:p>
    <w:p w14:paraId="20FF025D" w14:textId="77777777" w:rsidR="004D3E5A" w:rsidRPr="00B43DE7" w:rsidRDefault="004D3E5A" w:rsidP="004129D9">
      <w:pPr>
        <w:pStyle w:val="PlainText"/>
        <w:spacing w:line="360" w:lineRule="auto"/>
        <w:ind w:left="720" w:firstLine="720"/>
        <w:rPr>
          <w:rFonts w:ascii="Times New Roman" w:eastAsia="MS Mincho" w:hAnsi="Times New Roman" w:cs="Times New Roman"/>
          <w:bCs/>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57568" behindDoc="0" locked="0" layoutInCell="1" allowOverlap="1" wp14:anchorId="15441B18" wp14:editId="70D01BCB">
                <wp:simplePos x="0" y="0"/>
                <wp:positionH relativeFrom="column">
                  <wp:posOffset>685800</wp:posOffset>
                </wp:positionH>
                <wp:positionV relativeFrom="paragraph">
                  <wp:posOffset>12065</wp:posOffset>
                </wp:positionV>
                <wp:extent cx="91440" cy="91440"/>
                <wp:effectExtent l="9525" t="12065" r="13335" b="10795"/>
                <wp:wrapNone/>
                <wp:docPr id="155" name="Oval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A72870" id="Oval 376" o:spid="_x0000_s1026" style="position:absolute;margin-left:54pt;margin-top:.95pt;width:7.2pt;height:7.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huwq&#10;eRQCAAAv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Other</w:t>
      </w:r>
      <w:r w:rsidRPr="00B43DE7">
        <w:rPr>
          <w:rFonts w:ascii="Times New Roman" w:eastAsia="MS Mincho" w:hAnsi="Times New Roman" w:cs="Times New Roman"/>
          <w:sz w:val="24"/>
          <w:szCs w:val="24"/>
        </w:rPr>
        <w:br w:type="page"/>
      </w:r>
    </w:p>
    <w:p w14:paraId="720A728A"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lastRenderedPageBreak/>
        <w:t> </w:t>
      </w:r>
    </w:p>
    <w:p w14:paraId="15D90049"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11a. Have</w:t>
      </w:r>
      <w:r w:rsidR="0031249D" w:rsidRPr="00B43DE7">
        <w:rPr>
          <w:rFonts w:ascii="Times New Roman" w:eastAsia="MS Mincho" w:hAnsi="Times New Roman" w:cs="Times New Roman"/>
          <w:sz w:val="24"/>
          <w:szCs w:val="24"/>
        </w:rPr>
        <w:t>/has</w:t>
      </w:r>
      <w:r w:rsidRPr="00B43DE7">
        <w:rPr>
          <w:rFonts w:ascii="Times New Roman" w:eastAsia="MS Mincho" w:hAnsi="Times New Roman" w:cs="Times New Roman"/>
          <w:sz w:val="24"/>
          <w:szCs w:val="24"/>
        </w:rPr>
        <w:t xml:space="preserve"> you</w:t>
      </w:r>
      <w:r w:rsidR="0031249D" w:rsidRPr="00B43DE7">
        <w:rPr>
          <w:rFonts w:ascii="Times New Roman" w:eastAsia="MS Mincho" w:hAnsi="Times New Roman" w:cs="Times New Roman"/>
          <w:sz w:val="24"/>
          <w:szCs w:val="24"/>
        </w:rPr>
        <w:t>, your partner, or a surrogate</w:t>
      </w:r>
      <w:r w:rsidRPr="00B43DE7">
        <w:rPr>
          <w:rFonts w:ascii="Times New Roman" w:eastAsia="MS Mincho" w:hAnsi="Times New Roman" w:cs="Times New Roman"/>
          <w:sz w:val="24"/>
          <w:szCs w:val="24"/>
        </w:rPr>
        <w:t xml:space="preserve"> been pregnant during the last </w:t>
      </w:r>
      <w:r w:rsidR="0031249D" w:rsidRPr="00B43DE7">
        <w:rPr>
          <w:rFonts w:ascii="Times New Roman" w:eastAsia="MS Mincho" w:hAnsi="Times New Roman" w:cs="Times New Roman"/>
          <w:sz w:val="24"/>
          <w:szCs w:val="24"/>
        </w:rPr>
        <w:t>6</w:t>
      </w:r>
      <w:r w:rsidRPr="00B43DE7">
        <w:rPr>
          <w:rFonts w:ascii="Times New Roman" w:eastAsia="MS Mincho" w:hAnsi="Times New Roman" w:cs="Times New Roman"/>
          <w:sz w:val="24"/>
          <w:szCs w:val="24"/>
        </w:rPr>
        <w:t xml:space="preserve"> months?</w:t>
      </w:r>
    </w:p>
    <w:p w14:paraId="40ECB694" w14:textId="77777777" w:rsidR="004D3E5A" w:rsidRPr="00B43DE7" w:rsidRDefault="004D3E5A" w:rsidP="004D3E5A">
      <w:pPr>
        <w:pStyle w:val="PlainText"/>
        <w:tabs>
          <w:tab w:val="left" w:pos="360"/>
        </w:tabs>
        <w:ind w:left="360" w:hanging="360"/>
        <w:rPr>
          <w:rFonts w:ascii="Times New Roman" w:eastAsia="MS Mincho" w:hAnsi="Times New Roman" w:cs="Times New Roman"/>
          <w:sz w:val="24"/>
          <w:szCs w:val="24"/>
        </w:rPr>
      </w:pPr>
    </w:p>
    <w:p w14:paraId="54251F3C"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59616" behindDoc="0" locked="0" layoutInCell="1" allowOverlap="1" wp14:anchorId="7AC71DCC" wp14:editId="43CF2068">
                <wp:simplePos x="0" y="0"/>
                <wp:positionH relativeFrom="column">
                  <wp:posOffset>2971800</wp:posOffset>
                </wp:positionH>
                <wp:positionV relativeFrom="paragraph">
                  <wp:posOffset>10160</wp:posOffset>
                </wp:positionV>
                <wp:extent cx="91440" cy="91440"/>
                <wp:effectExtent l="9525" t="10160" r="13335" b="12700"/>
                <wp:wrapNone/>
                <wp:docPr id="154" name="Oval 3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290C3D" id="Oval 378" o:spid="_x0000_s1026" style="position:absolute;margin-left:234pt;margin-top:.8pt;width:7.2pt;height:7.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58592" behindDoc="0" locked="0" layoutInCell="1" allowOverlap="1" wp14:anchorId="7C1B1503" wp14:editId="36020F1F">
                <wp:simplePos x="0" y="0"/>
                <wp:positionH relativeFrom="column">
                  <wp:posOffset>685800</wp:posOffset>
                </wp:positionH>
                <wp:positionV relativeFrom="paragraph">
                  <wp:posOffset>10160</wp:posOffset>
                </wp:positionV>
                <wp:extent cx="91440" cy="91440"/>
                <wp:effectExtent l="9525" t="10160" r="13335" b="12700"/>
                <wp:wrapNone/>
                <wp:docPr id="153" name="Oval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A1FC73" id="Oval 377" o:spid="_x0000_s1026" style="position:absolute;margin-left:54pt;margin-top:.8pt;width:7.2pt;height:7.2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No (Skip to Q.12)</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2F2C27F9" w14:textId="77777777" w:rsidR="004D3E5A" w:rsidRPr="00B43DE7" w:rsidRDefault="004D3E5A" w:rsidP="004D3E5A">
      <w:pPr>
        <w:pStyle w:val="PlainText"/>
        <w:tabs>
          <w:tab w:val="left" w:pos="360"/>
        </w:tabs>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sz w:val="24"/>
          <w:szCs w:val="24"/>
        </w:rPr>
        <w:tab/>
        <w:t>If yes:</w:t>
      </w:r>
    </w:p>
    <w:p w14:paraId="4C0659DE" w14:textId="77777777" w:rsidR="004D3E5A" w:rsidRPr="00B43DE7" w:rsidRDefault="004D3E5A" w:rsidP="0031249D">
      <w:pPr>
        <w:pStyle w:val="PlainText"/>
        <w:tabs>
          <w:tab w:val="left" w:pos="720"/>
        </w:tabs>
        <w:rPr>
          <w:rFonts w:ascii="Times New Roman" w:eastAsia="MS Mincho" w:hAnsi="Times New Roman" w:cs="Times New Roman"/>
          <w:sz w:val="24"/>
          <w:szCs w:val="24"/>
        </w:rPr>
      </w:pPr>
      <w:r w:rsidRPr="00B43DE7">
        <w:rPr>
          <w:rFonts w:ascii="Times New Roman" w:eastAsia="MS Mincho" w:hAnsi="Times New Roman" w:cs="Times New Roman"/>
          <w:sz w:val="24"/>
          <w:szCs w:val="24"/>
        </w:rPr>
        <w:tab/>
        <w:t xml:space="preserve"> </w:t>
      </w:r>
    </w:p>
    <w:p w14:paraId="2AB26E65" w14:textId="77777777" w:rsidR="004D3E5A" w:rsidRPr="00B43DE7" w:rsidRDefault="0031249D" w:rsidP="004D3E5A">
      <w:pPr>
        <w:pStyle w:val="PlainText"/>
        <w:tabs>
          <w:tab w:val="left" w:pos="720"/>
        </w:tabs>
        <w:ind w:left="720" w:hanging="360"/>
        <w:rPr>
          <w:rFonts w:ascii="Times New Roman" w:eastAsia="MS Mincho" w:hAnsi="Times New Roman" w:cs="Times New Roman"/>
          <w:sz w:val="24"/>
          <w:szCs w:val="24"/>
        </w:rPr>
      </w:pPr>
      <w:r w:rsidRPr="00B43DE7">
        <w:rPr>
          <w:rFonts w:ascii="Times New Roman" w:eastAsia="MS Mincho" w:hAnsi="Times New Roman" w:cs="Times New Roman"/>
          <w:sz w:val="24"/>
          <w:szCs w:val="24"/>
        </w:rPr>
        <w:t>a</w:t>
      </w:r>
      <w:r w:rsidR="004D3E5A" w:rsidRPr="00B43DE7">
        <w:rPr>
          <w:rFonts w:ascii="Times New Roman" w:eastAsia="MS Mincho" w:hAnsi="Times New Roman" w:cs="Times New Roman"/>
          <w:sz w:val="24"/>
          <w:szCs w:val="24"/>
        </w:rPr>
        <w:t xml:space="preserve">. </w:t>
      </w:r>
      <w:r w:rsidR="004D3E5A" w:rsidRPr="00B43DE7">
        <w:rPr>
          <w:rFonts w:ascii="Times New Roman" w:eastAsia="MS Mincho" w:hAnsi="Times New Roman" w:cs="Times New Roman"/>
          <w:sz w:val="24"/>
          <w:szCs w:val="24"/>
        </w:rPr>
        <w:tab/>
        <w:t xml:space="preserve">How would you rate being pregnant? </w:t>
      </w:r>
    </w:p>
    <w:p w14:paraId="1A41DCE1"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6BC36273"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62688" behindDoc="0" locked="0" layoutInCell="1" allowOverlap="1" wp14:anchorId="080AFBFF" wp14:editId="2872100C">
                <wp:simplePos x="0" y="0"/>
                <wp:positionH relativeFrom="column">
                  <wp:posOffset>676275</wp:posOffset>
                </wp:positionH>
                <wp:positionV relativeFrom="paragraph">
                  <wp:posOffset>20320</wp:posOffset>
                </wp:positionV>
                <wp:extent cx="91440" cy="91440"/>
                <wp:effectExtent l="9525" t="10795" r="13335" b="12065"/>
                <wp:wrapNone/>
                <wp:docPr id="150" name="Oval 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C88109" id="Oval 383" o:spid="_x0000_s1026" style="position:absolute;margin-left:53.25pt;margin-top:1.6pt;width:7.2pt;height:7.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" strokeweight="1.25pt"/>
            </w:pict>
          </mc:Fallback>
        </mc:AlternateContent>
      </w:r>
      <w:r w:rsidRPr="00B43DE7">
        <w:rPr>
          <w:rFonts w:ascii="Times New Roman" w:eastAsia="MS Mincho" w:hAnsi="Times New Roman" w:cs="Times New Roman"/>
          <w:sz w:val="24"/>
          <w:szCs w:val="24"/>
        </w:rPr>
        <w:tab/>
        <w:t xml:space="preserve">Very good </w:t>
      </w:r>
      <w:r w:rsidRPr="00B43DE7">
        <w:rPr>
          <w:rFonts w:ascii="Times New Roman" w:eastAsia="MS Mincho" w:hAnsi="Times New Roman" w:cs="Times New Roman"/>
          <w:sz w:val="24"/>
          <w:szCs w:val="24"/>
        </w:rPr>
        <w:tab/>
      </w:r>
    </w:p>
    <w:p w14:paraId="41A4D741"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63712" behindDoc="0" locked="0" layoutInCell="1" allowOverlap="1" wp14:anchorId="3ADE6EDB" wp14:editId="024FA0E1">
                <wp:simplePos x="0" y="0"/>
                <wp:positionH relativeFrom="column">
                  <wp:posOffset>676275</wp:posOffset>
                </wp:positionH>
                <wp:positionV relativeFrom="paragraph">
                  <wp:posOffset>22860</wp:posOffset>
                </wp:positionV>
                <wp:extent cx="91440" cy="91440"/>
                <wp:effectExtent l="9525" t="13335" r="13335" b="9525"/>
                <wp:wrapNone/>
                <wp:docPr id="149" name="Oval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D02D66" id="Oval 384" o:spid="_x0000_s1026" style="position:absolute;margin-left:53.25pt;margin-top:1.8pt;width:7.2pt;height:7.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" strokeweight="1.25pt"/>
            </w:pict>
          </mc:Fallback>
        </mc:AlternateContent>
      </w:r>
      <w:r w:rsidRPr="00B43DE7">
        <w:rPr>
          <w:rFonts w:ascii="Times New Roman" w:eastAsia="MS Mincho" w:hAnsi="Times New Roman" w:cs="Times New Roman"/>
          <w:sz w:val="24"/>
          <w:szCs w:val="24"/>
        </w:rPr>
        <w:tab/>
        <w:t xml:space="preserve">Moderately good </w:t>
      </w:r>
      <w:r w:rsidRPr="00B43DE7">
        <w:rPr>
          <w:rFonts w:ascii="Times New Roman" w:eastAsia="MS Mincho" w:hAnsi="Times New Roman" w:cs="Times New Roman"/>
          <w:sz w:val="24"/>
          <w:szCs w:val="24"/>
        </w:rPr>
        <w:tab/>
      </w:r>
    </w:p>
    <w:p w14:paraId="6BE2ADA8"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64736" behindDoc="0" locked="0" layoutInCell="1" allowOverlap="1" wp14:anchorId="43DB78A2" wp14:editId="55AFAEBA">
                <wp:simplePos x="0" y="0"/>
                <wp:positionH relativeFrom="column">
                  <wp:posOffset>676275</wp:posOffset>
                </wp:positionH>
                <wp:positionV relativeFrom="paragraph">
                  <wp:posOffset>24130</wp:posOffset>
                </wp:positionV>
                <wp:extent cx="91440" cy="91440"/>
                <wp:effectExtent l="9525" t="14605" r="13335" b="8255"/>
                <wp:wrapNone/>
                <wp:docPr id="148" name="Oval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3F3DF4" id="Oval 385" o:spid="_x0000_s1026" style="position:absolute;margin-left:53.25pt;margin-top:1.9pt;width:7.2pt;height:7.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ab/>
        <w:t xml:space="preserve">Slightly good </w:t>
      </w:r>
    </w:p>
    <w:p w14:paraId="722CE616"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65760" behindDoc="0" locked="0" layoutInCell="1" allowOverlap="1" wp14:anchorId="4FCEF82D" wp14:editId="5213B1AF">
                <wp:simplePos x="0" y="0"/>
                <wp:positionH relativeFrom="column">
                  <wp:posOffset>676275</wp:posOffset>
                </wp:positionH>
                <wp:positionV relativeFrom="paragraph">
                  <wp:posOffset>21590</wp:posOffset>
                </wp:positionV>
                <wp:extent cx="91440" cy="91440"/>
                <wp:effectExtent l="9525" t="12065" r="13335" b="10795"/>
                <wp:wrapNone/>
                <wp:docPr id="147" name="Oval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DF07F4" id="Oval 386" o:spid="_x0000_s1026" style="position:absolute;margin-left:53.25pt;margin-top:1.7pt;width:7.2pt;height:7.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" strokeweight="1.25pt"/>
            </w:pict>
          </mc:Fallback>
        </mc:AlternateContent>
      </w:r>
      <w:r w:rsidRPr="00B43DE7">
        <w:rPr>
          <w:rFonts w:ascii="Times New Roman" w:eastAsia="MS Mincho" w:hAnsi="Times New Roman" w:cs="Times New Roman"/>
          <w:sz w:val="24"/>
          <w:szCs w:val="24"/>
        </w:rPr>
        <w:tab/>
        <w:t xml:space="preserve">Slightly bad </w:t>
      </w:r>
    </w:p>
    <w:p w14:paraId="3F83D51A"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66784" behindDoc="0" locked="0" layoutInCell="1" allowOverlap="1" wp14:anchorId="58947086" wp14:editId="51AD9860">
                <wp:simplePos x="0" y="0"/>
                <wp:positionH relativeFrom="column">
                  <wp:posOffset>676275</wp:posOffset>
                </wp:positionH>
                <wp:positionV relativeFrom="paragraph">
                  <wp:posOffset>27305</wp:posOffset>
                </wp:positionV>
                <wp:extent cx="91440" cy="91440"/>
                <wp:effectExtent l="9525" t="8255" r="13335" b="14605"/>
                <wp:wrapNone/>
                <wp:docPr id="146" name="Oval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FCD3C3" id="Oval 387" o:spid="_x0000_s1026" style="position:absolute;margin-left:53.25pt;margin-top:2.15pt;width:7.2pt;height:7.2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" strokeweight="1.25pt"/>
            </w:pict>
          </mc:Fallback>
        </mc:AlternateContent>
      </w:r>
      <w:r w:rsidRPr="00B43DE7">
        <w:rPr>
          <w:rFonts w:ascii="Times New Roman" w:eastAsia="MS Mincho" w:hAnsi="Times New Roman" w:cs="Times New Roman"/>
          <w:sz w:val="24"/>
          <w:szCs w:val="24"/>
        </w:rPr>
        <w:tab/>
        <w:t xml:space="preserve">Moderately bad </w:t>
      </w:r>
    </w:p>
    <w:p w14:paraId="3F930AB5" w14:textId="77777777" w:rsidR="004D3E5A" w:rsidRPr="00B43DE7" w:rsidRDefault="004D3E5A" w:rsidP="0031249D">
      <w:pPr>
        <w:pStyle w:val="PlainText"/>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67808" behindDoc="0" locked="0" layoutInCell="1" allowOverlap="1" wp14:anchorId="0BBB7099" wp14:editId="30DB4944">
                <wp:simplePos x="0" y="0"/>
                <wp:positionH relativeFrom="column">
                  <wp:posOffset>676275</wp:posOffset>
                </wp:positionH>
                <wp:positionV relativeFrom="paragraph">
                  <wp:posOffset>30480</wp:posOffset>
                </wp:positionV>
                <wp:extent cx="91440" cy="91440"/>
                <wp:effectExtent l="9525" t="11430" r="13335" b="11430"/>
                <wp:wrapNone/>
                <wp:docPr id="145" name="Oval 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9E8785" id="Oval 388" o:spid="_x0000_s1026" style="position:absolute;margin-left:53.25pt;margin-top:2.4pt;width:7.2pt;height:7.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ab/>
        <w:t xml:space="preserve">Very bad </w:t>
      </w:r>
    </w:p>
    <w:p w14:paraId="070E8771" w14:textId="77777777" w:rsidR="004D3E5A" w:rsidRPr="00B43DE7" w:rsidRDefault="004D3E5A" w:rsidP="004D3E5A">
      <w:pPr>
        <w:pStyle w:val="PlainText"/>
        <w:rPr>
          <w:rFonts w:ascii="Times New Roman" w:eastAsia="MS Mincho" w:hAnsi="Times New Roman" w:cs="Times New Roman"/>
          <w:sz w:val="24"/>
          <w:szCs w:val="24"/>
        </w:rPr>
      </w:pPr>
    </w:p>
    <w:p w14:paraId="536EAAAE"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13a. Have</w:t>
      </w:r>
      <w:r w:rsidR="0031249D" w:rsidRPr="00B43DE7">
        <w:rPr>
          <w:rFonts w:ascii="Times New Roman" w:eastAsia="MS Mincho" w:hAnsi="Times New Roman" w:cs="Times New Roman"/>
          <w:sz w:val="24"/>
          <w:szCs w:val="24"/>
        </w:rPr>
        <w:t>/has</w:t>
      </w:r>
      <w:r w:rsidRPr="00B43DE7">
        <w:rPr>
          <w:rFonts w:ascii="Times New Roman" w:eastAsia="MS Mincho" w:hAnsi="Times New Roman" w:cs="Times New Roman"/>
          <w:sz w:val="24"/>
          <w:szCs w:val="24"/>
        </w:rPr>
        <w:t xml:space="preserve"> you</w:t>
      </w:r>
      <w:r w:rsidR="0031249D" w:rsidRPr="00B43DE7">
        <w:rPr>
          <w:rFonts w:ascii="Times New Roman" w:eastAsia="MS Mincho" w:hAnsi="Times New Roman" w:cs="Times New Roman"/>
          <w:sz w:val="24"/>
          <w:szCs w:val="24"/>
        </w:rPr>
        <w:t xml:space="preserve">, your partner, or a surrogate </w:t>
      </w:r>
      <w:r w:rsidRPr="00B43DE7">
        <w:rPr>
          <w:rFonts w:ascii="Times New Roman" w:eastAsia="MS Mincho" w:hAnsi="Times New Roman" w:cs="Times New Roman"/>
          <w:sz w:val="24"/>
          <w:szCs w:val="24"/>
        </w:rPr>
        <w:t xml:space="preserve">had a miscarriage or stillbirth during the last </w:t>
      </w:r>
      <w:r w:rsidR="0031249D" w:rsidRPr="00B43DE7">
        <w:rPr>
          <w:rFonts w:ascii="Times New Roman" w:eastAsia="MS Mincho" w:hAnsi="Times New Roman" w:cs="Times New Roman"/>
          <w:sz w:val="24"/>
          <w:szCs w:val="24"/>
        </w:rPr>
        <w:t>6</w:t>
      </w:r>
      <w:r w:rsidRPr="00B43DE7">
        <w:rPr>
          <w:rFonts w:ascii="Times New Roman" w:eastAsia="MS Mincho" w:hAnsi="Times New Roman" w:cs="Times New Roman"/>
          <w:sz w:val="24"/>
          <w:szCs w:val="24"/>
        </w:rPr>
        <w:t xml:space="preserve"> months?</w:t>
      </w:r>
    </w:p>
    <w:p w14:paraId="5796AAA1"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4A1CBF06"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84192" behindDoc="0" locked="0" layoutInCell="1" allowOverlap="1" wp14:anchorId="67968B92" wp14:editId="15754006">
                <wp:simplePos x="0" y="0"/>
                <wp:positionH relativeFrom="column">
                  <wp:posOffset>2971800</wp:posOffset>
                </wp:positionH>
                <wp:positionV relativeFrom="paragraph">
                  <wp:posOffset>10160</wp:posOffset>
                </wp:positionV>
                <wp:extent cx="91440" cy="91440"/>
                <wp:effectExtent l="9525" t="10160" r="13335" b="12700"/>
                <wp:wrapNone/>
                <wp:docPr id="130" name="Oval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0492BB" id="Oval 408" o:spid="_x0000_s1026" style="position:absolute;margin-left:234pt;margin-top:.8pt;width:7.2pt;height:7.2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83168" behindDoc="0" locked="0" layoutInCell="1" allowOverlap="1" wp14:anchorId="4E25F3CE" wp14:editId="21070692">
                <wp:simplePos x="0" y="0"/>
                <wp:positionH relativeFrom="column">
                  <wp:posOffset>685800</wp:posOffset>
                </wp:positionH>
                <wp:positionV relativeFrom="paragraph">
                  <wp:posOffset>10160</wp:posOffset>
                </wp:positionV>
                <wp:extent cx="91440" cy="91440"/>
                <wp:effectExtent l="9525" t="10160" r="13335" b="12700"/>
                <wp:wrapNone/>
                <wp:docPr id="129" name="Oval 4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443964" id="Oval 407" o:spid="_x0000_s1026" style="position:absolute;margin-left:54pt;margin-top:.8pt;width:7.2pt;height:7.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No (Skip to Q.14)</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4BD92F88"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660152E4" w14:textId="77777777" w:rsidR="004D3E5A" w:rsidRPr="00B43DE7" w:rsidRDefault="004D3E5A" w:rsidP="004D3E5A">
      <w:pPr>
        <w:pStyle w:val="PlainText"/>
        <w:tabs>
          <w:tab w:val="left" w:pos="360"/>
        </w:tabs>
        <w:ind w:left="360" w:hanging="360"/>
        <w:rPr>
          <w:rFonts w:ascii="Times New Roman" w:eastAsia="MS Mincho" w:hAnsi="Times New Roman" w:cs="Times New Roman"/>
          <w:sz w:val="24"/>
          <w:szCs w:val="24"/>
        </w:rPr>
      </w:pPr>
      <w:r w:rsidRPr="00B43DE7">
        <w:rPr>
          <w:rFonts w:ascii="Times New Roman" w:eastAsia="MS Mincho" w:hAnsi="Times New Roman" w:cs="Times New Roman"/>
          <w:sz w:val="24"/>
          <w:szCs w:val="24"/>
        </w:rPr>
        <w:t>14.</w:t>
      </w:r>
      <w:r w:rsidRPr="00B43DE7">
        <w:rPr>
          <w:rFonts w:ascii="Times New Roman" w:eastAsia="MS Mincho" w:hAnsi="Times New Roman" w:cs="Times New Roman"/>
          <w:sz w:val="24"/>
          <w:szCs w:val="24"/>
        </w:rPr>
        <w:tab/>
        <w:t xml:space="preserve">Have you or your spouse/partner lost or changed jobs or been involuntarily unemployed during the last </w:t>
      </w:r>
      <w:r w:rsidR="000D34C5" w:rsidRPr="00B43DE7">
        <w:rPr>
          <w:rFonts w:ascii="Times New Roman" w:eastAsia="MS Mincho" w:hAnsi="Times New Roman" w:cs="Times New Roman"/>
          <w:sz w:val="24"/>
          <w:szCs w:val="24"/>
        </w:rPr>
        <w:t>6</w:t>
      </w:r>
      <w:r w:rsidRPr="00B43DE7">
        <w:rPr>
          <w:rFonts w:ascii="Times New Roman" w:eastAsia="MS Mincho" w:hAnsi="Times New Roman" w:cs="Times New Roman"/>
          <w:sz w:val="24"/>
          <w:szCs w:val="24"/>
        </w:rPr>
        <w:t xml:space="preserve"> months? </w:t>
      </w:r>
    </w:p>
    <w:p w14:paraId="5BD5D08A"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34AE2490"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88288" behindDoc="0" locked="0" layoutInCell="1" allowOverlap="1" wp14:anchorId="2593D5A0" wp14:editId="337712A6">
                <wp:simplePos x="0" y="0"/>
                <wp:positionH relativeFrom="column">
                  <wp:posOffset>2971800</wp:posOffset>
                </wp:positionH>
                <wp:positionV relativeFrom="paragraph">
                  <wp:posOffset>10160</wp:posOffset>
                </wp:positionV>
                <wp:extent cx="91440" cy="91440"/>
                <wp:effectExtent l="9525" t="10160" r="13335" b="12700"/>
                <wp:wrapNone/>
                <wp:docPr id="126" name="Oval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1E00AB" id="Oval 412" o:spid="_x0000_s1026" style="position:absolute;margin-left:234pt;margin-top:.8pt;width:7.2pt;height:7.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87264" behindDoc="0" locked="0" layoutInCell="1" allowOverlap="1" wp14:anchorId="7A1334A1" wp14:editId="4DD70BE2">
                <wp:simplePos x="0" y="0"/>
                <wp:positionH relativeFrom="column">
                  <wp:posOffset>685800</wp:posOffset>
                </wp:positionH>
                <wp:positionV relativeFrom="paragraph">
                  <wp:posOffset>10160</wp:posOffset>
                </wp:positionV>
                <wp:extent cx="91440" cy="91440"/>
                <wp:effectExtent l="9525" t="10160" r="13335" b="12700"/>
                <wp:wrapNone/>
                <wp:docPr id="125" name="Oval 4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23606E" id="Oval 411" o:spid="_x0000_s1026" style="position:absolute;margin-left:54pt;margin-top:.8pt;width:7.2pt;height:7.2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No (Skip to Q.15)</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17BD6768" w14:textId="77777777" w:rsidR="004D3E5A" w:rsidRPr="00B43DE7" w:rsidRDefault="004D3E5A" w:rsidP="004D3E5A">
      <w:pPr>
        <w:pStyle w:val="PlainText"/>
        <w:tabs>
          <w:tab w:val="left" w:pos="360"/>
        </w:tabs>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sz w:val="24"/>
          <w:szCs w:val="24"/>
        </w:rPr>
        <w:tab/>
        <w:t>If yes:</w:t>
      </w:r>
    </w:p>
    <w:p w14:paraId="5834B202" w14:textId="77777777" w:rsidR="004D3E5A" w:rsidRPr="00B43DE7" w:rsidRDefault="004D3E5A" w:rsidP="004D3E5A">
      <w:pPr>
        <w:pStyle w:val="PlainText"/>
        <w:ind w:left="720" w:firstLine="720"/>
        <w:rPr>
          <w:rFonts w:ascii="Times New Roman" w:eastAsia="MS Mincho" w:hAnsi="Times New Roman" w:cs="Times New Roman"/>
          <w:sz w:val="24"/>
          <w:szCs w:val="24"/>
        </w:rPr>
      </w:pPr>
    </w:p>
    <w:p w14:paraId="789DDD86" w14:textId="77777777" w:rsidR="004D3E5A" w:rsidRPr="00B43DE7" w:rsidRDefault="004D3E5A" w:rsidP="004D3E5A">
      <w:pPr>
        <w:pStyle w:val="PlainText"/>
        <w:tabs>
          <w:tab w:val="left" w:pos="720"/>
        </w:tabs>
        <w:ind w:left="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a. </w:t>
      </w:r>
      <w:r w:rsidRPr="00B43DE7">
        <w:rPr>
          <w:rFonts w:ascii="Times New Roman" w:eastAsia="MS Mincho" w:hAnsi="Times New Roman" w:cs="Times New Roman"/>
          <w:sz w:val="24"/>
          <w:szCs w:val="24"/>
        </w:rPr>
        <w:tab/>
        <w:t xml:space="preserve">Who? </w:t>
      </w:r>
    </w:p>
    <w:p w14:paraId="5B4865F9"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037CEAE3" w14:textId="77777777" w:rsidR="004D3E5A" w:rsidRPr="00B43DE7" w:rsidRDefault="004D3E5A" w:rsidP="004D3E5A">
      <w:pPr>
        <w:pStyle w:val="PlainText"/>
        <w:spacing w:line="360" w:lineRule="auto"/>
        <w:ind w:left="720" w:firstLine="720"/>
        <w:rPr>
          <w:rFonts w:ascii="Times New Roman" w:eastAsia="MS Mincho" w:hAnsi="Times New Roman" w:cs="Times New Roman"/>
          <w:noProof/>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89312" behindDoc="0" locked="0" layoutInCell="1" allowOverlap="1" wp14:anchorId="4DEFBFA2" wp14:editId="01977E3A">
                <wp:simplePos x="0" y="0"/>
                <wp:positionH relativeFrom="column">
                  <wp:posOffset>685800</wp:posOffset>
                </wp:positionH>
                <wp:positionV relativeFrom="paragraph">
                  <wp:posOffset>12065</wp:posOffset>
                </wp:positionV>
                <wp:extent cx="91440" cy="91440"/>
                <wp:effectExtent l="9525" t="12065" r="13335" b="10795"/>
                <wp:wrapNone/>
                <wp:docPr id="124" name="Oval 4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A5FCA2" id="Oval 413" o:spid="_x0000_s1026" style="position:absolute;margin-left:54pt;margin-top:.95pt;width:7.2pt;height:7.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YvKq&#10;ghQCAAAv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You</w:t>
      </w:r>
    </w:p>
    <w:p w14:paraId="6A4BA961"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90336" behindDoc="0" locked="0" layoutInCell="1" allowOverlap="1" wp14:anchorId="2BD2186A" wp14:editId="35FF6DD5">
                <wp:simplePos x="0" y="0"/>
                <wp:positionH relativeFrom="column">
                  <wp:posOffset>685800</wp:posOffset>
                </wp:positionH>
                <wp:positionV relativeFrom="paragraph">
                  <wp:posOffset>12065</wp:posOffset>
                </wp:positionV>
                <wp:extent cx="91440" cy="91440"/>
                <wp:effectExtent l="9525" t="12065" r="13335" b="10795"/>
                <wp:wrapNone/>
                <wp:docPr id="123" name="Oval 4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58BF48" id="Oval 414" o:spid="_x0000_s1026" style="position:absolute;margin-left:54pt;margin-top:.95pt;width:7.2pt;height:7.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wboz&#10;IRQCAAAv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Spouse/partner</w:t>
      </w:r>
    </w:p>
    <w:p w14:paraId="73ADE0CD"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91360" behindDoc="0" locked="0" layoutInCell="1" allowOverlap="1" wp14:anchorId="232542C2" wp14:editId="677EDB73">
                <wp:simplePos x="0" y="0"/>
                <wp:positionH relativeFrom="column">
                  <wp:posOffset>685800</wp:posOffset>
                </wp:positionH>
                <wp:positionV relativeFrom="paragraph">
                  <wp:posOffset>12065</wp:posOffset>
                </wp:positionV>
                <wp:extent cx="91440" cy="91440"/>
                <wp:effectExtent l="9525" t="12065" r="13335" b="10795"/>
                <wp:wrapNone/>
                <wp:docPr id="122" name="Oval 4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4253DB" id="Oval 415" o:spid="_x0000_s1026" style="position:absolute;margin-left:54pt;margin-top:.95pt;width:7.2pt;height:7.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" strokeweight="1.25pt"/>
            </w:pict>
          </mc:Fallback>
        </mc:AlternateContent>
      </w:r>
      <w:r w:rsidRPr="00B43DE7">
        <w:rPr>
          <w:rFonts w:ascii="Times New Roman" w:eastAsia="MS Mincho" w:hAnsi="Times New Roman" w:cs="Times New Roman"/>
          <w:noProof/>
          <w:sz w:val="24"/>
          <w:szCs w:val="24"/>
        </w:rPr>
        <w:t>Both</w:t>
      </w:r>
    </w:p>
    <w:p w14:paraId="70960E42" w14:textId="77777777" w:rsidR="004D3E5A" w:rsidRPr="00B43DE7" w:rsidRDefault="004D3E5A" w:rsidP="004D3E5A">
      <w:pPr>
        <w:pStyle w:val="PlainText"/>
        <w:tabs>
          <w:tab w:val="left" w:pos="720"/>
        </w:tabs>
        <w:ind w:left="720" w:hanging="360"/>
        <w:rPr>
          <w:rFonts w:ascii="Times New Roman" w:eastAsia="MS Mincho" w:hAnsi="Times New Roman" w:cs="Times New Roman"/>
          <w:sz w:val="24"/>
          <w:szCs w:val="24"/>
        </w:rPr>
      </w:pPr>
    </w:p>
    <w:p w14:paraId="47ADE87F" w14:textId="77777777" w:rsidR="004D3E5A" w:rsidRPr="00B43DE7" w:rsidRDefault="004D3E5A" w:rsidP="004D3E5A">
      <w:pPr>
        <w:pStyle w:val="PlainText"/>
        <w:tabs>
          <w:tab w:val="left" w:pos="720"/>
        </w:tabs>
        <w:ind w:left="720" w:hanging="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b. </w:t>
      </w:r>
      <w:r w:rsidRPr="00B43DE7">
        <w:rPr>
          <w:rFonts w:ascii="Times New Roman" w:eastAsia="MS Mincho" w:hAnsi="Times New Roman" w:cs="Times New Roman"/>
          <w:sz w:val="24"/>
          <w:szCs w:val="24"/>
        </w:rPr>
        <w:tab/>
        <w:t>Why did you (or spouse) leave? (answer only for you if both lost or changed jobs)</w:t>
      </w:r>
    </w:p>
    <w:p w14:paraId="75BD26FA" w14:textId="77777777" w:rsidR="004D3E5A" w:rsidRPr="00B43DE7" w:rsidRDefault="004D3E5A" w:rsidP="004D3E5A">
      <w:pPr>
        <w:pStyle w:val="PlainText"/>
        <w:tabs>
          <w:tab w:val="left" w:pos="720"/>
        </w:tabs>
        <w:ind w:left="360"/>
        <w:rPr>
          <w:rFonts w:ascii="Times New Roman" w:eastAsia="MS Mincho" w:hAnsi="Times New Roman" w:cs="Times New Roman"/>
          <w:sz w:val="24"/>
          <w:szCs w:val="24"/>
        </w:rPr>
      </w:pPr>
    </w:p>
    <w:p w14:paraId="748D32AA" w14:textId="77777777" w:rsidR="004D3E5A" w:rsidRPr="00B43DE7" w:rsidRDefault="004D3E5A" w:rsidP="004D3E5A">
      <w:pPr>
        <w:pStyle w:val="PlainText"/>
        <w:spacing w:line="360" w:lineRule="auto"/>
        <w:rPr>
          <w:rFonts w:ascii="Times New Roman" w:eastAsia="MS Mincho" w:hAnsi="Times New Roman" w:cs="Times New Roman"/>
          <w:noProof/>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92384" behindDoc="0" locked="0" layoutInCell="1" allowOverlap="1" wp14:anchorId="08B5B5DB" wp14:editId="3E0E3553">
                <wp:simplePos x="0" y="0"/>
                <wp:positionH relativeFrom="column">
                  <wp:posOffset>685800</wp:posOffset>
                </wp:positionH>
                <wp:positionV relativeFrom="paragraph">
                  <wp:posOffset>12065</wp:posOffset>
                </wp:positionV>
                <wp:extent cx="91440" cy="91440"/>
                <wp:effectExtent l="9525" t="12065" r="13335" b="10795"/>
                <wp:wrapNone/>
                <wp:docPr id="121" name="Oval 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875AEB" id="Oval 416" o:spid="_x0000_s1026" style="position:absolute;margin-left:54pt;margin-top:.95pt;width:7.2pt;height:7.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21Hj&#10;VhQCAAAv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r>
      <w:r w:rsidRPr="00B43DE7">
        <w:rPr>
          <w:rFonts w:ascii="Times New Roman" w:eastAsia="MS Mincho" w:hAnsi="Times New Roman" w:cs="Times New Roman"/>
          <w:noProof/>
          <w:sz w:val="24"/>
          <w:szCs w:val="24"/>
        </w:rPr>
        <w:t>On strike</w:t>
      </w:r>
    </w:p>
    <w:p w14:paraId="67DD88AF"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93408" behindDoc="0" locked="0" layoutInCell="1" allowOverlap="1" wp14:anchorId="422095C8" wp14:editId="771EF152">
                <wp:simplePos x="0" y="0"/>
                <wp:positionH relativeFrom="column">
                  <wp:posOffset>685800</wp:posOffset>
                </wp:positionH>
                <wp:positionV relativeFrom="paragraph">
                  <wp:posOffset>12065</wp:posOffset>
                </wp:positionV>
                <wp:extent cx="91440" cy="91440"/>
                <wp:effectExtent l="9525" t="12065" r="13335" b="10795"/>
                <wp:wrapNone/>
                <wp:docPr id="120" name="Oval 4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582E4F" id="Oval 417" o:spid="_x0000_s1026" style="position:absolute;margin-left:54pt;margin-top:.95pt;width:7.2pt;height:7.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" strokeweight="1.25pt"/>
            </w:pict>
          </mc:Fallback>
        </mc:AlternateContent>
      </w:r>
      <w:r w:rsidRPr="00B43DE7">
        <w:rPr>
          <w:rFonts w:ascii="Times New Roman" w:eastAsia="MS Mincho" w:hAnsi="Times New Roman" w:cs="Times New Roman"/>
          <w:noProof/>
          <w:sz w:val="24"/>
          <w:szCs w:val="24"/>
        </w:rPr>
        <w:t>Temporarily laid off</w:t>
      </w:r>
    </w:p>
    <w:p w14:paraId="38D19530"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94432" behindDoc="0" locked="0" layoutInCell="1" allowOverlap="1" wp14:anchorId="791CC48E" wp14:editId="5FAD7FD5">
                <wp:simplePos x="0" y="0"/>
                <wp:positionH relativeFrom="column">
                  <wp:posOffset>685800</wp:posOffset>
                </wp:positionH>
                <wp:positionV relativeFrom="paragraph">
                  <wp:posOffset>12065</wp:posOffset>
                </wp:positionV>
                <wp:extent cx="91440" cy="91440"/>
                <wp:effectExtent l="9525" t="12065" r="13335" b="10795"/>
                <wp:wrapNone/>
                <wp:docPr id="119" name="Oval 4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9D318E" id="Oval 418" o:spid="_x0000_s1026" style="position:absolute;margin-left:54pt;margin-top:.95pt;width:7.2pt;height:7.2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9OUs&#10;bBQCAAAv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Fired</w:t>
      </w:r>
    </w:p>
    <w:p w14:paraId="5B5536B1"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95456" behindDoc="0" locked="0" layoutInCell="1" allowOverlap="1" wp14:anchorId="1E0DFF26" wp14:editId="1A021672">
                <wp:simplePos x="0" y="0"/>
                <wp:positionH relativeFrom="column">
                  <wp:posOffset>685800</wp:posOffset>
                </wp:positionH>
                <wp:positionV relativeFrom="paragraph">
                  <wp:posOffset>12065</wp:posOffset>
                </wp:positionV>
                <wp:extent cx="91440" cy="91440"/>
                <wp:effectExtent l="9525" t="12065" r="13335" b="10795"/>
                <wp:wrapNone/>
                <wp:docPr id="118" name="Oval 4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484096" id="Oval 419" o:spid="_x0000_s1026" style="position:absolute;margin-left:54pt;margin-top:.95pt;width:7.2pt;height:7.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eZDE&#10;VxQCAAAv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Found better job</w:t>
      </w:r>
    </w:p>
    <w:p w14:paraId="6F1FFF7C"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96480" behindDoc="0" locked="0" layoutInCell="1" allowOverlap="1" wp14:anchorId="5D23CB62" wp14:editId="413E62BE">
                <wp:simplePos x="0" y="0"/>
                <wp:positionH relativeFrom="column">
                  <wp:posOffset>685800</wp:posOffset>
                </wp:positionH>
                <wp:positionV relativeFrom="paragraph">
                  <wp:posOffset>12065</wp:posOffset>
                </wp:positionV>
                <wp:extent cx="91440" cy="91440"/>
                <wp:effectExtent l="9525" t="12065" r="13335" b="10795"/>
                <wp:wrapNone/>
                <wp:docPr id="117" name="Oval 4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D91603" id="Oval 420" o:spid="_x0000_s1026" style="position:absolute;margin-left:54pt;margin-top:.95pt;width:7.2pt;height:7.2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" strokeweight="1.25pt"/>
            </w:pict>
          </mc:Fallback>
        </mc:AlternateContent>
      </w:r>
      <w:r w:rsidRPr="00B43DE7">
        <w:rPr>
          <w:rFonts w:ascii="Times New Roman" w:eastAsia="MS Mincho" w:hAnsi="Times New Roman" w:cs="Times New Roman"/>
          <w:noProof/>
          <w:sz w:val="24"/>
          <w:szCs w:val="24"/>
        </w:rPr>
        <w:t>Plant or business closing or reorganizing</w:t>
      </w:r>
    </w:p>
    <w:p w14:paraId="39993A6C"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97504" behindDoc="0" locked="0" layoutInCell="1" allowOverlap="1" wp14:anchorId="115EDB55" wp14:editId="7F110A37">
                <wp:simplePos x="0" y="0"/>
                <wp:positionH relativeFrom="column">
                  <wp:posOffset>685800</wp:posOffset>
                </wp:positionH>
                <wp:positionV relativeFrom="paragraph">
                  <wp:posOffset>12065</wp:posOffset>
                </wp:positionV>
                <wp:extent cx="91440" cy="91440"/>
                <wp:effectExtent l="9525" t="12065" r="13335" b="10795"/>
                <wp:wrapNone/>
                <wp:docPr id="116" name="Oval 4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B8609C" id="Oval 421" o:spid="_x0000_s1026" style="position:absolute;margin-left:54pt;margin-top:.95pt;width:7.2pt;height:7.2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ASdd&#10;mxQCAAAv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Retired</w:t>
      </w:r>
    </w:p>
    <w:p w14:paraId="46631D2C" w14:textId="77777777" w:rsidR="004D3E5A" w:rsidRPr="00B43DE7" w:rsidRDefault="004D3E5A" w:rsidP="004D3E5A">
      <w:pPr>
        <w:pStyle w:val="PlainText"/>
        <w:ind w:left="720" w:firstLine="720"/>
        <w:rPr>
          <w:rFonts w:ascii="Times New Roman" w:eastAsia="MS Mincho" w:hAnsi="Times New Roman" w:cs="Times New Roman"/>
          <w:noProof/>
          <w:sz w:val="24"/>
          <w:szCs w:val="24"/>
        </w:rPr>
      </w:pPr>
      <w:r w:rsidRPr="00B43DE7">
        <w:rPr>
          <w:rFonts w:ascii="Times New Roman" w:eastAsia="MS Mincho" w:hAnsi="Times New Roman" w:cs="Times New Roman"/>
          <w:noProof/>
          <w:sz w:val="24"/>
          <w:szCs w:val="24"/>
        </w:rPr>
        <w:lastRenderedPageBreak/>
        <mc:AlternateContent>
          <mc:Choice Requires="wps">
            <w:drawing>
              <wp:anchor distT="0" distB="0" distL="114300" distR="114300" simplePos="0" relativeHeight="251798528" behindDoc="0" locked="0" layoutInCell="1" allowOverlap="1" wp14:anchorId="4BC1E4FA" wp14:editId="687A348B">
                <wp:simplePos x="0" y="0"/>
                <wp:positionH relativeFrom="column">
                  <wp:posOffset>685800</wp:posOffset>
                </wp:positionH>
                <wp:positionV relativeFrom="paragraph">
                  <wp:posOffset>12065</wp:posOffset>
                </wp:positionV>
                <wp:extent cx="91440" cy="91440"/>
                <wp:effectExtent l="9525" t="12065" r="13335" b="10795"/>
                <wp:wrapNone/>
                <wp:docPr id="115" name="Oval 4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9252DC" id="Oval 422" o:spid="_x0000_s1026" style="position:absolute;margin-left:54pt;margin-top:.95pt;width:7.2pt;height:7.2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" strokeweight="1.25pt"/>
            </w:pict>
          </mc:Fallback>
        </mc:AlternateContent>
      </w:r>
      <w:r w:rsidRPr="00B43DE7">
        <w:rPr>
          <w:rFonts w:ascii="Times New Roman" w:eastAsia="MS Mincho" w:hAnsi="Times New Roman" w:cs="Times New Roman"/>
          <w:noProof/>
          <w:sz w:val="24"/>
          <w:szCs w:val="24"/>
        </w:rPr>
        <w:t>Other</w:t>
      </w:r>
    </w:p>
    <w:p w14:paraId="6362F5F4" w14:textId="77777777" w:rsidR="004D3E5A" w:rsidRPr="00B43DE7" w:rsidRDefault="004D3E5A" w:rsidP="004D3E5A">
      <w:pPr>
        <w:pStyle w:val="PlainText"/>
        <w:ind w:left="720" w:firstLine="720"/>
        <w:rPr>
          <w:rFonts w:ascii="Times New Roman" w:eastAsia="MS Mincho" w:hAnsi="Times New Roman" w:cs="Times New Roman"/>
          <w:sz w:val="24"/>
          <w:szCs w:val="24"/>
        </w:rPr>
      </w:pPr>
    </w:p>
    <w:p w14:paraId="66826ABA" w14:textId="77777777" w:rsidR="004D3E5A" w:rsidRPr="00B43DE7" w:rsidRDefault="004D3E5A" w:rsidP="004D3E5A">
      <w:pPr>
        <w:pStyle w:val="PlainText"/>
        <w:tabs>
          <w:tab w:val="left" w:pos="720"/>
        </w:tabs>
        <w:ind w:left="720" w:hanging="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c. </w:t>
      </w:r>
      <w:r w:rsidRPr="00B43DE7">
        <w:rPr>
          <w:rFonts w:ascii="Times New Roman" w:eastAsia="MS Mincho" w:hAnsi="Times New Roman" w:cs="Times New Roman"/>
          <w:sz w:val="24"/>
          <w:szCs w:val="24"/>
        </w:rPr>
        <w:tab/>
        <w:t>Could you (or spouse) have stayed in your old job if you wanted?</w:t>
      </w:r>
    </w:p>
    <w:p w14:paraId="344560A6" w14:textId="77777777" w:rsidR="004D3E5A" w:rsidRPr="00B43DE7" w:rsidRDefault="004D3E5A" w:rsidP="004D3E5A">
      <w:pPr>
        <w:pStyle w:val="PlainText"/>
        <w:tabs>
          <w:tab w:val="left" w:pos="5250"/>
        </w:tabs>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sz w:val="24"/>
          <w:szCs w:val="24"/>
        </w:rPr>
        <w:tab/>
      </w:r>
    </w:p>
    <w:p w14:paraId="64999C8A"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00576" behindDoc="0" locked="0" layoutInCell="1" allowOverlap="1" wp14:anchorId="333E9DA7" wp14:editId="0432CB64">
                <wp:simplePos x="0" y="0"/>
                <wp:positionH relativeFrom="column">
                  <wp:posOffset>2066925</wp:posOffset>
                </wp:positionH>
                <wp:positionV relativeFrom="paragraph">
                  <wp:posOffset>12065</wp:posOffset>
                </wp:positionV>
                <wp:extent cx="91440" cy="91440"/>
                <wp:effectExtent l="9525" t="12065" r="13335" b="10795"/>
                <wp:wrapNone/>
                <wp:docPr id="114" name="Oval 4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CFA8FA" id="Oval 425" o:spid="_x0000_s1026" style="position:absolute;margin-left:162.75pt;margin-top:.95pt;width:7.2pt;height:7.2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799552" behindDoc="0" locked="0" layoutInCell="1" allowOverlap="1" wp14:anchorId="2BB165E4" wp14:editId="4F9E95E6">
                <wp:simplePos x="0" y="0"/>
                <wp:positionH relativeFrom="column">
                  <wp:posOffset>685800</wp:posOffset>
                </wp:positionH>
                <wp:positionV relativeFrom="paragraph">
                  <wp:posOffset>12065</wp:posOffset>
                </wp:positionV>
                <wp:extent cx="91440" cy="91440"/>
                <wp:effectExtent l="9525" t="12065" r="13335" b="10795"/>
                <wp:wrapNone/>
                <wp:docPr id="113" name="Oval 4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F66824" id="Oval 424" o:spid="_x0000_s1026" style="position:absolute;margin-left:54pt;margin-top:.95pt;width:7.2pt;height:7.2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uIQU&#10;TxQCAAAv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No</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74174AF9"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3CA4216D" w14:textId="77777777" w:rsidR="004D3E5A" w:rsidRPr="00B43DE7" w:rsidRDefault="004D3E5A" w:rsidP="004D3E5A">
      <w:pPr>
        <w:pStyle w:val="PlainText"/>
        <w:tabs>
          <w:tab w:val="left" w:pos="720"/>
        </w:tabs>
        <w:ind w:left="720" w:hanging="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d. </w:t>
      </w:r>
      <w:r w:rsidRPr="00B43DE7">
        <w:rPr>
          <w:rFonts w:ascii="Times New Roman" w:eastAsia="MS Mincho" w:hAnsi="Times New Roman" w:cs="Times New Roman"/>
          <w:sz w:val="24"/>
          <w:szCs w:val="24"/>
        </w:rPr>
        <w:tab/>
        <w:t xml:space="preserve">How would you rate your feelings about leaving your job? (or your spouse leaving his/her job)? </w:t>
      </w:r>
    </w:p>
    <w:p w14:paraId="7FA32CE2"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31FDD596"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01600" behindDoc="0" locked="0" layoutInCell="1" allowOverlap="1" wp14:anchorId="11E969A1" wp14:editId="42860D7F">
                <wp:simplePos x="0" y="0"/>
                <wp:positionH relativeFrom="column">
                  <wp:posOffset>676275</wp:posOffset>
                </wp:positionH>
                <wp:positionV relativeFrom="paragraph">
                  <wp:posOffset>20320</wp:posOffset>
                </wp:positionV>
                <wp:extent cx="91440" cy="91440"/>
                <wp:effectExtent l="9525" t="10795" r="13335" b="12065"/>
                <wp:wrapNone/>
                <wp:docPr id="112" name="Oval 4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D1D806" id="Oval 426" o:spid="_x0000_s1026" style="position:absolute;margin-left:53.25pt;margin-top:1.6pt;width:7.2pt;height:7.2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" strokeweight="1.25pt"/>
            </w:pict>
          </mc:Fallback>
        </mc:AlternateContent>
      </w:r>
      <w:r w:rsidRPr="00B43DE7">
        <w:rPr>
          <w:rFonts w:ascii="Times New Roman" w:eastAsia="MS Mincho" w:hAnsi="Times New Roman" w:cs="Times New Roman"/>
          <w:sz w:val="24"/>
          <w:szCs w:val="24"/>
        </w:rPr>
        <w:tab/>
        <w:t xml:space="preserve">Very good </w:t>
      </w:r>
      <w:r w:rsidRPr="00B43DE7">
        <w:rPr>
          <w:rFonts w:ascii="Times New Roman" w:eastAsia="MS Mincho" w:hAnsi="Times New Roman" w:cs="Times New Roman"/>
          <w:sz w:val="24"/>
          <w:szCs w:val="24"/>
        </w:rPr>
        <w:tab/>
      </w:r>
    </w:p>
    <w:p w14:paraId="71F79C27"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02624" behindDoc="0" locked="0" layoutInCell="1" allowOverlap="1" wp14:anchorId="2BC089F8" wp14:editId="1479B7DA">
                <wp:simplePos x="0" y="0"/>
                <wp:positionH relativeFrom="column">
                  <wp:posOffset>676275</wp:posOffset>
                </wp:positionH>
                <wp:positionV relativeFrom="paragraph">
                  <wp:posOffset>22860</wp:posOffset>
                </wp:positionV>
                <wp:extent cx="91440" cy="91440"/>
                <wp:effectExtent l="9525" t="13335" r="13335" b="9525"/>
                <wp:wrapNone/>
                <wp:docPr id="111" name="Oval 4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6A0305" id="Oval 427" o:spid="_x0000_s1026" style="position:absolute;margin-left:53.25pt;margin-top:1.8pt;width:7.2pt;height:7.2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" strokeweight="1.25pt"/>
            </w:pict>
          </mc:Fallback>
        </mc:AlternateContent>
      </w:r>
      <w:r w:rsidRPr="00B43DE7">
        <w:rPr>
          <w:rFonts w:ascii="Times New Roman" w:eastAsia="MS Mincho" w:hAnsi="Times New Roman" w:cs="Times New Roman"/>
          <w:sz w:val="24"/>
          <w:szCs w:val="24"/>
        </w:rPr>
        <w:tab/>
        <w:t xml:space="preserve">Moderately good </w:t>
      </w:r>
      <w:r w:rsidRPr="00B43DE7">
        <w:rPr>
          <w:rFonts w:ascii="Times New Roman" w:eastAsia="MS Mincho" w:hAnsi="Times New Roman" w:cs="Times New Roman"/>
          <w:sz w:val="24"/>
          <w:szCs w:val="24"/>
        </w:rPr>
        <w:tab/>
      </w:r>
    </w:p>
    <w:p w14:paraId="432E7B01"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03648" behindDoc="0" locked="0" layoutInCell="1" allowOverlap="1" wp14:anchorId="1C8EE7FC" wp14:editId="31667475">
                <wp:simplePos x="0" y="0"/>
                <wp:positionH relativeFrom="column">
                  <wp:posOffset>676275</wp:posOffset>
                </wp:positionH>
                <wp:positionV relativeFrom="paragraph">
                  <wp:posOffset>24130</wp:posOffset>
                </wp:positionV>
                <wp:extent cx="91440" cy="91440"/>
                <wp:effectExtent l="9525" t="14605" r="13335" b="8255"/>
                <wp:wrapNone/>
                <wp:docPr id="110" name="Oval 4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AEFA84" id="Oval 428" o:spid="_x0000_s1026" style="position:absolute;margin-left:53.25pt;margin-top:1.9pt;width:7.2pt;height:7.2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" strokeweight="1.25pt"/>
            </w:pict>
          </mc:Fallback>
        </mc:AlternateContent>
      </w:r>
      <w:r w:rsidRPr="00B43DE7">
        <w:rPr>
          <w:rFonts w:ascii="Times New Roman" w:eastAsia="MS Mincho" w:hAnsi="Times New Roman" w:cs="Times New Roman"/>
          <w:sz w:val="24"/>
          <w:szCs w:val="24"/>
        </w:rPr>
        <w:tab/>
        <w:t xml:space="preserve">Slightly good </w:t>
      </w:r>
    </w:p>
    <w:p w14:paraId="6931B27F"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04672" behindDoc="0" locked="0" layoutInCell="1" allowOverlap="1" wp14:anchorId="428E720A" wp14:editId="6DB9B2AF">
                <wp:simplePos x="0" y="0"/>
                <wp:positionH relativeFrom="column">
                  <wp:posOffset>676275</wp:posOffset>
                </wp:positionH>
                <wp:positionV relativeFrom="paragraph">
                  <wp:posOffset>21590</wp:posOffset>
                </wp:positionV>
                <wp:extent cx="91440" cy="91440"/>
                <wp:effectExtent l="9525" t="12065" r="13335" b="10795"/>
                <wp:wrapNone/>
                <wp:docPr id="109" name="Oval 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FC9954" id="Oval 429" o:spid="_x0000_s1026" style="position:absolute;margin-left:53.25pt;margin-top:1.7pt;width:7.2pt;height:7.2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" strokeweight="1.25pt"/>
            </w:pict>
          </mc:Fallback>
        </mc:AlternateContent>
      </w:r>
      <w:r w:rsidRPr="00B43DE7">
        <w:rPr>
          <w:rFonts w:ascii="Times New Roman" w:eastAsia="MS Mincho" w:hAnsi="Times New Roman" w:cs="Times New Roman"/>
          <w:sz w:val="24"/>
          <w:szCs w:val="24"/>
        </w:rPr>
        <w:tab/>
        <w:t xml:space="preserve">Slightly bad </w:t>
      </w:r>
    </w:p>
    <w:p w14:paraId="3299A9E0"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05696" behindDoc="0" locked="0" layoutInCell="1" allowOverlap="1" wp14:anchorId="0808E79A" wp14:editId="58A9B485">
                <wp:simplePos x="0" y="0"/>
                <wp:positionH relativeFrom="column">
                  <wp:posOffset>676275</wp:posOffset>
                </wp:positionH>
                <wp:positionV relativeFrom="paragraph">
                  <wp:posOffset>27305</wp:posOffset>
                </wp:positionV>
                <wp:extent cx="91440" cy="91440"/>
                <wp:effectExtent l="9525" t="8255" r="13335" b="14605"/>
                <wp:wrapNone/>
                <wp:docPr id="108" name="Oval 4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D194EA" id="Oval 430" o:spid="_x0000_s1026" style="position:absolute;margin-left:53.25pt;margin-top:2.15pt;width:7.2pt;height:7.2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" strokeweight="1.25pt"/>
            </w:pict>
          </mc:Fallback>
        </mc:AlternateContent>
      </w:r>
      <w:r w:rsidRPr="00B43DE7">
        <w:rPr>
          <w:rFonts w:ascii="Times New Roman" w:eastAsia="MS Mincho" w:hAnsi="Times New Roman" w:cs="Times New Roman"/>
          <w:sz w:val="24"/>
          <w:szCs w:val="24"/>
        </w:rPr>
        <w:tab/>
        <w:t xml:space="preserve">Moderately bad </w:t>
      </w:r>
    </w:p>
    <w:p w14:paraId="4C16B3E4" w14:textId="77777777" w:rsidR="004D3E5A" w:rsidRPr="00B43DE7" w:rsidRDefault="004D3E5A" w:rsidP="004D3E5A">
      <w:pPr>
        <w:pStyle w:val="PlainText"/>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06720" behindDoc="0" locked="0" layoutInCell="1" allowOverlap="1" wp14:anchorId="017F274A" wp14:editId="0612F49D">
                <wp:simplePos x="0" y="0"/>
                <wp:positionH relativeFrom="column">
                  <wp:posOffset>676275</wp:posOffset>
                </wp:positionH>
                <wp:positionV relativeFrom="paragraph">
                  <wp:posOffset>30480</wp:posOffset>
                </wp:positionV>
                <wp:extent cx="91440" cy="91440"/>
                <wp:effectExtent l="9525" t="11430" r="13335" b="11430"/>
                <wp:wrapNone/>
                <wp:docPr id="107" name="Oval 4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C0D4B6" id="Oval 431" o:spid="_x0000_s1026" style="position:absolute;margin-left:53.25pt;margin-top:2.4pt;width:7.2pt;height:7.2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ab/>
        <w:t xml:space="preserve">Very bad </w:t>
      </w:r>
    </w:p>
    <w:p w14:paraId="1E00108A" w14:textId="77777777" w:rsidR="000D34C5" w:rsidRPr="00B43DE7" w:rsidRDefault="004D3E5A" w:rsidP="000D34C5">
      <w:pPr>
        <w:pStyle w:val="PlainText"/>
        <w:ind w:firstLine="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03874864" w14:textId="77777777" w:rsidR="000D34C5" w:rsidRPr="00B43DE7" w:rsidRDefault="000D34C5" w:rsidP="000D34C5">
      <w:pPr>
        <w:pStyle w:val="PlainText"/>
        <w:ind w:firstLine="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c.    Was leaving your job because of issues related to your sexual orientation? </w:t>
      </w:r>
    </w:p>
    <w:p w14:paraId="77F0D807" w14:textId="77777777" w:rsidR="000D34C5" w:rsidRPr="00B43DE7" w:rsidRDefault="000D34C5" w:rsidP="000D34C5">
      <w:pPr>
        <w:pStyle w:val="PlainText"/>
        <w:ind w:left="720" w:firstLine="720"/>
        <w:rPr>
          <w:rFonts w:ascii="Times New Roman" w:eastAsia="MS Mincho" w:hAnsi="Times New Roman" w:cs="Times New Roman"/>
          <w:sz w:val="24"/>
          <w:szCs w:val="24"/>
        </w:rPr>
      </w:pPr>
    </w:p>
    <w:p w14:paraId="6D9C6B1E" w14:textId="77777777" w:rsidR="000D34C5" w:rsidRPr="00B43DE7" w:rsidRDefault="000D34C5" w:rsidP="000D34C5">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23456" behindDoc="0" locked="0" layoutInCell="1" allowOverlap="1" wp14:anchorId="203EDD64" wp14:editId="26C006B3">
                <wp:simplePos x="0" y="0"/>
                <wp:positionH relativeFrom="column">
                  <wp:posOffset>2066925</wp:posOffset>
                </wp:positionH>
                <wp:positionV relativeFrom="paragraph">
                  <wp:posOffset>12065</wp:posOffset>
                </wp:positionV>
                <wp:extent cx="91440" cy="91440"/>
                <wp:effectExtent l="9525" t="12065" r="13335" b="10795"/>
                <wp:wrapNone/>
                <wp:docPr id="256" name="Oval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0FE041" id="Oval 308" o:spid="_x0000_s1026" style="position:absolute;margin-left:162.75pt;margin-top:.95pt;width:7.2pt;height:7.2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22432" behindDoc="0" locked="0" layoutInCell="1" allowOverlap="1" wp14:anchorId="2FCDD283" wp14:editId="0611C6BE">
                <wp:simplePos x="0" y="0"/>
                <wp:positionH relativeFrom="column">
                  <wp:posOffset>685800</wp:posOffset>
                </wp:positionH>
                <wp:positionV relativeFrom="paragraph">
                  <wp:posOffset>12065</wp:posOffset>
                </wp:positionV>
                <wp:extent cx="91440" cy="91440"/>
                <wp:effectExtent l="9525" t="12065" r="13335" b="10795"/>
                <wp:wrapNone/>
                <wp:docPr id="257" name="Oval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68A9D8" id="Oval 307" o:spid="_x0000_s1026" style="position:absolute;margin-left:54pt;margin-top:.95pt;width:7.2pt;height:7.2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" strokeweight="1.25pt"/>
            </w:pict>
          </mc:Fallback>
        </mc:AlternateContent>
      </w:r>
      <w:r w:rsidRPr="00B43DE7">
        <w:rPr>
          <w:rFonts w:ascii="Times New Roman" w:eastAsia="MS Mincho" w:hAnsi="Times New Roman" w:cs="Times New Roman"/>
          <w:sz w:val="24"/>
          <w:szCs w:val="24"/>
        </w:rPr>
        <w:t>No</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24C6515D" w14:textId="77777777" w:rsidR="004D3E5A" w:rsidRPr="00B43DE7" w:rsidRDefault="004D3E5A" w:rsidP="004D3E5A">
      <w:pPr>
        <w:pStyle w:val="PlainText"/>
        <w:rPr>
          <w:rFonts w:ascii="Times New Roman" w:eastAsia="MS Mincho" w:hAnsi="Times New Roman" w:cs="Times New Roman"/>
          <w:sz w:val="24"/>
          <w:szCs w:val="24"/>
        </w:rPr>
      </w:pPr>
    </w:p>
    <w:p w14:paraId="672C332D" w14:textId="77777777" w:rsidR="004D3E5A" w:rsidRPr="00B43DE7" w:rsidRDefault="004D3E5A" w:rsidP="004D3E5A">
      <w:pPr>
        <w:pStyle w:val="PlainText"/>
        <w:rPr>
          <w:rFonts w:ascii="Times New Roman" w:eastAsia="MS Mincho" w:hAnsi="Times New Roman" w:cs="Times New Roman"/>
          <w:sz w:val="24"/>
          <w:szCs w:val="24"/>
        </w:rPr>
      </w:pPr>
    </w:p>
    <w:p w14:paraId="25B42FBF" w14:textId="77777777" w:rsidR="004D3E5A" w:rsidRPr="00B43DE7" w:rsidRDefault="004D3E5A" w:rsidP="004D3E5A">
      <w:pPr>
        <w:pStyle w:val="PlainText"/>
        <w:tabs>
          <w:tab w:val="left" w:pos="360"/>
        </w:tabs>
        <w:ind w:left="360" w:hanging="360"/>
        <w:rPr>
          <w:rFonts w:ascii="Times New Roman" w:eastAsia="MS Mincho" w:hAnsi="Times New Roman" w:cs="Times New Roman"/>
          <w:sz w:val="24"/>
          <w:szCs w:val="24"/>
        </w:rPr>
      </w:pPr>
      <w:r w:rsidRPr="00B43DE7">
        <w:rPr>
          <w:rFonts w:ascii="Times New Roman" w:eastAsia="MS Mincho" w:hAnsi="Times New Roman" w:cs="Times New Roman"/>
          <w:sz w:val="24"/>
          <w:szCs w:val="24"/>
        </w:rPr>
        <w:t>15.</w:t>
      </w:r>
      <w:r w:rsidRPr="00B43DE7">
        <w:rPr>
          <w:rFonts w:ascii="Times New Roman" w:eastAsia="MS Mincho" w:hAnsi="Times New Roman" w:cs="Times New Roman"/>
          <w:sz w:val="24"/>
          <w:szCs w:val="24"/>
        </w:rPr>
        <w:tab/>
        <w:t xml:space="preserve">During the last </w:t>
      </w:r>
      <w:r w:rsidR="000D34C5" w:rsidRPr="00B43DE7">
        <w:rPr>
          <w:rFonts w:ascii="Times New Roman" w:eastAsia="MS Mincho" w:hAnsi="Times New Roman" w:cs="Times New Roman"/>
          <w:sz w:val="24"/>
          <w:szCs w:val="24"/>
        </w:rPr>
        <w:t>6</w:t>
      </w:r>
      <w:r w:rsidRPr="00B43DE7">
        <w:rPr>
          <w:rFonts w:ascii="Times New Roman" w:eastAsia="MS Mincho" w:hAnsi="Times New Roman" w:cs="Times New Roman"/>
          <w:sz w:val="24"/>
          <w:szCs w:val="24"/>
        </w:rPr>
        <w:t xml:space="preserve"> months, have you or your spouse/partner suffered a significant business or investment loss or has a business you owned failed?</w:t>
      </w:r>
    </w:p>
    <w:p w14:paraId="0C988988"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52E0E366"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08768" behindDoc="0" locked="0" layoutInCell="1" allowOverlap="1" wp14:anchorId="73022C5E" wp14:editId="356D0354">
                <wp:simplePos x="0" y="0"/>
                <wp:positionH relativeFrom="column">
                  <wp:posOffset>2971800</wp:posOffset>
                </wp:positionH>
                <wp:positionV relativeFrom="paragraph">
                  <wp:posOffset>10160</wp:posOffset>
                </wp:positionV>
                <wp:extent cx="91440" cy="91440"/>
                <wp:effectExtent l="9525" t="10160" r="13335" b="12700"/>
                <wp:wrapNone/>
                <wp:docPr id="106" name="Oval 4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7EF15D" id="Oval 438" o:spid="_x0000_s1026" style="position:absolute;margin-left:234pt;margin-top:.8pt;width:7.2pt;height:7.2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07744" behindDoc="0" locked="0" layoutInCell="1" allowOverlap="1" wp14:anchorId="32258269" wp14:editId="6408C844">
                <wp:simplePos x="0" y="0"/>
                <wp:positionH relativeFrom="column">
                  <wp:posOffset>685800</wp:posOffset>
                </wp:positionH>
                <wp:positionV relativeFrom="paragraph">
                  <wp:posOffset>10160</wp:posOffset>
                </wp:positionV>
                <wp:extent cx="91440" cy="91440"/>
                <wp:effectExtent l="9525" t="10160" r="13335" b="12700"/>
                <wp:wrapNone/>
                <wp:docPr id="105" name="Oval 4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466256" id="Oval 437" o:spid="_x0000_s1026" style="position:absolute;margin-left:54pt;margin-top:.8pt;width:7.2pt;height:7.2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No (Skip to Q.16)</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1880945A" w14:textId="77777777" w:rsidR="004D3E5A" w:rsidRPr="00B43DE7" w:rsidRDefault="004D3E5A" w:rsidP="004D3E5A">
      <w:pPr>
        <w:pStyle w:val="PlainText"/>
        <w:tabs>
          <w:tab w:val="left" w:pos="360"/>
        </w:tabs>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sz w:val="24"/>
          <w:szCs w:val="24"/>
        </w:rPr>
        <w:tab/>
        <w:t>If yes:</w:t>
      </w:r>
    </w:p>
    <w:p w14:paraId="17C80170" w14:textId="77777777" w:rsidR="004D3E5A" w:rsidRPr="00B43DE7" w:rsidRDefault="004D3E5A" w:rsidP="004D3E5A">
      <w:pPr>
        <w:pStyle w:val="PlainText"/>
        <w:ind w:left="720" w:firstLine="720"/>
        <w:rPr>
          <w:rFonts w:ascii="Times New Roman" w:eastAsia="MS Mincho" w:hAnsi="Times New Roman" w:cs="Times New Roman"/>
          <w:sz w:val="24"/>
          <w:szCs w:val="24"/>
        </w:rPr>
      </w:pPr>
    </w:p>
    <w:p w14:paraId="6EEBD6C3" w14:textId="77777777" w:rsidR="004D3E5A" w:rsidRPr="00B43DE7" w:rsidRDefault="004D3E5A" w:rsidP="004D3E5A">
      <w:pPr>
        <w:pStyle w:val="PlainText"/>
        <w:tabs>
          <w:tab w:val="left" w:pos="720"/>
        </w:tabs>
        <w:ind w:left="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a. </w:t>
      </w:r>
      <w:r w:rsidRPr="00B43DE7">
        <w:rPr>
          <w:rFonts w:ascii="Times New Roman" w:eastAsia="MS Mincho" w:hAnsi="Times New Roman" w:cs="Times New Roman"/>
          <w:sz w:val="24"/>
          <w:szCs w:val="24"/>
        </w:rPr>
        <w:tab/>
        <w:t xml:space="preserve">Who? </w:t>
      </w:r>
    </w:p>
    <w:p w14:paraId="689AF611"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1BDED480" w14:textId="77777777" w:rsidR="004D3E5A" w:rsidRPr="00B43DE7" w:rsidRDefault="004D3E5A" w:rsidP="004D3E5A">
      <w:pPr>
        <w:pStyle w:val="PlainText"/>
        <w:spacing w:line="360" w:lineRule="auto"/>
        <w:ind w:left="720" w:firstLine="720"/>
        <w:rPr>
          <w:rFonts w:ascii="Times New Roman" w:eastAsia="MS Mincho" w:hAnsi="Times New Roman" w:cs="Times New Roman"/>
          <w:noProof/>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09792" behindDoc="0" locked="0" layoutInCell="1" allowOverlap="1" wp14:anchorId="3FF7B58A" wp14:editId="1CFC4AFF">
                <wp:simplePos x="0" y="0"/>
                <wp:positionH relativeFrom="column">
                  <wp:posOffset>685800</wp:posOffset>
                </wp:positionH>
                <wp:positionV relativeFrom="paragraph">
                  <wp:posOffset>12065</wp:posOffset>
                </wp:positionV>
                <wp:extent cx="91440" cy="91440"/>
                <wp:effectExtent l="9525" t="12065" r="13335" b="10795"/>
                <wp:wrapNone/>
                <wp:docPr id="104" name="Oval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53D612" id="Oval 439" o:spid="_x0000_s1026" style="position:absolute;margin-left:54pt;margin-top:.95pt;width:7.2pt;height:7.2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sDS2&#10;FBQCAAAv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You</w:t>
      </w:r>
    </w:p>
    <w:p w14:paraId="4E8B02AC"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10816" behindDoc="0" locked="0" layoutInCell="1" allowOverlap="1" wp14:anchorId="15D5E6A4" wp14:editId="49FDD86D">
                <wp:simplePos x="0" y="0"/>
                <wp:positionH relativeFrom="column">
                  <wp:posOffset>685800</wp:posOffset>
                </wp:positionH>
                <wp:positionV relativeFrom="paragraph">
                  <wp:posOffset>12065</wp:posOffset>
                </wp:positionV>
                <wp:extent cx="91440" cy="91440"/>
                <wp:effectExtent l="9525" t="12065" r="13335" b="10795"/>
                <wp:wrapNone/>
                <wp:docPr id="103" name="Oval 4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02683D" id="Oval 440" o:spid="_x0000_s1026" style="position:absolute;margin-left:54pt;margin-top:.95pt;width:7.2pt;height:7.2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" strokeweight="1.25pt"/>
            </w:pict>
          </mc:Fallback>
        </mc:AlternateContent>
      </w:r>
      <w:r w:rsidRPr="00B43DE7">
        <w:rPr>
          <w:rFonts w:ascii="Times New Roman" w:eastAsia="MS Mincho" w:hAnsi="Times New Roman" w:cs="Times New Roman"/>
          <w:noProof/>
          <w:sz w:val="24"/>
          <w:szCs w:val="24"/>
        </w:rPr>
        <w:t>Spouse/partner</w:t>
      </w:r>
    </w:p>
    <w:p w14:paraId="45F267F6"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11840" behindDoc="0" locked="0" layoutInCell="1" allowOverlap="1" wp14:anchorId="2A64A5F1" wp14:editId="723EC7F1">
                <wp:simplePos x="0" y="0"/>
                <wp:positionH relativeFrom="column">
                  <wp:posOffset>685800</wp:posOffset>
                </wp:positionH>
                <wp:positionV relativeFrom="paragraph">
                  <wp:posOffset>12065</wp:posOffset>
                </wp:positionV>
                <wp:extent cx="91440" cy="91440"/>
                <wp:effectExtent l="9525" t="12065" r="13335" b="10795"/>
                <wp:wrapNone/>
                <wp:docPr id="102" name="Oval 4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4C88B7" id="Oval 441" o:spid="_x0000_s1026" style="position:absolute;margin-left:54pt;margin-top:.95pt;width:7.2pt;height:7.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ilTq&#10;qxQCAAAv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Both</w:t>
      </w:r>
    </w:p>
    <w:p w14:paraId="7F8B1C49" w14:textId="77777777" w:rsidR="004D3E5A" w:rsidRPr="00B43DE7" w:rsidRDefault="004D3E5A" w:rsidP="004D3E5A">
      <w:pPr>
        <w:pStyle w:val="PlainText"/>
        <w:tabs>
          <w:tab w:val="left" w:pos="720"/>
        </w:tabs>
        <w:ind w:left="720" w:hanging="360"/>
        <w:rPr>
          <w:rFonts w:ascii="Times New Roman" w:eastAsia="MS Mincho" w:hAnsi="Times New Roman" w:cs="Times New Roman"/>
          <w:sz w:val="24"/>
          <w:szCs w:val="24"/>
        </w:rPr>
      </w:pPr>
    </w:p>
    <w:p w14:paraId="16C90725" w14:textId="77777777" w:rsidR="004D3E5A" w:rsidRPr="00B43DE7" w:rsidRDefault="004D3E5A" w:rsidP="004D3E5A">
      <w:pPr>
        <w:pStyle w:val="PlainText"/>
        <w:tabs>
          <w:tab w:val="left" w:pos="360"/>
        </w:tabs>
        <w:ind w:left="360" w:hanging="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 16. During the last </w:t>
      </w:r>
      <w:r w:rsidR="000D34C5" w:rsidRPr="00B43DE7">
        <w:rPr>
          <w:rFonts w:ascii="Times New Roman" w:eastAsia="MS Mincho" w:hAnsi="Times New Roman" w:cs="Times New Roman"/>
          <w:sz w:val="24"/>
          <w:szCs w:val="24"/>
        </w:rPr>
        <w:t>6</w:t>
      </w:r>
      <w:r w:rsidRPr="00B43DE7">
        <w:rPr>
          <w:rFonts w:ascii="Times New Roman" w:eastAsia="MS Mincho" w:hAnsi="Times New Roman" w:cs="Times New Roman"/>
          <w:sz w:val="24"/>
          <w:szCs w:val="24"/>
        </w:rPr>
        <w:t xml:space="preserve"> months, have you or your spouse/partner had any serious problems or disappointment at school or in an educational course (university, training program, etc.)? </w:t>
      </w:r>
    </w:p>
    <w:p w14:paraId="3923DC33" w14:textId="77777777" w:rsidR="004D3E5A" w:rsidRPr="00B43DE7" w:rsidRDefault="004D3E5A" w:rsidP="004D3E5A">
      <w:pPr>
        <w:pStyle w:val="PlainText"/>
        <w:tabs>
          <w:tab w:val="left" w:pos="360"/>
        </w:tabs>
        <w:ind w:left="360" w:hanging="360"/>
        <w:rPr>
          <w:rFonts w:ascii="Times New Roman" w:eastAsia="MS Mincho" w:hAnsi="Times New Roman" w:cs="Times New Roman"/>
          <w:sz w:val="24"/>
          <w:szCs w:val="24"/>
        </w:rPr>
      </w:pPr>
      <w:r w:rsidRPr="00B43DE7">
        <w:rPr>
          <w:rFonts w:ascii="Times New Roman" w:eastAsia="MS Mincho" w:hAnsi="Times New Roman" w:cs="Times New Roman"/>
          <w:sz w:val="24"/>
          <w:szCs w:val="24"/>
        </w:rPr>
        <w:tab/>
        <w:t xml:space="preserve">(answer only for you if both had disappointments) </w:t>
      </w:r>
    </w:p>
    <w:p w14:paraId="2FC36E7D"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777282B4"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13888" behindDoc="0" locked="0" layoutInCell="1" allowOverlap="1" wp14:anchorId="6D896DFF" wp14:editId="4C4DBCCF">
                <wp:simplePos x="0" y="0"/>
                <wp:positionH relativeFrom="column">
                  <wp:posOffset>2971800</wp:posOffset>
                </wp:positionH>
                <wp:positionV relativeFrom="paragraph">
                  <wp:posOffset>10160</wp:posOffset>
                </wp:positionV>
                <wp:extent cx="91440" cy="91440"/>
                <wp:effectExtent l="9525" t="10160" r="13335" b="12700"/>
                <wp:wrapNone/>
                <wp:docPr id="101" name="Oval 4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4CA98D" id="Oval 443" o:spid="_x0000_s1026" style="position:absolute;margin-left:234pt;margin-top:.8pt;width:7.2pt;height:7.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12864" behindDoc="0" locked="0" layoutInCell="1" allowOverlap="1" wp14:anchorId="5D511DB3" wp14:editId="0BED4754">
                <wp:simplePos x="0" y="0"/>
                <wp:positionH relativeFrom="column">
                  <wp:posOffset>685800</wp:posOffset>
                </wp:positionH>
                <wp:positionV relativeFrom="paragraph">
                  <wp:posOffset>10160</wp:posOffset>
                </wp:positionV>
                <wp:extent cx="91440" cy="91440"/>
                <wp:effectExtent l="9525" t="10160" r="13335" b="12700"/>
                <wp:wrapNone/>
                <wp:docPr id="100" name="Oval 4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1D33A6" id="Oval 442" o:spid="_x0000_s1026" style="position:absolute;margin-left:54pt;margin-top:.8pt;width:7.2pt;height:7.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" strokeweight="1.25pt"/>
            </w:pict>
          </mc:Fallback>
        </mc:AlternateContent>
      </w:r>
      <w:r w:rsidRPr="00B43DE7">
        <w:rPr>
          <w:rFonts w:ascii="Times New Roman" w:eastAsia="MS Mincho" w:hAnsi="Times New Roman" w:cs="Times New Roman"/>
          <w:sz w:val="24"/>
          <w:szCs w:val="24"/>
        </w:rPr>
        <w:t>No (Skip to Q.17)</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7F0D36A9" w14:textId="77777777" w:rsidR="004D3E5A" w:rsidRPr="00B43DE7" w:rsidRDefault="004D3E5A" w:rsidP="004D3E5A">
      <w:pPr>
        <w:pStyle w:val="PlainText"/>
        <w:tabs>
          <w:tab w:val="left" w:pos="360"/>
        </w:tabs>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sz w:val="24"/>
          <w:szCs w:val="24"/>
        </w:rPr>
        <w:tab/>
        <w:t>If yes:</w:t>
      </w:r>
    </w:p>
    <w:p w14:paraId="38F6FA97" w14:textId="77777777" w:rsidR="004D3E5A" w:rsidRPr="00B43DE7" w:rsidRDefault="004D3E5A" w:rsidP="004D3E5A">
      <w:pPr>
        <w:pStyle w:val="PlainText"/>
        <w:ind w:left="720" w:firstLine="720"/>
        <w:rPr>
          <w:rFonts w:ascii="Times New Roman" w:eastAsia="MS Mincho" w:hAnsi="Times New Roman" w:cs="Times New Roman"/>
          <w:sz w:val="24"/>
          <w:szCs w:val="24"/>
        </w:rPr>
      </w:pPr>
    </w:p>
    <w:p w14:paraId="75F83CCF" w14:textId="77777777" w:rsidR="004D3E5A" w:rsidRPr="00B43DE7" w:rsidRDefault="004D3E5A" w:rsidP="004D3E5A">
      <w:pPr>
        <w:pStyle w:val="PlainText"/>
        <w:tabs>
          <w:tab w:val="left" w:pos="720"/>
        </w:tabs>
        <w:ind w:left="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a. </w:t>
      </w:r>
      <w:r w:rsidRPr="00B43DE7">
        <w:rPr>
          <w:rFonts w:ascii="Times New Roman" w:eastAsia="MS Mincho" w:hAnsi="Times New Roman" w:cs="Times New Roman"/>
          <w:sz w:val="24"/>
          <w:szCs w:val="24"/>
        </w:rPr>
        <w:tab/>
        <w:t xml:space="preserve">Who? </w:t>
      </w:r>
    </w:p>
    <w:p w14:paraId="4F41B5C1"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26E67DF6" w14:textId="77777777" w:rsidR="004D3E5A" w:rsidRPr="00B43DE7" w:rsidRDefault="004D3E5A" w:rsidP="004D3E5A">
      <w:pPr>
        <w:pStyle w:val="PlainText"/>
        <w:spacing w:line="360" w:lineRule="auto"/>
        <w:ind w:left="720" w:firstLine="720"/>
        <w:rPr>
          <w:rFonts w:ascii="Times New Roman" w:eastAsia="MS Mincho" w:hAnsi="Times New Roman" w:cs="Times New Roman"/>
          <w:noProof/>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14912" behindDoc="0" locked="0" layoutInCell="1" allowOverlap="1" wp14:anchorId="28D61930" wp14:editId="38911EB4">
                <wp:simplePos x="0" y="0"/>
                <wp:positionH relativeFrom="column">
                  <wp:posOffset>685800</wp:posOffset>
                </wp:positionH>
                <wp:positionV relativeFrom="paragraph">
                  <wp:posOffset>12065</wp:posOffset>
                </wp:positionV>
                <wp:extent cx="91440" cy="91440"/>
                <wp:effectExtent l="9525" t="12065" r="13335" b="10795"/>
                <wp:wrapNone/>
                <wp:docPr id="99" name="Oval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C0795F" id="Oval 444" o:spid="_x0000_s1026" style="position:absolute;margin-left:54pt;margin-top:.95pt;width:7.2pt;height:7.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rpDM&#10;NBQCAAAu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You</w:t>
      </w:r>
    </w:p>
    <w:p w14:paraId="737B1FD4"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w:lastRenderedPageBreak/>
        <mc:AlternateContent>
          <mc:Choice Requires="wps">
            <w:drawing>
              <wp:anchor distT="0" distB="0" distL="114300" distR="114300" simplePos="0" relativeHeight="251815936" behindDoc="0" locked="0" layoutInCell="1" allowOverlap="1" wp14:anchorId="3253B82F" wp14:editId="50CD9FEA">
                <wp:simplePos x="0" y="0"/>
                <wp:positionH relativeFrom="column">
                  <wp:posOffset>685800</wp:posOffset>
                </wp:positionH>
                <wp:positionV relativeFrom="paragraph">
                  <wp:posOffset>12065</wp:posOffset>
                </wp:positionV>
                <wp:extent cx="91440" cy="91440"/>
                <wp:effectExtent l="9525" t="12065" r="13335" b="10795"/>
                <wp:wrapNone/>
                <wp:docPr id="98" name="Oval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54196E" id="Oval 445" o:spid="_x0000_s1026" style="position:absolute;margin-left:54pt;margin-top:.95pt;width:7.2pt;height:7.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" strokeweight="1.25pt"/>
            </w:pict>
          </mc:Fallback>
        </mc:AlternateContent>
      </w:r>
      <w:r w:rsidRPr="00B43DE7">
        <w:rPr>
          <w:rFonts w:ascii="Times New Roman" w:eastAsia="MS Mincho" w:hAnsi="Times New Roman" w:cs="Times New Roman"/>
          <w:noProof/>
          <w:sz w:val="24"/>
          <w:szCs w:val="24"/>
        </w:rPr>
        <w:t>Spouse/partner</w:t>
      </w:r>
    </w:p>
    <w:p w14:paraId="55810392"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16960" behindDoc="0" locked="0" layoutInCell="1" allowOverlap="1" wp14:anchorId="7B7CC0BA" wp14:editId="7BFA8EE9">
                <wp:simplePos x="0" y="0"/>
                <wp:positionH relativeFrom="column">
                  <wp:posOffset>685800</wp:posOffset>
                </wp:positionH>
                <wp:positionV relativeFrom="paragraph">
                  <wp:posOffset>12065</wp:posOffset>
                </wp:positionV>
                <wp:extent cx="91440" cy="91440"/>
                <wp:effectExtent l="9525" t="12065" r="13335" b="10795"/>
                <wp:wrapNone/>
                <wp:docPr id="97" name="Oval 4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61B305" id="Oval 446" o:spid="_x0000_s1026" style="position:absolute;margin-left:54pt;margin-top:.95pt;width:7.2pt;height:7.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FLCu&#10;UxQCAAAu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Both</w:t>
      </w:r>
    </w:p>
    <w:p w14:paraId="5172E61C" w14:textId="77777777" w:rsidR="004D3E5A" w:rsidRPr="00B43DE7" w:rsidRDefault="004D3E5A" w:rsidP="004D3E5A">
      <w:pPr>
        <w:pStyle w:val="PlainText"/>
        <w:rPr>
          <w:rFonts w:ascii="Times New Roman" w:eastAsia="MS Mincho" w:hAnsi="Times New Roman" w:cs="Times New Roman"/>
          <w:sz w:val="24"/>
          <w:szCs w:val="24"/>
        </w:rPr>
      </w:pPr>
    </w:p>
    <w:p w14:paraId="3FF2937E" w14:textId="77777777" w:rsidR="004D3E5A" w:rsidRPr="00B43DE7" w:rsidRDefault="004D3E5A" w:rsidP="004D3E5A">
      <w:pPr>
        <w:pStyle w:val="PlainText"/>
        <w:tabs>
          <w:tab w:val="left" w:pos="720"/>
        </w:tabs>
        <w:ind w:left="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b. </w:t>
      </w:r>
      <w:r w:rsidRPr="00B43DE7">
        <w:rPr>
          <w:rFonts w:ascii="Times New Roman" w:eastAsia="MS Mincho" w:hAnsi="Times New Roman" w:cs="Times New Roman"/>
          <w:sz w:val="24"/>
          <w:szCs w:val="24"/>
        </w:rPr>
        <w:tab/>
        <w:t xml:space="preserve">What was the disappointment? </w:t>
      </w:r>
    </w:p>
    <w:p w14:paraId="58112203"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2452B3BE" w14:textId="77777777" w:rsidR="004D3E5A" w:rsidRPr="00B43DE7" w:rsidRDefault="004D3E5A" w:rsidP="004D3E5A">
      <w:pPr>
        <w:pStyle w:val="PlainText"/>
        <w:spacing w:line="360" w:lineRule="auto"/>
        <w:ind w:left="720" w:firstLine="720"/>
        <w:rPr>
          <w:rFonts w:ascii="Times New Roman" w:eastAsia="MS Mincho" w:hAnsi="Times New Roman" w:cs="Times New Roman"/>
          <w:noProof/>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17984" behindDoc="0" locked="0" layoutInCell="1" allowOverlap="1" wp14:anchorId="56497DD9" wp14:editId="5C6DDBC0">
                <wp:simplePos x="0" y="0"/>
                <wp:positionH relativeFrom="column">
                  <wp:posOffset>685800</wp:posOffset>
                </wp:positionH>
                <wp:positionV relativeFrom="paragraph">
                  <wp:posOffset>12065</wp:posOffset>
                </wp:positionV>
                <wp:extent cx="91440" cy="91440"/>
                <wp:effectExtent l="9525" t="12065" r="13335" b="10795"/>
                <wp:wrapNone/>
                <wp:docPr id="96" name="Oval 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D9CD4E" id="Oval 447" o:spid="_x0000_s1026" style="position:absolute;margin-left:54pt;margin-top:.95pt;width:7.2pt;height:7.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mcVG&#10;aBQCAAAu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Demoted</w:t>
      </w:r>
    </w:p>
    <w:p w14:paraId="13C65405" w14:textId="77777777" w:rsidR="004D3E5A" w:rsidRPr="00B43DE7" w:rsidRDefault="004D3E5A" w:rsidP="004D3E5A">
      <w:pPr>
        <w:pStyle w:val="PlainText"/>
        <w:spacing w:line="360" w:lineRule="auto"/>
        <w:ind w:left="720" w:firstLine="720"/>
        <w:rPr>
          <w:rFonts w:ascii="Times New Roman" w:eastAsia="MS Mincho" w:hAnsi="Times New Roman" w:cs="Times New Roman"/>
          <w:noProof/>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19008" behindDoc="0" locked="0" layoutInCell="1" allowOverlap="1" wp14:anchorId="7D94407E" wp14:editId="3B7B299E">
                <wp:simplePos x="0" y="0"/>
                <wp:positionH relativeFrom="column">
                  <wp:posOffset>685800</wp:posOffset>
                </wp:positionH>
                <wp:positionV relativeFrom="paragraph">
                  <wp:posOffset>12065</wp:posOffset>
                </wp:positionV>
                <wp:extent cx="91440" cy="91440"/>
                <wp:effectExtent l="9525" t="12065" r="13335" b="10795"/>
                <wp:wrapNone/>
                <wp:docPr id="95" name="Oval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CAA020" id="Oval 448" o:spid="_x0000_s1026" style="position:absolute;margin-left:54pt;margin-top:.95pt;width:7.2pt;height:7.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s+xf&#10;3xQCAAAu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Failed to get raise or promotion</w:t>
      </w:r>
    </w:p>
    <w:p w14:paraId="3A920F0C" w14:textId="77777777" w:rsidR="004D3E5A" w:rsidRPr="00B43DE7" w:rsidRDefault="004D3E5A" w:rsidP="004D3E5A">
      <w:pPr>
        <w:pStyle w:val="PlainText"/>
        <w:spacing w:line="360" w:lineRule="auto"/>
        <w:ind w:left="720" w:firstLine="720"/>
        <w:rPr>
          <w:rFonts w:ascii="Times New Roman" w:eastAsia="MS Mincho" w:hAnsi="Times New Roman" w:cs="Times New Roman"/>
          <w:noProof/>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20032" behindDoc="0" locked="0" layoutInCell="1" allowOverlap="1" wp14:anchorId="7EF8785F" wp14:editId="1D2EDCE2">
                <wp:simplePos x="0" y="0"/>
                <wp:positionH relativeFrom="column">
                  <wp:posOffset>685800</wp:posOffset>
                </wp:positionH>
                <wp:positionV relativeFrom="paragraph">
                  <wp:posOffset>12065</wp:posOffset>
                </wp:positionV>
                <wp:extent cx="91440" cy="91440"/>
                <wp:effectExtent l="9525" t="12065" r="13335" b="10795"/>
                <wp:wrapNone/>
                <wp:docPr id="94" name="Oval 4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6F80C6" id="Oval 449" o:spid="_x0000_s1026" style="position:absolute;margin-left:54pt;margin-top:.95pt;width:7.2pt;height:7.2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Ppm3&#10;5BQCAAAu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Failed a course</w:t>
      </w:r>
    </w:p>
    <w:p w14:paraId="105800ED" w14:textId="77777777" w:rsidR="004D3E5A" w:rsidRPr="00B43DE7" w:rsidRDefault="004D3E5A" w:rsidP="004D3E5A">
      <w:pPr>
        <w:pStyle w:val="PlainText"/>
        <w:tabs>
          <w:tab w:val="left" w:pos="720"/>
        </w:tabs>
        <w:spacing w:line="360" w:lineRule="auto"/>
        <w:ind w:left="36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21056" behindDoc="0" locked="0" layoutInCell="1" allowOverlap="1" wp14:anchorId="29DC940F" wp14:editId="0E28C1A5">
                <wp:simplePos x="0" y="0"/>
                <wp:positionH relativeFrom="column">
                  <wp:posOffset>685800</wp:posOffset>
                </wp:positionH>
                <wp:positionV relativeFrom="paragraph">
                  <wp:posOffset>12065</wp:posOffset>
                </wp:positionV>
                <wp:extent cx="91440" cy="91440"/>
                <wp:effectExtent l="9525" t="12065" r="13335" b="10795"/>
                <wp:wrapNone/>
                <wp:docPr id="93" name="Oval 4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A73D1C" id="Oval 450" o:spid="_x0000_s1026" style="position:absolute;margin-left:54pt;margin-top:.95pt;width:7.2pt;height:7.2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" strokeweight="1.25pt"/>
            </w:pict>
          </mc:Fallback>
        </mc:AlternateContent>
      </w:r>
      <w:r w:rsidRPr="00B43DE7">
        <w:rPr>
          <w:rFonts w:ascii="Times New Roman" w:eastAsia="MS Mincho" w:hAnsi="Times New Roman" w:cs="Times New Roman"/>
          <w:noProof/>
          <w:sz w:val="24"/>
          <w:szCs w:val="24"/>
        </w:rPr>
        <w:tab/>
      </w:r>
      <w:r w:rsidRPr="00B43DE7">
        <w:rPr>
          <w:rFonts w:ascii="Times New Roman" w:eastAsia="MS Mincho" w:hAnsi="Times New Roman" w:cs="Times New Roman"/>
          <w:noProof/>
          <w:sz w:val="24"/>
          <w:szCs w:val="24"/>
        </w:rPr>
        <w:tab/>
        <w:t>Trouble with boss or coworkers</w:t>
      </w:r>
    </w:p>
    <w:p w14:paraId="1B28351A" w14:textId="77777777" w:rsidR="004D3E5A" w:rsidRPr="00B43DE7" w:rsidRDefault="004D3E5A" w:rsidP="004D3E5A">
      <w:pPr>
        <w:pStyle w:val="PlainText"/>
        <w:spacing w:line="360" w:lineRule="auto"/>
        <w:rPr>
          <w:rFonts w:ascii="Times New Roman" w:eastAsia="MS Mincho" w:hAnsi="Times New Roman" w:cs="Times New Roman"/>
          <w:noProof/>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22080" behindDoc="0" locked="0" layoutInCell="1" allowOverlap="1" wp14:anchorId="4C998147" wp14:editId="38014C52">
                <wp:simplePos x="0" y="0"/>
                <wp:positionH relativeFrom="column">
                  <wp:posOffset>685800</wp:posOffset>
                </wp:positionH>
                <wp:positionV relativeFrom="paragraph">
                  <wp:posOffset>12065</wp:posOffset>
                </wp:positionV>
                <wp:extent cx="91440" cy="91440"/>
                <wp:effectExtent l="9525" t="12065" r="13335" b="10795"/>
                <wp:wrapNone/>
                <wp:docPr id="92" name="Oval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5F70DA" id="Oval 451" o:spid="_x0000_s1026" style="position:absolute;margin-left:54pt;margin-top:.95pt;width:7.2pt;height:7.2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Rw5+&#10;ARQCAAAu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Put on academic probation</w:t>
      </w:r>
    </w:p>
    <w:p w14:paraId="7089F857" w14:textId="77777777" w:rsidR="004D3E5A" w:rsidRPr="00B43DE7" w:rsidRDefault="004D3E5A" w:rsidP="004D3E5A">
      <w:pPr>
        <w:pStyle w:val="PlainText"/>
        <w:spacing w:line="360" w:lineRule="auto"/>
        <w:ind w:left="720" w:firstLine="720"/>
        <w:rPr>
          <w:rFonts w:ascii="Times New Roman" w:eastAsia="MS Mincho" w:hAnsi="Times New Roman" w:cs="Times New Roman"/>
          <w:noProof/>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23104" behindDoc="0" locked="0" layoutInCell="1" allowOverlap="1" wp14:anchorId="24D9C33A" wp14:editId="51234EF4">
                <wp:simplePos x="0" y="0"/>
                <wp:positionH relativeFrom="column">
                  <wp:posOffset>685800</wp:posOffset>
                </wp:positionH>
                <wp:positionV relativeFrom="paragraph">
                  <wp:posOffset>12065</wp:posOffset>
                </wp:positionV>
                <wp:extent cx="91440" cy="91440"/>
                <wp:effectExtent l="9525" t="12065" r="13335" b="10795"/>
                <wp:wrapNone/>
                <wp:docPr id="91" name="Oval 4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76A02F" id="Oval 452" o:spid="_x0000_s1026" style="position:absolute;margin-left:54pt;margin-top:.95pt;width:7.2pt;height:7.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" strokeweight="1.25pt"/>
            </w:pict>
          </mc:Fallback>
        </mc:AlternateContent>
      </w:r>
      <w:r w:rsidRPr="00B43DE7">
        <w:rPr>
          <w:rFonts w:ascii="Times New Roman" w:eastAsia="MS Mincho" w:hAnsi="Times New Roman" w:cs="Times New Roman"/>
          <w:noProof/>
          <w:sz w:val="24"/>
          <w:szCs w:val="24"/>
        </w:rPr>
        <w:t>Failed to get into an educational course (college, training program, etc.)</w:t>
      </w:r>
    </w:p>
    <w:p w14:paraId="78090FE6" w14:textId="77777777" w:rsidR="004D3E5A" w:rsidRPr="00B43DE7" w:rsidRDefault="004D3E5A" w:rsidP="004D3E5A">
      <w:pPr>
        <w:pStyle w:val="PlainText"/>
        <w:ind w:left="720" w:firstLine="720"/>
        <w:rPr>
          <w:rFonts w:ascii="Times New Roman" w:eastAsia="MS Mincho" w:hAnsi="Times New Roman" w:cs="Times New Roman"/>
          <w:noProof/>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24128" behindDoc="0" locked="0" layoutInCell="1" allowOverlap="1" wp14:anchorId="5298BA09" wp14:editId="4825CB7A">
                <wp:simplePos x="0" y="0"/>
                <wp:positionH relativeFrom="column">
                  <wp:posOffset>685800</wp:posOffset>
                </wp:positionH>
                <wp:positionV relativeFrom="paragraph">
                  <wp:posOffset>12065</wp:posOffset>
                </wp:positionV>
                <wp:extent cx="91440" cy="91440"/>
                <wp:effectExtent l="9525" t="12065" r="13335" b="10795"/>
                <wp:wrapNone/>
                <wp:docPr id="90" name="Oval 4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0353A1" id="Oval 453" o:spid="_x0000_s1026" style="position:absolute;margin-left:54pt;margin-top:.95pt;width:7.2pt;height:7.2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" strokeweight="1.25pt"/>
            </w:pict>
          </mc:Fallback>
        </mc:AlternateContent>
      </w:r>
      <w:r w:rsidRPr="00B43DE7">
        <w:rPr>
          <w:rFonts w:ascii="Times New Roman" w:eastAsia="MS Mincho" w:hAnsi="Times New Roman" w:cs="Times New Roman"/>
          <w:noProof/>
          <w:sz w:val="24"/>
          <w:szCs w:val="24"/>
        </w:rPr>
        <w:t>Other</w:t>
      </w:r>
    </w:p>
    <w:p w14:paraId="0EB3D2C9" w14:textId="77777777" w:rsidR="004D3E5A" w:rsidRPr="00B43DE7" w:rsidRDefault="004D3E5A" w:rsidP="000D34C5">
      <w:pPr>
        <w:pStyle w:val="PlainText"/>
        <w:rPr>
          <w:rFonts w:ascii="Times New Roman" w:eastAsia="MS Mincho" w:hAnsi="Times New Roman" w:cs="Times New Roman"/>
          <w:noProof/>
          <w:sz w:val="24"/>
          <w:szCs w:val="24"/>
        </w:rPr>
      </w:pPr>
    </w:p>
    <w:p w14:paraId="23AA0F9C" w14:textId="77777777" w:rsidR="000D34C5" w:rsidRPr="00B43DE7" w:rsidRDefault="000D34C5" w:rsidP="000D34C5">
      <w:pPr>
        <w:pStyle w:val="PlainText"/>
        <w:ind w:firstLine="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c.    Were the disappointments related to your sexual orientation? </w:t>
      </w:r>
    </w:p>
    <w:p w14:paraId="4E259C0D" w14:textId="77777777" w:rsidR="000D34C5" w:rsidRPr="00B43DE7" w:rsidRDefault="000D34C5" w:rsidP="000D34C5">
      <w:pPr>
        <w:pStyle w:val="PlainText"/>
        <w:ind w:left="720" w:firstLine="720"/>
        <w:rPr>
          <w:rFonts w:ascii="Times New Roman" w:eastAsia="MS Mincho" w:hAnsi="Times New Roman" w:cs="Times New Roman"/>
          <w:sz w:val="24"/>
          <w:szCs w:val="24"/>
        </w:rPr>
      </w:pPr>
    </w:p>
    <w:p w14:paraId="13E08A66" w14:textId="77777777" w:rsidR="000D34C5" w:rsidRPr="00B43DE7" w:rsidRDefault="000D34C5" w:rsidP="000D34C5">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26528" behindDoc="0" locked="0" layoutInCell="1" allowOverlap="1" wp14:anchorId="6CFBE9D9" wp14:editId="17472491">
                <wp:simplePos x="0" y="0"/>
                <wp:positionH relativeFrom="column">
                  <wp:posOffset>2066925</wp:posOffset>
                </wp:positionH>
                <wp:positionV relativeFrom="paragraph">
                  <wp:posOffset>12065</wp:posOffset>
                </wp:positionV>
                <wp:extent cx="91440" cy="91440"/>
                <wp:effectExtent l="9525" t="12065" r="13335" b="10795"/>
                <wp:wrapNone/>
                <wp:docPr id="258" name="Oval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695440" id="Oval 308" o:spid="_x0000_s1026" style="position:absolute;margin-left:162.75pt;margin-top:.95pt;width:7.2pt;height:7.2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25504" behindDoc="0" locked="0" layoutInCell="1" allowOverlap="1" wp14:anchorId="1F529689" wp14:editId="3E65C0AA">
                <wp:simplePos x="0" y="0"/>
                <wp:positionH relativeFrom="column">
                  <wp:posOffset>685800</wp:posOffset>
                </wp:positionH>
                <wp:positionV relativeFrom="paragraph">
                  <wp:posOffset>12065</wp:posOffset>
                </wp:positionV>
                <wp:extent cx="91440" cy="91440"/>
                <wp:effectExtent l="9525" t="12065" r="13335" b="10795"/>
                <wp:wrapNone/>
                <wp:docPr id="259" name="Oval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D4D7FA" id="Oval 307" o:spid="_x0000_s1026" style="position:absolute;margin-left:54pt;margin-top:.95pt;width:7.2pt;height:7.2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" strokeweight="1.25pt"/>
            </w:pict>
          </mc:Fallback>
        </mc:AlternateContent>
      </w:r>
      <w:r w:rsidRPr="00B43DE7">
        <w:rPr>
          <w:rFonts w:ascii="Times New Roman" w:eastAsia="MS Mincho" w:hAnsi="Times New Roman" w:cs="Times New Roman"/>
          <w:sz w:val="24"/>
          <w:szCs w:val="24"/>
        </w:rPr>
        <w:t>No</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282A1F35" w14:textId="77777777" w:rsidR="000D34C5" w:rsidRPr="00B43DE7" w:rsidRDefault="000D34C5" w:rsidP="000D34C5">
      <w:pPr>
        <w:pStyle w:val="PlainText"/>
        <w:rPr>
          <w:rFonts w:ascii="Times New Roman" w:eastAsia="MS Mincho" w:hAnsi="Times New Roman" w:cs="Times New Roman"/>
          <w:noProof/>
          <w:sz w:val="24"/>
          <w:szCs w:val="24"/>
        </w:rPr>
      </w:pPr>
    </w:p>
    <w:p w14:paraId="72FBF7E9" w14:textId="77777777" w:rsidR="000D34C5" w:rsidRPr="00B43DE7" w:rsidRDefault="000D34C5" w:rsidP="000D34C5">
      <w:pPr>
        <w:pStyle w:val="PlainText"/>
        <w:rPr>
          <w:rFonts w:ascii="Times New Roman" w:eastAsia="MS Mincho" w:hAnsi="Times New Roman" w:cs="Times New Roman"/>
          <w:noProof/>
          <w:sz w:val="24"/>
          <w:szCs w:val="24"/>
        </w:rPr>
      </w:pPr>
    </w:p>
    <w:p w14:paraId="4762A6AC" w14:textId="77777777" w:rsidR="004D3E5A" w:rsidRPr="00B43DE7" w:rsidRDefault="004D3E5A" w:rsidP="004D3E5A">
      <w:pPr>
        <w:pStyle w:val="PlainText"/>
        <w:tabs>
          <w:tab w:val="left" w:pos="360"/>
        </w:tabs>
        <w:ind w:left="360" w:hanging="360"/>
        <w:rPr>
          <w:rFonts w:ascii="Times New Roman" w:eastAsia="MS Mincho" w:hAnsi="Times New Roman" w:cs="Times New Roman"/>
          <w:sz w:val="24"/>
          <w:szCs w:val="24"/>
        </w:rPr>
      </w:pPr>
      <w:r w:rsidRPr="00B43DE7">
        <w:rPr>
          <w:rFonts w:ascii="Times New Roman" w:eastAsia="MS Mincho" w:hAnsi="Times New Roman" w:cs="Times New Roman"/>
          <w:sz w:val="24"/>
          <w:szCs w:val="24"/>
        </w:rPr>
        <w:t>17.</w:t>
      </w:r>
      <w:r w:rsidRPr="00B43DE7">
        <w:rPr>
          <w:rFonts w:ascii="Times New Roman" w:eastAsia="MS Mincho" w:hAnsi="Times New Roman" w:cs="Times New Roman"/>
          <w:sz w:val="24"/>
          <w:szCs w:val="24"/>
        </w:rPr>
        <w:tab/>
        <w:t xml:space="preserve">Have you or your spouse/partner had significant success at work or in an educational course (university, training program) during the last </w:t>
      </w:r>
      <w:r w:rsidR="000D34C5" w:rsidRPr="00B43DE7">
        <w:rPr>
          <w:rFonts w:ascii="Times New Roman" w:eastAsia="MS Mincho" w:hAnsi="Times New Roman" w:cs="Times New Roman"/>
          <w:sz w:val="24"/>
          <w:szCs w:val="24"/>
        </w:rPr>
        <w:t>6</w:t>
      </w:r>
      <w:r w:rsidRPr="00B43DE7">
        <w:rPr>
          <w:rFonts w:ascii="Times New Roman" w:eastAsia="MS Mincho" w:hAnsi="Times New Roman" w:cs="Times New Roman"/>
          <w:sz w:val="24"/>
          <w:szCs w:val="24"/>
        </w:rPr>
        <w:t xml:space="preserve"> months? </w:t>
      </w:r>
    </w:p>
    <w:p w14:paraId="2EA0E63C"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6DAD45CA"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26176" behindDoc="0" locked="0" layoutInCell="1" allowOverlap="1" wp14:anchorId="609D0AC1" wp14:editId="03B27585">
                <wp:simplePos x="0" y="0"/>
                <wp:positionH relativeFrom="column">
                  <wp:posOffset>2971800</wp:posOffset>
                </wp:positionH>
                <wp:positionV relativeFrom="paragraph">
                  <wp:posOffset>10160</wp:posOffset>
                </wp:positionV>
                <wp:extent cx="91440" cy="91440"/>
                <wp:effectExtent l="9525" t="10160" r="13335" b="12700"/>
                <wp:wrapNone/>
                <wp:docPr id="89" name="Oval 4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C66BE6" id="Oval 455" o:spid="_x0000_s1026" style="position:absolute;margin-left:234pt;margin-top:.8pt;width:7.2pt;height:7.2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25152" behindDoc="0" locked="0" layoutInCell="1" allowOverlap="1" wp14:anchorId="705315E7" wp14:editId="3E7C2DAA">
                <wp:simplePos x="0" y="0"/>
                <wp:positionH relativeFrom="column">
                  <wp:posOffset>685800</wp:posOffset>
                </wp:positionH>
                <wp:positionV relativeFrom="paragraph">
                  <wp:posOffset>10160</wp:posOffset>
                </wp:positionV>
                <wp:extent cx="91440" cy="91440"/>
                <wp:effectExtent l="9525" t="10160" r="13335" b="12700"/>
                <wp:wrapNone/>
                <wp:docPr id="88" name="Oval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55D466" id="Oval 454" o:spid="_x0000_s1026" style="position:absolute;margin-left:54pt;margin-top:.8pt;width:7.2pt;height:7.2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" strokeweight="1.25pt"/>
            </w:pict>
          </mc:Fallback>
        </mc:AlternateContent>
      </w:r>
      <w:r w:rsidRPr="00B43DE7">
        <w:rPr>
          <w:rFonts w:ascii="Times New Roman" w:eastAsia="MS Mincho" w:hAnsi="Times New Roman" w:cs="Times New Roman"/>
          <w:sz w:val="24"/>
          <w:szCs w:val="24"/>
        </w:rPr>
        <w:t>No (Skip to Q.18)</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2B5B46DA" w14:textId="77777777" w:rsidR="004D3E5A" w:rsidRPr="00B43DE7" w:rsidRDefault="004D3E5A" w:rsidP="004D3E5A">
      <w:pPr>
        <w:pStyle w:val="PlainText"/>
        <w:tabs>
          <w:tab w:val="left" w:pos="360"/>
        </w:tabs>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sz w:val="24"/>
          <w:szCs w:val="24"/>
        </w:rPr>
        <w:tab/>
        <w:t>If yes:</w:t>
      </w:r>
    </w:p>
    <w:p w14:paraId="67B9E565" w14:textId="77777777" w:rsidR="004D3E5A" w:rsidRPr="00B43DE7" w:rsidRDefault="004D3E5A" w:rsidP="004D3E5A">
      <w:pPr>
        <w:pStyle w:val="PlainText"/>
        <w:ind w:left="720" w:firstLine="720"/>
        <w:rPr>
          <w:rFonts w:ascii="Times New Roman" w:eastAsia="MS Mincho" w:hAnsi="Times New Roman" w:cs="Times New Roman"/>
          <w:sz w:val="24"/>
          <w:szCs w:val="24"/>
        </w:rPr>
      </w:pPr>
    </w:p>
    <w:p w14:paraId="61A2497A" w14:textId="77777777" w:rsidR="004D3E5A" w:rsidRPr="00B43DE7" w:rsidRDefault="004D3E5A" w:rsidP="004D3E5A">
      <w:pPr>
        <w:pStyle w:val="PlainText"/>
        <w:tabs>
          <w:tab w:val="left" w:pos="720"/>
        </w:tabs>
        <w:ind w:left="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a. </w:t>
      </w:r>
      <w:r w:rsidRPr="00B43DE7">
        <w:rPr>
          <w:rFonts w:ascii="Times New Roman" w:eastAsia="MS Mincho" w:hAnsi="Times New Roman" w:cs="Times New Roman"/>
          <w:sz w:val="24"/>
          <w:szCs w:val="24"/>
        </w:rPr>
        <w:tab/>
        <w:t xml:space="preserve">Who? </w:t>
      </w:r>
    </w:p>
    <w:p w14:paraId="29E9BBD7"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06D7FDE0" w14:textId="77777777" w:rsidR="004D3E5A" w:rsidRPr="00B43DE7" w:rsidRDefault="004D3E5A" w:rsidP="004D3E5A">
      <w:pPr>
        <w:pStyle w:val="PlainText"/>
        <w:spacing w:line="360" w:lineRule="auto"/>
        <w:ind w:left="720" w:firstLine="720"/>
        <w:rPr>
          <w:rFonts w:ascii="Times New Roman" w:eastAsia="MS Mincho" w:hAnsi="Times New Roman" w:cs="Times New Roman"/>
          <w:noProof/>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27200" behindDoc="0" locked="0" layoutInCell="1" allowOverlap="1" wp14:anchorId="3CF09838" wp14:editId="750C5E6D">
                <wp:simplePos x="0" y="0"/>
                <wp:positionH relativeFrom="column">
                  <wp:posOffset>685800</wp:posOffset>
                </wp:positionH>
                <wp:positionV relativeFrom="paragraph">
                  <wp:posOffset>12065</wp:posOffset>
                </wp:positionV>
                <wp:extent cx="91440" cy="91440"/>
                <wp:effectExtent l="9525" t="12065" r="13335" b="10795"/>
                <wp:wrapNone/>
                <wp:docPr id="87" name="Oval 4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015B8B" id="Oval 456" o:spid="_x0000_s1026" style="position:absolute;margin-left:54pt;margin-top:.95pt;width:7.2pt;height:7.2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Kec&#10;wBQCAAAu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You</w:t>
      </w:r>
    </w:p>
    <w:p w14:paraId="27333AE4"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28224" behindDoc="0" locked="0" layoutInCell="1" allowOverlap="1" wp14:anchorId="768F83BD" wp14:editId="7ABDEB82">
                <wp:simplePos x="0" y="0"/>
                <wp:positionH relativeFrom="column">
                  <wp:posOffset>685800</wp:posOffset>
                </wp:positionH>
                <wp:positionV relativeFrom="paragraph">
                  <wp:posOffset>12065</wp:posOffset>
                </wp:positionV>
                <wp:extent cx="91440" cy="91440"/>
                <wp:effectExtent l="9525" t="12065" r="13335" b="10795"/>
                <wp:wrapNone/>
                <wp:docPr id="86" name="Oval 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0DB966" id="Oval 457" o:spid="_x0000_s1026" style="position:absolute;margin-left:54pt;margin-top:.95pt;width:7.2pt;height:7.2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" strokeweight="1.25pt"/>
            </w:pict>
          </mc:Fallback>
        </mc:AlternateContent>
      </w:r>
      <w:r w:rsidRPr="00B43DE7">
        <w:rPr>
          <w:rFonts w:ascii="Times New Roman" w:eastAsia="MS Mincho" w:hAnsi="Times New Roman" w:cs="Times New Roman"/>
          <w:noProof/>
          <w:sz w:val="24"/>
          <w:szCs w:val="24"/>
        </w:rPr>
        <w:t>Spouse/partner</w:t>
      </w:r>
    </w:p>
    <w:p w14:paraId="7366FF5D" w14:textId="77777777" w:rsidR="004D3E5A" w:rsidRPr="00B43DE7" w:rsidRDefault="004D3E5A" w:rsidP="000D34C5">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29248" behindDoc="0" locked="0" layoutInCell="1" allowOverlap="1" wp14:anchorId="6300D22F" wp14:editId="318C4DEF">
                <wp:simplePos x="0" y="0"/>
                <wp:positionH relativeFrom="column">
                  <wp:posOffset>685800</wp:posOffset>
                </wp:positionH>
                <wp:positionV relativeFrom="paragraph">
                  <wp:posOffset>12065</wp:posOffset>
                </wp:positionV>
                <wp:extent cx="91440" cy="91440"/>
                <wp:effectExtent l="9525" t="12065" r="13335" b="10795"/>
                <wp:wrapNone/>
                <wp:docPr id="85" name="Oval 4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ECF1F7" id="Oval 458" o:spid="_x0000_s1026" style="position:absolute;margin-left:54pt;margin-top:.95pt;width:7.2pt;height:7.2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" strokeweight="1.25pt"/>
            </w:pict>
          </mc:Fallback>
        </mc:AlternateContent>
      </w:r>
      <w:r w:rsidRPr="00B43DE7">
        <w:rPr>
          <w:rFonts w:ascii="Times New Roman" w:eastAsia="MS Mincho" w:hAnsi="Times New Roman" w:cs="Times New Roman"/>
          <w:noProof/>
          <w:sz w:val="24"/>
          <w:szCs w:val="24"/>
        </w:rPr>
        <w:t>Both</w:t>
      </w:r>
    </w:p>
    <w:p w14:paraId="515F7803" w14:textId="77777777" w:rsidR="004D3E5A" w:rsidRPr="00B43DE7" w:rsidRDefault="004D3E5A" w:rsidP="004D3E5A">
      <w:pPr>
        <w:pStyle w:val="PlainText"/>
        <w:rPr>
          <w:rFonts w:ascii="Times New Roman" w:eastAsia="MS Mincho" w:hAnsi="Times New Roman" w:cs="Times New Roman"/>
          <w:sz w:val="24"/>
          <w:szCs w:val="24"/>
        </w:rPr>
      </w:pPr>
    </w:p>
    <w:p w14:paraId="568BF437" w14:textId="77777777" w:rsidR="004D3E5A" w:rsidRPr="00B43DE7" w:rsidRDefault="004D3E5A" w:rsidP="004D3E5A">
      <w:pPr>
        <w:pStyle w:val="PlainText"/>
        <w:tabs>
          <w:tab w:val="left" w:pos="360"/>
        </w:tabs>
        <w:ind w:left="360" w:hanging="360"/>
        <w:rPr>
          <w:rFonts w:ascii="Times New Roman" w:eastAsia="MS Mincho" w:hAnsi="Times New Roman" w:cs="Times New Roman"/>
          <w:sz w:val="24"/>
          <w:szCs w:val="24"/>
        </w:rPr>
      </w:pPr>
      <w:r w:rsidRPr="00B43DE7">
        <w:rPr>
          <w:rFonts w:ascii="Times New Roman" w:eastAsia="MS Mincho" w:hAnsi="Times New Roman" w:cs="Times New Roman"/>
          <w:sz w:val="24"/>
          <w:szCs w:val="24"/>
        </w:rPr>
        <w:t>18.</w:t>
      </w:r>
      <w:r w:rsidRPr="00B43DE7">
        <w:rPr>
          <w:rFonts w:ascii="Times New Roman" w:eastAsia="MS Mincho" w:hAnsi="Times New Roman" w:cs="Times New Roman"/>
          <w:sz w:val="24"/>
          <w:szCs w:val="24"/>
        </w:rPr>
        <w:tab/>
        <w:t xml:space="preserve">Has there been a significant change in your personal finances during the last </w:t>
      </w:r>
      <w:r w:rsidR="000D34C5" w:rsidRPr="00B43DE7">
        <w:rPr>
          <w:rFonts w:ascii="Times New Roman" w:eastAsia="MS Mincho" w:hAnsi="Times New Roman" w:cs="Times New Roman"/>
          <w:sz w:val="24"/>
          <w:szCs w:val="24"/>
        </w:rPr>
        <w:t xml:space="preserve">6 </w:t>
      </w:r>
      <w:r w:rsidRPr="00B43DE7">
        <w:rPr>
          <w:rFonts w:ascii="Times New Roman" w:eastAsia="MS Mincho" w:hAnsi="Times New Roman" w:cs="Times New Roman"/>
          <w:sz w:val="24"/>
          <w:szCs w:val="24"/>
        </w:rPr>
        <w:t xml:space="preserve">months? </w:t>
      </w:r>
    </w:p>
    <w:p w14:paraId="5224B5C0"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655D636F"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31296" behindDoc="0" locked="0" layoutInCell="1" allowOverlap="1" wp14:anchorId="6E96A323" wp14:editId="23FD6356">
                <wp:simplePos x="0" y="0"/>
                <wp:positionH relativeFrom="column">
                  <wp:posOffset>2971800</wp:posOffset>
                </wp:positionH>
                <wp:positionV relativeFrom="paragraph">
                  <wp:posOffset>10160</wp:posOffset>
                </wp:positionV>
                <wp:extent cx="91440" cy="91440"/>
                <wp:effectExtent l="9525" t="10160" r="13335" b="12700"/>
                <wp:wrapNone/>
                <wp:docPr id="84" name="Oval 4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02C721" id="Oval 460" o:spid="_x0000_s1026" style="position:absolute;margin-left:234pt;margin-top:.8pt;width:7.2pt;height:7.2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30272" behindDoc="0" locked="0" layoutInCell="1" allowOverlap="1" wp14:anchorId="4AD8AA31" wp14:editId="7505EC5E">
                <wp:simplePos x="0" y="0"/>
                <wp:positionH relativeFrom="column">
                  <wp:posOffset>685800</wp:posOffset>
                </wp:positionH>
                <wp:positionV relativeFrom="paragraph">
                  <wp:posOffset>10160</wp:posOffset>
                </wp:positionV>
                <wp:extent cx="91440" cy="91440"/>
                <wp:effectExtent l="9525" t="10160" r="13335" b="12700"/>
                <wp:wrapNone/>
                <wp:docPr id="83" name="Oval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9CCD21" id="Oval 459" o:spid="_x0000_s1026" style="position:absolute;margin-left:54pt;margin-top:.8pt;width:7.2pt;height:7.2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No (Skip to Q.19)</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4ABC8D9D" w14:textId="77777777" w:rsidR="004D3E5A" w:rsidRPr="00B43DE7" w:rsidRDefault="004D3E5A" w:rsidP="004D3E5A">
      <w:pPr>
        <w:pStyle w:val="PlainText"/>
        <w:ind w:left="720" w:firstLine="720"/>
        <w:rPr>
          <w:rFonts w:ascii="Times New Roman" w:eastAsia="MS Mincho" w:hAnsi="Times New Roman" w:cs="Times New Roman"/>
          <w:sz w:val="24"/>
          <w:szCs w:val="24"/>
        </w:rPr>
      </w:pPr>
    </w:p>
    <w:p w14:paraId="3E919647" w14:textId="77777777" w:rsidR="004D3E5A" w:rsidRPr="00B43DE7" w:rsidRDefault="004D3E5A" w:rsidP="004D3E5A">
      <w:pPr>
        <w:pStyle w:val="PlainText"/>
        <w:tabs>
          <w:tab w:val="left" w:pos="360"/>
        </w:tabs>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sz w:val="24"/>
          <w:szCs w:val="24"/>
        </w:rPr>
        <w:tab/>
        <w:t xml:space="preserve">If yes: </w:t>
      </w:r>
    </w:p>
    <w:p w14:paraId="723EFE40" w14:textId="77777777" w:rsidR="004D3E5A" w:rsidRPr="00B43DE7" w:rsidRDefault="004D3E5A" w:rsidP="004D3E5A">
      <w:pPr>
        <w:pStyle w:val="PlainText"/>
        <w:ind w:left="720" w:firstLine="720"/>
        <w:rPr>
          <w:rFonts w:ascii="Times New Roman" w:eastAsia="MS Mincho" w:hAnsi="Times New Roman" w:cs="Times New Roman"/>
          <w:sz w:val="24"/>
          <w:szCs w:val="24"/>
        </w:rPr>
      </w:pPr>
    </w:p>
    <w:p w14:paraId="75ACE2FE" w14:textId="77777777" w:rsidR="004D3E5A" w:rsidRPr="00B43DE7" w:rsidRDefault="004D3E5A" w:rsidP="004D3E5A">
      <w:pPr>
        <w:pStyle w:val="PlainText"/>
        <w:tabs>
          <w:tab w:val="left" w:pos="720"/>
        </w:tabs>
        <w:ind w:left="720" w:hanging="360"/>
        <w:rPr>
          <w:rFonts w:ascii="Times New Roman" w:eastAsia="MS Mincho" w:hAnsi="Times New Roman" w:cs="Times New Roman"/>
          <w:sz w:val="24"/>
          <w:szCs w:val="24"/>
        </w:rPr>
      </w:pPr>
      <w:r w:rsidRPr="00B43DE7">
        <w:rPr>
          <w:rFonts w:ascii="Times New Roman" w:eastAsia="MS Mincho" w:hAnsi="Times New Roman" w:cs="Times New Roman"/>
          <w:sz w:val="24"/>
          <w:szCs w:val="24"/>
        </w:rPr>
        <w:t>a.</w:t>
      </w:r>
      <w:r w:rsidRPr="00B43DE7">
        <w:rPr>
          <w:rFonts w:ascii="Times New Roman" w:eastAsia="MS Mincho" w:hAnsi="Times New Roman" w:cs="Times New Roman"/>
          <w:sz w:val="24"/>
          <w:szCs w:val="24"/>
        </w:rPr>
        <w:tab/>
        <w:t xml:space="preserve">Has the change been for the better or worse? </w:t>
      </w:r>
    </w:p>
    <w:p w14:paraId="048D3352" w14:textId="77777777" w:rsidR="004D3E5A" w:rsidRPr="00B43DE7" w:rsidRDefault="004D3E5A" w:rsidP="004D3E5A">
      <w:pPr>
        <w:pStyle w:val="PlainText"/>
        <w:tabs>
          <w:tab w:val="left" w:pos="5250"/>
        </w:tabs>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sz w:val="24"/>
          <w:szCs w:val="24"/>
        </w:rPr>
        <w:tab/>
      </w:r>
    </w:p>
    <w:p w14:paraId="37F68CCF"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33344" behindDoc="0" locked="0" layoutInCell="1" allowOverlap="1" wp14:anchorId="7F49D8CB" wp14:editId="4F0ECD52">
                <wp:simplePos x="0" y="0"/>
                <wp:positionH relativeFrom="column">
                  <wp:posOffset>2066925</wp:posOffset>
                </wp:positionH>
                <wp:positionV relativeFrom="paragraph">
                  <wp:posOffset>12065</wp:posOffset>
                </wp:positionV>
                <wp:extent cx="91440" cy="91440"/>
                <wp:effectExtent l="9525" t="12065" r="13335" b="10795"/>
                <wp:wrapNone/>
                <wp:docPr id="82" name="Oval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CAFCD1" id="Oval 462" o:spid="_x0000_s1026" style="position:absolute;margin-left:162.75pt;margin-top:.95pt;width:7.2pt;height:7.2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32320" behindDoc="0" locked="0" layoutInCell="1" allowOverlap="1" wp14:anchorId="05E79A16" wp14:editId="210EE28F">
                <wp:simplePos x="0" y="0"/>
                <wp:positionH relativeFrom="column">
                  <wp:posOffset>685800</wp:posOffset>
                </wp:positionH>
                <wp:positionV relativeFrom="paragraph">
                  <wp:posOffset>12065</wp:posOffset>
                </wp:positionV>
                <wp:extent cx="91440" cy="91440"/>
                <wp:effectExtent l="9525" t="12065" r="13335" b="10795"/>
                <wp:wrapNone/>
                <wp:docPr id="81" name="Oval 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4A6BB1" id="Oval 461" o:spid="_x0000_s1026" style="position:absolute;margin-left:54pt;margin-top:.95pt;width:7.2pt;height:7.2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hvkT&#10;oBQCAAAu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Better</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Worse</w:t>
      </w:r>
    </w:p>
    <w:p w14:paraId="0884A7A3"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641FC1CC" w14:textId="77777777" w:rsidR="004D3E5A" w:rsidRPr="00B43DE7" w:rsidRDefault="004D3E5A" w:rsidP="004D3E5A">
      <w:pPr>
        <w:pStyle w:val="PlainText"/>
        <w:tabs>
          <w:tab w:val="left" w:pos="360"/>
        </w:tabs>
        <w:ind w:left="360" w:hanging="360"/>
        <w:rPr>
          <w:rFonts w:ascii="Times New Roman" w:eastAsia="MS Mincho" w:hAnsi="Times New Roman" w:cs="Times New Roman"/>
          <w:sz w:val="24"/>
          <w:szCs w:val="24"/>
        </w:rPr>
      </w:pPr>
      <w:r w:rsidRPr="00B43DE7">
        <w:rPr>
          <w:rFonts w:ascii="Times New Roman" w:eastAsia="MS Mincho" w:hAnsi="Times New Roman" w:cs="Times New Roman"/>
          <w:sz w:val="24"/>
          <w:szCs w:val="24"/>
        </w:rPr>
        <w:t>19.</w:t>
      </w:r>
      <w:r w:rsidRPr="00B43DE7">
        <w:rPr>
          <w:rFonts w:ascii="Times New Roman" w:eastAsia="MS Mincho" w:hAnsi="Times New Roman" w:cs="Times New Roman"/>
          <w:sz w:val="24"/>
          <w:szCs w:val="24"/>
        </w:rPr>
        <w:tab/>
        <w:t xml:space="preserve">Has your house been broken into and/or burgled during the last </w:t>
      </w:r>
      <w:r w:rsidR="000D34C5" w:rsidRPr="00B43DE7">
        <w:rPr>
          <w:rFonts w:ascii="Times New Roman" w:eastAsia="MS Mincho" w:hAnsi="Times New Roman" w:cs="Times New Roman"/>
          <w:sz w:val="24"/>
          <w:szCs w:val="24"/>
        </w:rPr>
        <w:t>6</w:t>
      </w:r>
      <w:r w:rsidRPr="00B43DE7">
        <w:rPr>
          <w:rFonts w:ascii="Times New Roman" w:eastAsia="MS Mincho" w:hAnsi="Times New Roman" w:cs="Times New Roman"/>
          <w:sz w:val="24"/>
          <w:szCs w:val="24"/>
        </w:rPr>
        <w:t xml:space="preserve"> months? </w:t>
      </w:r>
    </w:p>
    <w:p w14:paraId="315AA80B"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7DED8E47"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sz w:val="24"/>
          <w:szCs w:val="24"/>
        </w:rPr>
        <w:lastRenderedPageBreak/>
        <w:t> </w: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35392" behindDoc="0" locked="0" layoutInCell="1" allowOverlap="1" wp14:anchorId="53165400" wp14:editId="1AA16BDA">
                <wp:simplePos x="0" y="0"/>
                <wp:positionH relativeFrom="column">
                  <wp:posOffset>2971800</wp:posOffset>
                </wp:positionH>
                <wp:positionV relativeFrom="paragraph">
                  <wp:posOffset>10160</wp:posOffset>
                </wp:positionV>
                <wp:extent cx="91440" cy="91440"/>
                <wp:effectExtent l="9525" t="10160" r="13335" b="12700"/>
                <wp:wrapNone/>
                <wp:docPr id="80" name="Oval 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91138F" id="Oval 464" o:spid="_x0000_s1026" style="position:absolute;margin-left:234pt;margin-top:.8pt;width:7.2pt;height:7.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34368" behindDoc="0" locked="0" layoutInCell="1" allowOverlap="1" wp14:anchorId="3DB35A98" wp14:editId="24A74F3D">
                <wp:simplePos x="0" y="0"/>
                <wp:positionH relativeFrom="column">
                  <wp:posOffset>685800</wp:posOffset>
                </wp:positionH>
                <wp:positionV relativeFrom="paragraph">
                  <wp:posOffset>10160</wp:posOffset>
                </wp:positionV>
                <wp:extent cx="91440" cy="91440"/>
                <wp:effectExtent l="9525" t="10160" r="13335" b="12700"/>
                <wp:wrapNone/>
                <wp:docPr id="79" name="Oval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C27807" id="Oval 463" o:spid="_x0000_s1026" style="position:absolute;margin-left:54pt;margin-top:.8pt;width:7.2pt;height:7.2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" strokeweight="1.25pt"/>
            </w:pict>
          </mc:Fallback>
        </mc:AlternateContent>
      </w:r>
      <w:r w:rsidRPr="00B43DE7">
        <w:rPr>
          <w:rFonts w:ascii="Times New Roman" w:eastAsia="MS Mincho" w:hAnsi="Times New Roman" w:cs="Times New Roman"/>
          <w:sz w:val="24"/>
          <w:szCs w:val="24"/>
        </w:rPr>
        <w:t>No (Skip to Q.20)</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1D78234B" w14:textId="77777777" w:rsidR="004D3E5A" w:rsidRPr="00B43DE7" w:rsidRDefault="004D3E5A" w:rsidP="000D34C5">
      <w:pPr>
        <w:pStyle w:val="PlainText"/>
        <w:rPr>
          <w:rFonts w:ascii="Times New Roman" w:eastAsia="MS Mincho" w:hAnsi="Times New Roman" w:cs="Times New Roman"/>
          <w:sz w:val="24"/>
          <w:szCs w:val="24"/>
        </w:rPr>
      </w:pPr>
    </w:p>
    <w:p w14:paraId="24EEC47F" w14:textId="77777777" w:rsidR="000D34C5" w:rsidRPr="00B43DE7" w:rsidRDefault="000D34C5" w:rsidP="000D34C5">
      <w:pPr>
        <w:pStyle w:val="PlainText"/>
        <w:ind w:firstLine="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a.    Was the break-in/burglary related to your sexual orientation? </w:t>
      </w:r>
    </w:p>
    <w:p w14:paraId="76F50437" w14:textId="77777777" w:rsidR="000D34C5" w:rsidRPr="00B43DE7" w:rsidRDefault="000D34C5" w:rsidP="000D34C5">
      <w:pPr>
        <w:pStyle w:val="PlainText"/>
        <w:ind w:left="720" w:firstLine="720"/>
        <w:rPr>
          <w:rFonts w:ascii="Times New Roman" w:eastAsia="MS Mincho" w:hAnsi="Times New Roman" w:cs="Times New Roman"/>
          <w:sz w:val="24"/>
          <w:szCs w:val="24"/>
        </w:rPr>
      </w:pPr>
    </w:p>
    <w:p w14:paraId="30AFA825" w14:textId="77777777" w:rsidR="000D34C5" w:rsidRPr="00B43DE7" w:rsidRDefault="000D34C5" w:rsidP="000D34C5">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29600" behindDoc="0" locked="0" layoutInCell="1" allowOverlap="1" wp14:anchorId="41979EB8" wp14:editId="70B0BE3A">
                <wp:simplePos x="0" y="0"/>
                <wp:positionH relativeFrom="column">
                  <wp:posOffset>2066925</wp:posOffset>
                </wp:positionH>
                <wp:positionV relativeFrom="paragraph">
                  <wp:posOffset>12065</wp:posOffset>
                </wp:positionV>
                <wp:extent cx="91440" cy="91440"/>
                <wp:effectExtent l="9525" t="12065" r="13335" b="10795"/>
                <wp:wrapNone/>
                <wp:docPr id="260" name="Oval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214D68" id="Oval 308" o:spid="_x0000_s1026" style="position:absolute;margin-left:162.75pt;margin-top:.95pt;width:7.2pt;height:7.2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28576" behindDoc="0" locked="0" layoutInCell="1" allowOverlap="1" wp14:anchorId="477E988D" wp14:editId="5EAF3F33">
                <wp:simplePos x="0" y="0"/>
                <wp:positionH relativeFrom="column">
                  <wp:posOffset>685800</wp:posOffset>
                </wp:positionH>
                <wp:positionV relativeFrom="paragraph">
                  <wp:posOffset>12065</wp:posOffset>
                </wp:positionV>
                <wp:extent cx="91440" cy="91440"/>
                <wp:effectExtent l="9525" t="12065" r="13335" b="10795"/>
                <wp:wrapNone/>
                <wp:docPr id="261" name="Oval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3D31B5" id="Oval 307" o:spid="_x0000_s1026" style="position:absolute;margin-left:54pt;margin-top:.95pt;width:7.2pt;height:7.2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" strokeweight="1.25pt"/>
            </w:pict>
          </mc:Fallback>
        </mc:AlternateContent>
      </w:r>
      <w:r w:rsidRPr="00B43DE7">
        <w:rPr>
          <w:rFonts w:ascii="Times New Roman" w:eastAsia="MS Mincho" w:hAnsi="Times New Roman" w:cs="Times New Roman"/>
          <w:sz w:val="24"/>
          <w:szCs w:val="24"/>
        </w:rPr>
        <w:t>No</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5DD25826" w14:textId="77777777" w:rsidR="000D34C5" w:rsidRPr="00B43DE7" w:rsidRDefault="000D34C5" w:rsidP="000D34C5">
      <w:pPr>
        <w:pStyle w:val="PlainText"/>
        <w:rPr>
          <w:rFonts w:ascii="Times New Roman" w:eastAsia="MS Mincho" w:hAnsi="Times New Roman" w:cs="Times New Roman"/>
          <w:sz w:val="24"/>
          <w:szCs w:val="24"/>
        </w:rPr>
      </w:pPr>
    </w:p>
    <w:p w14:paraId="698C994C" w14:textId="77777777" w:rsidR="004D3E5A" w:rsidRPr="00B43DE7" w:rsidRDefault="004D3E5A" w:rsidP="004D3E5A">
      <w:pPr>
        <w:pStyle w:val="PlainText"/>
        <w:tabs>
          <w:tab w:val="left" w:pos="360"/>
        </w:tabs>
        <w:ind w:left="360" w:hanging="360"/>
        <w:rPr>
          <w:rFonts w:ascii="Times New Roman" w:eastAsia="MS Mincho" w:hAnsi="Times New Roman" w:cs="Times New Roman"/>
          <w:sz w:val="24"/>
          <w:szCs w:val="24"/>
        </w:rPr>
      </w:pPr>
      <w:r w:rsidRPr="00B43DE7">
        <w:rPr>
          <w:rFonts w:ascii="Times New Roman" w:eastAsia="MS Mincho" w:hAnsi="Times New Roman" w:cs="Times New Roman"/>
          <w:sz w:val="24"/>
          <w:szCs w:val="24"/>
        </w:rPr>
        <w:t>20.</w:t>
      </w:r>
      <w:r w:rsidRPr="00B43DE7">
        <w:rPr>
          <w:rFonts w:ascii="Times New Roman" w:eastAsia="MS Mincho" w:hAnsi="Times New Roman" w:cs="Times New Roman"/>
          <w:sz w:val="24"/>
          <w:szCs w:val="24"/>
        </w:rPr>
        <w:tab/>
        <w:t xml:space="preserve">Have you or your spouse/partner or other member of your immediate family been assaulted or mugged during the last </w:t>
      </w:r>
      <w:r w:rsidR="000D34C5" w:rsidRPr="00B43DE7">
        <w:rPr>
          <w:rFonts w:ascii="Times New Roman" w:eastAsia="MS Mincho" w:hAnsi="Times New Roman" w:cs="Times New Roman"/>
          <w:sz w:val="24"/>
          <w:szCs w:val="24"/>
        </w:rPr>
        <w:t>6</w:t>
      </w:r>
      <w:r w:rsidRPr="00B43DE7">
        <w:rPr>
          <w:rFonts w:ascii="Times New Roman" w:eastAsia="MS Mincho" w:hAnsi="Times New Roman" w:cs="Times New Roman"/>
          <w:sz w:val="24"/>
          <w:szCs w:val="24"/>
        </w:rPr>
        <w:t xml:space="preserve"> months? </w:t>
      </w:r>
    </w:p>
    <w:p w14:paraId="51E1DD3D"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60F144D3"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37440" behindDoc="0" locked="0" layoutInCell="1" allowOverlap="1" wp14:anchorId="0418698A" wp14:editId="379576B9">
                <wp:simplePos x="0" y="0"/>
                <wp:positionH relativeFrom="column">
                  <wp:posOffset>2971800</wp:posOffset>
                </wp:positionH>
                <wp:positionV relativeFrom="paragraph">
                  <wp:posOffset>10160</wp:posOffset>
                </wp:positionV>
                <wp:extent cx="91440" cy="91440"/>
                <wp:effectExtent l="9525" t="10160" r="13335" b="12700"/>
                <wp:wrapNone/>
                <wp:docPr id="78" name="Oval 4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9CC953" id="Oval 466" o:spid="_x0000_s1026" style="position:absolute;margin-left:234pt;margin-top:.8pt;width:7.2pt;height:7.2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36416" behindDoc="0" locked="0" layoutInCell="1" allowOverlap="1" wp14:anchorId="7BF87BC2" wp14:editId="06B0B88B">
                <wp:simplePos x="0" y="0"/>
                <wp:positionH relativeFrom="column">
                  <wp:posOffset>685800</wp:posOffset>
                </wp:positionH>
                <wp:positionV relativeFrom="paragraph">
                  <wp:posOffset>10160</wp:posOffset>
                </wp:positionV>
                <wp:extent cx="91440" cy="91440"/>
                <wp:effectExtent l="9525" t="10160" r="13335" b="12700"/>
                <wp:wrapNone/>
                <wp:docPr id="77" name="Oval 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39732E" id="Oval 465" o:spid="_x0000_s1026" style="position:absolute;margin-left:54pt;margin-top:.8pt;width:7.2pt;height:7.2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No (Skip to Q.21)</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22EA406D" w14:textId="77777777" w:rsidR="004D3E5A" w:rsidRPr="00B43DE7" w:rsidRDefault="004D3E5A" w:rsidP="004D3E5A">
      <w:pPr>
        <w:pStyle w:val="PlainText"/>
        <w:tabs>
          <w:tab w:val="left" w:pos="360"/>
        </w:tabs>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sz w:val="24"/>
          <w:szCs w:val="24"/>
        </w:rPr>
        <w:tab/>
        <w:t>If yes:</w:t>
      </w:r>
    </w:p>
    <w:p w14:paraId="0FB64D0C" w14:textId="77777777" w:rsidR="004D3E5A" w:rsidRPr="00B43DE7" w:rsidRDefault="004D3E5A" w:rsidP="004D3E5A">
      <w:pPr>
        <w:pStyle w:val="PlainText"/>
        <w:ind w:left="720" w:firstLine="720"/>
        <w:rPr>
          <w:rFonts w:ascii="Times New Roman" w:eastAsia="MS Mincho" w:hAnsi="Times New Roman" w:cs="Times New Roman"/>
          <w:sz w:val="24"/>
          <w:szCs w:val="24"/>
        </w:rPr>
      </w:pPr>
    </w:p>
    <w:p w14:paraId="5FB688B8" w14:textId="77777777" w:rsidR="004D3E5A" w:rsidRPr="00B43DE7" w:rsidRDefault="004D3E5A" w:rsidP="004D3E5A">
      <w:pPr>
        <w:pStyle w:val="PlainText"/>
        <w:tabs>
          <w:tab w:val="left" w:pos="720"/>
        </w:tabs>
        <w:ind w:left="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a. </w:t>
      </w:r>
      <w:r w:rsidRPr="00B43DE7">
        <w:rPr>
          <w:rFonts w:ascii="Times New Roman" w:eastAsia="MS Mincho" w:hAnsi="Times New Roman" w:cs="Times New Roman"/>
          <w:sz w:val="24"/>
          <w:szCs w:val="24"/>
        </w:rPr>
        <w:tab/>
        <w:t>Who? (more than one response is possible)</w:t>
      </w:r>
    </w:p>
    <w:p w14:paraId="78A7DFFE"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5B491BB7" w14:textId="77777777" w:rsidR="004D3E5A" w:rsidRPr="00B43DE7" w:rsidRDefault="004D3E5A" w:rsidP="004D3E5A">
      <w:pPr>
        <w:pStyle w:val="PlainText"/>
        <w:spacing w:line="360" w:lineRule="auto"/>
        <w:ind w:left="720" w:firstLine="720"/>
        <w:rPr>
          <w:rFonts w:ascii="Times New Roman" w:eastAsia="MS Mincho" w:hAnsi="Times New Roman" w:cs="Times New Roman"/>
          <w:noProof/>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38464" behindDoc="0" locked="0" layoutInCell="1" allowOverlap="1" wp14:anchorId="44A451BC" wp14:editId="6EE07DB3">
                <wp:simplePos x="0" y="0"/>
                <wp:positionH relativeFrom="column">
                  <wp:posOffset>685800</wp:posOffset>
                </wp:positionH>
                <wp:positionV relativeFrom="paragraph">
                  <wp:posOffset>12065</wp:posOffset>
                </wp:positionV>
                <wp:extent cx="91440" cy="91440"/>
                <wp:effectExtent l="9525" t="12065" r="13335" b="10795"/>
                <wp:wrapNone/>
                <wp:docPr id="76" name="Oval 4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AF2A77" id="Oval 467" o:spid="_x0000_s1026" style="position:absolute;margin-left:54pt;margin-top:.95pt;width:7.2pt;height:7.2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K/2V&#10;QxQCAAAu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You</w:t>
      </w:r>
    </w:p>
    <w:p w14:paraId="1EB932D8"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39488" behindDoc="0" locked="0" layoutInCell="1" allowOverlap="1" wp14:anchorId="35432527" wp14:editId="6BF51D03">
                <wp:simplePos x="0" y="0"/>
                <wp:positionH relativeFrom="column">
                  <wp:posOffset>685800</wp:posOffset>
                </wp:positionH>
                <wp:positionV relativeFrom="paragraph">
                  <wp:posOffset>12065</wp:posOffset>
                </wp:positionV>
                <wp:extent cx="91440" cy="91440"/>
                <wp:effectExtent l="9525" t="12065" r="13335" b="10795"/>
                <wp:wrapNone/>
                <wp:docPr id="75" name="Oval 4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C793AC" id="Oval 468" o:spid="_x0000_s1026" style="position:absolute;margin-left:54pt;margin-top:.95pt;width:7.2pt;height:7.2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" strokeweight="1.25pt"/>
            </w:pict>
          </mc:Fallback>
        </mc:AlternateContent>
      </w:r>
      <w:r w:rsidRPr="00B43DE7">
        <w:rPr>
          <w:rFonts w:ascii="Times New Roman" w:eastAsia="MS Mincho" w:hAnsi="Times New Roman" w:cs="Times New Roman"/>
          <w:noProof/>
          <w:sz w:val="24"/>
          <w:szCs w:val="24"/>
        </w:rPr>
        <w:t>Spouse/partner</w:t>
      </w:r>
    </w:p>
    <w:p w14:paraId="41E04982"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40512" behindDoc="0" locked="0" layoutInCell="1" allowOverlap="1" wp14:anchorId="3566DFBF" wp14:editId="46A26C57">
                <wp:simplePos x="0" y="0"/>
                <wp:positionH relativeFrom="column">
                  <wp:posOffset>685800</wp:posOffset>
                </wp:positionH>
                <wp:positionV relativeFrom="paragraph">
                  <wp:posOffset>12065</wp:posOffset>
                </wp:positionV>
                <wp:extent cx="91440" cy="91440"/>
                <wp:effectExtent l="9525" t="12065" r="13335" b="10795"/>
                <wp:wrapNone/>
                <wp:docPr id="74" name="Oval 4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E40222" id="Oval 469" o:spid="_x0000_s1026" style="position:absolute;margin-left:54pt;margin-top:.95pt;width:7.2pt;height:7.2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jKFk&#10;zxQCAAAu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Child</w:t>
      </w:r>
    </w:p>
    <w:p w14:paraId="5470CD2D"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41536" behindDoc="0" locked="0" layoutInCell="1" allowOverlap="1" wp14:anchorId="60232A28" wp14:editId="40153798">
                <wp:simplePos x="0" y="0"/>
                <wp:positionH relativeFrom="column">
                  <wp:posOffset>685800</wp:posOffset>
                </wp:positionH>
                <wp:positionV relativeFrom="paragraph">
                  <wp:posOffset>12065</wp:posOffset>
                </wp:positionV>
                <wp:extent cx="91440" cy="91440"/>
                <wp:effectExtent l="9525" t="12065" r="13335" b="10795"/>
                <wp:wrapNone/>
                <wp:docPr id="73" name="Oval 4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C89FD5" id="Oval 470" o:spid="_x0000_s1026" style="position:absolute;margin-left:54pt;margin-top:.95pt;width:7.2pt;height:7.2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" strokeweight="1.25pt"/>
            </w:pict>
          </mc:Fallback>
        </mc:AlternateContent>
      </w:r>
      <w:r w:rsidRPr="00B43DE7">
        <w:rPr>
          <w:rFonts w:ascii="Times New Roman" w:eastAsia="MS Mincho" w:hAnsi="Times New Roman" w:cs="Times New Roman"/>
          <w:noProof/>
          <w:sz w:val="24"/>
          <w:szCs w:val="24"/>
        </w:rPr>
        <w:t>Parent</w:t>
      </w:r>
    </w:p>
    <w:p w14:paraId="067C2618"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42560" behindDoc="0" locked="0" layoutInCell="1" allowOverlap="1" wp14:anchorId="09028DC0" wp14:editId="4204B5D3">
                <wp:simplePos x="0" y="0"/>
                <wp:positionH relativeFrom="column">
                  <wp:posOffset>685800</wp:posOffset>
                </wp:positionH>
                <wp:positionV relativeFrom="paragraph">
                  <wp:posOffset>12065</wp:posOffset>
                </wp:positionV>
                <wp:extent cx="91440" cy="91440"/>
                <wp:effectExtent l="9525" t="12065" r="13335" b="10795"/>
                <wp:wrapNone/>
                <wp:docPr id="72" name="Oval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4E42CC" id="Oval 471" o:spid="_x0000_s1026" style="position:absolute;margin-left:54pt;margin-top:.95pt;width:7.2pt;height:7.2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" strokeweight="1.25pt"/>
            </w:pict>
          </mc:Fallback>
        </mc:AlternateContent>
      </w:r>
      <w:r w:rsidRPr="00B43DE7">
        <w:rPr>
          <w:rFonts w:ascii="Times New Roman" w:eastAsia="MS Mincho" w:hAnsi="Times New Roman" w:cs="Times New Roman"/>
          <w:noProof/>
          <w:sz w:val="24"/>
          <w:szCs w:val="24"/>
        </w:rPr>
        <w:t>Brother or sister</w:t>
      </w:r>
    </w:p>
    <w:p w14:paraId="63CE2C07"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43584" behindDoc="0" locked="0" layoutInCell="1" allowOverlap="1" wp14:anchorId="49C02689" wp14:editId="6B93292A">
                <wp:simplePos x="0" y="0"/>
                <wp:positionH relativeFrom="column">
                  <wp:posOffset>685800</wp:posOffset>
                </wp:positionH>
                <wp:positionV relativeFrom="paragraph">
                  <wp:posOffset>12065</wp:posOffset>
                </wp:positionV>
                <wp:extent cx="91440" cy="91440"/>
                <wp:effectExtent l="9525" t="12065" r="13335" b="10795"/>
                <wp:wrapNone/>
                <wp:docPr id="71" name="Oval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4A83F5" id="Oval 472" o:spid="_x0000_s1026" style="position:absolute;margin-left:54pt;margin-top:.95pt;width:7.2pt;height:7.2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" strokeweight="1.25pt"/>
            </w:pict>
          </mc:Fallback>
        </mc:AlternateContent>
      </w:r>
      <w:r w:rsidRPr="00B43DE7">
        <w:rPr>
          <w:rFonts w:ascii="Times New Roman" w:eastAsia="MS Mincho" w:hAnsi="Times New Roman" w:cs="Times New Roman"/>
          <w:noProof/>
          <w:sz w:val="24"/>
          <w:szCs w:val="24"/>
        </w:rPr>
        <w:t>Other</w:t>
      </w:r>
    </w:p>
    <w:p w14:paraId="777BE30E"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66C27A1C" w14:textId="77777777" w:rsidR="000D34C5" w:rsidRPr="00B43DE7" w:rsidRDefault="000D34C5" w:rsidP="000D34C5">
      <w:pPr>
        <w:pStyle w:val="PlainText"/>
        <w:ind w:firstLine="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c.    Was the assault/mugging related to your sexual orientation? </w:t>
      </w:r>
    </w:p>
    <w:p w14:paraId="4DD35EE9" w14:textId="77777777" w:rsidR="000D34C5" w:rsidRPr="00B43DE7" w:rsidRDefault="000D34C5" w:rsidP="000D34C5">
      <w:pPr>
        <w:pStyle w:val="PlainText"/>
        <w:ind w:left="720" w:firstLine="720"/>
        <w:rPr>
          <w:rFonts w:ascii="Times New Roman" w:eastAsia="MS Mincho" w:hAnsi="Times New Roman" w:cs="Times New Roman"/>
          <w:sz w:val="24"/>
          <w:szCs w:val="24"/>
        </w:rPr>
      </w:pPr>
    </w:p>
    <w:p w14:paraId="40ECE936" w14:textId="77777777" w:rsidR="000D34C5" w:rsidRPr="00B43DE7" w:rsidRDefault="000D34C5" w:rsidP="000D34C5">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32672" behindDoc="0" locked="0" layoutInCell="1" allowOverlap="1" wp14:anchorId="079F1078" wp14:editId="7C4787C2">
                <wp:simplePos x="0" y="0"/>
                <wp:positionH relativeFrom="column">
                  <wp:posOffset>2066925</wp:posOffset>
                </wp:positionH>
                <wp:positionV relativeFrom="paragraph">
                  <wp:posOffset>12065</wp:posOffset>
                </wp:positionV>
                <wp:extent cx="91440" cy="91440"/>
                <wp:effectExtent l="9525" t="12065" r="13335" b="10795"/>
                <wp:wrapNone/>
                <wp:docPr id="262" name="Oval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0F577A" id="Oval 308" o:spid="_x0000_s1026" style="position:absolute;margin-left:162.75pt;margin-top:.95pt;width:7.2pt;height:7.2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31648" behindDoc="0" locked="0" layoutInCell="1" allowOverlap="1" wp14:anchorId="5F301835" wp14:editId="531D9779">
                <wp:simplePos x="0" y="0"/>
                <wp:positionH relativeFrom="column">
                  <wp:posOffset>685800</wp:posOffset>
                </wp:positionH>
                <wp:positionV relativeFrom="paragraph">
                  <wp:posOffset>12065</wp:posOffset>
                </wp:positionV>
                <wp:extent cx="91440" cy="91440"/>
                <wp:effectExtent l="9525" t="12065" r="13335" b="10795"/>
                <wp:wrapNone/>
                <wp:docPr id="263" name="Oval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EAE30E" id="Oval 307" o:spid="_x0000_s1026" style="position:absolute;margin-left:54pt;margin-top:.95pt;width:7.2pt;height:7.2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" strokeweight="1.25pt"/>
            </w:pict>
          </mc:Fallback>
        </mc:AlternateContent>
      </w:r>
      <w:r w:rsidRPr="00B43DE7">
        <w:rPr>
          <w:rFonts w:ascii="Times New Roman" w:eastAsia="MS Mincho" w:hAnsi="Times New Roman" w:cs="Times New Roman"/>
          <w:sz w:val="24"/>
          <w:szCs w:val="24"/>
        </w:rPr>
        <w:t>No</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5BBB8AEA" w14:textId="77777777" w:rsidR="000D34C5" w:rsidRPr="00B43DE7" w:rsidRDefault="000D34C5" w:rsidP="004D3E5A">
      <w:pPr>
        <w:pStyle w:val="PlainText"/>
        <w:rPr>
          <w:rFonts w:ascii="Times New Roman" w:eastAsia="MS Mincho" w:hAnsi="Times New Roman" w:cs="Times New Roman"/>
          <w:sz w:val="24"/>
          <w:szCs w:val="24"/>
        </w:rPr>
      </w:pPr>
    </w:p>
    <w:p w14:paraId="44CD2C18" w14:textId="77777777" w:rsidR="004D3E5A" w:rsidRPr="00B43DE7" w:rsidRDefault="004D3E5A" w:rsidP="004D3E5A">
      <w:pPr>
        <w:pStyle w:val="PlainText"/>
        <w:tabs>
          <w:tab w:val="left" w:pos="360"/>
        </w:tabs>
        <w:ind w:left="360" w:hanging="360"/>
        <w:rPr>
          <w:rFonts w:ascii="Times New Roman" w:eastAsia="MS Mincho" w:hAnsi="Times New Roman" w:cs="Times New Roman"/>
          <w:sz w:val="24"/>
          <w:szCs w:val="24"/>
        </w:rPr>
      </w:pPr>
      <w:r w:rsidRPr="00B43DE7">
        <w:rPr>
          <w:rFonts w:ascii="Times New Roman" w:eastAsia="MS Mincho" w:hAnsi="Times New Roman" w:cs="Times New Roman"/>
          <w:sz w:val="24"/>
          <w:szCs w:val="24"/>
        </w:rPr>
        <w:t>21.</w:t>
      </w:r>
      <w:r w:rsidRPr="00B43DE7">
        <w:rPr>
          <w:rFonts w:ascii="Times New Roman" w:eastAsia="MS Mincho" w:hAnsi="Times New Roman" w:cs="Times New Roman"/>
          <w:sz w:val="24"/>
          <w:szCs w:val="24"/>
        </w:rPr>
        <w:tab/>
        <w:t xml:space="preserve">Has the behavior of any member of your family been a significant problem for you during the last </w:t>
      </w:r>
      <w:r w:rsidR="000D34C5" w:rsidRPr="00B43DE7">
        <w:rPr>
          <w:rFonts w:ascii="Times New Roman" w:eastAsia="MS Mincho" w:hAnsi="Times New Roman" w:cs="Times New Roman"/>
          <w:sz w:val="24"/>
          <w:szCs w:val="24"/>
        </w:rPr>
        <w:t>6</w:t>
      </w:r>
      <w:r w:rsidRPr="00B43DE7">
        <w:rPr>
          <w:rFonts w:ascii="Times New Roman" w:eastAsia="MS Mincho" w:hAnsi="Times New Roman" w:cs="Times New Roman"/>
          <w:sz w:val="24"/>
          <w:szCs w:val="24"/>
        </w:rPr>
        <w:t xml:space="preserve"> months? </w:t>
      </w:r>
    </w:p>
    <w:p w14:paraId="0E215C94"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30E954A9"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45632" behindDoc="0" locked="0" layoutInCell="1" allowOverlap="1" wp14:anchorId="3148DE37" wp14:editId="5381B4FA">
                <wp:simplePos x="0" y="0"/>
                <wp:positionH relativeFrom="column">
                  <wp:posOffset>2971800</wp:posOffset>
                </wp:positionH>
                <wp:positionV relativeFrom="paragraph">
                  <wp:posOffset>10160</wp:posOffset>
                </wp:positionV>
                <wp:extent cx="91440" cy="91440"/>
                <wp:effectExtent l="9525" t="10160" r="13335" b="12700"/>
                <wp:wrapNone/>
                <wp:docPr id="70" name="Oval 4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064549" id="Oval 474" o:spid="_x0000_s1026" style="position:absolute;margin-left:234pt;margin-top:.8pt;width:7.2pt;height:7.2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44608" behindDoc="0" locked="0" layoutInCell="1" allowOverlap="1" wp14:anchorId="3208C239" wp14:editId="150FD1A9">
                <wp:simplePos x="0" y="0"/>
                <wp:positionH relativeFrom="column">
                  <wp:posOffset>685800</wp:posOffset>
                </wp:positionH>
                <wp:positionV relativeFrom="paragraph">
                  <wp:posOffset>10160</wp:posOffset>
                </wp:positionV>
                <wp:extent cx="91440" cy="91440"/>
                <wp:effectExtent l="9525" t="10160" r="13335" b="12700"/>
                <wp:wrapNone/>
                <wp:docPr id="69" name="Oval 4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1AB8D6" id="Oval 473" o:spid="_x0000_s1026" style="position:absolute;margin-left:54pt;margin-top:.8pt;width:7.2pt;height:7.2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" strokeweight="1.25pt"/>
            </w:pict>
          </mc:Fallback>
        </mc:AlternateContent>
      </w:r>
      <w:r w:rsidRPr="00B43DE7">
        <w:rPr>
          <w:rFonts w:ascii="Times New Roman" w:eastAsia="MS Mincho" w:hAnsi="Times New Roman" w:cs="Times New Roman"/>
          <w:sz w:val="24"/>
          <w:szCs w:val="24"/>
        </w:rPr>
        <w:t>No (Skip to Q.22)</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0261A865" w14:textId="77777777" w:rsidR="004D3E5A" w:rsidRPr="00B43DE7" w:rsidRDefault="004D3E5A" w:rsidP="004D3E5A">
      <w:pPr>
        <w:pStyle w:val="PlainText"/>
        <w:tabs>
          <w:tab w:val="left" w:pos="360"/>
        </w:tabs>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sz w:val="24"/>
          <w:szCs w:val="24"/>
        </w:rPr>
        <w:tab/>
        <w:t>If yes:</w:t>
      </w:r>
    </w:p>
    <w:p w14:paraId="7785EBBA" w14:textId="77777777" w:rsidR="004D3E5A" w:rsidRPr="00B43DE7" w:rsidRDefault="004D3E5A" w:rsidP="004D3E5A">
      <w:pPr>
        <w:pStyle w:val="PlainText"/>
        <w:ind w:left="720" w:firstLine="720"/>
        <w:rPr>
          <w:rFonts w:ascii="Times New Roman" w:eastAsia="MS Mincho" w:hAnsi="Times New Roman" w:cs="Times New Roman"/>
          <w:sz w:val="24"/>
          <w:szCs w:val="24"/>
        </w:rPr>
      </w:pPr>
    </w:p>
    <w:p w14:paraId="67B131E3" w14:textId="77777777" w:rsidR="004D3E5A" w:rsidRPr="00B43DE7" w:rsidRDefault="004D3E5A" w:rsidP="004D3E5A">
      <w:pPr>
        <w:pStyle w:val="PlainText"/>
        <w:tabs>
          <w:tab w:val="left" w:pos="720"/>
        </w:tabs>
        <w:ind w:left="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a. </w:t>
      </w:r>
      <w:r w:rsidRPr="00B43DE7">
        <w:rPr>
          <w:rFonts w:ascii="Times New Roman" w:eastAsia="MS Mincho" w:hAnsi="Times New Roman" w:cs="Times New Roman"/>
          <w:sz w:val="24"/>
          <w:szCs w:val="24"/>
        </w:rPr>
        <w:tab/>
        <w:t>Who? (more than one response is possible)</w:t>
      </w:r>
    </w:p>
    <w:p w14:paraId="13D3B0DA" w14:textId="77777777" w:rsidR="004D3E5A" w:rsidRPr="00B43DE7" w:rsidRDefault="004D3E5A" w:rsidP="004D3E5A">
      <w:pPr>
        <w:pStyle w:val="PlainText"/>
        <w:spacing w:line="360" w:lineRule="auto"/>
        <w:ind w:left="720" w:firstLine="720"/>
        <w:rPr>
          <w:rFonts w:ascii="Times New Roman" w:eastAsia="MS Mincho" w:hAnsi="Times New Roman" w:cs="Times New Roman"/>
          <w:noProof/>
          <w:sz w:val="24"/>
          <w:szCs w:val="24"/>
        </w:rPr>
      </w:pPr>
    </w:p>
    <w:p w14:paraId="3B345770"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46656" behindDoc="0" locked="0" layoutInCell="1" allowOverlap="1" wp14:anchorId="1AEB08C7" wp14:editId="45BC7F9A">
                <wp:simplePos x="0" y="0"/>
                <wp:positionH relativeFrom="column">
                  <wp:posOffset>685800</wp:posOffset>
                </wp:positionH>
                <wp:positionV relativeFrom="paragraph">
                  <wp:posOffset>12065</wp:posOffset>
                </wp:positionV>
                <wp:extent cx="91440" cy="91440"/>
                <wp:effectExtent l="9525" t="12065" r="13335" b="10795"/>
                <wp:wrapNone/>
                <wp:docPr id="68" name="Oval 4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064180" id="Oval 475" o:spid="_x0000_s1026" style="position:absolute;margin-left:54pt;margin-top:.95pt;width:7.2pt;height:7.2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" strokeweight="1.25pt"/>
            </w:pict>
          </mc:Fallback>
        </mc:AlternateContent>
      </w:r>
      <w:r w:rsidRPr="00B43DE7">
        <w:rPr>
          <w:rFonts w:ascii="Times New Roman" w:eastAsia="MS Mincho" w:hAnsi="Times New Roman" w:cs="Times New Roman"/>
          <w:noProof/>
          <w:sz w:val="24"/>
          <w:szCs w:val="24"/>
        </w:rPr>
        <w:t>Spouse/partner</w:t>
      </w:r>
    </w:p>
    <w:p w14:paraId="620B3F06"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47680" behindDoc="0" locked="0" layoutInCell="1" allowOverlap="1" wp14:anchorId="6B781175" wp14:editId="78429F86">
                <wp:simplePos x="0" y="0"/>
                <wp:positionH relativeFrom="column">
                  <wp:posOffset>685800</wp:posOffset>
                </wp:positionH>
                <wp:positionV relativeFrom="paragraph">
                  <wp:posOffset>12065</wp:posOffset>
                </wp:positionV>
                <wp:extent cx="91440" cy="91440"/>
                <wp:effectExtent l="9525" t="12065" r="13335" b="10795"/>
                <wp:wrapNone/>
                <wp:docPr id="67" name="Oval 4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32811F" id="Oval 476" o:spid="_x0000_s1026" style="position:absolute;margin-left:54pt;margin-top:.95pt;width:7.2pt;height:7.2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Tp9P&#10;6xQCAAAu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Child</w:t>
      </w:r>
    </w:p>
    <w:p w14:paraId="647DB320"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48704" behindDoc="0" locked="0" layoutInCell="1" allowOverlap="1" wp14:anchorId="2EEED8C8" wp14:editId="1BFF494D">
                <wp:simplePos x="0" y="0"/>
                <wp:positionH relativeFrom="column">
                  <wp:posOffset>685800</wp:posOffset>
                </wp:positionH>
                <wp:positionV relativeFrom="paragraph">
                  <wp:posOffset>12065</wp:posOffset>
                </wp:positionV>
                <wp:extent cx="91440" cy="91440"/>
                <wp:effectExtent l="9525" t="12065" r="13335" b="10795"/>
                <wp:wrapNone/>
                <wp:docPr id="66" name="Oval 4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78F8CE" id="Oval 477" o:spid="_x0000_s1026" style="position:absolute;margin-left:54pt;margin-top:.95pt;width:7.2pt;height:7.2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w+qn&#10;0BQCAAAu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Parent</w:t>
      </w:r>
    </w:p>
    <w:p w14:paraId="454DCCAF"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49728" behindDoc="0" locked="0" layoutInCell="1" allowOverlap="1" wp14:anchorId="2BABBDE1" wp14:editId="76A02F56">
                <wp:simplePos x="0" y="0"/>
                <wp:positionH relativeFrom="column">
                  <wp:posOffset>685800</wp:posOffset>
                </wp:positionH>
                <wp:positionV relativeFrom="paragraph">
                  <wp:posOffset>12065</wp:posOffset>
                </wp:positionV>
                <wp:extent cx="91440" cy="91440"/>
                <wp:effectExtent l="9525" t="12065" r="13335" b="10795"/>
                <wp:wrapNone/>
                <wp:docPr id="65" name="Oval 4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26991A" id="Oval 478" o:spid="_x0000_s1026" style="position:absolute;margin-left:54pt;margin-top:.95pt;width:7.2pt;height:7.2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6cO+&#10;ZxQCAAAu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Brother or sister</w:t>
      </w:r>
    </w:p>
    <w:p w14:paraId="54B22B4B"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50752" behindDoc="0" locked="0" layoutInCell="1" allowOverlap="1" wp14:anchorId="7A44E4D5" wp14:editId="400BC37A">
                <wp:simplePos x="0" y="0"/>
                <wp:positionH relativeFrom="column">
                  <wp:posOffset>685800</wp:posOffset>
                </wp:positionH>
                <wp:positionV relativeFrom="paragraph">
                  <wp:posOffset>12065</wp:posOffset>
                </wp:positionV>
                <wp:extent cx="91440" cy="91440"/>
                <wp:effectExtent l="9525" t="12065" r="13335" b="10795"/>
                <wp:wrapNone/>
                <wp:docPr id="64" name="Oval 4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8C7427" id="Oval 479" o:spid="_x0000_s1026" style="position:absolute;margin-left:54pt;margin-top:.95pt;width:7.2pt;height:7.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ZLZW&#10;XBQCAAAu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Other</w:t>
      </w:r>
    </w:p>
    <w:p w14:paraId="5233AE4B" w14:textId="77777777" w:rsidR="004D3E5A" w:rsidRPr="00B43DE7" w:rsidRDefault="004D3E5A" w:rsidP="000D34C5">
      <w:pPr>
        <w:pStyle w:val="PlainText"/>
        <w:tabs>
          <w:tab w:val="left" w:pos="360"/>
        </w:tabs>
        <w:rPr>
          <w:rFonts w:ascii="Times New Roman" w:eastAsia="MS Mincho" w:hAnsi="Times New Roman" w:cs="Times New Roman"/>
          <w:sz w:val="24"/>
          <w:szCs w:val="24"/>
        </w:rPr>
      </w:pPr>
    </w:p>
    <w:p w14:paraId="23B2491E" w14:textId="77777777" w:rsidR="004129D9" w:rsidRPr="00B43DE7" w:rsidRDefault="004129D9" w:rsidP="004129D9">
      <w:pPr>
        <w:pStyle w:val="PlainText"/>
        <w:ind w:firstLine="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c.    Were the problems related to your sexual orientation? </w:t>
      </w:r>
    </w:p>
    <w:p w14:paraId="09ABBD86" w14:textId="77777777" w:rsidR="004129D9" w:rsidRPr="00B43DE7" w:rsidRDefault="004129D9" w:rsidP="004129D9">
      <w:pPr>
        <w:pStyle w:val="PlainText"/>
        <w:ind w:left="720" w:firstLine="720"/>
        <w:rPr>
          <w:rFonts w:ascii="Times New Roman" w:eastAsia="MS Mincho" w:hAnsi="Times New Roman" w:cs="Times New Roman"/>
          <w:sz w:val="24"/>
          <w:szCs w:val="24"/>
        </w:rPr>
      </w:pPr>
    </w:p>
    <w:p w14:paraId="1C9264F2" w14:textId="77777777" w:rsidR="004129D9" w:rsidRPr="00B43DE7" w:rsidRDefault="004129D9" w:rsidP="004129D9">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w:lastRenderedPageBreak/>
        <mc:AlternateContent>
          <mc:Choice Requires="wps">
            <w:drawing>
              <wp:anchor distT="0" distB="0" distL="114300" distR="114300" simplePos="0" relativeHeight="251935744" behindDoc="0" locked="0" layoutInCell="1" allowOverlap="1" wp14:anchorId="1E570227" wp14:editId="0AFA5C0D">
                <wp:simplePos x="0" y="0"/>
                <wp:positionH relativeFrom="column">
                  <wp:posOffset>2066925</wp:posOffset>
                </wp:positionH>
                <wp:positionV relativeFrom="paragraph">
                  <wp:posOffset>12065</wp:posOffset>
                </wp:positionV>
                <wp:extent cx="91440" cy="91440"/>
                <wp:effectExtent l="9525" t="12065" r="13335" b="10795"/>
                <wp:wrapNone/>
                <wp:docPr id="264" name="Oval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05B29F" id="Oval 308" o:spid="_x0000_s1026" style="position:absolute;margin-left:162.75pt;margin-top:.95pt;width:7.2pt;height:7.2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34720" behindDoc="0" locked="0" layoutInCell="1" allowOverlap="1" wp14:anchorId="41AA15F2" wp14:editId="3518B9BC">
                <wp:simplePos x="0" y="0"/>
                <wp:positionH relativeFrom="column">
                  <wp:posOffset>685800</wp:posOffset>
                </wp:positionH>
                <wp:positionV relativeFrom="paragraph">
                  <wp:posOffset>12065</wp:posOffset>
                </wp:positionV>
                <wp:extent cx="91440" cy="91440"/>
                <wp:effectExtent l="9525" t="12065" r="13335" b="10795"/>
                <wp:wrapNone/>
                <wp:docPr id="265" name="Oval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224A59" id="Oval 307" o:spid="_x0000_s1026" style="position:absolute;margin-left:54pt;margin-top:.95pt;width:7.2pt;height:7.2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" strokeweight="1.25pt"/>
            </w:pict>
          </mc:Fallback>
        </mc:AlternateContent>
      </w:r>
      <w:r w:rsidRPr="00B43DE7">
        <w:rPr>
          <w:rFonts w:ascii="Times New Roman" w:eastAsia="MS Mincho" w:hAnsi="Times New Roman" w:cs="Times New Roman"/>
          <w:sz w:val="24"/>
          <w:szCs w:val="24"/>
        </w:rPr>
        <w:t>No</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37375249" w14:textId="77777777" w:rsidR="004129D9" w:rsidRPr="00B43DE7" w:rsidRDefault="004129D9" w:rsidP="000D34C5">
      <w:pPr>
        <w:pStyle w:val="PlainText"/>
        <w:tabs>
          <w:tab w:val="left" w:pos="360"/>
        </w:tabs>
        <w:rPr>
          <w:rFonts w:ascii="Times New Roman" w:eastAsia="MS Mincho" w:hAnsi="Times New Roman" w:cs="Times New Roman"/>
          <w:sz w:val="24"/>
          <w:szCs w:val="24"/>
        </w:rPr>
      </w:pPr>
    </w:p>
    <w:p w14:paraId="605C811A" w14:textId="77777777" w:rsidR="004D3E5A" w:rsidRPr="00B43DE7" w:rsidRDefault="004D3E5A" w:rsidP="004D3E5A">
      <w:pPr>
        <w:pStyle w:val="PlainText"/>
        <w:tabs>
          <w:tab w:val="left" w:pos="360"/>
        </w:tabs>
        <w:ind w:left="360" w:hanging="360"/>
        <w:rPr>
          <w:rFonts w:ascii="Times New Roman" w:eastAsia="MS Mincho" w:hAnsi="Times New Roman" w:cs="Times New Roman"/>
          <w:sz w:val="24"/>
          <w:szCs w:val="24"/>
        </w:rPr>
      </w:pPr>
      <w:r w:rsidRPr="00B43DE7">
        <w:rPr>
          <w:rFonts w:ascii="Times New Roman" w:eastAsia="MS Mincho" w:hAnsi="Times New Roman" w:cs="Times New Roman"/>
          <w:sz w:val="24"/>
          <w:szCs w:val="24"/>
        </w:rPr>
        <w:t>22.</w:t>
      </w:r>
      <w:r w:rsidRPr="00B43DE7">
        <w:rPr>
          <w:rFonts w:ascii="Times New Roman" w:eastAsia="MS Mincho" w:hAnsi="Times New Roman" w:cs="Times New Roman"/>
          <w:sz w:val="24"/>
          <w:szCs w:val="24"/>
        </w:rPr>
        <w:tab/>
        <w:t xml:space="preserve">Have you or your spouse/partner had to appear in court during the last </w:t>
      </w:r>
      <w:r w:rsidR="000D34C5" w:rsidRPr="00B43DE7">
        <w:rPr>
          <w:rFonts w:ascii="Times New Roman" w:eastAsia="MS Mincho" w:hAnsi="Times New Roman" w:cs="Times New Roman"/>
          <w:sz w:val="24"/>
          <w:szCs w:val="24"/>
        </w:rPr>
        <w:t>6</w:t>
      </w:r>
      <w:r w:rsidRPr="00B43DE7">
        <w:rPr>
          <w:rFonts w:ascii="Times New Roman" w:eastAsia="MS Mincho" w:hAnsi="Times New Roman" w:cs="Times New Roman"/>
          <w:sz w:val="24"/>
          <w:szCs w:val="24"/>
        </w:rPr>
        <w:t xml:space="preserve"> months as a defendant, a witness in a criminal case, or as party to a suit? </w:t>
      </w:r>
    </w:p>
    <w:p w14:paraId="57D1A054"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2000A736"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52800" behindDoc="0" locked="0" layoutInCell="1" allowOverlap="1" wp14:anchorId="109A2C74" wp14:editId="05A818BD">
                <wp:simplePos x="0" y="0"/>
                <wp:positionH relativeFrom="column">
                  <wp:posOffset>2971800</wp:posOffset>
                </wp:positionH>
                <wp:positionV relativeFrom="paragraph">
                  <wp:posOffset>10160</wp:posOffset>
                </wp:positionV>
                <wp:extent cx="91440" cy="91440"/>
                <wp:effectExtent l="9525" t="10160" r="13335" b="12700"/>
                <wp:wrapNone/>
                <wp:docPr id="63" name="Oval 4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1EA2C4" id="Oval 481" o:spid="_x0000_s1026" style="position:absolute;margin-left:234pt;margin-top:.8pt;width:7.2pt;height:7.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51776" behindDoc="0" locked="0" layoutInCell="1" allowOverlap="1" wp14:anchorId="1CC9BFC9" wp14:editId="02CF538C">
                <wp:simplePos x="0" y="0"/>
                <wp:positionH relativeFrom="column">
                  <wp:posOffset>685800</wp:posOffset>
                </wp:positionH>
                <wp:positionV relativeFrom="paragraph">
                  <wp:posOffset>10160</wp:posOffset>
                </wp:positionV>
                <wp:extent cx="91440" cy="91440"/>
                <wp:effectExtent l="9525" t="10160" r="13335" b="12700"/>
                <wp:wrapNone/>
                <wp:docPr id="62" name="Oval 4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4F5518" id="Oval 480" o:spid="_x0000_s1026" style="position:absolute;margin-left:54pt;margin-top:.8pt;width:7.2pt;height:7.2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" strokeweight="1.25pt"/>
            </w:pict>
          </mc:Fallback>
        </mc:AlternateContent>
      </w:r>
      <w:r w:rsidRPr="00B43DE7">
        <w:rPr>
          <w:rFonts w:ascii="Times New Roman" w:eastAsia="MS Mincho" w:hAnsi="Times New Roman" w:cs="Times New Roman"/>
          <w:sz w:val="24"/>
          <w:szCs w:val="24"/>
        </w:rPr>
        <w:t>No (Skip to Q.23)</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541B7D49" w14:textId="77777777" w:rsidR="004D3E5A" w:rsidRPr="00B43DE7" w:rsidRDefault="004D3E5A" w:rsidP="004D3E5A">
      <w:pPr>
        <w:pStyle w:val="PlainText"/>
        <w:tabs>
          <w:tab w:val="left" w:pos="360"/>
        </w:tabs>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sz w:val="24"/>
          <w:szCs w:val="24"/>
        </w:rPr>
        <w:tab/>
        <w:t>If yes:</w:t>
      </w:r>
    </w:p>
    <w:p w14:paraId="3DA23BFA" w14:textId="77777777" w:rsidR="004D3E5A" w:rsidRPr="00B43DE7" w:rsidRDefault="004D3E5A" w:rsidP="004D3E5A">
      <w:pPr>
        <w:pStyle w:val="PlainText"/>
        <w:ind w:left="720" w:firstLine="720"/>
        <w:rPr>
          <w:rFonts w:ascii="Times New Roman" w:eastAsia="MS Mincho" w:hAnsi="Times New Roman" w:cs="Times New Roman"/>
          <w:sz w:val="24"/>
          <w:szCs w:val="24"/>
        </w:rPr>
      </w:pPr>
    </w:p>
    <w:p w14:paraId="13E3B339" w14:textId="77777777" w:rsidR="004D3E5A" w:rsidRPr="00B43DE7" w:rsidRDefault="004D3E5A" w:rsidP="004D3E5A">
      <w:pPr>
        <w:pStyle w:val="PlainText"/>
        <w:tabs>
          <w:tab w:val="left" w:pos="720"/>
        </w:tabs>
        <w:ind w:left="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a. </w:t>
      </w:r>
      <w:r w:rsidRPr="00B43DE7">
        <w:rPr>
          <w:rFonts w:ascii="Times New Roman" w:eastAsia="MS Mincho" w:hAnsi="Times New Roman" w:cs="Times New Roman"/>
          <w:sz w:val="24"/>
          <w:szCs w:val="24"/>
        </w:rPr>
        <w:tab/>
        <w:t xml:space="preserve">Who? </w:t>
      </w:r>
    </w:p>
    <w:p w14:paraId="215F5D89"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629423B7" w14:textId="77777777" w:rsidR="004D3E5A" w:rsidRPr="00B43DE7" w:rsidRDefault="004D3E5A" w:rsidP="004D3E5A">
      <w:pPr>
        <w:pStyle w:val="PlainText"/>
        <w:spacing w:line="360" w:lineRule="auto"/>
        <w:ind w:left="720" w:firstLine="720"/>
        <w:rPr>
          <w:rFonts w:ascii="Times New Roman" w:eastAsia="MS Mincho" w:hAnsi="Times New Roman" w:cs="Times New Roman"/>
          <w:noProof/>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53824" behindDoc="0" locked="0" layoutInCell="1" allowOverlap="1" wp14:anchorId="66C4C6F2" wp14:editId="26112EC0">
                <wp:simplePos x="0" y="0"/>
                <wp:positionH relativeFrom="column">
                  <wp:posOffset>685800</wp:posOffset>
                </wp:positionH>
                <wp:positionV relativeFrom="paragraph">
                  <wp:posOffset>12065</wp:posOffset>
                </wp:positionV>
                <wp:extent cx="91440" cy="91440"/>
                <wp:effectExtent l="9525" t="12065" r="13335" b="10795"/>
                <wp:wrapNone/>
                <wp:docPr id="61" name="Oval 4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D4056C" id="Oval 482" o:spid="_x0000_s1026" style="position:absolute;margin-left:54pt;margin-top:.95pt;width:7.2pt;height:7.2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zQP/&#10;dhQCAAAu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You</w:t>
      </w:r>
    </w:p>
    <w:p w14:paraId="682B003D"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54848" behindDoc="0" locked="0" layoutInCell="1" allowOverlap="1" wp14:anchorId="7C3B3764" wp14:editId="06C8E7A6">
                <wp:simplePos x="0" y="0"/>
                <wp:positionH relativeFrom="column">
                  <wp:posOffset>685800</wp:posOffset>
                </wp:positionH>
                <wp:positionV relativeFrom="paragraph">
                  <wp:posOffset>12065</wp:posOffset>
                </wp:positionV>
                <wp:extent cx="91440" cy="91440"/>
                <wp:effectExtent l="9525" t="12065" r="13335" b="10795"/>
                <wp:wrapNone/>
                <wp:docPr id="60" name="Oval 4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91DF41" id="Oval 483" o:spid="_x0000_s1026" style="position:absolute;margin-left:54pt;margin-top:.95pt;width:7.2pt;height:7.2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" strokeweight="1.25pt"/>
            </w:pict>
          </mc:Fallback>
        </mc:AlternateContent>
      </w:r>
      <w:r w:rsidRPr="00B43DE7">
        <w:rPr>
          <w:rFonts w:ascii="Times New Roman" w:eastAsia="MS Mincho" w:hAnsi="Times New Roman" w:cs="Times New Roman"/>
          <w:noProof/>
          <w:sz w:val="24"/>
          <w:szCs w:val="24"/>
        </w:rPr>
        <w:t>Spouse/partner</w:t>
      </w:r>
    </w:p>
    <w:p w14:paraId="54B51F6B"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55872" behindDoc="0" locked="0" layoutInCell="1" allowOverlap="1" wp14:anchorId="646B8991" wp14:editId="0C897DB5">
                <wp:simplePos x="0" y="0"/>
                <wp:positionH relativeFrom="column">
                  <wp:posOffset>685800</wp:posOffset>
                </wp:positionH>
                <wp:positionV relativeFrom="paragraph">
                  <wp:posOffset>12065</wp:posOffset>
                </wp:positionV>
                <wp:extent cx="91440" cy="91440"/>
                <wp:effectExtent l="9525" t="12065" r="13335" b="10795"/>
                <wp:wrapNone/>
                <wp:docPr id="59" name="Oval 4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30F175" id="Oval 484" o:spid="_x0000_s1026" style="position:absolute;margin-left:54pt;margin-top:.95pt;width:7.2pt;height:7.2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C28h&#10;VxQCAAAu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Both</w:t>
      </w:r>
    </w:p>
    <w:p w14:paraId="43831DFE" w14:textId="77777777" w:rsidR="004D3E5A" w:rsidRPr="00B43DE7" w:rsidRDefault="004D3E5A" w:rsidP="004D3E5A">
      <w:pPr>
        <w:pStyle w:val="PlainText"/>
        <w:rPr>
          <w:rFonts w:ascii="Times New Roman" w:eastAsia="MS Mincho" w:hAnsi="Times New Roman" w:cs="Times New Roman"/>
          <w:sz w:val="24"/>
          <w:szCs w:val="24"/>
        </w:rPr>
      </w:pPr>
    </w:p>
    <w:p w14:paraId="1822761D" w14:textId="77777777" w:rsidR="004D3E5A" w:rsidRPr="00B43DE7" w:rsidRDefault="004D3E5A" w:rsidP="004D3E5A">
      <w:pPr>
        <w:pStyle w:val="PlainText"/>
        <w:tabs>
          <w:tab w:val="left" w:pos="720"/>
        </w:tabs>
        <w:ind w:left="720" w:hanging="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b. </w:t>
      </w:r>
      <w:r w:rsidRPr="00B43DE7">
        <w:rPr>
          <w:rFonts w:ascii="Times New Roman" w:eastAsia="MS Mincho" w:hAnsi="Times New Roman" w:cs="Times New Roman"/>
          <w:sz w:val="24"/>
          <w:szCs w:val="24"/>
        </w:rPr>
        <w:tab/>
        <w:t xml:space="preserve">How would you rate the court experience? </w:t>
      </w:r>
    </w:p>
    <w:p w14:paraId="7D19EC08"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6680E345"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56896" behindDoc="0" locked="0" layoutInCell="1" allowOverlap="1" wp14:anchorId="11A8502A" wp14:editId="011812B5">
                <wp:simplePos x="0" y="0"/>
                <wp:positionH relativeFrom="column">
                  <wp:posOffset>676275</wp:posOffset>
                </wp:positionH>
                <wp:positionV relativeFrom="paragraph">
                  <wp:posOffset>20320</wp:posOffset>
                </wp:positionV>
                <wp:extent cx="91440" cy="91440"/>
                <wp:effectExtent l="9525" t="10795" r="13335" b="12065"/>
                <wp:wrapNone/>
                <wp:docPr id="58" name="Oval 4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C287D0" id="Oval 485" o:spid="_x0000_s1026" style="position:absolute;margin-left:53.25pt;margin-top:1.6pt;width:7.2pt;height:7.2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" strokeweight="1.25pt"/>
            </w:pict>
          </mc:Fallback>
        </mc:AlternateContent>
      </w:r>
      <w:r w:rsidRPr="00B43DE7">
        <w:rPr>
          <w:rFonts w:ascii="Times New Roman" w:eastAsia="MS Mincho" w:hAnsi="Times New Roman" w:cs="Times New Roman"/>
          <w:sz w:val="24"/>
          <w:szCs w:val="24"/>
        </w:rPr>
        <w:tab/>
        <w:t xml:space="preserve">Very good </w:t>
      </w:r>
      <w:r w:rsidRPr="00B43DE7">
        <w:rPr>
          <w:rFonts w:ascii="Times New Roman" w:eastAsia="MS Mincho" w:hAnsi="Times New Roman" w:cs="Times New Roman"/>
          <w:sz w:val="24"/>
          <w:szCs w:val="24"/>
        </w:rPr>
        <w:tab/>
      </w:r>
    </w:p>
    <w:p w14:paraId="799BAB59"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57920" behindDoc="0" locked="0" layoutInCell="1" allowOverlap="1" wp14:anchorId="13926D1E" wp14:editId="7370D6B0">
                <wp:simplePos x="0" y="0"/>
                <wp:positionH relativeFrom="column">
                  <wp:posOffset>676275</wp:posOffset>
                </wp:positionH>
                <wp:positionV relativeFrom="paragraph">
                  <wp:posOffset>22860</wp:posOffset>
                </wp:positionV>
                <wp:extent cx="91440" cy="91440"/>
                <wp:effectExtent l="9525" t="13335" r="13335" b="9525"/>
                <wp:wrapNone/>
                <wp:docPr id="57" name="Oval 4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FD4AFF" id="Oval 486" o:spid="_x0000_s1026" style="position:absolute;margin-left:53.25pt;margin-top:1.8pt;width:7.2pt;height:7.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" strokeweight="1.25pt"/>
            </w:pict>
          </mc:Fallback>
        </mc:AlternateContent>
      </w:r>
      <w:r w:rsidRPr="00B43DE7">
        <w:rPr>
          <w:rFonts w:ascii="Times New Roman" w:eastAsia="MS Mincho" w:hAnsi="Times New Roman" w:cs="Times New Roman"/>
          <w:sz w:val="24"/>
          <w:szCs w:val="24"/>
        </w:rPr>
        <w:tab/>
        <w:t xml:space="preserve">Moderately good </w:t>
      </w:r>
      <w:r w:rsidRPr="00B43DE7">
        <w:rPr>
          <w:rFonts w:ascii="Times New Roman" w:eastAsia="MS Mincho" w:hAnsi="Times New Roman" w:cs="Times New Roman"/>
          <w:sz w:val="24"/>
          <w:szCs w:val="24"/>
        </w:rPr>
        <w:tab/>
      </w:r>
    </w:p>
    <w:p w14:paraId="64097B01"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58944" behindDoc="0" locked="0" layoutInCell="1" allowOverlap="1" wp14:anchorId="4AE90B85" wp14:editId="696BCCFF">
                <wp:simplePos x="0" y="0"/>
                <wp:positionH relativeFrom="column">
                  <wp:posOffset>676275</wp:posOffset>
                </wp:positionH>
                <wp:positionV relativeFrom="paragraph">
                  <wp:posOffset>24130</wp:posOffset>
                </wp:positionV>
                <wp:extent cx="91440" cy="91440"/>
                <wp:effectExtent l="9525" t="14605" r="13335" b="8255"/>
                <wp:wrapNone/>
                <wp:docPr id="56" name="Oval 4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79EF52" id="Oval 487" o:spid="_x0000_s1026" style="position:absolute;margin-left:53.25pt;margin-top:1.9pt;width:7.2pt;height:7.2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ab/>
        <w:t xml:space="preserve">Slightly good </w:t>
      </w:r>
    </w:p>
    <w:p w14:paraId="5AC0B100"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59968" behindDoc="0" locked="0" layoutInCell="1" allowOverlap="1" wp14:anchorId="67A4511D" wp14:editId="25C8B6C1">
                <wp:simplePos x="0" y="0"/>
                <wp:positionH relativeFrom="column">
                  <wp:posOffset>676275</wp:posOffset>
                </wp:positionH>
                <wp:positionV relativeFrom="paragraph">
                  <wp:posOffset>21590</wp:posOffset>
                </wp:positionV>
                <wp:extent cx="91440" cy="91440"/>
                <wp:effectExtent l="9525" t="12065" r="13335" b="10795"/>
                <wp:wrapNone/>
                <wp:docPr id="55" name="Oval 4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A483C5" id="Oval 488" o:spid="_x0000_s1026" style="position:absolute;margin-left:53.25pt;margin-top:1.7pt;width:7.2pt;height:7.2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" strokeweight="1.25pt"/>
            </w:pict>
          </mc:Fallback>
        </mc:AlternateContent>
      </w:r>
      <w:r w:rsidRPr="00B43DE7">
        <w:rPr>
          <w:rFonts w:ascii="Times New Roman" w:eastAsia="MS Mincho" w:hAnsi="Times New Roman" w:cs="Times New Roman"/>
          <w:sz w:val="24"/>
          <w:szCs w:val="24"/>
        </w:rPr>
        <w:tab/>
        <w:t xml:space="preserve">Slightly bad </w:t>
      </w:r>
    </w:p>
    <w:p w14:paraId="2D532C76"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60992" behindDoc="0" locked="0" layoutInCell="1" allowOverlap="1" wp14:anchorId="2017CF33" wp14:editId="4C749D23">
                <wp:simplePos x="0" y="0"/>
                <wp:positionH relativeFrom="column">
                  <wp:posOffset>676275</wp:posOffset>
                </wp:positionH>
                <wp:positionV relativeFrom="paragraph">
                  <wp:posOffset>27305</wp:posOffset>
                </wp:positionV>
                <wp:extent cx="91440" cy="91440"/>
                <wp:effectExtent l="9525" t="8255" r="13335" b="14605"/>
                <wp:wrapNone/>
                <wp:docPr id="54" name="Oval 4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CEBCE7" id="Oval 489" o:spid="_x0000_s1026" style="position:absolute;margin-left:53.25pt;margin-top:2.15pt;width:7.2pt;height:7.2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" strokeweight="1.25pt"/>
            </w:pict>
          </mc:Fallback>
        </mc:AlternateContent>
      </w:r>
      <w:r w:rsidRPr="00B43DE7">
        <w:rPr>
          <w:rFonts w:ascii="Times New Roman" w:eastAsia="MS Mincho" w:hAnsi="Times New Roman" w:cs="Times New Roman"/>
          <w:sz w:val="24"/>
          <w:szCs w:val="24"/>
        </w:rPr>
        <w:tab/>
        <w:t xml:space="preserve">Moderately bad </w:t>
      </w:r>
    </w:p>
    <w:p w14:paraId="6ADD6E13" w14:textId="77777777" w:rsidR="004D3E5A" w:rsidRPr="00B43DE7" w:rsidRDefault="004D3E5A" w:rsidP="004D3E5A">
      <w:pPr>
        <w:pStyle w:val="PlainText"/>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62016" behindDoc="0" locked="0" layoutInCell="1" allowOverlap="1" wp14:anchorId="30BD17BD" wp14:editId="61448733">
                <wp:simplePos x="0" y="0"/>
                <wp:positionH relativeFrom="column">
                  <wp:posOffset>676275</wp:posOffset>
                </wp:positionH>
                <wp:positionV relativeFrom="paragraph">
                  <wp:posOffset>30480</wp:posOffset>
                </wp:positionV>
                <wp:extent cx="91440" cy="91440"/>
                <wp:effectExtent l="9525" t="11430" r="13335" b="11430"/>
                <wp:wrapNone/>
                <wp:docPr id="53" name="Oval 4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F22BA7" id="Oval 490" o:spid="_x0000_s1026" style="position:absolute;margin-left:53.25pt;margin-top:2.4pt;width:7.2pt;height:7.2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" strokeweight="1.25pt"/>
            </w:pict>
          </mc:Fallback>
        </mc:AlternateContent>
      </w:r>
      <w:r w:rsidRPr="00B43DE7">
        <w:rPr>
          <w:rFonts w:ascii="Times New Roman" w:eastAsia="MS Mincho" w:hAnsi="Times New Roman" w:cs="Times New Roman"/>
          <w:sz w:val="24"/>
          <w:szCs w:val="24"/>
        </w:rPr>
        <w:tab/>
        <w:t xml:space="preserve">Very bad </w:t>
      </w:r>
    </w:p>
    <w:p w14:paraId="4BD4CC7B"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3DB57502" w14:textId="77777777" w:rsidR="004D3E5A" w:rsidRPr="00B43DE7" w:rsidRDefault="004D3E5A" w:rsidP="004D3E5A">
      <w:pPr>
        <w:pStyle w:val="PlainText"/>
        <w:tabs>
          <w:tab w:val="left" w:pos="360"/>
        </w:tabs>
        <w:ind w:left="360" w:hanging="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23. Have you had a pet (animal) to whom you were attached die, or get lost, or did you have to give it away during the last </w:t>
      </w:r>
      <w:r w:rsidR="000D34C5" w:rsidRPr="00B43DE7">
        <w:rPr>
          <w:rFonts w:ascii="Times New Roman" w:eastAsia="MS Mincho" w:hAnsi="Times New Roman" w:cs="Times New Roman"/>
          <w:sz w:val="24"/>
          <w:szCs w:val="24"/>
        </w:rPr>
        <w:t>6</w:t>
      </w:r>
      <w:r w:rsidRPr="00B43DE7">
        <w:rPr>
          <w:rFonts w:ascii="Times New Roman" w:eastAsia="MS Mincho" w:hAnsi="Times New Roman" w:cs="Times New Roman"/>
          <w:sz w:val="24"/>
          <w:szCs w:val="24"/>
        </w:rPr>
        <w:t xml:space="preserve"> months? </w:t>
      </w:r>
    </w:p>
    <w:p w14:paraId="75569DE6"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16F46809"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64064" behindDoc="0" locked="0" layoutInCell="1" allowOverlap="1" wp14:anchorId="1D038BB1" wp14:editId="2C12C8D0">
                <wp:simplePos x="0" y="0"/>
                <wp:positionH relativeFrom="column">
                  <wp:posOffset>2971800</wp:posOffset>
                </wp:positionH>
                <wp:positionV relativeFrom="paragraph">
                  <wp:posOffset>10160</wp:posOffset>
                </wp:positionV>
                <wp:extent cx="91440" cy="91440"/>
                <wp:effectExtent l="9525" t="10160" r="13335" b="12700"/>
                <wp:wrapNone/>
                <wp:docPr id="52" name="Oval 4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FD4963" id="Oval 492" o:spid="_x0000_s1026" style="position:absolute;margin-left:234pt;margin-top:.8pt;width:7.2pt;height:7.2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63040" behindDoc="0" locked="0" layoutInCell="1" allowOverlap="1" wp14:anchorId="67AEA049" wp14:editId="314810B9">
                <wp:simplePos x="0" y="0"/>
                <wp:positionH relativeFrom="column">
                  <wp:posOffset>685800</wp:posOffset>
                </wp:positionH>
                <wp:positionV relativeFrom="paragraph">
                  <wp:posOffset>10160</wp:posOffset>
                </wp:positionV>
                <wp:extent cx="91440" cy="91440"/>
                <wp:effectExtent l="9525" t="10160" r="13335" b="12700"/>
                <wp:wrapNone/>
                <wp:docPr id="51" name="Oval 4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5291CF" id="Oval 491" o:spid="_x0000_s1026" style="position:absolute;margin-left:54pt;margin-top:.8pt;width:7.2pt;height:7.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No (Skip to Q.24)</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3947CEE7" w14:textId="77777777" w:rsidR="004D3E5A" w:rsidRPr="00B43DE7" w:rsidRDefault="004D3E5A" w:rsidP="004D3E5A">
      <w:pPr>
        <w:pStyle w:val="PlainText"/>
        <w:tabs>
          <w:tab w:val="left" w:pos="360"/>
        </w:tabs>
        <w:ind w:left="360" w:hanging="360"/>
        <w:rPr>
          <w:rFonts w:ascii="Times New Roman" w:eastAsia="MS Mincho" w:hAnsi="Times New Roman" w:cs="Times New Roman"/>
          <w:sz w:val="24"/>
          <w:szCs w:val="24"/>
        </w:rPr>
      </w:pPr>
    </w:p>
    <w:p w14:paraId="12D93F26" w14:textId="77777777" w:rsidR="004D3E5A" w:rsidRPr="00B43DE7" w:rsidRDefault="004D3E5A" w:rsidP="004D3E5A">
      <w:pPr>
        <w:pStyle w:val="PlainText"/>
        <w:tabs>
          <w:tab w:val="left" w:pos="360"/>
        </w:tabs>
        <w:ind w:left="360" w:hanging="360"/>
        <w:rPr>
          <w:rFonts w:ascii="Times New Roman" w:eastAsia="MS Mincho" w:hAnsi="Times New Roman" w:cs="Times New Roman"/>
          <w:sz w:val="24"/>
          <w:szCs w:val="24"/>
        </w:rPr>
      </w:pPr>
      <w:r w:rsidRPr="00B43DE7">
        <w:rPr>
          <w:rFonts w:ascii="Times New Roman" w:eastAsia="MS Mincho" w:hAnsi="Times New Roman" w:cs="Times New Roman"/>
          <w:sz w:val="24"/>
          <w:szCs w:val="24"/>
        </w:rPr>
        <w:t>24.</w:t>
      </w:r>
      <w:r w:rsidRPr="00B43DE7">
        <w:rPr>
          <w:rFonts w:ascii="Times New Roman" w:eastAsia="MS Mincho" w:hAnsi="Times New Roman" w:cs="Times New Roman"/>
          <w:sz w:val="24"/>
          <w:szCs w:val="24"/>
        </w:rPr>
        <w:tab/>
        <w:t xml:space="preserve">Other than the events we have already asked about, have any other important things happened to you or to a very close friend or close family member in the last </w:t>
      </w:r>
      <w:r w:rsidR="000D34C5" w:rsidRPr="00B43DE7">
        <w:rPr>
          <w:rFonts w:ascii="Times New Roman" w:eastAsia="MS Mincho" w:hAnsi="Times New Roman" w:cs="Times New Roman"/>
          <w:sz w:val="24"/>
          <w:szCs w:val="24"/>
        </w:rPr>
        <w:t>6</w:t>
      </w:r>
      <w:r w:rsidRPr="00B43DE7">
        <w:rPr>
          <w:rFonts w:ascii="Times New Roman" w:eastAsia="MS Mincho" w:hAnsi="Times New Roman" w:cs="Times New Roman"/>
          <w:sz w:val="24"/>
          <w:szCs w:val="24"/>
        </w:rPr>
        <w:t xml:space="preserve"> months that made that period significantly different from </w:t>
      </w:r>
      <w:del w:id="1115" w:author="T.J. Sullivan" w:date="2019-05-31T18:16:00Z">
        <w:r w:rsidRPr="00B43DE7" w:rsidDel="00861DAC">
          <w:rPr>
            <w:rFonts w:ascii="Times New Roman" w:eastAsia="MS Mincho" w:hAnsi="Times New Roman" w:cs="Times New Roman"/>
            <w:sz w:val="24"/>
            <w:szCs w:val="24"/>
          </w:rPr>
          <w:delText xml:space="preserve">a </w:delText>
        </w:r>
      </w:del>
      <w:r w:rsidRPr="00B43DE7">
        <w:rPr>
          <w:rFonts w:ascii="Times New Roman" w:eastAsia="MS Mincho" w:hAnsi="Times New Roman" w:cs="Times New Roman"/>
          <w:sz w:val="24"/>
          <w:szCs w:val="24"/>
        </w:rPr>
        <w:t>typical</w:t>
      </w:r>
      <w:del w:id="1116" w:author="T.J. Sullivan" w:date="2019-05-31T18:16:00Z">
        <w:r w:rsidRPr="00B43DE7" w:rsidDel="00861DAC">
          <w:rPr>
            <w:rFonts w:ascii="Times New Roman" w:eastAsia="MS Mincho" w:hAnsi="Times New Roman" w:cs="Times New Roman"/>
            <w:sz w:val="24"/>
            <w:szCs w:val="24"/>
          </w:rPr>
          <w:delText xml:space="preserve"> year</w:delText>
        </w:r>
      </w:del>
      <w:r w:rsidRPr="00B43DE7">
        <w:rPr>
          <w:rFonts w:ascii="Times New Roman" w:eastAsia="MS Mincho" w:hAnsi="Times New Roman" w:cs="Times New Roman"/>
          <w:sz w:val="24"/>
          <w:szCs w:val="24"/>
        </w:rPr>
        <w:t xml:space="preserve">? </w:t>
      </w:r>
    </w:p>
    <w:p w14:paraId="3358565E"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5EF62B83"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66112" behindDoc="0" locked="0" layoutInCell="1" allowOverlap="1" wp14:anchorId="34B65AE1" wp14:editId="52C94320">
                <wp:simplePos x="0" y="0"/>
                <wp:positionH relativeFrom="column">
                  <wp:posOffset>2971800</wp:posOffset>
                </wp:positionH>
                <wp:positionV relativeFrom="paragraph">
                  <wp:posOffset>10160</wp:posOffset>
                </wp:positionV>
                <wp:extent cx="91440" cy="91440"/>
                <wp:effectExtent l="9525" t="10160" r="13335" b="12700"/>
                <wp:wrapNone/>
                <wp:docPr id="50" name="Oval 4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9282BE" id="Oval 494" o:spid="_x0000_s1026" style="position:absolute;margin-left:234pt;margin-top:.8pt;width:7.2pt;height:7.2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65088" behindDoc="0" locked="0" layoutInCell="1" allowOverlap="1" wp14:anchorId="0E211737" wp14:editId="268464BC">
                <wp:simplePos x="0" y="0"/>
                <wp:positionH relativeFrom="column">
                  <wp:posOffset>685800</wp:posOffset>
                </wp:positionH>
                <wp:positionV relativeFrom="paragraph">
                  <wp:posOffset>10160</wp:posOffset>
                </wp:positionV>
                <wp:extent cx="91440" cy="91440"/>
                <wp:effectExtent l="9525" t="10160" r="13335" b="12700"/>
                <wp:wrapNone/>
                <wp:docPr id="49" name="Oval 4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CCE1F8" id="Oval 493" o:spid="_x0000_s1026" style="position:absolute;margin-left:54pt;margin-top:.8pt;width:7.2pt;height:7.2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 xml:space="preserve">No (DONE w/ Questionnaire) </w:t>
      </w:r>
      <w:r w:rsidRPr="00B43DE7">
        <w:rPr>
          <w:rFonts w:ascii="Times New Roman" w:eastAsia="MS Mincho" w:hAnsi="Times New Roman" w:cs="Times New Roman"/>
          <w:sz w:val="24"/>
          <w:szCs w:val="24"/>
        </w:rPr>
        <w:tab/>
        <w:t>Yes</w:t>
      </w:r>
    </w:p>
    <w:p w14:paraId="24F038DA" w14:textId="77777777" w:rsidR="004D3E5A" w:rsidRPr="00B43DE7" w:rsidRDefault="004D3E5A" w:rsidP="004D3E5A">
      <w:pPr>
        <w:pStyle w:val="PlainText"/>
        <w:ind w:left="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If yes: </w:t>
      </w:r>
    </w:p>
    <w:p w14:paraId="2EC1CB21" w14:textId="77777777" w:rsidR="004D3E5A" w:rsidRPr="00B43DE7" w:rsidRDefault="004D3E5A" w:rsidP="004D3E5A">
      <w:pPr>
        <w:pStyle w:val="PlainText"/>
        <w:ind w:left="720"/>
        <w:rPr>
          <w:rFonts w:ascii="Times New Roman" w:eastAsia="MS Mincho" w:hAnsi="Times New Roman" w:cs="Times New Roman"/>
          <w:sz w:val="24"/>
          <w:szCs w:val="24"/>
        </w:rPr>
      </w:pPr>
      <w:r w:rsidRPr="00B43DE7">
        <w:rPr>
          <w:rFonts w:ascii="Times New Roman" w:eastAsia="MS Mincho" w:hAnsi="Times New Roman" w:cs="Times New Roman"/>
          <w:sz w:val="24"/>
          <w:szCs w:val="24"/>
        </w:rPr>
        <w:t>You can list up to three (3) events. Please do not feel obliged to include an additional event or events unless they were significant!</w:t>
      </w:r>
    </w:p>
    <w:p w14:paraId="5B9A72D9"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4F34E212" w14:textId="77777777" w:rsidR="004D3E5A" w:rsidRPr="00B43DE7" w:rsidRDefault="004D3E5A" w:rsidP="004D3E5A">
      <w:pPr>
        <w:pStyle w:val="PlainText"/>
        <w:ind w:left="360"/>
        <w:rPr>
          <w:rFonts w:ascii="Times New Roman" w:eastAsia="MS Mincho" w:hAnsi="Times New Roman" w:cs="Times New Roman"/>
          <w:sz w:val="24"/>
          <w:szCs w:val="24"/>
        </w:rPr>
      </w:pPr>
      <w:r w:rsidRPr="00B43DE7">
        <w:rPr>
          <w:rFonts w:ascii="Times New Roman" w:eastAsia="MS Mincho" w:hAnsi="Times New Roman" w:cs="Times New Roman"/>
          <w:sz w:val="24"/>
          <w:szCs w:val="24"/>
        </w:rPr>
        <w:t>Event 1: To whom?</w:t>
      </w:r>
    </w:p>
    <w:p w14:paraId="3AD1B451"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19FF50DC" w14:textId="77777777" w:rsidR="004D3E5A" w:rsidRPr="00B43DE7" w:rsidRDefault="004D3E5A" w:rsidP="004D3E5A">
      <w:pPr>
        <w:pStyle w:val="PlainText"/>
        <w:spacing w:line="360" w:lineRule="auto"/>
        <w:ind w:left="720" w:firstLine="720"/>
        <w:rPr>
          <w:rFonts w:ascii="Times New Roman" w:eastAsia="MS Mincho" w:hAnsi="Times New Roman" w:cs="Times New Roman"/>
          <w:noProof/>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67136" behindDoc="0" locked="0" layoutInCell="1" allowOverlap="1" wp14:anchorId="40194C46" wp14:editId="258FFA50">
                <wp:simplePos x="0" y="0"/>
                <wp:positionH relativeFrom="column">
                  <wp:posOffset>685800</wp:posOffset>
                </wp:positionH>
                <wp:positionV relativeFrom="paragraph">
                  <wp:posOffset>12065</wp:posOffset>
                </wp:positionV>
                <wp:extent cx="91440" cy="91440"/>
                <wp:effectExtent l="9525" t="12065" r="13335" b="10795"/>
                <wp:wrapNone/>
                <wp:docPr id="48" name="Oval 4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53D95D" id="Oval 495" o:spid="_x0000_s1026" style="position:absolute;margin-left:54pt;margin-top:.95pt;width:7.2pt;height:7.2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" strokeweight="1.25pt"/>
            </w:pict>
          </mc:Fallback>
        </mc:AlternateContent>
      </w:r>
      <w:r w:rsidRPr="00B43DE7">
        <w:rPr>
          <w:rFonts w:ascii="Times New Roman" w:eastAsia="MS Mincho" w:hAnsi="Times New Roman" w:cs="Times New Roman"/>
          <w:noProof/>
          <w:sz w:val="24"/>
          <w:szCs w:val="24"/>
        </w:rPr>
        <w:t>You</w:t>
      </w:r>
    </w:p>
    <w:p w14:paraId="72CDBBB2"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68160" behindDoc="0" locked="0" layoutInCell="1" allowOverlap="1" wp14:anchorId="1F82A395" wp14:editId="71CA60C5">
                <wp:simplePos x="0" y="0"/>
                <wp:positionH relativeFrom="column">
                  <wp:posOffset>685800</wp:posOffset>
                </wp:positionH>
                <wp:positionV relativeFrom="paragraph">
                  <wp:posOffset>12065</wp:posOffset>
                </wp:positionV>
                <wp:extent cx="91440" cy="91440"/>
                <wp:effectExtent l="9525" t="12065" r="13335" b="10795"/>
                <wp:wrapNone/>
                <wp:docPr id="47" name="Oval 4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60BEF1" id="Oval 496" o:spid="_x0000_s1026" style="position:absolute;margin-left:54pt;margin-top:.95pt;width:7.2pt;height:7.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WVhx&#10;oxQCAAAu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Spouse/partner</w:t>
      </w:r>
    </w:p>
    <w:p w14:paraId="59A68935"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69184" behindDoc="0" locked="0" layoutInCell="1" allowOverlap="1" wp14:anchorId="7BEF5701" wp14:editId="27E9C1DE">
                <wp:simplePos x="0" y="0"/>
                <wp:positionH relativeFrom="column">
                  <wp:posOffset>685800</wp:posOffset>
                </wp:positionH>
                <wp:positionV relativeFrom="paragraph">
                  <wp:posOffset>12065</wp:posOffset>
                </wp:positionV>
                <wp:extent cx="91440" cy="91440"/>
                <wp:effectExtent l="9525" t="12065" r="13335" b="10795"/>
                <wp:wrapNone/>
                <wp:docPr id="46" name="Oval 4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6A250A" id="Oval 497" o:spid="_x0000_s1026" style="position:absolute;margin-left:54pt;margin-top:.95pt;width:7.2pt;height:7.2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1C2Z&#10;mBQCAAAu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Child</w:t>
      </w:r>
    </w:p>
    <w:p w14:paraId="64EAA5AC"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w:lastRenderedPageBreak/>
        <mc:AlternateContent>
          <mc:Choice Requires="wps">
            <w:drawing>
              <wp:anchor distT="0" distB="0" distL="114300" distR="114300" simplePos="0" relativeHeight="251870208" behindDoc="0" locked="0" layoutInCell="1" allowOverlap="1" wp14:anchorId="4DBF28E8" wp14:editId="39911C28">
                <wp:simplePos x="0" y="0"/>
                <wp:positionH relativeFrom="column">
                  <wp:posOffset>685800</wp:posOffset>
                </wp:positionH>
                <wp:positionV relativeFrom="paragraph">
                  <wp:posOffset>12065</wp:posOffset>
                </wp:positionV>
                <wp:extent cx="91440" cy="91440"/>
                <wp:effectExtent l="9525" t="12065" r="13335" b="10795"/>
                <wp:wrapNone/>
                <wp:docPr id="45" name="Oval 4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5E7540" id="Oval 498" o:spid="_x0000_s1026" style="position:absolute;margin-left:54pt;margin-top:.95pt;width:7.2pt;height:7.2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gSA&#10;LxQCAAAu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Parent</w:t>
      </w:r>
    </w:p>
    <w:p w14:paraId="18E29526"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71232" behindDoc="0" locked="0" layoutInCell="1" allowOverlap="1" wp14:anchorId="0EF1F623" wp14:editId="737C5AC1">
                <wp:simplePos x="0" y="0"/>
                <wp:positionH relativeFrom="column">
                  <wp:posOffset>685800</wp:posOffset>
                </wp:positionH>
                <wp:positionV relativeFrom="paragraph">
                  <wp:posOffset>12065</wp:posOffset>
                </wp:positionV>
                <wp:extent cx="91440" cy="91440"/>
                <wp:effectExtent l="9525" t="12065" r="13335" b="10795"/>
                <wp:wrapNone/>
                <wp:docPr id="44" name="Oval 4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0D2254" id="Oval 499" o:spid="_x0000_s1026" style="position:absolute;margin-left:54pt;margin-top:.95pt;width:7.2pt;height:7.2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c3Fo&#10;FBQCAAAu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Spouse’s parent</w:t>
      </w:r>
    </w:p>
    <w:p w14:paraId="4780883A"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72256" behindDoc="0" locked="0" layoutInCell="1" allowOverlap="1" wp14:anchorId="04B2873E" wp14:editId="4FFB0301">
                <wp:simplePos x="0" y="0"/>
                <wp:positionH relativeFrom="column">
                  <wp:posOffset>685800</wp:posOffset>
                </wp:positionH>
                <wp:positionV relativeFrom="paragraph">
                  <wp:posOffset>12065</wp:posOffset>
                </wp:positionV>
                <wp:extent cx="91440" cy="91440"/>
                <wp:effectExtent l="9525" t="12065" r="13335" b="10795"/>
                <wp:wrapNone/>
                <wp:docPr id="43" name="Oval 5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3A65A6" id="Oval 500" o:spid="_x0000_s1026" style="position:absolute;margin-left:54pt;margin-top:.95pt;width:7.2pt;height:7.2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" strokeweight="1.25pt"/>
            </w:pict>
          </mc:Fallback>
        </mc:AlternateContent>
      </w:r>
      <w:r w:rsidRPr="00B43DE7">
        <w:rPr>
          <w:rFonts w:ascii="Times New Roman" w:eastAsia="MS Mincho" w:hAnsi="Times New Roman" w:cs="Times New Roman"/>
          <w:noProof/>
          <w:sz w:val="24"/>
          <w:szCs w:val="24"/>
        </w:rPr>
        <w:t>Brother or sister</w:t>
      </w:r>
    </w:p>
    <w:p w14:paraId="28F70678"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73280" behindDoc="0" locked="0" layoutInCell="1" allowOverlap="1" wp14:anchorId="6BAF2104" wp14:editId="3892869F">
                <wp:simplePos x="0" y="0"/>
                <wp:positionH relativeFrom="column">
                  <wp:posOffset>685800</wp:posOffset>
                </wp:positionH>
                <wp:positionV relativeFrom="paragraph">
                  <wp:posOffset>12065</wp:posOffset>
                </wp:positionV>
                <wp:extent cx="91440" cy="91440"/>
                <wp:effectExtent l="9525" t="12065" r="13335" b="10795"/>
                <wp:wrapNone/>
                <wp:docPr id="42" name="Oval 5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5CE53D" id="Oval 501" o:spid="_x0000_s1026" style="position:absolute;margin-left:54pt;margin-top:.95pt;width:7.2pt;height:7.2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" strokeweight="1.25pt"/>
            </w:pict>
          </mc:Fallback>
        </mc:AlternateContent>
      </w:r>
      <w:r w:rsidRPr="00B43DE7">
        <w:rPr>
          <w:rFonts w:ascii="Times New Roman" w:eastAsia="MS Mincho" w:hAnsi="Times New Roman" w:cs="Times New Roman"/>
          <w:noProof/>
          <w:sz w:val="24"/>
          <w:szCs w:val="24"/>
        </w:rPr>
        <w:t>Friend</w:t>
      </w:r>
    </w:p>
    <w:p w14:paraId="27BFE490"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74304" behindDoc="0" locked="0" layoutInCell="1" allowOverlap="1" wp14:anchorId="68435874" wp14:editId="7AA53A0C">
                <wp:simplePos x="0" y="0"/>
                <wp:positionH relativeFrom="column">
                  <wp:posOffset>685800</wp:posOffset>
                </wp:positionH>
                <wp:positionV relativeFrom="paragraph">
                  <wp:posOffset>12065</wp:posOffset>
                </wp:positionV>
                <wp:extent cx="91440" cy="91440"/>
                <wp:effectExtent l="9525" t="12065" r="13335" b="10795"/>
                <wp:wrapNone/>
                <wp:docPr id="41" name="Oval 5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78F252" id="Oval 502" o:spid="_x0000_s1026" style="position:absolute;margin-left:54pt;margin-top:.95pt;width:7.2pt;height:7.2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" strokeweight="1.25pt"/>
            </w:pict>
          </mc:Fallback>
        </mc:AlternateContent>
      </w:r>
      <w:r w:rsidRPr="00B43DE7">
        <w:rPr>
          <w:rFonts w:ascii="Times New Roman" w:eastAsia="MS Mincho" w:hAnsi="Times New Roman" w:cs="Times New Roman"/>
          <w:noProof/>
          <w:sz w:val="24"/>
          <w:szCs w:val="24"/>
        </w:rPr>
        <w:t>Other</w:t>
      </w:r>
    </w:p>
    <w:p w14:paraId="07B04048" w14:textId="77777777" w:rsidR="004D3E5A" w:rsidRPr="00B43DE7" w:rsidRDefault="004D3E5A" w:rsidP="004D3E5A">
      <w:pPr>
        <w:pStyle w:val="PlainText"/>
        <w:ind w:left="360"/>
        <w:rPr>
          <w:rFonts w:ascii="Times New Roman" w:eastAsia="MS Mincho" w:hAnsi="Times New Roman" w:cs="Times New Roman"/>
          <w:sz w:val="24"/>
          <w:szCs w:val="24"/>
        </w:rPr>
      </w:pPr>
    </w:p>
    <w:p w14:paraId="0F9EC714" w14:textId="77777777" w:rsidR="004D3E5A" w:rsidRPr="00B43DE7" w:rsidRDefault="004D3E5A" w:rsidP="004D3E5A">
      <w:pPr>
        <w:pStyle w:val="PlainText"/>
        <w:ind w:left="360"/>
        <w:rPr>
          <w:rFonts w:ascii="Times New Roman" w:eastAsia="MS Mincho" w:hAnsi="Times New Roman" w:cs="Times New Roman"/>
          <w:sz w:val="24"/>
          <w:szCs w:val="24"/>
        </w:rPr>
      </w:pPr>
      <w:r w:rsidRPr="00B43DE7">
        <w:rPr>
          <w:rFonts w:ascii="Times New Roman" w:eastAsia="MS Mincho" w:hAnsi="Times New Roman" w:cs="Times New Roman"/>
          <w:sz w:val="24"/>
          <w:szCs w:val="24"/>
        </w:rPr>
        <w:t>What happened?</w:t>
      </w:r>
    </w:p>
    <w:p w14:paraId="5947F13A"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37FE294B"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2C82F950"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37A34E73" w14:textId="77777777" w:rsidR="004D3E5A" w:rsidRPr="00B43DE7" w:rsidRDefault="004D3E5A" w:rsidP="004D3E5A">
      <w:pPr>
        <w:pStyle w:val="PlainText"/>
        <w:tabs>
          <w:tab w:val="left" w:pos="720"/>
        </w:tabs>
        <w:ind w:left="720" w:hanging="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Did you want the event to happen? </w:t>
      </w:r>
    </w:p>
    <w:p w14:paraId="0F056A32" w14:textId="77777777" w:rsidR="004D3E5A" w:rsidRPr="00B43DE7" w:rsidRDefault="004D3E5A" w:rsidP="004D3E5A">
      <w:pPr>
        <w:pStyle w:val="PlainText"/>
        <w:tabs>
          <w:tab w:val="left" w:pos="5250"/>
        </w:tabs>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sz w:val="24"/>
          <w:szCs w:val="24"/>
        </w:rPr>
        <w:tab/>
      </w:r>
    </w:p>
    <w:p w14:paraId="5DC7C087"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76352" behindDoc="0" locked="0" layoutInCell="1" allowOverlap="1" wp14:anchorId="2FB0CB62" wp14:editId="2C772D2B">
                <wp:simplePos x="0" y="0"/>
                <wp:positionH relativeFrom="column">
                  <wp:posOffset>2066925</wp:posOffset>
                </wp:positionH>
                <wp:positionV relativeFrom="paragraph">
                  <wp:posOffset>12065</wp:posOffset>
                </wp:positionV>
                <wp:extent cx="91440" cy="91440"/>
                <wp:effectExtent l="9525" t="12065" r="13335" b="10795"/>
                <wp:wrapNone/>
                <wp:docPr id="40" name="Oval 5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537598" id="Oval 504" o:spid="_x0000_s1026" style="position:absolute;margin-left:162.75pt;margin-top:.95pt;width:7.2pt;height:7.2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75328" behindDoc="0" locked="0" layoutInCell="1" allowOverlap="1" wp14:anchorId="730C97CB" wp14:editId="45284A65">
                <wp:simplePos x="0" y="0"/>
                <wp:positionH relativeFrom="column">
                  <wp:posOffset>685800</wp:posOffset>
                </wp:positionH>
                <wp:positionV relativeFrom="paragraph">
                  <wp:posOffset>12065</wp:posOffset>
                </wp:positionV>
                <wp:extent cx="91440" cy="91440"/>
                <wp:effectExtent l="9525" t="12065" r="13335" b="10795"/>
                <wp:wrapNone/>
                <wp:docPr id="39" name="Oval 5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B652B8" id="Oval 503" o:spid="_x0000_s1026" style="position:absolute;margin-left:54pt;margin-top:.95pt;width:7.2pt;height:7.2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Lyw5&#10;1hQCAAAu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No</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5331D601"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39EBD1D6" w14:textId="77777777" w:rsidR="004D3E5A" w:rsidRPr="00B43DE7" w:rsidRDefault="004D3E5A" w:rsidP="004D3E5A">
      <w:pPr>
        <w:pStyle w:val="PlainText"/>
        <w:tabs>
          <w:tab w:val="left" w:pos="720"/>
        </w:tabs>
        <w:ind w:left="720" w:hanging="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How would you rate your feelings about this event? </w:t>
      </w:r>
    </w:p>
    <w:p w14:paraId="26DDC0AE"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2435A70F"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77376" behindDoc="0" locked="0" layoutInCell="1" allowOverlap="1" wp14:anchorId="35BAE413" wp14:editId="5DCC8F82">
                <wp:simplePos x="0" y="0"/>
                <wp:positionH relativeFrom="column">
                  <wp:posOffset>676275</wp:posOffset>
                </wp:positionH>
                <wp:positionV relativeFrom="paragraph">
                  <wp:posOffset>20320</wp:posOffset>
                </wp:positionV>
                <wp:extent cx="91440" cy="91440"/>
                <wp:effectExtent l="9525" t="10795" r="13335" b="12065"/>
                <wp:wrapNone/>
                <wp:docPr id="38" name="Oval 5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0D7BCD" id="Oval 505" o:spid="_x0000_s1026" style="position:absolute;margin-left:53.25pt;margin-top:1.6pt;width:7.2pt;height:7.2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" strokeweight="1.25pt"/>
            </w:pict>
          </mc:Fallback>
        </mc:AlternateContent>
      </w:r>
      <w:r w:rsidRPr="00B43DE7">
        <w:rPr>
          <w:rFonts w:ascii="Times New Roman" w:eastAsia="MS Mincho" w:hAnsi="Times New Roman" w:cs="Times New Roman"/>
          <w:sz w:val="24"/>
          <w:szCs w:val="24"/>
        </w:rPr>
        <w:tab/>
        <w:t xml:space="preserve">Very good </w:t>
      </w:r>
      <w:r w:rsidRPr="00B43DE7">
        <w:rPr>
          <w:rFonts w:ascii="Times New Roman" w:eastAsia="MS Mincho" w:hAnsi="Times New Roman" w:cs="Times New Roman"/>
          <w:sz w:val="24"/>
          <w:szCs w:val="24"/>
        </w:rPr>
        <w:tab/>
      </w:r>
    </w:p>
    <w:p w14:paraId="3956A7BE"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78400" behindDoc="0" locked="0" layoutInCell="1" allowOverlap="1" wp14:anchorId="0BAA4991" wp14:editId="1ED50343">
                <wp:simplePos x="0" y="0"/>
                <wp:positionH relativeFrom="column">
                  <wp:posOffset>676275</wp:posOffset>
                </wp:positionH>
                <wp:positionV relativeFrom="paragraph">
                  <wp:posOffset>22860</wp:posOffset>
                </wp:positionV>
                <wp:extent cx="91440" cy="91440"/>
                <wp:effectExtent l="9525" t="13335" r="13335" b="9525"/>
                <wp:wrapNone/>
                <wp:docPr id="37" name="Oval 5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22A498" id="Oval 506" o:spid="_x0000_s1026" style="position:absolute;margin-left:53.25pt;margin-top:1.8pt;width:7.2pt;height:7.2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" strokeweight="1.25pt"/>
            </w:pict>
          </mc:Fallback>
        </mc:AlternateContent>
      </w:r>
      <w:r w:rsidRPr="00B43DE7">
        <w:rPr>
          <w:rFonts w:ascii="Times New Roman" w:eastAsia="MS Mincho" w:hAnsi="Times New Roman" w:cs="Times New Roman"/>
          <w:sz w:val="24"/>
          <w:szCs w:val="24"/>
        </w:rPr>
        <w:tab/>
        <w:t xml:space="preserve">Moderately good </w:t>
      </w:r>
      <w:r w:rsidRPr="00B43DE7">
        <w:rPr>
          <w:rFonts w:ascii="Times New Roman" w:eastAsia="MS Mincho" w:hAnsi="Times New Roman" w:cs="Times New Roman"/>
          <w:sz w:val="24"/>
          <w:szCs w:val="24"/>
        </w:rPr>
        <w:tab/>
      </w:r>
    </w:p>
    <w:p w14:paraId="4C6DEDD4"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79424" behindDoc="0" locked="0" layoutInCell="1" allowOverlap="1" wp14:anchorId="6CEAF508" wp14:editId="0CC72FFE">
                <wp:simplePos x="0" y="0"/>
                <wp:positionH relativeFrom="column">
                  <wp:posOffset>676275</wp:posOffset>
                </wp:positionH>
                <wp:positionV relativeFrom="paragraph">
                  <wp:posOffset>24130</wp:posOffset>
                </wp:positionV>
                <wp:extent cx="91440" cy="91440"/>
                <wp:effectExtent l="9525" t="14605" r="13335" b="8255"/>
                <wp:wrapNone/>
                <wp:docPr id="36" name="Oval 5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5CE953" id="Oval 507" o:spid="_x0000_s1026" style="position:absolute;margin-left:53.25pt;margin-top:1.9pt;width:7.2pt;height:7.2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ab/>
        <w:t xml:space="preserve">Slightly good </w:t>
      </w:r>
    </w:p>
    <w:p w14:paraId="3049B4A2"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80448" behindDoc="0" locked="0" layoutInCell="1" allowOverlap="1" wp14:anchorId="5088CEF5" wp14:editId="2B7862E0">
                <wp:simplePos x="0" y="0"/>
                <wp:positionH relativeFrom="column">
                  <wp:posOffset>676275</wp:posOffset>
                </wp:positionH>
                <wp:positionV relativeFrom="paragraph">
                  <wp:posOffset>21590</wp:posOffset>
                </wp:positionV>
                <wp:extent cx="91440" cy="91440"/>
                <wp:effectExtent l="9525" t="12065" r="13335" b="10795"/>
                <wp:wrapNone/>
                <wp:docPr id="35" name="Oval 5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2FC661" id="Oval 508" o:spid="_x0000_s1026" style="position:absolute;margin-left:53.25pt;margin-top:1.7pt;width:7.2pt;height:7.2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" strokeweight="1.25pt"/>
            </w:pict>
          </mc:Fallback>
        </mc:AlternateContent>
      </w:r>
      <w:r w:rsidRPr="00B43DE7">
        <w:rPr>
          <w:rFonts w:ascii="Times New Roman" w:eastAsia="MS Mincho" w:hAnsi="Times New Roman" w:cs="Times New Roman"/>
          <w:sz w:val="24"/>
          <w:szCs w:val="24"/>
        </w:rPr>
        <w:tab/>
        <w:t xml:space="preserve">Slightly bad </w:t>
      </w:r>
    </w:p>
    <w:p w14:paraId="16A383CB"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81472" behindDoc="0" locked="0" layoutInCell="1" allowOverlap="1" wp14:anchorId="4475E4FF" wp14:editId="79DED842">
                <wp:simplePos x="0" y="0"/>
                <wp:positionH relativeFrom="column">
                  <wp:posOffset>676275</wp:posOffset>
                </wp:positionH>
                <wp:positionV relativeFrom="paragraph">
                  <wp:posOffset>27305</wp:posOffset>
                </wp:positionV>
                <wp:extent cx="91440" cy="91440"/>
                <wp:effectExtent l="9525" t="8255" r="13335" b="14605"/>
                <wp:wrapNone/>
                <wp:docPr id="34" name="Oval 5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7E6F79" id="Oval 509" o:spid="_x0000_s1026" style="position:absolute;margin-left:53.25pt;margin-top:2.15pt;width:7.2pt;height:7.2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" strokeweight="1.25pt"/>
            </w:pict>
          </mc:Fallback>
        </mc:AlternateContent>
      </w:r>
      <w:r w:rsidRPr="00B43DE7">
        <w:rPr>
          <w:rFonts w:ascii="Times New Roman" w:eastAsia="MS Mincho" w:hAnsi="Times New Roman" w:cs="Times New Roman"/>
          <w:sz w:val="24"/>
          <w:szCs w:val="24"/>
        </w:rPr>
        <w:tab/>
        <w:t xml:space="preserve">Moderately bad </w:t>
      </w:r>
    </w:p>
    <w:p w14:paraId="1A03CD87" w14:textId="77777777" w:rsidR="004D3E5A" w:rsidRPr="00B43DE7" w:rsidRDefault="004D3E5A" w:rsidP="004D3E5A">
      <w:pPr>
        <w:pStyle w:val="PlainText"/>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82496" behindDoc="0" locked="0" layoutInCell="1" allowOverlap="1" wp14:anchorId="751B6312" wp14:editId="36B49690">
                <wp:simplePos x="0" y="0"/>
                <wp:positionH relativeFrom="column">
                  <wp:posOffset>676275</wp:posOffset>
                </wp:positionH>
                <wp:positionV relativeFrom="paragraph">
                  <wp:posOffset>30480</wp:posOffset>
                </wp:positionV>
                <wp:extent cx="91440" cy="91440"/>
                <wp:effectExtent l="9525" t="11430" r="13335" b="11430"/>
                <wp:wrapNone/>
                <wp:docPr id="33" name="Oval 5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C65C03" id="Oval 510" o:spid="_x0000_s1026" style="position:absolute;margin-left:53.25pt;margin-top:2.4pt;width:7.2pt;height:7.2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" strokeweight="1.25pt"/>
            </w:pict>
          </mc:Fallback>
        </mc:AlternateContent>
      </w:r>
      <w:r w:rsidRPr="00B43DE7">
        <w:rPr>
          <w:rFonts w:ascii="Times New Roman" w:eastAsia="MS Mincho" w:hAnsi="Times New Roman" w:cs="Times New Roman"/>
          <w:sz w:val="24"/>
          <w:szCs w:val="24"/>
        </w:rPr>
        <w:tab/>
        <w:t xml:space="preserve">Very bad </w:t>
      </w:r>
    </w:p>
    <w:p w14:paraId="1EF07229" w14:textId="77777777" w:rsidR="004D3E5A" w:rsidRPr="00B43DE7" w:rsidRDefault="004D3E5A" w:rsidP="004D3E5A">
      <w:pPr>
        <w:pStyle w:val="PlainText"/>
        <w:rPr>
          <w:rFonts w:ascii="Times New Roman" w:eastAsia="MS Mincho" w:hAnsi="Times New Roman" w:cs="Times New Roman"/>
          <w:sz w:val="24"/>
          <w:szCs w:val="24"/>
        </w:rPr>
      </w:pPr>
    </w:p>
    <w:p w14:paraId="095858A1" w14:textId="77777777" w:rsidR="004129D9" w:rsidRPr="00B43DE7" w:rsidRDefault="004129D9" w:rsidP="004129D9">
      <w:pPr>
        <w:pStyle w:val="PlainText"/>
        <w:ind w:firstLine="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Was the event related to your sexual orientation? </w:t>
      </w:r>
    </w:p>
    <w:p w14:paraId="1D4CC1C7" w14:textId="77777777" w:rsidR="004129D9" w:rsidRPr="00B43DE7" w:rsidRDefault="004129D9" w:rsidP="004129D9">
      <w:pPr>
        <w:pStyle w:val="PlainText"/>
        <w:ind w:left="720" w:firstLine="720"/>
        <w:rPr>
          <w:rFonts w:ascii="Times New Roman" w:eastAsia="MS Mincho" w:hAnsi="Times New Roman" w:cs="Times New Roman"/>
          <w:sz w:val="24"/>
          <w:szCs w:val="24"/>
        </w:rPr>
      </w:pPr>
    </w:p>
    <w:p w14:paraId="24B2A5FE" w14:textId="77777777" w:rsidR="004129D9" w:rsidRPr="00B43DE7" w:rsidRDefault="004129D9" w:rsidP="004129D9">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38816" behindDoc="0" locked="0" layoutInCell="1" allowOverlap="1" wp14:anchorId="4900D0E1" wp14:editId="3F5A14EA">
                <wp:simplePos x="0" y="0"/>
                <wp:positionH relativeFrom="column">
                  <wp:posOffset>2066925</wp:posOffset>
                </wp:positionH>
                <wp:positionV relativeFrom="paragraph">
                  <wp:posOffset>12065</wp:posOffset>
                </wp:positionV>
                <wp:extent cx="91440" cy="91440"/>
                <wp:effectExtent l="9525" t="12065" r="13335" b="10795"/>
                <wp:wrapNone/>
                <wp:docPr id="266" name="Oval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AD43B8" id="Oval 308" o:spid="_x0000_s1026" style="position:absolute;margin-left:162.75pt;margin-top:.95pt;width:7.2pt;height:7.2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37792" behindDoc="0" locked="0" layoutInCell="1" allowOverlap="1" wp14:anchorId="7DE1324A" wp14:editId="4353468E">
                <wp:simplePos x="0" y="0"/>
                <wp:positionH relativeFrom="column">
                  <wp:posOffset>685800</wp:posOffset>
                </wp:positionH>
                <wp:positionV relativeFrom="paragraph">
                  <wp:posOffset>12065</wp:posOffset>
                </wp:positionV>
                <wp:extent cx="91440" cy="91440"/>
                <wp:effectExtent l="9525" t="12065" r="13335" b="10795"/>
                <wp:wrapNone/>
                <wp:docPr id="267" name="Oval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E8E01B" id="Oval 307" o:spid="_x0000_s1026" style="position:absolute;margin-left:54pt;margin-top:.95pt;width:7.2pt;height:7.2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" strokeweight="1.25pt"/>
            </w:pict>
          </mc:Fallback>
        </mc:AlternateContent>
      </w:r>
      <w:r w:rsidRPr="00B43DE7">
        <w:rPr>
          <w:rFonts w:ascii="Times New Roman" w:eastAsia="MS Mincho" w:hAnsi="Times New Roman" w:cs="Times New Roman"/>
          <w:sz w:val="24"/>
          <w:szCs w:val="24"/>
        </w:rPr>
        <w:t>No</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7496CBAD" w14:textId="77777777" w:rsidR="004D3E5A" w:rsidRPr="00B43DE7" w:rsidRDefault="004D3E5A" w:rsidP="004D3E5A">
      <w:pPr>
        <w:pStyle w:val="PlainText"/>
        <w:rPr>
          <w:rFonts w:ascii="Times New Roman" w:eastAsia="MS Mincho" w:hAnsi="Times New Roman" w:cs="Times New Roman"/>
          <w:sz w:val="24"/>
          <w:szCs w:val="24"/>
        </w:rPr>
      </w:pPr>
    </w:p>
    <w:p w14:paraId="581093D9" w14:textId="77777777" w:rsidR="004D3E5A" w:rsidRPr="00B43DE7" w:rsidRDefault="004D3E5A" w:rsidP="004D3E5A">
      <w:pPr>
        <w:pStyle w:val="PlainText"/>
        <w:ind w:left="360"/>
        <w:jc w:val="center"/>
        <w:rPr>
          <w:rFonts w:ascii="Times New Roman" w:eastAsia="MS Mincho" w:hAnsi="Times New Roman" w:cs="Times New Roman"/>
          <w:sz w:val="24"/>
          <w:szCs w:val="24"/>
        </w:rPr>
      </w:pPr>
      <w:r w:rsidRPr="00B43DE7">
        <w:rPr>
          <w:rFonts w:ascii="Times New Roman" w:eastAsia="MS Mincho" w:hAnsi="Times New Roman" w:cs="Times New Roman"/>
          <w:sz w:val="24"/>
          <w:szCs w:val="24"/>
        </w:rPr>
        <w:br w:type="page"/>
      </w:r>
    </w:p>
    <w:p w14:paraId="0F04CA2C" w14:textId="77777777" w:rsidR="004D3E5A" w:rsidRPr="00B43DE7" w:rsidRDefault="004D3E5A" w:rsidP="004D3E5A">
      <w:pPr>
        <w:pStyle w:val="PlainText"/>
        <w:ind w:left="360"/>
        <w:rPr>
          <w:rFonts w:ascii="Times New Roman" w:eastAsia="MS Mincho" w:hAnsi="Times New Roman" w:cs="Times New Roman"/>
          <w:sz w:val="24"/>
          <w:szCs w:val="24"/>
        </w:rPr>
      </w:pPr>
    </w:p>
    <w:p w14:paraId="45CCA166" w14:textId="77777777" w:rsidR="004D3E5A" w:rsidRPr="00B43DE7" w:rsidRDefault="004D3E5A" w:rsidP="004D3E5A">
      <w:pPr>
        <w:pStyle w:val="PlainText"/>
        <w:ind w:left="360"/>
        <w:rPr>
          <w:rFonts w:ascii="Times New Roman" w:eastAsia="MS Mincho" w:hAnsi="Times New Roman" w:cs="Times New Roman"/>
          <w:sz w:val="24"/>
          <w:szCs w:val="24"/>
        </w:rPr>
      </w:pPr>
      <w:r w:rsidRPr="00B43DE7">
        <w:rPr>
          <w:rFonts w:ascii="Times New Roman" w:eastAsia="MS Mincho" w:hAnsi="Times New Roman" w:cs="Times New Roman"/>
          <w:sz w:val="24"/>
          <w:szCs w:val="24"/>
        </w:rPr>
        <w:t>Event 2: To whom?</w:t>
      </w:r>
    </w:p>
    <w:p w14:paraId="56588E5C"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1E5A4421" w14:textId="77777777" w:rsidR="004D3E5A" w:rsidRPr="00B43DE7" w:rsidRDefault="004D3E5A" w:rsidP="004D3E5A">
      <w:pPr>
        <w:pStyle w:val="PlainText"/>
        <w:spacing w:line="360" w:lineRule="auto"/>
        <w:ind w:left="720" w:firstLine="720"/>
        <w:rPr>
          <w:rFonts w:ascii="Times New Roman" w:eastAsia="MS Mincho" w:hAnsi="Times New Roman" w:cs="Times New Roman"/>
          <w:noProof/>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83520" behindDoc="0" locked="0" layoutInCell="1" allowOverlap="1" wp14:anchorId="6CC69139" wp14:editId="18BE172B">
                <wp:simplePos x="0" y="0"/>
                <wp:positionH relativeFrom="column">
                  <wp:posOffset>685800</wp:posOffset>
                </wp:positionH>
                <wp:positionV relativeFrom="paragraph">
                  <wp:posOffset>12065</wp:posOffset>
                </wp:positionV>
                <wp:extent cx="91440" cy="91440"/>
                <wp:effectExtent l="9525" t="12065" r="13335" b="10795"/>
                <wp:wrapNone/>
                <wp:docPr id="32" name="Oval 5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3C8F0C" id="Oval 511" o:spid="_x0000_s1026" style="position:absolute;margin-left:54pt;margin-top:.95pt;width:7.2pt;height:7.2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7fGv&#10;SxQCAAAu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You</w:t>
      </w:r>
    </w:p>
    <w:p w14:paraId="07F45E43"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84544" behindDoc="0" locked="0" layoutInCell="1" allowOverlap="1" wp14:anchorId="4F8B8FFB" wp14:editId="381F7556">
                <wp:simplePos x="0" y="0"/>
                <wp:positionH relativeFrom="column">
                  <wp:posOffset>685800</wp:posOffset>
                </wp:positionH>
                <wp:positionV relativeFrom="paragraph">
                  <wp:posOffset>12065</wp:posOffset>
                </wp:positionV>
                <wp:extent cx="91440" cy="91440"/>
                <wp:effectExtent l="9525" t="12065" r="13335" b="10795"/>
                <wp:wrapNone/>
                <wp:docPr id="31" name="Oval 5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6E6D88" id="Oval 512" o:spid="_x0000_s1026" style="position:absolute;margin-left:54pt;margin-top:.95pt;width:7.2pt;height:7.2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" strokeweight="1.25pt"/>
            </w:pict>
          </mc:Fallback>
        </mc:AlternateContent>
      </w:r>
      <w:r w:rsidRPr="00B43DE7">
        <w:rPr>
          <w:rFonts w:ascii="Times New Roman" w:eastAsia="MS Mincho" w:hAnsi="Times New Roman" w:cs="Times New Roman"/>
          <w:noProof/>
          <w:sz w:val="24"/>
          <w:szCs w:val="24"/>
        </w:rPr>
        <w:t>Spouse/partner</w:t>
      </w:r>
    </w:p>
    <w:p w14:paraId="44D0F3A0"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85568" behindDoc="0" locked="0" layoutInCell="1" allowOverlap="1" wp14:anchorId="29E54653" wp14:editId="5BC7AF13">
                <wp:simplePos x="0" y="0"/>
                <wp:positionH relativeFrom="column">
                  <wp:posOffset>685800</wp:posOffset>
                </wp:positionH>
                <wp:positionV relativeFrom="paragraph">
                  <wp:posOffset>12065</wp:posOffset>
                </wp:positionV>
                <wp:extent cx="91440" cy="91440"/>
                <wp:effectExtent l="9525" t="12065" r="13335" b="10795"/>
                <wp:wrapNone/>
                <wp:docPr id="30" name="Oval 5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35B1E3" id="Oval 513" o:spid="_x0000_s1026" style="position:absolute;margin-left:54pt;margin-top:.95pt;width:7.2pt;height:7.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" strokeweight="1.25pt"/>
            </w:pict>
          </mc:Fallback>
        </mc:AlternateContent>
      </w:r>
      <w:r w:rsidRPr="00B43DE7">
        <w:rPr>
          <w:rFonts w:ascii="Times New Roman" w:eastAsia="MS Mincho" w:hAnsi="Times New Roman" w:cs="Times New Roman"/>
          <w:noProof/>
          <w:sz w:val="24"/>
          <w:szCs w:val="24"/>
        </w:rPr>
        <w:t>Child</w:t>
      </w:r>
    </w:p>
    <w:p w14:paraId="1F1F1F50"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86592" behindDoc="0" locked="0" layoutInCell="1" allowOverlap="1" wp14:anchorId="16944C57" wp14:editId="52415050">
                <wp:simplePos x="0" y="0"/>
                <wp:positionH relativeFrom="column">
                  <wp:posOffset>685800</wp:posOffset>
                </wp:positionH>
                <wp:positionV relativeFrom="paragraph">
                  <wp:posOffset>12065</wp:posOffset>
                </wp:positionV>
                <wp:extent cx="91440" cy="91440"/>
                <wp:effectExtent l="9525" t="12065" r="13335" b="10795"/>
                <wp:wrapNone/>
                <wp:docPr id="29" name="Oval 5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DCD39F" id="Oval 514" o:spid="_x0000_s1026" style="position:absolute;margin-left:54pt;margin-top:.95pt;width:7.2pt;height:7.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" strokeweight="1.25pt"/>
            </w:pict>
          </mc:Fallback>
        </mc:AlternateContent>
      </w:r>
      <w:r w:rsidRPr="00B43DE7">
        <w:rPr>
          <w:rFonts w:ascii="Times New Roman" w:eastAsia="MS Mincho" w:hAnsi="Times New Roman" w:cs="Times New Roman"/>
          <w:noProof/>
          <w:sz w:val="24"/>
          <w:szCs w:val="24"/>
        </w:rPr>
        <w:t>Parent</w:t>
      </w:r>
    </w:p>
    <w:p w14:paraId="0800FFE8"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87616" behindDoc="0" locked="0" layoutInCell="1" allowOverlap="1" wp14:anchorId="2EB2FB6F" wp14:editId="23649A28">
                <wp:simplePos x="0" y="0"/>
                <wp:positionH relativeFrom="column">
                  <wp:posOffset>685800</wp:posOffset>
                </wp:positionH>
                <wp:positionV relativeFrom="paragraph">
                  <wp:posOffset>12065</wp:posOffset>
                </wp:positionV>
                <wp:extent cx="91440" cy="91440"/>
                <wp:effectExtent l="9525" t="12065" r="13335" b="10795"/>
                <wp:wrapNone/>
                <wp:docPr id="28" name="Oval 5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8C750C" id="Oval 515" o:spid="_x0000_s1026" style="position:absolute;margin-left:54pt;margin-top:.95pt;width:7.2pt;height:7.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" strokeweight="1.25pt"/>
            </w:pict>
          </mc:Fallback>
        </mc:AlternateContent>
      </w:r>
      <w:r w:rsidRPr="00B43DE7">
        <w:rPr>
          <w:rFonts w:ascii="Times New Roman" w:eastAsia="MS Mincho" w:hAnsi="Times New Roman" w:cs="Times New Roman"/>
          <w:noProof/>
          <w:sz w:val="24"/>
          <w:szCs w:val="24"/>
        </w:rPr>
        <w:t>Spouse’s parent</w:t>
      </w:r>
    </w:p>
    <w:p w14:paraId="29661178"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88640" behindDoc="0" locked="0" layoutInCell="1" allowOverlap="1" wp14:anchorId="657AB949" wp14:editId="30230DAC">
                <wp:simplePos x="0" y="0"/>
                <wp:positionH relativeFrom="column">
                  <wp:posOffset>685800</wp:posOffset>
                </wp:positionH>
                <wp:positionV relativeFrom="paragraph">
                  <wp:posOffset>12065</wp:posOffset>
                </wp:positionV>
                <wp:extent cx="91440" cy="91440"/>
                <wp:effectExtent l="9525" t="12065" r="13335" b="10795"/>
                <wp:wrapNone/>
                <wp:docPr id="27" name="Oval 5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E2F901" id="Oval 516" o:spid="_x0000_s1026" style="position:absolute;margin-left:54pt;margin-top:.95pt;width:7.2pt;height:7.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VlhN&#10;ihQCAAAu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Brother or sister</w:t>
      </w:r>
    </w:p>
    <w:p w14:paraId="4BB8E62F"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89664" behindDoc="0" locked="0" layoutInCell="1" allowOverlap="1" wp14:anchorId="4BD04564" wp14:editId="1002F93A">
                <wp:simplePos x="0" y="0"/>
                <wp:positionH relativeFrom="column">
                  <wp:posOffset>685800</wp:posOffset>
                </wp:positionH>
                <wp:positionV relativeFrom="paragraph">
                  <wp:posOffset>12065</wp:posOffset>
                </wp:positionV>
                <wp:extent cx="91440" cy="91440"/>
                <wp:effectExtent l="9525" t="12065" r="13335" b="10795"/>
                <wp:wrapNone/>
                <wp:docPr id="26" name="Oval 5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A1F3F8" id="Oval 517" o:spid="_x0000_s1026" style="position:absolute;margin-left:54pt;margin-top:.95pt;width:7.2pt;height:7.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2y2l&#10;sRQCAAAu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Friend</w:t>
      </w:r>
    </w:p>
    <w:p w14:paraId="0F637EC1" w14:textId="77777777" w:rsidR="004D3E5A" w:rsidRPr="00B43DE7" w:rsidRDefault="004D3E5A" w:rsidP="004D3E5A">
      <w:pPr>
        <w:pStyle w:val="PlainText"/>
        <w:ind w:left="720" w:firstLine="720"/>
        <w:rPr>
          <w:rFonts w:ascii="Times New Roman" w:eastAsia="MS Mincho" w:hAnsi="Times New Roman" w:cs="Times New Roman"/>
          <w:noProof/>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90688" behindDoc="0" locked="0" layoutInCell="1" allowOverlap="1" wp14:anchorId="5D1FEF20" wp14:editId="2D257C49">
                <wp:simplePos x="0" y="0"/>
                <wp:positionH relativeFrom="column">
                  <wp:posOffset>685800</wp:posOffset>
                </wp:positionH>
                <wp:positionV relativeFrom="paragraph">
                  <wp:posOffset>12065</wp:posOffset>
                </wp:positionV>
                <wp:extent cx="91440" cy="91440"/>
                <wp:effectExtent l="9525" t="12065" r="13335" b="10795"/>
                <wp:wrapNone/>
                <wp:docPr id="25" name="Oval 5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6D2FF0" id="Oval 518" o:spid="_x0000_s1026" style="position:absolute;margin-left:54pt;margin-top:.95pt;width:7.2pt;height:7.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" strokeweight="1.25pt"/>
            </w:pict>
          </mc:Fallback>
        </mc:AlternateContent>
      </w:r>
      <w:r w:rsidRPr="00B43DE7">
        <w:rPr>
          <w:rFonts w:ascii="Times New Roman" w:eastAsia="MS Mincho" w:hAnsi="Times New Roman" w:cs="Times New Roman"/>
          <w:noProof/>
          <w:sz w:val="24"/>
          <w:szCs w:val="24"/>
        </w:rPr>
        <w:t>Other</w:t>
      </w:r>
    </w:p>
    <w:p w14:paraId="7702783E" w14:textId="77777777" w:rsidR="004D3E5A" w:rsidRPr="00B43DE7" w:rsidRDefault="004D3E5A" w:rsidP="004D3E5A">
      <w:pPr>
        <w:pStyle w:val="PlainText"/>
        <w:ind w:left="720" w:firstLine="720"/>
        <w:rPr>
          <w:rFonts w:ascii="Times New Roman" w:eastAsia="MS Mincho" w:hAnsi="Times New Roman" w:cs="Times New Roman"/>
          <w:sz w:val="24"/>
          <w:szCs w:val="24"/>
        </w:rPr>
      </w:pPr>
    </w:p>
    <w:p w14:paraId="34CBE354" w14:textId="77777777" w:rsidR="004D3E5A" w:rsidRPr="00B43DE7" w:rsidRDefault="004D3E5A" w:rsidP="004D3E5A">
      <w:pPr>
        <w:pStyle w:val="PlainText"/>
        <w:ind w:left="360"/>
        <w:rPr>
          <w:rFonts w:ascii="Times New Roman" w:eastAsia="MS Mincho" w:hAnsi="Times New Roman" w:cs="Times New Roman"/>
          <w:sz w:val="24"/>
          <w:szCs w:val="24"/>
        </w:rPr>
      </w:pPr>
      <w:r w:rsidRPr="00B43DE7">
        <w:rPr>
          <w:rFonts w:ascii="Times New Roman" w:eastAsia="MS Mincho" w:hAnsi="Times New Roman" w:cs="Times New Roman"/>
          <w:sz w:val="24"/>
          <w:szCs w:val="24"/>
        </w:rPr>
        <w:t>What happened?</w:t>
      </w:r>
    </w:p>
    <w:p w14:paraId="0CDCCA49"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0D4911EA"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4740E4BF"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1F9449B5" w14:textId="77777777" w:rsidR="004D3E5A" w:rsidRPr="00B43DE7" w:rsidRDefault="004D3E5A" w:rsidP="004D3E5A">
      <w:pPr>
        <w:pStyle w:val="PlainText"/>
        <w:tabs>
          <w:tab w:val="left" w:pos="720"/>
        </w:tabs>
        <w:ind w:left="720" w:hanging="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Did you want the event to happen? </w:t>
      </w:r>
    </w:p>
    <w:p w14:paraId="16DC61D3" w14:textId="77777777" w:rsidR="004D3E5A" w:rsidRPr="00B43DE7" w:rsidRDefault="004D3E5A" w:rsidP="004D3E5A">
      <w:pPr>
        <w:pStyle w:val="PlainText"/>
        <w:tabs>
          <w:tab w:val="left" w:pos="5250"/>
        </w:tabs>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sz w:val="24"/>
          <w:szCs w:val="24"/>
        </w:rPr>
        <w:tab/>
      </w:r>
    </w:p>
    <w:p w14:paraId="1FA1908E"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92736" behindDoc="0" locked="0" layoutInCell="1" allowOverlap="1" wp14:anchorId="121DD84F" wp14:editId="1E0015BC">
                <wp:simplePos x="0" y="0"/>
                <wp:positionH relativeFrom="column">
                  <wp:posOffset>2066925</wp:posOffset>
                </wp:positionH>
                <wp:positionV relativeFrom="paragraph">
                  <wp:posOffset>12065</wp:posOffset>
                </wp:positionV>
                <wp:extent cx="91440" cy="91440"/>
                <wp:effectExtent l="9525" t="12065" r="13335" b="10795"/>
                <wp:wrapNone/>
                <wp:docPr id="24" name="Oval 5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97EFBE" id="Oval 520" o:spid="_x0000_s1026" style="position:absolute;margin-left:162.75pt;margin-top:.95pt;width:7.2pt;height:7.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91712" behindDoc="0" locked="0" layoutInCell="1" allowOverlap="1" wp14:anchorId="044E8845" wp14:editId="53CE70AB">
                <wp:simplePos x="0" y="0"/>
                <wp:positionH relativeFrom="column">
                  <wp:posOffset>685800</wp:posOffset>
                </wp:positionH>
                <wp:positionV relativeFrom="paragraph">
                  <wp:posOffset>12065</wp:posOffset>
                </wp:positionV>
                <wp:extent cx="91440" cy="91440"/>
                <wp:effectExtent l="9525" t="12065" r="13335" b="10795"/>
                <wp:wrapNone/>
                <wp:docPr id="23" name="Oval 5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1860E7" id="Oval 519" o:spid="_x0000_s1026" style="position:absolute;margin-left:54pt;margin-top:.95pt;width:7.2pt;height:7.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9Hrp&#10;NhQCAAAu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No</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14335435"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103226B6" w14:textId="77777777" w:rsidR="004D3E5A" w:rsidRPr="00B43DE7" w:rsidRDefault="004D3E5A" w:rsidP="004D3E5A">
      <w:pPr>
        <w:pStyle w:val="PlainText"/>
        <w:tabs>
          <w:tab w:val="left" w:pos="720"/>
        </w:tabs>
        <w:ind w:left="720" w:hanging="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How would you rate your feelings about this event? </w:t>
      </w:r>
    </w:p>
    <w:p w14:paraId="6F03C318"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7E606BA6"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93760" behindDoc="0" locked="0" layoutInCell="1" allowOverlap="1" wp14:anchorId="31C53367" wp14:editId="7551C3BE">
                <wp:simplePos x="0" y="0"/>
                <wp:positionH relativeFrom="column">
                  <wp:posOffset>676275</wp:posOffset>
                </wp:positionH>
                <wp:positionV relativeFrom="paragraph">
                  <wp:posOffset>20320</wp:posOffset>
                </wp:positionV>
                <wp:extent cx="91440" cy="91440"/>
                <wp:effectExtent l="9525" t="10795" r="13335" b="12065"/>
                <wp:wrapNone/>
                <wp:docPr id="22" name="Oval 5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917B56" id="Oval 521" o:spid="_x0000_s1026" style="position:absolute;margin-left:53.25pt;margin-top:1.6pt;width:7.2pt;height:7.2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" strokeweight="1.25pt"/>
            </w:pict>
          </mc:Fallback>
        </mc:AlternateContent>
      </w:r>
      <w:r w:rsidRPr="00B43DE7">
        <w:rPr>
          <w:rFonts w:ascii="Times New Roman" w:eastAsia="MS Mincho" w:hAnsi="Times New Roman" w:cs="Times New Roman"/>
          <w:sz w:val="24"/>
          <w:szCs w:val="24"/>
        </w:rPr>
        <w:tab/>
        <w:t xml:space="preserve">Very good </w:t>
      </w:r>
      <w:r w:rsidRPr="00B43DE7">
        <w:rPr>
          <w:rFonts w:ascii="Times New Roman" w:eastAsia="MS Mincho" w:hAnsi="Times New Roman" w:cs="Times New Roman"/>
          <w:sz w:val="24"/>
          <w:szCs w:val="24"/>
        </w:rPr>
        <w:tab/>
      </w:r>
    </w:p>
    <w:p w14:paraId="540EA9ED"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94784" behindDoc="0" locked="0" layoutInCell="1" allowOverlap="1" wp14:anchorId="5CCF3B3F" wp14:editId="1520B708">
                <wp:simplePos x="0" y="0"/>
                <wp:positionH relativeFrom="column">
                  <wp:posOffset>676275</wp:posOffset>
                </wp:positionH>
                <wp:positionV relativeFrom="paragraph">
                  <wp:posOffset>22860</wp:posOffset>
                </wp:positionV>
                <wp:extent cx="91440" cy="91440"/>
                <wp:effectExtent l="9525" t="13335" r="13335" b="9525"/>
                <wp:wrapNone/>
                <wp:docPr id="21" name="Oval 5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58EF46" id="Oval 522" o:spid="_x0000_s1026" style="position:absolute;margin-left:53.25pt;margin-top:1.8pt;width:7.2pt;height:7.2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" strokeweight="1.25pt"/>
            </w:pict>
          </mc:Fallback>
        </mc:AlternateContent>
      </w:r>
      <w:r w:rsidRPr="00B43DE7">
        <w:rPr>
          <w:rFonts w:ascii="Times New Roman" w:eastAsia="MS Mincho" w:hAnsi="Times New Roman" w:cs="Times New Roman"/>
          <w:sz w:val="24"/>
          <w:szCs w:val="24"/>
        </w:rPr>
        <w:tab/>
        <w:t xml:space="preserve">Moderately good </w:t>
      </w:r>
      <w:r w:rsidRPr="00B43DE7">
        <w:rPr>
          <w:rFonts w:ascii="Times New Roman" w:eastAsia="MS Mincho" w:hAnsi="Times New Roman" w:cs="Times New Roman"/>
          <w:sz w:val="24"/>
          <w:szCs w:val="24"/>
        </w:rPr>
        <w:tab/>
      </w:r>
    </w:p>
    <w:p w14:paraId="5199D538"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95808" behindDoc="0" locked="0" layoutInCell="1" allowOverlap="1" wp14:anchorId="231A6AE6" wp14:editId="4783CDD9">
                <wp:simplePos x="0" y="0"/>
                <wp:positionH relativeFrom="column">
                  <wp:posOffset>676275</wp:posOffset>
                </wp:positionH>
                <wp:positionV relativeFrom="paragraph">
                  <wp:posOffset>24130</wp:posOffset>
                </wp:positionV>
                <wp:extent cx="91440" cy="91440"/>
                <wp:effectExtent l="9525" t="14605" r="13335" b="8255"/>
                <wp:wrapNone/>
                <wp:docPr id="20" name="Oval 5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E41574" id="Oval 523" o:spid="_x0000_s1026" style="position:absolute;margin-left:53.25pt;margin-top:1.9pt;width:7.2pt;height:7.2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" strokeweight="1.25pt"/>
            </w:pict>
          </mc:Fallback>
        </mc:AlternateContent>
      </w:r>
      <w:r w:rsidRPr="00B43DE7">
        <w:rPr>
          <w:rFonts w:ascii="Times New Roman" w:eastAsia="MS Mincho" w:hAnsi="Times New Roman" w:cs="Times New Roman"/>
          <w:sz w:val="24"/>
          <w:szCs w:val="24"/>
        </w:rPr>
        <w:tab/>
        <w:t xml:space="preserve">Slightly good </w:t>
      </w:r>
    </w:p>
    <w:p w14:paraId="1595A34F"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96832" behindDoc="0" locked="0" layoutInCell="1" allowOverlap="1" wp14:anchorId="267CE4EF" wp14:editId="20677C45">
                <wp:simplePos x="0" y="0"/>
                <wp:positionH relativeFrom="column">
                  <wp:posOffset>676275</wp:posOffset>
                </wp:positionH>
                <wp:positionV relativeFrom="paragraph">
                  <wp:posOffset>21590</wp:posOffset>
                </wp:positionV>
                <wp:extent cx="91440" cy="91440"/>
                <wp:effectExtent l="9525" t="12065" r="13335" b="10795"/>
                <wp:wrapNone/>
                <wp:docPr id="19" name="Oval 5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7E7DAC" id="Oval 524" o:spid="_x0000_s1026" style="position:absolute;margin-left:53.25pt;margin-top:1.7pt;width:7.2pt;height:7.2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" strokeweight="1.25pt"/>
            </w:pict>
          </mc:Fallback>
        </mc:AlternateContent>
      </w:r>
      <w:r w:rsidRPr="00B43DE7">
        <w:rPr>
          <w:rFonts w:ascii="Times New Roman" w:eastAsia="MS Mincho" w:hAnsi="Times New Roman" w:cs="Times New Roman"/>
          <w:sz w:val="24"/>
          <w:szCs w:val="24"/>
        </w:rPr>
        <w:tab/>
        <w:t xml:space="preserve">Slightly bad </w:t>
      </w:r>
    </w:p>
    <w:p w14:paraId="28A6B8A3"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97856" behindDoc="0" locked="0" layoutInCell="1" allowOverlap="1" wp14:anchorId="3D171592" wp14:editId="39A345DA">
                <wp:simplePos x="0" y="0"/>
                <wp:positionH relativeFrom="column">
                  <wp:posOffset>676275</wp:posOffset>
                </wp:positionH>
                <wp:positionV relativeFrom="paragraph">
                  <wp:posOffset>27305</wp:posOffset>
                </wp:positionV>
                <wp:extent cx="91440" cy="91440"/>
                <wp:effectExtent l="9525" t="8255" r="13335" b="14605"/>
                <wp:wrapNone/>
                <wp:docPr id="18" name="Oval 5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DC49DB" id="Oval 525" o:spid="_x0000_s1026" style="position:absolute;margin-left:53.25pt;margin-top:2.15pt;width:7.2pt;height:7.2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" strokeweight="1.25pt"/>
            </w:pict>
          </mc:Fallback>
        </mc:AlternateContent>
      </w:r>
      <w:r w:rsidRPr="00B43DE7">
        <w:rPr>
          <w:rFonts w:ascii="Times New Roman" w:eastAsia="MS Mincho" w:hAnsi="Times New Roman" w:cs="Times New Roman"/>
          <w:sz w:val="24"/>
          <w:szCs w:val="24"/>
        </w:rPr>
        <w:tab/>
        <w:t xml:space="preserve">Moderately bad </w:t>
      </w:r>
    </w:p>
    <w:p w14:paraId="1F05FBC4" w14:textId="77777777" w:rsidR="004D3E5A" w:rsidRPr="00B43DE7" w:rsidRDefault="004D3E5A" w:rsidP="004D3E5A">
      <w:pPr>
        <w:pStyle w:val="PlainText"/>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98880" behindDoc="0" locked="0" layoutInCell="1" allowOverlap="1" wp14:anchorId="47BB7E6F" wp14:editId="7EEE31AD">
                <wp:simplePos x="0" y="0"/>
                <wp:positionH relativeFrom="column">
                  <wp:posOffset>676275</wp:posOffset>
                </wp:positionH>
                <wp:positionV relativeFrom="paragraph">
                  <wp:posOffset>30480</wp:posOffset>
                </wp:positionV>
                <wp:extent cx="91440" cy="91440"/>
                <wp:effectExtent l="9525" t="11430" r="13335" b="11430"/>
                <wp:wrapNone/>
                <wp:docPr id="17" name="Oval 5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6A0117" id="Oval 526" o:spid="_x0000_s1026" style="position:absolute;margin-left:53.25pt;margin-top:2.4pt;width:7.2pt;height:7.2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" strokeweight="1.25pt"/>
            </w:pict>
          </mc:Fallback>
        </mc:AlternateContent>
      </w:r>
      <w:r w:rsidRPr="00B43DE7">
        <w:rPr>
          <w:rFonts w:ascii="Times New Roman" w:eastAsia="MS Mincho" w:hAnsi="Times New Roman" w:cs="Times New Roman"/>
          <w:sz w:val="24"/>
          <w:szCs w:val="24"/>
        </w:rPr>
        <w:tab/>
        <w:t xml:space="preserve">Very bad </w:t>
      </w:r>
    </w:p>
    <w:p w14:paraId="43984AAC" w14:textId="77777777" w:rsidR="004129D9" w:rsidRPr="00B43DE7" w:rsidRDefault="004129D9" w:rsidP="004129D9">
      <w:pPr>
        <w:pStyle w:val="PlainText"/>
        <w:rPr>
          <w:rFonts w:ascii="Times New Roman" w:eastAsia="MS Mincho" w:hAnsi="Times New Roman" w:cs="Times New Roman"/>
          <w:sz w:val="24"/>
          <w:szCs w:val="24"/>
        </w:rPr>
      </w:pPr>
    </w:p>
    <w:p w14:paraId="4475725D" w14:textId="77777777" w:rsidR="004129D9" w:rsidRPr="00B43DE7" w:rsidRDefault="004129D9" w:rsidP="004129D9">
      <w:pPr>
        <w:pStyle w:val="PlainText"/>
        <w:ind w:firstLine="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Was the event related to your sexual orientation? </w:t>
      </w:r>
    </w:p>
    <w:p w14:paraId="68B1375E" w14:textId="77777777" w:rsidR="004129D9" w:rsidRPr="00B43DE7" w:rsidRDefault="004129D9" w:rsidP="004129D9">
      <w:pPr>
        <w:pStyle w:val="PlainText"/>
        <w:ind w:left="720" w:firstLine="720"/>
        <w:rPr>
          <w:rFonts w:ascii="Times New Roman" w:eastAsia="MS Mincho" w:hAnsi="Times New Roman" w:cs="Times New Roman"/>
          <w:sz w:val="24"/>
          <w:szCs w:val="24"/>
        </w:rPr>
      </w:pPr>
    </w:p>
    <w:p w14:paraId="71A60C54" w14:textId="77777777" w:rsidR="004129D9" w:rsidRPr="00B43DE7" w:rsidRDefault="004129D9" w:rsidP="004129D9">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41888" behindDoc="0" locked="0" layoutInCell="1" allowOverlap="1" wp14:anchorId="12F4B362" wp14:editId="5092820E">
                <wp:simplePos x="0" y="0"/>
                <wp:positionH relativeFrom="column">
                  <wp:posOffset>2066925</wp:posOffset>
                </wp:positionH>
                <wp:positionV relativeFrom="paragraph">
                  <wp:posOffset>12065</wp:posOffset>
                </wp:positionV>
                <wp:extent cx="91440" cy="91440"/>
                <wp:effectExtent l="9525" t="12065" r="13335" b="10795"/>
                <wp:wrapNone/>
                <wp:docPr id="268" name="Oval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756DE5" id="Oval 308" o:spid="_x0000_s1026" style="position:absolute;margin-left:162.75pt;margin-top:.95pt;width:7.2pt;height:7.2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40864" behindDoc="0" locked="0" layoutInCell="1" allowOverlap="1" wp14:anchorId="1F94298E" wp14:editId="120AF798">
                <wp:simplePos x="0" y="0"/>
                <wp:positionH relativeFrom="column">
                  <wp:posOffset>685800</wp:posOffset>
                </wp:positionH>
                <wp:positionV relativeFrom="paragraph">
                  <wp:posOffset>12065</wp:posOffset>
                </wp:positionV>
                <wp:extent cx="91440" cy="91440"/>
                <wp:effectExtent l="9525" t="12065" r="13335" b="10795"/>
                <wp:wrapNone/>
                <wp:docPr id="269" name="Oval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DE1553" id="Oval 307" o:spid="_x0000_s1026" style="position:absolute;margin-left:54pt;margin-top:.95pt;width:7.2pt;height:7.2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" strokeweight="1.25pt"/>
            </w:pict>
          </mc:Fallback>
        </mc:AlternateContent>
      </w:r>
      <w:r w:rsidRPr="00B43DE7">
        <w:rPr>
          <w:rFonts w:ascii="Times New Roman" w:eastAsia="MS Mincho" w:hAnsi="Times New Roman" w:cs="Times New Roman"/>
          <w:sz w:val="24"/>
          <w:szCs w:val="24"/>
        </w:rPr>
        <w:t>No</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0A33E409" w14:textId="77777777" w:rsidR="004D3E5A" w:rsidRPr="00B43DE7" w:rsidRDefault="004D3E5A" w:rsidP="004129D9">
      <w:pPr>
        <w:pStyle w:val="PlainText"/>
        <w:rPr>
          <w:rFonts w:ascii="Times New Roman" w:eastAsia="MS Mincho" w:hAnsi="Times New Roman" w:cs="Times New Roman"/>
          <w:bCs/>
          <w:sz w:val="24"/>
          <w:szCs w:val="24"/>
        </w:rPr>
      </w:pPr>
      <w:r w:rsidRPr="00B43DE7">
        <w:rPr>
          <w:rFonts w:ascii="Times New Roman" w:eastAsia="MS Mincho" w:hAnsi="Times New Roman" w:cs="Times New Roman"/>
          <w:sz w:val="24"/>
          <w:szCs w:val="24"/>
        </w:rPr>
        <w:br w:type="page"/>
      </w:r>
    </w:p>
    <w:p w14:paraId="03BFE7F1" w14:textId="77777777" w:rsidR="004D3E5A" w:rsidRPr="00B43DE7" w:rsidRDefault="004D3E5A" w:rsidP="004D3E5A">
      <w:pPr>
        <w:pStyle w:val="PlainText"/>
        <w:ind w:left="360"/>
        <w:rPr>
          <w:rFonts w:ascii="Times New Roman" w:eastAsia="MS Mincho" w:hAnsi="Times New Roman" w:cs="Times New Roman"/>
          <w:sz w:val="24"/>
          <w:szCs w:val="24"/>
        </w:rPr>
      </w:pPr>
    </w:p>
    <w:p w14:paraId="7431C4A4" w14:textId="77777777" w:rsidR="004D3E5A" w:rsidRPr="00B43DE7" w:rsidRDefault="004D3E5A" w:rsidP="004D3E5A">
      <w:pPr>
        <w:pStyle w:val="PlainText"/>
        <w:ind w:left="360"/>
        <w:rPr>
          <w:rFonts w:ascii="Times New Roman" w:eastAsia="MS Mincho" w:hAnsi="Times New Roman" w:cs="Times New Roman"/>
          <w:sz w:val="24"/>
          <w:szCs w:val="24"/>
        </w:rPr>
      </w:pPr>
      <w:r w:rsidRPr="00B43DE7">
        <w:rPr>
          <w:rFonts w:ascii="Times New Roman" w:eastAsia="MS Mincho" w:hAnsi="Times New Roman" w:cs="Times New Roman"/>
          <w:sz w:val="24"/>
          <w:szCs w:val="24"/>
        </w:rPr>
        <w:t>Event 3: To whom?</w:t>
      </w:r>
    </w:p>
    <w:p w14:paraId="3451BB58"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3E8CEADF" w14:textId="77777777" w:rsidR="004D3E5A" w:rsidRPr="00B43DE7" w:rsidRDefault="004D3E5A" w:rsidP="004D3E5A">
      <w:pPr>
        <w:pStyle w:val="PlainText"/>
        <w:spacing w:line="360" w:lineRule="auto"/>
        <w:ind w:left="720" w:firstLine="720"/>
        <w:rPr>
          <w:rFonts w:ascii="Times New Roman" w:eastAsia="MS Mincho" w:hAnsi="Times New Roman" w:cs="Times New Roman"/>
          <w:noProof/>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899904" behindDoc="0" locked="0" layoutInCell="1" allowOverlap="1" wp14:anchorId="49C92EE0" wp14:editId="46182B1B">
                <wp:simplePos x="0" y="0"/>
                <wp:positionH relativeFrom="column">
                  <wp:posOffset>685800</wp:posOffset>
                </wp:positionH>
                <wp:positionV relativeFrom="paragraph">
                  <wp:posOffset>12065</wp:posOffset>
                </wp:positionV>
                <wp:extent cx="91440" cy="91440"/>
                <wp:effectExtent l="9525" t="12065" r="13335" b="10795"/>
                <wp:wrapNone/>
                <wp:docPr id="16" name="Oval 5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C0E45A" id="Oval 527" o:spid="_x0000_s1026" style="position:absolute;margin-left:54pt;margin-top:.95pt;width:7.2pt;height:7.2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" strokeweight="1.25pt"/>
            </w:pict>
          </mc:Fallback>
        </mc:AlternateContent>
      </w:r>
      <w:r w:rsidRPr="00B43DE7">
        <w:rPr>
          <w:rFonts w:ascii="Times New Roman" w:eastAsia="MS Mincho" w:hAnsi="Times New Roman" w:cs="Times New Roman"/>
          <w:noProof/>
          <w:sz w:val="24"/>
          <w:szCs w:val="24"/>
        </w:rPr>
        <w:t>You</w:t>
      </w:r>
    </w:p>
    <w:p w14:paraId="3F1B46ED"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00928" behindDoc="0" locked="0" layoutInCell="1" allowOverlap="1" wp14:anchorId="283A7B95" wp14:editId="66A3D59F">
                <wp:simplePos x="0" y="0"/>
                <wp:positionH relativeFrom="column">
                  <wp:posOffset>685800</wp:posOffset>
                </wp:positionH>
                <wp:positionV relativeFrom="paragraph">
                  <wp:posOffset>12065</wp:posOffset>
                </wp:positionV>
                <wp:extent cx="91440" cy="91440"/>
                <wp:effectExtent l="9525" t="12065" r="13335" b="10795"/>
                <wp:wrapNone/>
                <wp:docPr id="15" name="Oval 5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9A5FDB" id="Oval 528" o:spid="_x0000_s1026" style="position:absolute;margin-left:54pt;margin-top:.95pt;width:7.2pt;height:7.2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" strokeweight="1.25pt"/>
            </w:pict>
          </mc:Fallback>
        </mc:AlternateContent>
      </w:r>
      <w:r w:rsidRPr="00B43DE7">
        <w:rPr>
          <w:rFonts w:ascii="Times New Roman" w:eastAsia="MS Mincho" w:hAnsi="Times New Roman" w:cs="Times New Roman"/>
          <w:noProof/>
          <w:sz w:val="24"/>
          <w:szCs w:val="24"/>
        </w:rPr>
        <w:t>Spouse/partner</w:t>
      </w:r>
    </w:p>
    <w:p w14:paraId="147CCABE"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01952" behindDoc="0" locked="0" layoutInCell="1" allowOverlap="1" wp14:anchorId="36473471" wp14:editId="64B39A4E">
                <wp:simplePos x="0" y="0"/>
                <wp:positionH relativeFrom="column">
                  <wp:posOffset>685800</wp:posOffset>
                </wp:positionH>
                <wp:positionV relativeFrom="paragraph">
                  <wp:posOffset>12065</wp:posOffset>
                </wp:positionV>
                <wp:extent cx="91440" cy="91440"/>
                <wp:effectExtent l="9525" t="12065" r="13335" b="10795"/>
                <wp:wrapNone/>
                <wp:docPr id="14" name="Oval 5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AF7596" id="Oval 529" o:spid="_x0000_s1026" style="position:absolute;margin-left:54pt;margin-top:.95pt;width:7.2pt;height:7.2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" strokeweight="1.25pt"/>
            </w:pict>
          </mc:Fallback>
        </mc:AlternateContent>
      </w:r>
      <w:r w:rsidRPr="00B43DE7">
        <w:rPr>
          <w:rFonts w:ascii="Times New Roman" w:eastAsia="MS Mincho" w:hAnsi="Times New Roman" w:cs="Times New Roman"/>
          <w:noProof/>
          <w:sz w:val="24"/>
          <w:szCs w:val="24"/>
        </w:rPr>
        <w:t>Child</w:t>
      </w:r>
    </w:p>
    <w:p w14:paraId="127A89EF"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02976" behindDoc="0" locked="0" layoutInCell="1" allowOverlap="1" wp14:anchorId="59339892" wp14:editId="2B710B02">
                <wp:simplePos x="0" y="0"/>
                <wp:positionH relativeFrom="column">
                  <wp:posOffset>685800</wp:posOffset>
                </wp:positionH>
                <wp:positionV relativeFrom="paragraph">
                  <wp:posOffset>12065</wp:posOffset>
                </wp:positionV>
                <wp:extent cx="91440" cy="91440"/>
                <wp:effectExtent l="9525" t="12065" r="13335" b="10795"/>
                <wp:wrapNone/>
                <wp:docPr id="13" name="Oval 5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3FC788" id="Oval 530" o:spid="_x0000_s1026" style="position:absolute;margin-left:54pt;margin-top:.95pt;width:7.2pt;height:7.2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" strokeweight="1.25pt"/>
            </w:pict>
          </mc:Fallback>
        </mc:AlternateContent>
      </w:r>
      <w:r w:rsidRPr="00B43DE7">
        <w:rPr>
          <w:rFonts w:ascii="Times New Roman" w:eastAsia="MS Mincho" w:hAnsi="Times New Roman" w:cs="Times New Roman"/>
          <w:noProof/>
          <w:sz w:val="24"/>
          <w:szCs w:val="24"/>
        </w:rPr>
        <w:t>Parent</w:t>
      </w:r>
    </w:p>
    <w:p w14:paraId="020A3E11"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04000" behindDoc="0" locked="0" layoutInCell="1" allowOverlap="1" wp14:anchorId="2AC009C5" wp14:editId="24438D54">
                <wp:simplePos x="0" y="0"/>
                <wp:positionH relativeFrom="column">
                  <wp:posOffset>685800</wp:posOffset>
                </wp:positionH>
                <wp:positionV relativeFrom="paragraph">
                  <wp:posOffset>12065</wp:posOffset>
                </wp:positionV>
                <wp:extent cx="91440" cy="91440"/>
                <wp:effectExtent l="9525" t="12065" r="13335" b="10795"/>
                <wp:wrapNone/>
                <wp:docPr id="12" name="Oval 5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DBA749" id="Oval 531" o:spid="_x0000_s1026" style="position:absolute;margin-left:54pt;margin-top:.95pt;width:7.2pt;height:7.2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" strokeweight="1.25pt"/>
            </w:pict>
          </mc:Fallback>
        </mc:AlternateContent>
      </w:r>
      <w:r w:rsidRPr="00B43DE7">
        <w:rPr>
          <w:rFonts w:ascii="Times New Roman" w:eastAsia="MS Mincho" w:hAnsi="Times New Roman" w:cs="Times New Roman"/>
          <w:noProof/>
          <w:sz w:val="24"/>
          <w:szCs w:val="24"/>
        </w:rPr>
        <w:t>Spouse’s parent</w:t>
      </w:r>
    </w:p>
    <w:p w14:paraId="5DFBB40B"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05024" behindDoc="0" locked="0" layoutInCell="1" allowOverlap="1" wp14:anchorId="4E91A349" wp14:editId="44320435">
                <wp:simplePos x="0" y="0"/>
                <wp:positionH relativeFrom="column">
                  <wp:posOffset>685800</wp:posOffset>
                </wp:positionH>
                <wp:positionV relativeFrom="paragraph">
                  <wp:posOffset>12065</wp:posOffset>
                </wp:positionV>
                <wp:extent cx="91440" cy="91440"/>
                <wp:effectExtent l="9525" t="12065" r="13335" b="10795"/>
                <wp:wrapNone/>
                <wp:docPr id="11" name="Oval 5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1658FB" id="Oval 532" o:spid="_x0000_s1026" style="position:absolute;margin-left:54pt;margin-top:.95pt;width:7.2pt;height:7.2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" strokeweight="1.25pt"/>
            </w:pict>
          </mc:Fallback>
        </mc:AlternateContent>
      </w:r>
      <w:r w:rsidRPr="00B43DE7">
        <w:rPr>
          <w:rFonts w:ascii="Times New Roman" w:eastAsia="MS Mincho" w:hAnsi="Times New Roman" w:cs="Times New Roman"/>
          <w:noProof/>
          <w:sz w:val="24"/>
          <w:szCs w:val="24"/>
        </w:rPr>
        <w:t>Brother or sister</w:t>
      </w:r>
    </w:p>
    <w:p w14:paraId="1C36E7BC" w14:textId="77777777" w:rsidR="004D3E5A" w:rsidRPr="00B43DE7" w:rsidRDefault="004D3E5A" w:rsidP="004D3E5A">
      <w:pPr>
        <w:pStyle w:val="PlainText"/>
        <w:spacing w:line="360" w:lineRule="auto"/>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06048" behindDoc="0" locked="0" layoutInCell="1" allowOverlap="1" wp14:anchorId="4DD8332E" wp14:editId="7A3041F3">
                <wp:simplePos x="0" y="0"/>
                <wp:positionH relativeFrom="column">
                  <wp:posOffset>685800</wp:posOffset>
                </wp:positionH>
                <wp:positionV relativeFrom="paragraph">
                  <wp:posOffset>12065</wp:posOffset>
                </wp:positionV>
                <wp:extent cx="91440" cy="91440"/>
                <wp:effectExtent l="9525" t="12065" r="13335" b="10795"/>
                <wp:wrapNone/>
                <wp:docPr id="10" name="Oval 5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0C2D48" id="Oval 533" o:spid="_x0000_s1026" style="position:absolute;margin-left:54pt;margin-top:.95pt;width:7.2pt;height:7.2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" strokeweight="1.25pt"/>
            </w:pict>
          </mc:Fallback>
        </mc:AlternateContent>
      </w:r>
      <w:r w:rsidRPr="00B43DE7">
        <w:rPr>
          <w:rFonts w:ascii="Times New Roman" w:eastAsia="MS Mincho" w:hAnsi="Times New Roman" w:cs="Times New Roman"/>
          <w:noProof/>
          <w:sz w:val="24"/>
          <w:szCs w:val="24"/>
        </w:rPr>
        <w:t>Friend</w:t>
      </w:r>
    </w:p>
    <w:p w14:paraId="0164EAB2" w14:textId="77777777" w:rsidR="004D3E5A" w:rsidRPr="00B43DE7" w:rsidRDefault="004D3E5A" w:rsidP="004D3E5A">
      <w:pPr>
        <w:pStyle w:val="PlainText"/>
        <w:ind w:left="720" w:firstLine="720"/>
        <w:rPr>
          <w:rFonts w:ascii="Times New Roman" w:eastAsia="MS Mincho" w:hAnsi="Times New Roman" w:cs="Times New Roman"/>
          <w:noProof/>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07072" behindDoc="0" locked="0" layoutInCell="1" allowOverlap="1" wp14:anchorId="285F0A1B" wp14:editId="611366FA">
                <wp:simplePos x="0" y="0"/>
                <wp:positionH relativeFrom="column">
                  <wp:posOffset>685800</wp:posOffset>
                </wp:positionH>
                <wp:positionV relativeFrom="paragraph">
                  <wp:posOffset>12065</wp:posOffset>
                </wp:positionV>
                <wp:extent cx="91440" cy="91440"/>
                <wp:effectExtent l="9525" t="12065" r="13335" b="10795"/>
                <wp:wrapNone/>
                <wp:docPr id="9" name="Oval 5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0BBC8E" id="Oval 534" o:spid="_x0000_s1026" style="position:absolute;margin-left:54pt;margin-top:.95pt;width:7.2pt;height:7.2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" strokeweight="1.25pt"/>
            </w:pict>
          </mc:Fallback>
        </mc:AlternateContent>
      </w:r>
      <w:r w:rsidRPr="00B43DE7">
        <w:rPr>
          <w:rFonts w:ascii="Times New Roman" w:eastAsia="MS Mincho" w:hAnsi="Times New Roman" w:cs="Times New Roman"/>
          <w:noProof/>
          <w:sz w:val="24"/>
          <w:szCs w:val="24"/>
        </w:rPr>
        <w:t>Other</w:t>
      </w:r>
    </w:p>
    <w:p w14:paraId="178C6883" w14:textId="77777777" w:rsidR="004D3E5A" w:rsidRPr="00B43DE7" w:rsidRDefault="004D3E5A" w:rsidP="004D3E5A">
      <w:pPr>
        <w:pStyle w:val="PlainText"/>
        <w:ind w:left="720" w:firstLine="720"/>
        <w:rPr>
          <w:rFonts w:ascii="Times New Roman" w:eastAsia="MS Mincho" w:hAnsi="Times New Roman" w:cs="Times New Roman"/>
          <w:sz w:val="24"/>
          <w:szCs w:val="24"/>
        </w:rPr>
      </w:pPr>
    </w:p>
    <w:p w14:paraId="009225C3" w14:textId="77777777" w:rsidR="004D3E5A" w:rsidRPr="00B43DE7" w:rsidRDefault="004D3E5A" w:rsidP="004D3E5A">
      <w:pPr>
        <w:pStyle w:val="PlainText"/>
        <w:ind w:left="360"/>
        <w:rPr>
          <w:rFonts w:ascii="Times New Roman" w:eastAsia="MS Mincho" w:hAnsi="Times New Roman" w:cs="Times New Roman"/>
          <w:sz w:val="24"/>
          <w:szCs w:val="24"/>
        </w:rPr>
      </w:pPr>
      <w:r w:rsidRPr="00B43DE7">
        <w:rPr>
          <w:rFonts w:ascii="Times New Roman" w:eastAsia="MS Mincho" w:hAnsi="Times New Roman" w:cs="Times New Roman"/>
          <w:sz w:val="24"/>
          <w:szCs w:val="24"/>
        </w:rPr>
        <w:t>What happened?</w:t>
      </w:r>
    </w:p>
    <w:p w14:paraId="01BF635A"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265323B1"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5E8CF62B"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60CCB3A6" w14:textId="77777777" w:rsidR="004D3E5A" w:rsidRPr="00B43DE7" w:rsidRDefault="004D3E5A" w:rsidP="004D3E5A">
      <w:pPr>
        <w:pStyle w:val="PlainText"/>
        <w:tabs>
          <w:tab w:val="left" w:pos="720"/>
        </w:tabs>
        <w:ind w:left="720" w:hanging="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Did you want the event to happen? </w:t>
      </w:r>
    </w:p>
    <w:p w14:paraId="2814D3F4" w14:textId="77777777" w:rsidR="004D3E5A" w:rsidRPr="00B43DE7" w:rsidRDefault="004D3E5A" w:rsidP="004D3E5A">
      <w:pPr>
        <w:pStyle w:val="PlainText"/>
        <w:tabs>
          <w:tab w:val="left" w:pos="5250"/>
        </w:tabs>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r w:rsidRPr="00B43DE7">
        <w:rPr>
          <w:rFonts w:ascii="Times New Roman" w:eastAsia="MS Mincho" w:hAnsi="Times New Roman" w:cs="Times New Roman"/>
          <w:sz w:val="24"/>
          <w:szCs w:val="24"/>
        </w:rPr>
        <w:tab/>
      </w:r>
    </w:p>
    <w:p w14:paraId="4213F9A7" w14:textId="77777777" w:rsidR="004D3E5A" w:rsidRPr="00B43DE7" w:rsidRDefault="004D3E5A" w:rsidP="004D3E5A">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09120" behindDoc="0" locked="0" layoutInCell="1" allowOverlap="1" wp14:anchorId="4062755D" wp14:editId="1C3D43E2">
                <wp:simplePos x="0" y="0"/>
                <wp:positionH relativeFrom="column">
                  <wp:posOffset>2066925</wp:posOffset>
                </wp:positionH>
                <wp:positionV relativeFrom="paragraph">
                  <wp:posOffset>12065</wp:posOffset>
                </wp:positionV>
                <wp:extent cx="91440" cy="91440"/>
                <wp:effectExtent l="9525" t="12065" r="13335" b="10795"/>
                <wp:wrapNone/>
                <wp:docPr id="8" name="Oval 5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75F585" id="Oval 536" o:spid="_x0000_s1026" style="position:absolute;margin-left:162.75pt;margin-top:.95pt;width:7.2pt;height:7.2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08096" behindDoc="0" locked="0" layoutInCell="1" allowOverlap="1" wp14:anchorId="7561F96F" wp14:editId="4AAB0A57">
                <wp:simplePos x="0" y="0"/>
                <wp:positionH relativeFrom="column">
                  <wp:posOffset>685800</wp:posOffset>
                </wp:positionH>
                <wp:positionV relativeFrom="paragraph">
                  <wp:posOffset>12065</wp:posOffset>
                </wp:positionV>
                <wp:extent cx="91440" cy="91440"/>
                <wp:effectExtent l="9525" t="12065" r="13335" b="10795"/>
                <wp:wrapNone/>
                <wp:docPr id="7" name="Oval 5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6B779A" id="Oval 535" o:spid="_x0000_s1026" style="position:absolute;margin-left:54pt;margin-top:.95pt;width:7.2pt;height:7.2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" strokeweight="1.25pt"/>
            </w:pict>
          </mc:Fallback>
        </mc:AlternateContent>
      </w:r>
      <w:r w:rsidRPr="00B43DE7">
        <w:rPr>
          <w:rFonts w:ascii="Times New Roman" w:eastAsia="MS Mincho" w:hAnsi="Times New Roman" w:cs="Times New Roman"/>
          <w:sz w:val="24"/>
          <w:szCs w:val="24"/>
        </w:rPr>
        <w:t>No</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135D567C"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7ECB8C37" w14:textId="77777777" w:rsidR="004D3E5A" w:rsidRPr="00B43DE7" w:rsidRDefault="004D3E5A" w:rsidP="004D3E5A">
      <w:pPr>
        <w:pStyle w:val="PlainText"/>
        <w:tabs>
          <w:tab w:val="left" w:pos="720"/>
        </w:tabs>
        <w:ind w:left="720" w:hanging="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How would you rate your feelings about this event? </w:t>
      </w:r>
    </w:p>
    <w:p w14:paraId="61CF0A85" w14:textId="77777777" w:rsidR="004D3E5A" w:rsidRPr="00B43DE7" w:rsidRDefault="004D3E5A" w:rsidP="004D3E5A">
      <w:pPr>
        <w:pStyle w:val="PlainText"/>
        <w:rPr>
          <w:rFonts w:ascii="Times New Roman" w:eastAsia="MS Mincho" w:hAnsi="Times New Roman" w:cs="Times New Roman"/>
          <w:sz w:val="24"/>
          <w:szCs w:val="24"/>
        </w:rPr>
      </w:pPr>
      <w:r w:rsidRPr="00B43DE7">
        <w:rPr>
          <w:rFonts w:ascii="Times New Roman" w:eastAsia="MS Mincho" w:hAnsi="Times New Roman" w:cs="Times New Roman"/>
          <w:sz w:val="24"/>
          <w:szCs w:val="24"/>
        </w:rPr>
        <w:t> </w:t>
      </w:r>
    </w:p>
    <w:p w14:paraId="5ED389EC"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10144" behindDoc="0" locked="0" layoutInCell="1" allowOverlap="1" wp14:anchorId="1EB87E8E" wp14:editId="26DBC3FC">
                <wp:simplePos x="0" y="0"/>
                <wp:positionH relativeFrom="column">
                  <wp:posOffset>676275</wp:posOffset>
                </wp:positionH>
                <wp:positionV relativeFrom="paragraph">
                  <wp:posOffset>20320</wp:posOffset>
                </wp:positionV>
                <wp:extent cx="91440" cy="91440"/>
                <wp:effectExtent l="9525" t="10795" r="13335" b="12065"/>
                <wp:wrapNone/>
                <wp:docPr id="6" name="Oval 5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C51F3A" id="Oval 537" o:spid="_x0000_s1026" style="position:absolute;margin-left:53.25pt;margin-top:1.6pt;width:7.2pt;height:7.2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" strokeweight="1.25pt"/>
            </w:pict>
          </mc:Fallback>
        </mc:AlternateContent>
      </w:r>
      <w:r w:rsidRPr="00B43DE7">
        <w:rPr>
          <w:rFonts w:ascii="Times New Roman" w:eastAsia="MS Mincho" w:hAnsi="Times New Roman" w:cs="Times New Roman"/>
          <w:sz w:val="24"/>
          <w:szCs w:val="24"/>
        </w:rPr>
        <w:tab/>
        <w:t xml:space="preserve">Very good </w:t>
      </w:r>
      <w:r w:rsidRPr="00B43DE7">
        <w:rPr>
          <w:rFonts w:ascii="Times New Roman" w:eastAsia="MS Mincho" w:hAnsi="Times New Roman" w:cs="Times New Roman"/>
          <w:sz w:val="24"/>
          <w:szCs w:val="24"/>
        </w:rPr>
        <w:tab/>
      </w:r>
    </w:p>
    <w:p w14:paraId="745F1B5E"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11168" behindDoc="0" locked="0" layoutInCell="1" allowOverlap="1" wp14:anchorId="57FA6F71" wp14:editId="3D92142C">
                <wp:simplePos x="0" y="0"/>
                <wp:positionH relativeFrom="column">
                  <wp:posOffset>676275</wp:posOffset>
                </wp:positionH>
                <wp:positionV relativeFrom="paragraph">
                  <wp:posOffset>22860</wp:posOffset>
                </wp:positionV>
                <wp:extent cx="91440" cy="91440"/>
                <wp:effectExtent l="9525" t="13335" r="13335" b="9525"/>
                <wp:wrapNone/>
                <wp:docPr id="5" name="Oval 5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7188D3" id="Oval 538" o:spid="_x0000_s1026" style="position:absolute;margin-left:53.25pt;margin-top:1.8pt;width:7.2pt;height:7.2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" strokeweight="1.25pt"/>
            </w:pict>
          </mc:Fallback>
        </mc:AlternateContent>
      </w:r>
      <w:r w:rsidRPr="00B43DE7">
        <w:rPr>
          <w:rFonts w:ascii="Times New Roman" w:eastAsia="MS Mincho" w:hAnsi="Times New Roman" w:cs="Times New Roman"/>
          <w:sz w:val="24"/>
          <w:szCs w:val="24"/>
        </w:rPr>
        <w:tab/>
        <w:t xml:space="preserve">Moderately good </w:t>
      </w:r>
      <w:r w:rsidRPr="00B43DE7">
        <w:rPr>
          <w:rFonts w:ascii="Times New Roman" w:eastAsia="MS Mincho" w:hAnsi="Times New Roman" w:cs="Times New Roman"/>
          <w:sz w:val="24"/>
          <w:szCs w:val="24"/>
        </w:rPr>
        <w:tab/>
      </w:r>
    </w:p>
    <w:p w14:paraId="7FA9CFEB"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12192" behindDoc="0" locked="0" layoutInCell="1" allowOverlap="1" wp14:anchorId="281CB8D3" wp14:editId="70EB2C26">
                <wp:simplePos x="0" y="0"/>
                <wp:positionH relativeFrom="column">
                  <wp:posOffset>676275</wp:posOffset>
                </wp:positionH>
                <wp:positionV relativeFrom="paragraph">
                  <wp:posOffset>24130</wp:posOffset>
                </wp:positionV>
                <wp:extent cx="91440" cy="91440"/>
                <wp:effectExtent l="9525" t="14605" r="13335" b="8255"/>
                <wp:wrapNone/>
                <wp:docPr id="4" name="Oval 5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6E4E77" id="Oval 539" o:spid="_x0000_s1026" style="position:absolute;margin-left:53.25pt;margin-top:1.9pt;width:7.2pt;height:7.2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" strokeweight="1.25pt"/>
            </w:pict>
          </mc:Fallback>
        </mc:AlternateContent>
      </w:r>
      <w:r w:rsidRPr="00B43DE7">
        <w:rPr>
          <w:rFonts w:ascii="Times New Roman" w:eastAsia="MS Mincho" w:hAnsi="Times New Roman" w:cs="Times New Roman"/>
          <w:sz w:val="24"/>
          <w:szCs w:val="24"/>
        </w:rPr>
        <w:tab/>
        <w:t xml:space="preserve">Slightly good </w:t>
      </w:r>
    </w:p>
    <w:p w14:paraId="309A646E"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13216" behindDoc="0" locked="0" layoutInCell="1" allowOverlap="1" wp14:anchorId="0909A22C" wp14:editId="519F28E8">
                <wp:simplePos x="0" y="0"/>
                <wp:positionH relativeFrom="column">
                  <wp:posOffset>676275</wp:posOffset>
                </wp:positionH>
                <wp:positionV relativeFrom="paragraph">
                  <wp:posOffset>21590</wp:posOffset>
                </wp:positionV>
                <wp:extent cx="91440" cy="91440"/>
                <wp:effectExtent l="9525" t="12065" r="13335" b="10795"/>
                <wp:wrapNone/>
                <wp:docPr id="3" name="Oval 5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84843C" id="Oval 540" o:spid="_x0000_s1026" style="position:absolute;margin-left:53.25pt;margin-top:1.7pt;width:7.2pt;height:7.2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" strokeweight="1.25pt"/>
            </w:pict>
          </mc:Fallback>
        </mc:AlternateContent>
      </w:r>
      <w:r w:rsidRPr="00B43DE7">
        <w:rPr>
          <w:rFonts w:ascii="Times New Roman" w:eastAsia="MS Mincho" w:hAnsi="Times New Roman" w:cs="Times New Roman"/>
          <w:sz w:val="24"/>
          <w:szCs w:val="24"/>
        </w:rPr>
        <w:tab/>
        <w:t xml:space="preserve">Slightly bad </w:t>
      </w:r>
    </w:p>
    <w:p w14:paraId="2E0BA5C1" w14:textId="77777777" w:rsidR="004D3E5A" w:rsidRPr="00B43DE7" w:rsidRDefault="004D3E5A" w:rsidP="004D3E5A">
      <w:pPr>
        <w:pStyle w:val="PlainText"/>
        <w:spacing w:line="360" w:lineRule="auto"/>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14240" behindDoc="0" locked="0" layoutInCell="1" allowOverlap="1" wp14:anchorId="61F12B97" wp14:editId="7C221B7D">
                <wp:simplePos x="0" y="0"/>
                <wp:positionH relativeFrom="column">
                  <wp:posOffset>676275</wp:posOffset>
                </wp:positionH>
                <wp:positionV relativeFrom="paragraph">
                  <wp:posOffset>27305</wp:posOffset>
                </wp:positionV>
                <wp:extent cx="91440" cy="91440"/>
                <wp:effectExtent l="9525" t="8255" r="13335" b="14605"/>
                <wp:wrapNone/>
                <wp:docPr id="2" name="Oval 5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B3BB07" id="Oval 541" o:spid="_x0000_s1026" style="position:absolute;margin-left:53.25pt;margin-top:2.15pt;width:7.2pt;height:7.2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" strokeweight="1.25pt"/>
            </w:pict>
          </mc:Fallback>
        </mc:AlternateContent>
      </w:r>
      <w:r w:rsidRPr="00B43DE7">
        <w:rPr>
          <w:rFonts w:ascii="Times New Roman" w:eastAsia="MS Mincho" w:hAnsi="Times New Roman" w:cs="Times New Roman"/>
          <w:sz w:val="24"/>
          <w:szCs w:val="24"/>
        </w:rPr>
        <w:tab/>
        <w:t xml:space="preserve">Moderately bad </w:t>
      </w:r>
    </w:p>
    <w:p w14:paraId="0FE2B622" w14:textId="77777777" w:rsidR="004D3E5A" w:rsidRPr="00B43DE7" w:rsidRDefault="004D3E5A" w:rsidP="004D3E5A">
      <w:pPr>
        <w:pStyle w:val="PlainText"/>
        <w:ind w:left="108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15264" behindDoc="0" locked="0" layoutInCell="1" allowOverlap="1" wp14:anchorId="4385903B" wp14:editId="75FB1128">
                <wp:simplePos x="0" y="0"/>
                <wp:positionH relativeFrom="column">
                  <wp:posOffset>676275</wp:posOffset>
                </wp:positionH>
                <wp:positionV relativeFrom="paragraph">
                  <wp:posOffset>30480</wp:posOffset>
                </wp:positionV>
                <wp:extent cx="91440" cy="91440"/>
                <wp:effectExtent l="9525" t="11430" r="13335" b="11430"/>
                <wp:wrapNone/>
                <wp:docPr id="1" name="Oval 5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E2B0EC" id="Oval 542" o:spid="_x0000_s1026" style="position:absolute;margin-left:53.25pt;margin-top:2.4pt;width:7.2pt;height:7.2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" strokeweight="1.25pt"/>
            </w:pict>
          </mc:Fallback>
        </mc:AlternateContent>
      </w:r>
      <w:r w:rsidRPr="00B43DE7">
        <w:rPr>
          <w:rFonts w:ascii="Times New Roman" w:eastAsia="MS Mincho" w:hAnsi="Times New Roman" w:cs="Times New Roman"/>
          <w:sz w:val="24"/>
          <w:szCs w:val="24"/>
        </w:rPr>
        <w:tab/>
        <w:t xml:space="preserve">Very bad </w:t>
      </w:r>
    </w:p>
    <w:p w14:paraId="0771E1BD" w14:textId="77777777" w:rsidR="004D3E5A" w:rsidRPr="00B43DE7" w:rsidRDefault="004D3E5A" w:rsidP="004D3E5A">
      <w:pPr>
        <w:pStyle w:val="PlainText"/>
        <w:ind w:left="360"/>
        <w:rPr>
          <w:rFonts w:ascii="Times New Roman" w:hAnsi="Times New Roman" w:cs="Times New Roman"/>
          <w:sz w:val="24"/>
          <w:szCs w:val="24"/>
        </w:rPr>
      </w:pPr>
    </w:p>
    <w:p w14:paraId="36EDC9A8" w14:textId="77777777" w:rsidR="004129D9" w:rsidRPr="00B43DE7" w:rsidRDefault="004129D9" w:rsidP="004129D9">
      <w:pPr>
        <w:pStyle w:val="PlainText"/>
        <w:ind w:firstLine="360"/>
        <w:rPr>
          <w:rFonts w:ascii="Times New Roman" w:eastAsia="MS Mincho" w:hAnsi="Times New Roman" w:cs="Times New Roman"/>
          <w:sz w:val="24"/>
          <w:szCs w:val="24"/>
        </w:rPr>
      </w:pPr>
      <w:r w:rsidRPr="00B43DE7">
        <w:rPr>
          <w:rFonts w:ascii="Times New Roman" w:eastAsia="MS Mincho" w:hAnsi="Times New Roman" w:cs="Times New Roman"/>
          <w:sz w:val="24"/>
          <w:szCs w:val="24"/>
        </w:rPr>
        <w:t xml:space="preserve">Was the event related to your sexual orientation? </w:t>
      </w:r>
    </w:p>
    <w:p w14:paraId="5B5DFC22" w14:textId="77777777" w:rsidR="004129D9" w:rsidRPr="00B43DE7" w:rsidRDefault="004129D9" w:rsidP="004129D9">
      <w:pPr>
        <w:pStyle w:val="PlainText"/>
        <w:ind w:left="720" w:firstLine="720"/>
        <w:rPr>
          <w:rFonts w:ascii="Times New Roman" w:eastAsia="MS Mincho" w:hAnsi="Times New Roman" w:cs="Times New Roman"/>
          <w:sz w:val="24"/>
          <w:szCs w:val="24"/>
        </w:rPr>
      </w:pPr>
    </w:p>
    <w:p w14:paraId="3F9E96D8" w14:textId="77777777" w:rsidR="004129D9" w:rsidRPr="00B43DE7" w:rsidRDefault="004129D9" w:rsidP="004129D9">
      <w:pPr>
        <w:pStyle w:val="PlainText"/>
        <w:ind w:left="720" w:firstLine="720"/>
        <w:rPr>
          <w:rFonts w:ascii="Times New Roman" w:eastAsia="MS Mincho" w:hAnsi="Times New Roman" w:cs="Times New Roman"/>
          <w:sz w:val="24"/>
          <w:szCs w:val="24"/>
        </w:rPr>
      </w:pP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44960" behindDoc="0" locked="0" layoutInCell="1" allowOverlap="1" wp14:anchorId="3BCE10AF" wp14:editId="6B62EBCE">
                <wp:simplePos x="0" y="0"/>
                <wp:positionH relativeFrom="column">
                  <wp:posOffset>2066925</wp:posOffset>
                </wp:positionH>
                <wp:positionV relativeFrom="paragraph">
                  <wp:posOffset>12065</wp:posOffset>
                </wp:positionV>
                <wp:extent cx="91440" cy="91440"/>
                <wp:effectExtent l="9525" t="12065" r="13335" b="10795"/>
                <wp:wrapNone/>
                <wp:docPr id="270" name="Oval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92EC45" id="Oval 308" o:spid="_x0000_s1026" style="position:absolute;margin-left:162.75pt;margin-top:.95pt;width:7.2pt;height:7.2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" strokeweight="1.25pt"/>
            </w:pict>
          </mc:Fallback>
        </mc:AlternateContent>
      </w:r>
      <w:r w:rsidRPr="00B43DE7">
        <w:rPr>
          <w:rFonts w:ascii="Times New Roman" w:eastAsia="MS Mincho" w:hAnsi="Times New Roman" w:cs="Times New Roman"/>
          <w:noProof/>
          <w:sz w:val="24"/>
          <w:szCs w:val="24"/>
        </w:rPr>
        <mc:AlternateContent>
          <mc:Choice Requires="wps">
            <w:drawing>
              <wp:anchor distT="0" distB="0" distL="114300" distR="114300" simplePos="0" relativeHeight="251943936" behindDoc="0" locked="0" layoutInCell="1" allowOverlap="1" wp14:anchorId="4CFD1CB2" wp14:editId="2542B102">
                <wp:simplePos x="0" y="0"/>
                <wp:positionH relativeFrom="column">
                  <wp:posOffset>685800</wp:posOffset>
                </wp:positionH>
                <wp:positionV relativeFrom="paragraph">
                  <wp:posOffset>12065</wp:posOffset>
                </wp:positionV>
                <wp:extent cx="91440" cy="91440"/>
                <wp:effectExtent l="9525" t="12065" r="13335" b="10795"/>
                <wp:wrapNone/>
                <wp:docPr id="271" name="Oval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E87D01" id="Oval 307" o:spid="_x0000_s1026" style="position:absolute;margin-left:54pt;margin-top:.95pt;width:7.2pt;height:7.2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" strokeweight="1.25pt"/>
            </w:pict>
          </mc:Fallback>
        </mc:AlternateContent>
      </w:r>
      <w:r w:rsidRPr="00B43DE7">
        <w:rPr>
          <w:rFonts w:ascii="Times New Roman" w:eastAsia="MS Mincho" w:hAnsi="Times New Roman" w:cs="Times New Roman"/>
          <w:sz w:val="24"/>
          <w:szCs w:val="24"/>
        </w:rPr>
        <w:t>No</w:t>
      </w:r>
      <w:r w:rsidRPr="00B43DE7">
        <w:rPr>
          <w:rFonts w:ascii="Times New Roman" w:eastAsia="MS Mincho" w:hAnsi="Times New Roman" w:cs="Times New Roman"/>
          <w:sz w:val="24"/>
          <w:szCs w:val="24"/>
        </w:rPr>
        <w:tab/>
        <w:t xml:space="preserve"> </w:t>
      </w:r>
      <w:r w:rsidRPr="00B43DE7">
        <w:rPr>
          <w:rFonts w:ascii="Times New Roman" w:eastAsia="MS Mincho" w:hAnsi="Times New Roman" w:cs="Times New Roman"/>
          <w:sz w:val="24"/>
          <w:szCs w:val="24"/>
        </w:rPr>
        <w:tab/>
      </w:r>
      <w:r w:rsidRPr="00B43DE7">
        <w:rPr>
          <w:rFonts w:ascii="Times New Roman" w:eastAsia="MS Mincho" w:hAnsi="Times New Roman" w:cs="Times New Roman"/>
          <w:sz w:val="24"/>
          <w:szCs w:val="24"/>
        </w:rPr>
        <w:tab/>
        <w:t>Yes</w:t>
      </w:r>
    </w:p>
    <w:p w14:paraId="420DA4ED" w14:textId="77777777" w:rsidR="004129D9" w:rsidRPr="004129D9" w:rsidRDefault="004129D9" w:rsidP="004D3E5A">
      <w:pPr>
        <w:pStyle w:val="PlainText"/>
        <w:ind w:left="360"/>
        <w:rPr>
          <w:rFonts w:ascii="Times New Roman" w:hAnsi="Times New Roman" w:cs="Times New Roman"/>
          <w:sz w:val="24"/>
          <w:szCs w:val="24"/>
        </w:rPr>
      </w:pPr>
    </w:p>
    <w:p w14:paraId="207CE460" w14:textId="77777777" w:rsidR="004D3E5A" w:rsidRPr="004129D9" w:rsidRDefault="004D3E5A" w:rsidP="00DF0892"/>
    <w:p w14:paraId="72520D44" w14:textId="77777777" w:rsidR="004D3E5A" w:rsidRPr="004129D9" w:rsidRDefault="004D3E5A" w:rsidP="00DF0892">
      <w:r w:rsidRPr="004129D9">
        <w:t xml:space="preserve">NOTES: </w:t>
      </w:r>
    </w:p>
    <w:p w14:paraId="50D3D41A" w14:textId="77777777" w:rsidR="004129D9" w:rsidRPr="004129D9" w:rsidRDefault="004129D9" w:rsidP="009F33FE">
      <w:pPr>
        <w:pStyle w:val="PlainText"/>
        <w:numPr>
          <w:ilvl w:val="0"/>
          <w:numId w:val="41"/>
        </w:numPr>
        <w:rPr>
          <w:rFonts w:ascii="Times New Roman" w:hAnsi="Times New Roman" w:cs="Times New Roman"/>
          <w:sz w:val="24"/>
          <w:szCs w:val="24"/>
        </w:rPr>
      </w:pPr>
      <w:r w:rsidRPr="004129D9">
        <w:rPr>
          <w:rFonts w:ascii="Times New Roman" w:hAnsi="Times New Roman" w:cs="Times New Roman"/>
          <w:sz w:val="24"/>
          <w:szCs w:val="24"/>
        </w:rPr>
        <w:t>Changed all items to say 6 months instead of 12 months</w:t>
      </w:r>
    </w:p>
    <w:p w14:paraId="697CC096" w14:textId="77777777" w:rsidR="004129D9" w:rsidRPr="004129D9" w:rsidRDefault="004129D9" w:rsidP="009F33FE">
      <w:pPr>
        <w:pStyle w:val="PlainText"/>
        <w:numPr>
          <w:ilvl w:val="0"/>
          <w:numId w:val="41"/>
        </w:numPr>
        <w:rPr>
          <w:rFonts w:ascii="Times New Roman" w:hAnsi="Times New Roman" w:cs="Times New Roman"/>
          <w:sz w:val="24"/>
          <w:szCs w:val="24"/>
        </w:rPr>
      </w:pPr>
      <w:r w:rsidRPr="004129D9">
        <w:rPr>
          <w:rFonts w:ascii="Times New Roman" w:hAnsi="Times New Roman" w:cs="Times New Roman"/>
          <w:sz w:val="24"/>
          <w:szCs w:val="24"/>
        </w:rPr>
        <w:t xml:space="preserve">11a changed to say “Have/has you, your partner, or a surrogate been pregnant during the last 6 months?” to be inclusive of everyone in the sample </w:t>
      </w:r>
    </w:p>
    <w:p w14:paraId="71F51DD8" w14:textId="77777777" w:rsidR="004129D9" w:rsidRPr="004129D9" w:rsidRDefault="004129D9" w:rsidP="009F33FE">
      <w:pPr>
        <w:pStyle w:val="PlainText"/>
        <w:numPr>
          <w:ilvl w:val="0"/>
          <w:numId w:val="41"/>
        </w:numPr>
        <w:rPr>
          <w:rFonts w:ascii="Times New Roman" w:hAnsi="Times New Roman" w:cs="Times New Roman"/>
          <w:sz w:val="24"/>
          <w:szCs w:val="24"/>
        </w:rPr>
      </w:pPr>
      <w:r w:rsidRPr="004129D9">
        <w:rPr>
          <w:rFonts w:ascii="Times New Roman" w:hAnsi="Times New Roman" w:cs="Times New Roman"/>
          <w:sz w:val="24"/>
          <w:szCs w:val="24"/>
        </w:rPr>
        <w:t xml:space="preserve">13a changed to say “Have/has you, your partner, or a surrogate had a miscarriage or stillbirth in the last 6 months?” </w:t>
      </w:r>
    </w:p>
    <w:p w14:paraId="6386E220" w14:textId="77777777" w:rsidR="004129D9" w:rsidRPr="004129D9" w:rsidRDefault="004129D9" w:rsidP="009F33FE">
      <w:pPr>
        <w:pStyle w:val="PlainText"/>
        <w:numPr>
          <w:ilvl w:val="0"/>
          <w:numId w:val="41"/>
        </w:numPr>
        <w:rPr>
          <w:rFonts w:ascii="Times New Roman" w:hAnsi="Times New Roman" w:cs="Times New Roman"/>
          <w:sz w:val="24"/>
          <w:szCs w:val="24"/>
        </w:rPr>
      </w:pPr>
      <w:r w:rsidRPr="004129D9">
        <w:rPr>
          <w:rFonts w:ascii="Times New Roman" w:hAnsi="Times New Roman" w:cs="Times New Roman"/>
          <w:sz w:val="24"/>
          <w:szCs w:val="24"/>
        </w:rPr>
        <w:lastRenderedPageBreak/>
        <w:t>11b, 12a, 12b, 13b deleted because they are not applicable to the sample</w:t>
      </w:r>
    </w:p>
    <w:p w14:paraId="489DCCCD" w14:textId="77777777" w:rsidR="004129D9" w:rsidRPr="004129D9" w:rsidRDefault="004129D9" w:rsidP="009F33FE">
      <w:pPr>
        <w:pStyle w:val="PlainText"/>
        <w:numPr>
          <w:ilvl w:val="0"/>
          <w:numId w:val="41"/>
        </w:numPr>
        <w:rPr>
          <w:rFonts w:ascii="Times New Roman" w:hAnsi="Times New Roman" w:cs="Times New Roman"/>
          <w:sz w:val="24"/>
          <w:szCs w:val="24"/>
        </w:rPr>
      </w:pPr>
      <w:r w:rsidRPr="004129D9">
        <w:rPr>
          <w:rFonts w:ascii="Times New Roman" w:hAnsi="Times New Roman" w:cs="Times New Roman"/>
          <w:sz w:val="24"/>
          <w:szCs w:val="24"/>
        </w:rPr>
        <w:t xml:space="preserve">Added a question about whether the following items were due to sexual orientation: </w:t>
      </w:r>
    </w:p>
    <w:p w14:paraId="68C6B2E1" w14:textId="77777777" w:rsidR="004129D9" w:rsidRPr="004129D9" w:rsidRDefault="004129D9" w:rsidP="009F33FE">
      <w:pPr>
        <w:pStyle w:val="PlainText"/>
        <w:numPr>
          <w:ilvl w:val="1"/>
          <w:numId w:val="41"/>
        </w:numPr>
        <w:rPr>
          <w:rFonts w:ascii="Times New Roman" w:hAnsi="Times New Roman" w:cs="Times New Roman"/>
          <w:sz w:val="24"/>
          <w:szCs w:val="24"/>
        </w:rPr>
      </w:pPr>
      <w:r w:rsidRPr="004129D9">
        <w:rPr>
          <w:rFonts w:ascii="Times New Roman" w:hAnsi="Times New Roman" w:cs="Times New Roman"/>
          <w:sz w:val="24"/>
          <w:szCs w:val="24"/>
        </w:rPr>
        <w:t>Items 6, 14, 16, 19, 20, 21, 24 (all events listed there)</w:t>
      </w:r>
    </w:p>
    <w:p w14:paraId="29C95CD9" w14:textId="77777777" w:rsidR="007162D2" w:rsidRPr="008820E7" w:rsidRDefault="007162D2" w:rsidP="008820E7">
      <w:pPr>
        <w:jc w:val="center"/>
        <w:rPr>
          <w:b/>
        </w:rPr>
      </w:pPr>
    </w:p>
    <w:p w14:paraId="2CFBB505" w14:textId="77777777" w:rsidR="00DF0892" w:rsidRDefault="00DF0892">
      <w:pPr>
        <w:rPr>
          <w:rFonts w:eastAsiaTheme="majorEastAsia"/>
          <w:sz w:val="28"/>
          <w:szCs w:val="32"/>
        </w:rPr>
      </w:pPr>
      <w:r>
        <w:br w:type="page"/>
      </w:r>
    </w:p>
    <w:p w14:paraId="4F5C3F88" w14:textId="77777777" w:rsidR="00DF0892" w:rsidRDefault="00DF0892" w:rsidP="008820E7">
      <w:pPr>
        <w:pStyle w:val="Heading1"/>
        <w:jc w:val="center"/>
        <w:rPr>
          <w:rFonts w:cs="Times New Roman"/>
        </w:rPr>
      </w:pPr>
    </w:p>
    <w:p w14:paraId="20FE1F85" w14:textId="77777777" w:rsidR="00DF0892" w:rsidRDefault="00DF0892" w:rsidP="008820E7">
      <w:pPr>
        <w:pStyle w:val="Heading1"/>
        <w:jc w:val="center"/>
        <w:rPr>
          <w:rFonts w:cs="Times New Roman"/>
        </w:rPr>
      </w:pPr>
    </w:p>
    <w:p w14:paraId="500C065C" w14:textId="77777777" w:rsidR="00DF0892" w:rsidRDefault="00DF0892" w:rsidP="008820E7">
      <w:pPr>
        <w:pStyle w:val="Heading1"/>
        <w:jc w:val="center"/>
        <w:rPr>
          <w:rFonts w:cs="Times New Roman"/>
        </w:rPr>
      </w:pPr>
    </w:p>
    <w:p w14:paraId="785CD77A" w14:textId="77777777" w:rsidR="00DF0892" w:rsidRDefault="00DF0892" w:rsidP="008820E7">
      <w:pPr>
        <w:pStyle w:val="Heading1"/>
        <w:jc w:val="center"/>
        <w:rPr>
          <w:rFonts w:cs="Times New Roman"/>
        </w:rPr>
      </w:pPr>
    </w:p>
    <w:p w14:paraId="1CC35E48" w14:textId="77777777" w:rsidR="00DF0892" w:rsidRDefault="00DF0892" w:rsidP="008820E7">
      <w:pPr>
        <w:pStyle w:val="Heading1"/>
        <w:jc w:val="center"/>
        <w:rPr>
          <w:rFonts w:cs="Times New Roman"/>
        </w:rPr>
      </w:pPr>
    </w:p>
    <w:p w14:paraId="0E04A67C" w14:textId="77777777" w:rsidR="00DF0892" w:rsidRDefault="00DF0892" w:rsidP="008820E7">
      <w:pPr>
        <w:pStyle w:val="Heading1"/>
        <w:jc w:val="center"/>
        <w:rPr>
          <w:rFonts w:cs="Times New Roman"/>
        </w:rPr>
      </w:pPr>
    </w:p>
    <w:p w14:paraId="63738A9B" w14:textId="77777777" w:rsidR="00DF0892" w:rsidRDefault="00DF0892" w:rsidP="008820E7">
      <w:pPr>
        <w:pStyle w:val="Heading1"/>
        <w:jc w:val="center"/>
        <w:rPr>
          <w:rFonts w:cs="Times New Roman"/>
        </w:rPr>
      </w:pPr>
    </w:p>
    <w:p w14:paraId="629958EA" w14:textId="77777777" w:rsidR="00DF0892" w:rsidRDefault="00DF0892" w:rsidP="008820E7">
      <w:pPr>
        <w:pStyle w:val="Heading1"/>
        <w:jc w:val="center"/>
        <w:rPr>
          <w:rFonts w:cs="Times New Roman"/>
        </w:rPr>
      </w:pPr>
    </w:p>
    <w:p w14:paraId="2FF4E578" w14:textId="77777777" w:rsidR="00DF0892" w:rsidRDefault="00DF0892" w:rsidP="008820E7">
      <w:pPr>
        <w:pStyle w:val="Heading1"/>
        <w:jc w:val="center"/>
        <w:rPr>
          <w:rFonts w:cs="Times New Roman"/>
        </w:rPr>
      </w:pPr>
    </w:p>
    <w:p w14:paraId="61140BFA" w14:textId="77777777" w:rsidR="005A3F9B" w:rsidRPr="008820E7" w:rsidRDefault="00A71B88" w:rsidP="008820E7">
      <w:pPr>
        <w:pStyle w:val="Heading1"/>
        <w:jc w:val="center"/>
        <w:rPr>
          <w:rFonts w:cs="Times New Roman"/>
          <w:b/>
        </w:rPr>
      </w:pPr>
      <w:bookmarkStart w:id="1117" w:name="_Toc11055558"/>
      <w:r w:rsidRPr="008820E7">
        <w:rPr>
          <w:rFonts w:cs="Times New Roman"/>
        </w:rPr>
        <w:t>TRAUMA EXPOSURE</w:t>
      </w:r>
      <w:bookmarkEnd w:id="1117"/>
    </w:p>
    <w:p w14:paraId="591C586D" w14:textId="77777777" w:rsidR="00AC1E1F" w:rsidRPr="008820E7" w:rsidRDefault="00AC1E1F" w:rsidP="008820E7">
      <w:pPr>
        <w:widowControl w:val="0"/>
        <w:pBdr>
          <w:top w:val="nil"/>
          <w:left w:val="nil"/>
          <w:bottom w:val="nil"/>
          <w:right w:val="nil"/>
          <w:between w:val="nil"/>
        </w:pBdr>
        <w:jc w:val="center"/>
        <w:rPr>
          <w:b/>
        </w:rPr>
      </w:pPr>
    </w:p>
    <w:p w14:paraId="2F7928F0" w14:textId="77777777" w:rsidR="00AC1E1F" w:rsidRPr="008820E7" w:rsidRDefault="00AC1E1F" w:rsidP="008820E7">
      <w:pPr>
        <w:widowControl w:val="0"/>
        <w:pBdr>
          <w:top w:val="nil"/>
          <w:left w:val="nil"/>
          <w:bottom w:val="nil"/>
          <w:right w:val="nil"/>
          <w:between w:val="nil"/>
        </w:pBdr>
        <w:jc w:val="center"/>
        <w:rPr>
          <w:b/>
        </w:rPr>
      </w:pPr>
    </w:p>
    <w:p w14:paraId="562442C6" w14:textId="77777777" w:rsidR="00AC1E1F" w:rsidRPr="008820E7" w:rsidRDefault="00AC1E1F" w:rsidP="008820E7">
      <w:pPr>
        <w:widowControl w:val="0"/>
        <w:pBdr>
          <w:top w:val="nil"/>
          <w:left w:val="nil"/>
          <w:bottom w:val="nil"/>
          <w:right w:val="nil"/>
          <w:between w:val="nil"/>
        </w:pBdr>
        <w:jc w:val="center"/>
        <w:rPr>
          <w:b/>
        </w:rPr>
      </w:pPr>
    </w:p>
    <w:p w14:paraId="482279A0" w14:textId="77777777" w:rsidR="00DF0892" w:rsidRDefault="00DF0892">
      <w:pPr>
        <w:rPr>
          <w:rFonts w:eastAsia="Calibri"/>
          <w:b/>
          <w:szCs w:val="36"/>
        </w:rPr>
      </w:pPr>
      <w:r>
        <w:br w:type="page"/>
      </w:r>
    </w:p>
    <w:p w14:paraId="6DA0C4D7" w14:textId="77777777" w:rsidR="00AC1E1F" w:rsidRPr="008820E7" w:rsidRDefault="00AC1E1F" w:rsidP="008820E7">
      <w:pPr>
        <w:pStyle w:val="Heading2"/>
        <w:spacing w:after="0"/>
        <w:jc w:val="center"/>
        <w:rPr>
          <w:rFonts w:cs="Times New Roman"/>
        </w:rPr>
      </w:pPr>
      <w:bookmarkStart w:id="1118" w:name="_Toc11055559"/>
      <w:r w:rsidRPr="008820E7">
        <w:rPr>
          <w:rFonts w:cs="Times New Roman"/>
        </w:rPr>
        <w:lastRenderedPageBreak/>
        <w:t>Traumatic Life Events Questionnaire – 24 items</w:t>
      </w:r>
      <w:bookmarkEnd w:id="1118"/>
    </w:p>
    <w:p w14:paraId="4BAC6484" w14:textId="77777777" w:rsidR="00AC1E1F" w:rsidRPr="008820E7" w:rsidRDefault="00AC1E1F" w:rsidP="008820E7">
      <w:pPr>
        <w:widowControl w:val="0"/>
        <w:pBdr>
          <w:top w:val="nil"/>
          <w:left w:val="nil"/>
          <w:bottom w:val="nil"/>
          <w:right w:val="nil"/>
          <w:between w:val="nil"/>
        </w:pBdr>
        <w:rPr>
          <w:b/>
        </w:rPr>
      </w:pPr>
    </w:p>
    <w:p w14:paraId="2F98F1E6" w14:textId="77777777" w:rsidR="00AC1E1F" w:rsidRPr="008820E7" w:rsidRDefault="00AC1E1F" w:rsidP="008820E7">
      <w:pPr>
        <w:widowControl w:val="0"/>
        <w:pBdr>
          <w:top w:val="nil"/>
          <w:left w:val="nil"/>
          <w:bottom w:val="nil"/>
          <w:right w:val="nil"/>
          <w:between w:val="nil"/>
        </w:pBdr>
        <w:rPr>
          <w:b/>
        </w:rPr>
      </w:pPr>
      <w:r w:rsidRPr="008820E7">
        <w:rPr>
          <w:b/>
        </w:rPr>
        <w:t>Source:</w:t>
      </w:r>
    </w:p>
    <w:p w14:paraId="1984C525" w14:textId="77777777" w:rsidR="00DF0892" w:rsidRDefault="00DF0892" w:rsidP="00DF0892">
      <w:pPr>
        <w:ind w:left="1200" w:hanging="480"/>
      </w:pPr>
      <w:proofErr w:type="spellStart"/>
      <w:r>
        <w:t>Kubany</w:t>
      </w:r>
      <w:proofErr w:type="spellEnd"/>
      <w:r>
        <w:t xml:space="preserve">, E. S., </w:t>
      </w:r>
      <w:proofErr w:type="spellStart"/>
      <w:r>
        <w:t>Leisen</w:t>
      </w:r>
      <w:proofErr w:type="spellEnd"/>
      <w:r>
        <w:t xml:space="preserve">, M. B., Kaplan, A. S., Watson, S. B., Haynes, S. N., Owens, J. A., &amp; Burns, K. (2000). Development and preliminary validation of a brief broad-spectrum measure of trauma exposure: The Traumatic Life Events Questionnaire. </w:t>
      </w:r>
      <w:r>
        <w:rPr>
          <w:i/>
          <w:iCs/>
        </w:rPr>
        <w:t>Psychological Assessment</w:t>
      </w:r>
      <w:r>
        <w:t xml:space="preserve">, </w:t>
      </w:r>
      <w:r>
        <w:rPr>
          <w:i/>
          <w:iCs/>
        </w:rPr>
        <w:t>12</w:t>
      </w:r>
      <w:r>
        <w:t xml:space="preserve">(2), 210–224. </w:t>
      </w:r>
      <w:hyperlink r:id="rId12" w:history="1">
        <w:r>
          <w:rPr>
            <w:rStyle w:val="Hyperlink"/>
          </w:rPr>
          <w:t>https://doi.org/10.1037/1040-3590.12.2.210</w:t>
        </w:r>
      </w:hyperlink>
    </w:p>
    <w:p w14:paraId="158BE5F3" w14:textId="77777777" w:rsidR="00AC1E1F" w:rsidRPr="008820E7" w:rsidRDefault="00AC1E1F" w:rsidP="008820E7">
      <w:pPr>
        <w:tabs>
          <w:tab w:val="left" w:pos="-720"/>
        </w:tabs>
        <w:suppressAutoHyphens/>
        <w:rPr>
          <w:sz w:val="19"/>
        </w:rPr>
      </w:pPr>
    </w:p>
    <w:p w14:paraId="33015606" w14:textId="77777777" w:rsidR="00AC1E1F" w:rsidRPr="008820E7" w:rsidRDefault="00AC1E1F" w:rsidP="008820E7">
      <w:r w:rsidRPr="008820E7">
        <w:rPr>
          <w:b/>
        </w:rPr>
        <w:t>Instructions:</w:t>
      </w:r>
      <w:r w:rsidRPr="008820E7">
        <w:t xml:space="preserve"> The purpose of this questionnaire is to identify important life experiences that can affect a person’s emotional well-being or later quality of life. The events listed below are far more common than many people realize.  Please read each question carefully and mark the answers that best describe your experience.</w:t>
      </w:r>
    </w:p>
    <w:p w14:paraId="554DE73D" w14:textId="77777777" w:rsidR="00AC1E1F" w:rsidRPr="008820E7" w:rsidRDefault="00AC1E1F" w:rsidP="008820E7"/>
    <w:p w14:paraId="28ACFECE" w14:textId="77777777" w:rsidR="00AC1E1F" w:rsidRPr="008820E7" w:rsidRDefault="00AC1E1F" w:rsidP="008820E7">
      <w:pPr>
        <w:tabs>
          <w:tab w:val="left" w:pos="-720"/>
          <w:tab w:val="left" w:pos="0"/>
          <w:tab w:val="left" w:pos="432"/>
        </w:tabs>
        <w:suppressAutoHyphens/>
        <w:ind w:left="540" w:hanging="540"/>
        <w:rPr>
          <w:b/>
          <w:sz w:val="19"/>
        </w:rPr>
      </w:pPr>
      <w:r w:rsidRPr="008820E7">
        <w:rPr>
          <w:sz w:val="19"/>
        </w:rPr>
        <w:t>1.</w:t>
      </w:r>
      <w:r w:rsidRPr="008820E7">
        <w:rPr>
          <w:b/>
          <w:sz w:val="19"/>
        </w:rPr>
        <w:tab/>
        <w:t>Have you ever experienced a natural disaster (a flood, hurricane, earthquake, etc.)?</w:t>
      </w:r>
    </w:p>
    <w:p w14:paraId="0FB7F10B" w14:textId="77777777" w:rsidR="00AC1E1F" w:rsidRPr="008820E7" w:rsidRDefault="00AC1E1F" w:rsidP="008820E7">
      <w:pPr>
        <w:tabs>
          <w:tab w:val="left" w:pos="-720"/>
          <w:tab w:val="left" w:pos="432"/>
        </w:tabs>
        <w:suppressAutoHyphens/>
        <w:ind w:left="540" w:hanging="540"/>
        <w:rPr>
          <w:b/>
          <w:sz w:val="20"/>
        </w:rPr>
      </w:pPr>
    </w:p>
    <w:p w14:paraId="1EA6DC0F" w14:textId="77777777" w:rsidR="00AC1E1F" w:rsidRPr="008820E7" w:rsidRDefault="00AC1E1F" w:rsidP="008820E7">
      <w:pPr>
        <w:tabs>
          <w:tab w:val="left" w:pos="-720"/>
          <w:tab w:val="left" w:pos="0"/>
          <w:tab w:val="left" w:pos="432"/>
        </w:tabs>
        <w:suppressAutoHyphens/>
        <w:ind w:left="540" w:hanging="540"/>
        <w:rPr>
          <w:sz w:val="19"/>
        </w:rPr>
      </w:pPr>
      <w:r w:rsidRPr="008820E7">
        <w:rPr>
          <w:sz w:val="19"/>
        </w:rPr>
        <w:tab/>
        <w:t>never____   once____   twice____   3 times____   4 times____   5 times____   more than 5 times____</w:t>
      </w:r>
    </w:p>
    <w:p w14:paraId="0254F39C" w14:textId="77777777" w:rsidR="00AC1E1F" w:rsidRPr="008820E7" w:rsidRDefault="00AC1E1F" w:rsidP="008820E7">
      <w:pPr>
        <w:tabs>
          <w:tab w:val="left" w:pos="-720"/>
          <w:tab w:val="left" w:pos="0"/>
          <w:tab w:val="left" w:pos="432"/>
        </w:tabs>
        <w:suppressAutoHyphens/>
        <w:rPr>
          <w:sz w:val="19"/>
        </w:rPr>
      </w:pPr>
    </w:p>
    <w:p w14:paraId="10125814" w14:textId="77777777" w:rsidR="00AC1E1F" w:rsidRPr="008820E7" w:rsidRDefault="00AC1E1F" w:rsidP="008820E7">
      <w:pPr>
        <w:tabs>
          <w:tab w:val="left" w:pos="-720"/>
          <w:tab w:val="left" w:pos="0"/>
          <w:tab w:val="left" w:pos="432"/>
          <w:tab w:val="left" w:pos="1890"/>
        </w:tabs>
        <w:suppressAutoHyphens/>
        <w:ind w:left="540" w:hanging="540"/>
        <w:rPr>
          <w:sz w:val="19"/>
        </w:rPr>
      </w:pPr>
      <w:r w:rsidRPr="008820E7">
        <w:rPr>
          <w:sz w:val="19"/>
        </w:rPr>
        <w:tab/>
      </w:r>
      <w:r w:rsidRPr="008820E7">
        <w:rPr>
          <w:i/>
          <w:sz w:val="19"/>
          <w:u w:val="single"/>
        </w:rPr>
        <w:t>If this happened</w:t>
      </w:r>
      <w:r w:rsidRPr="008820E7">
        <w:rPr>
          <w:sz w:val="19"/>
        </w:rPr>
        <w:t>: Did you experience intense fear, helplessness, or horror when it happened?  yes / no</w:t>
      </w:r>
    </w:p>
    <w:p w14:paraId="2AC9B7C8" w14:textId="77777777" w:rsidR="00AC1E1F" w:rsidRPr="008820E7" w:rsidRDefault="00AC1E1F" w:rsidP="008820E7">
      <w:pPr>
        <w:tabs>
          <w:tab w:val="left" w:pos="-720"/>
          <w:tab w:val="left" w:pos="0"/>
          <w:tab w:val="left" w:pos="432"/>
          <w:tab w:val="left" w:pos="1890"/>
        </w:tabs>
        <w:suppressAutoHyphens/>
        <w:ind w:left="540" w:hanging="540"/>
        <w:rPr>
          <w:sz w:val="19"/>
        </w:rPr>
      </w:pPr>
      <w:r w:rsidRPr="008820E7">
        <w:rPr>
          <w:sz w:val="19"/>
        </w:rPr>
        <w:tab/>
      </w:r>
      <w:r w:rsidRPr="008820E7">
        <w:rPr>
          <w:sz w:val="19"/>
        </w:rPr>
        <w:tab/>
      </w:r>
      <w:r w:rsidRPr="008820E7">
        <w:rPr>
          <w:sz w:val="19"/>
        </w:rPr>
        <w:tab/>
        <w:t>Were you seriously injured?  yes / no</w:t>
      </w:r>
    </w:p>
    <w:p w14:paraId="179C4D33" w14:textId="77777777" w:rsidR="00AC1E1F" w:rsidRPr="008820E7" w:rsidRDefault="00AC1E1F" w:rsidP="008820E7">
      <w:pPr>
        <w:tabs>
          <w:tab w:val="left" w:pos="-720"/>
          <w:tab w:val="left" w:pos="0"/>
          <w:tab w:val="left" w:pos="432"/>
          <w:tab w:val="left" w:pos="1890"/>
        </w:tabs>
        <w:suppressAutoHyphens/>
        <w:rPr>
          <w:sz w:val="19"/>
        </w:rPr>
      </w:pPr>
      <w:r w:rsidRPr="008820E7">
        <w:rPr>
          <w:b/>
          <w:sz w:val="19"/>
        </w:rPr>
        <w:tab/>
      </w:r>
      <w:r w:rsidRPr="008820E7">
        <w:rPr>
          <w:b/>
          <w:sz w:val="19"/>
        </w:rPr>
        <w:tab/>
      </w:r>
      <w:r w:rsidRPr="008820E7">
        <w:rPr>
          <w:sz w:val="19"/>
        </w:rPr>
        <w:t>Was someone you cared about or close by seriously injured or killed?  yes / no</w:t>
      </w:r>
    </w:p>
    <w:p w14:paraId="624A5353" w14:textId="77777777" w:rsidR="00AC1E1F" w:rsidRPr="008820E7" w:rsidRDefault="00AC1E1F" w:rsidP="008820E7">
      <w:pPr>
        <w:tabs>
          <w:tab w:val="left" w:pos="-720"/>
          <w:tab w:val="left" w:pos="0"/>
          <w:tab w:val="left" w:pos="432"/>
          <w:tab w:val="left" w:pos="1890"/>
        </w:tabs>
        <w:suppressAutoHyphens/>
        <w:rPr>
          <w:sz w:val="19"/>
        </w:rPr>
      </w:pPr>
      <w:r w:rsidRPr="008820E7">
        <w:rPr>
          <w:sz w:val="19"/>
        </w:rPr>
        <w:tab/>
      </w:r>
      <w:r w:rsidRPr="008820E7">
        <w:rPr>
          <w:sz w:val="19"/>
        </w:rPr>
        <w:tab/>
        <w:t>Did you think you or a loved one was in danger of being killed by the disaster?  yes / no</w:t>
      </w:r>
    </w:p>
    <w:p w14:paraId="586B8106" w14:textId="77777777" w:rsidR="00AC1E1F" w:rsidRPr="008820E7" w:rsidRDefault="00AC1E1F" w:rsidP="008820E7">
      <w:pPr>
        <w:tabs>
          <w:tab w:val="left" w:pos="-720"/>
          <w:tab w:val="left" w:pos="0"/>
          <w:tab w:val="left" w:pos="432"/>
          <w:tab w:val="left" w:pos="1890"/>
        </w:tabs>
        <w:suppressAutoHyphens/>
        <w:ind w:left="547" w:hanging="547"/>
        <w:jc w:val="center"/>
        <w:rPr>
          <w:sz w:val="19"/>
        </w:rPr>
      </w:pPr>
    </w:p>
    <w:p w14:paraId="2F41B645" w14:textId="77777777" w:rsidR="00AC1E1F" w:rsidRPr="008820E7" w:rsidRDefault="00AC1E1F" w:rsidP="008820E7">
      <w:pPr>
        <w:tabs>
          <w:tab w:val="left" w:pos="-720"/>
          <w:tab w:val="left" w:pos="0"/>
          <w:tab w:val="left" w:pos="432"/>
        </w:tabs>
        <w:suppressAutoHyphens/>
        <w:ind w:left="540" w:hanging="540"/>
        <w:rPr>
          <w:b/>
          <w:sz w:val="19"/>
        </w:rPr>
      </w:pPr>
      <w:r w:rsidRPr="008820E7">
        <w:rPr>
          <w:sz w:val="19"/>
        </w:rPr>
        <w:t>2.</w:t>
      </w:r>
      <w:r w:rsidRPr="008820E7">
        <w:rPr>
          <w:b/>
          <w:sz w:val="19"/>
        </w:rPr>
        <w:tab/>
        <w:t xml:space="preserve">Were you involved in a </w:t>
      </w:r>
      <w:r w:rsidRPr="008820E7">
        <w:rPr>
          <w:b/>
          <w:sz w:val="19"/>
          <w:u w:val="single"/>
        </w:rPr>
        <w:t>motor vehicle acciden</w:t>
      </w:r>
      <w:r w:rsidRPr="008820E7">
        <w:rPr>
          <w:b/>
          <w:sz w:val="19"/>
          <w:u w:val="words"/>
        </w:rPr>
        <w:t>t</w:t>
      </w:r>
      <w:r w:rsidRPr="008820E7">
        <w:rPr>
          <w:b/>
          <w:sz w:val="19"/>
        </w:rPr>
        <w:t xml:space="preserve"> for which you received medical attention or that </w:t>
      </w:r>
    </w:p>
    <w:p w14:paraId="06FA4EE9" w14:textId="77777777" w:rsidR="00AC1E1F" w:rsidRPr="008820E7" w:rsidRDefault="00AC1E1F" w:rsidP="008820E7">
      <w:pPr>
        <w:tabs>
          <w:tab w:val="left" w:pos="-720"/>
          <w:tab w:val="left" w:pos="0"/>
          <w:tab w:val="left" w:pos="432"/>
        </w:tabs>
        <w:suppressAutoHyphens/>
        <w:ind w:left="540" w:hanging="540"/>
        <w:rPr>
          <w:b/>
          <w:sz w:val="19"/>
        </w:rPr>
      </w:pPr>
      <w:r w:rsidRPr="008820E7">
        <w:rPr>
          <w:b/>
          <w:sz w:val="19"/>
        </w:rPr>
        <w:tab/>
        <w:t>badly injured or killed someone?</w:t>
      </w:r>
    </w:p>
    <w:p w14:paraId="4BB1EBF4" w14:textId="77777777" w:rsidR="00AC1E1F" w:rsidRPr="008820E7" w:rsidRDefault="00AC1E1F" w:rsidP="008820E7">
      <w:pPr>
        <w:tabs>
          <w:tab w:val="left" w:pos="-720"/>
          <w:tab w:val="left" w:pos="432"/>
        </w:tabs>
        <w:suppressAutoHyphens/>
        <w:ind w:left="547" w:hanging="547"/>
        <w:rPr>
          <w:sz w:val="19"/>
        </w:rPr>
      </w:pPr>
    </w:p>
    <w:p w14:paraId="03B5C909" w14:textId="77777777" w:rsidR="00AC1E1F" w:rsidRPr="008820E7" w:rsidRDefault="00AC1E1F" w:rsidP="008820E7">
      <w:pPr>
        <w:tabs>
          <w:tab w:val="left" w:pos="-720"/>
          <w:tab w:val="left" w:pos="0"/>
          <w:tab w:val="left" w:pos="432"/>
        </w:tabs>
        <w:suppressAutoHyphens/>
        <w:ind w:left="540" w:hanging="540"/>
        <w:rPr>
          <w:sz w:val="19"/>
        </w:rPr>
      </w:pPr>
      <w:r w:rsidRPr="008820E7">
        <w:rPr>
          <w:sz w:val="19"/>
        </w:rPr>
        <w:tab/>
        <w:t>never____   once____   twice____   3 times____   4 times____   5 times____   more than 5 times____</w:t>
      </w:r>
    </w:p>
    <w:p w14:paraId="6FEE0621" w14:textId="77777777" w:rsidR="00AC1E1F" w:rsidRPr="008820E7" w:rsidRDefault="00AC1E1F" w:rsidP="008820E7">
      <w:pPr>
        <w:tabs>
          <w:tab w:val="left" w:pos="-720"/>
          <w:tab w:val="left" w:pos="0"/>
          <w:tab w:val="left" w:pos="432"/>
        </w:tabs>
        <w:suppressAutoHyphens/>
        <w:ind w:left="547" w:hanging="547"/>
        <w:rPr>
          <w:sz w:val="19"/>
        </w:rPr>
      </w:pPr>
    </w:p>
    <w:p w14:paraId="196E121B" w14:textId="77777777" w:rsidR="00AC1E1F" w:rsidRPr="008820E7" w:rsidRDefault="00AC1E1F" w:rsidP="008820E7">
      <w:pPr>
        <w:tabs>
          <w:tab w:val="left" w:pos="-720"/>
          <w:tab w:val="left" w:pos="0"/>
          <w:tab w:val="left" w:pos="432"/>
        </w:tabs>
        <w:suppressAutoHyphens/>
        <w:ind w:left="540" w:hanging="540"/>
        <w:rPr>
          <w:sz w:val="19"/>
        </w:rPr>
      </w:pPr>
      <w:r w:rsidRPr="008820E7">
        <w:rPr>
          <w:sz w:val="19"/>
        </w:rPr>
        <w:tab/>
      </w:r>
      <w:r w:rsidRPr="008820E7">
        <w:rPr>
          <w:i/>
          <w:sz w:val="19"/>
          <w:u w:val="single"/>
        </w:rPr>
        <w:t>If this happened</w:t>
      </w:r>
      <w:r w:rsidRPr="008820E7">
        <w:rPr>
          <w:sz w:val="19"/>
        </w:rPr>
        <w:t>: Did you experience intense fear, helplessness, or horror when it happened?  yes / no</w:t>
      </w:r>
    </w:p>
    <w:p w14:paraId="2EB961DD" w14:textId="77777777" w:rsidR="00AC1E1F" w:rsidRPr="008820E7" w:rsidRDefault="00AC1E1F" w:rsidP="008820E7">
      <w:pPr>
        <w:tabs>
          <w:tab w:val="left" w:pos="-720"/>
          <w:tab w:val="left" w:pos="0"/>
          <w:tab w:val="left" w:pos="432"/>
          <w:tab w:val="left" w:pos="1890"/>
        </w:tabs>
        <w:suppressAutoHyphens/>
        <w:ind w:left="540" w:hanging="540"/>
        <w:rPr>
          <w:sz w:val="19"/>
        </w:rPr>
      </w:pPr>
      <w:r w:rsidRPr="008820E7">
        <w:rPr>
          <w:sz w:val="19"/>
        </w:rPr>
        <w:tab/>
      </w:r>
      <w:r w:rsidRPr="008820E7">
        <w:rPr>
          <w:sz w:val="19"/>
        </w:rPr>
        <w:tab/>
      </w:r>
      <w:r w:rsidRPr="008820E7">
        <w:rPr>
          <w:sz w:val="19"/>
        </w:rPr>
        <w:tab/>
        <w:t>Were you seriously injured?  yes / no</w:t>
      </w:r>
    </w:p>
    <w:p w14:paraId="18EC1CC6" w14:textId="77777777" w:rsidR="00AC1E1F" w:rsidRPr="008820E7" w:rsidRDefault="00AC1E1F" w:rsidP="008820E7">
      <w:pPr>
        <w:tabs>
          <w:tab w:val="left" w:pos="-720"/>
          <w:tab w:val="left" w:pos="0"/>
          <w:tab w:val="left" w:pos="432"/>
        </w:tabs>
        <w:suppressAutoHyphens/>
        <w:ind w:left="540" w:hanging="540"/>
        <w:rPr>
          <w:sz w:val="19"/>
        </w:rPr>
      </w:pPr>
    </w:p>
    <w:p w14:paraId="3518A854" w14:textId="77777777" w:rsidR="00AC1E1F" w:rsidRPr="008820E7" w:rsidRDefault="00AC1E1F" w:rsidP="008820E7">
      <w:pPr>
        <w:tabs>
          <w:tab w:val="left" w:pos="-720"/>
          <w:tab w:val="left" w:pos="0"/>
          <w:tab w:val="left" w:pos="432"/>
        </w:tabs>
        <w:suppressAutoHyphens/>
        <w:ind w:left="540" w:hanging="540"/>
        <w:rPr>
          <w:b/>
          <w:sz w:val="19"/>
        </w:rPr>
      </w:pPr>
      <w:r w:rsidRPr="008820E7">
        <w:rPr>
          <w:sz w:val="19"/>
        </w:rPr>
        <w:t>3.</w:t>
      </w:r>
      <w:r w:rsidRPr="008820E7">
        <w:rPr>
          <w:sz w:val="19"/>
        </w:rPr>
        <w:tab/>
      </w:r>
      <w:r w:rsidRPr="008820E7">
        <w:rPr>
          <w:b/>
          <w:sz w:val="19"/>
        </w:rPr>
        <w:t xml:space="preserve">Have you been involved in </w:t>
      </w:r>
      <w:r w:rsidRPr="008820E7">
        <w:rPr>
          <w:b/>
          <w:sz w:val="19"/>
          <w:u w:val="words"/>
        </w:rPr>
        <w:t>an</w:t>
      </w:r>
      <w:r w:rsidRPr="008820E7">
        <w:rPr>
          <w:b/>
          <w:sz w:val="19"/>
          <w:u w:val="single"/>
        </w:rPr>
        <w:t xml:space="preserve">y other kind of </w:t>
      </w:r>
      <w:proofErr w:type="gramStart"/>
      <w:r w:rsidRPr="008820E7">
        <w:rPr>
          <w:b/>
          <w:sz w:val="19"/>
          <w:u w:val="single"/>
        </w:rPr>
        <w:t>acc</w:t>
      </w:r>
      <w:r w:rsidRPr="008820E7">
        <w:rPr>
          <w:b/>
          <w:sz w:val="19"/>
          <w:u w:val="words"/>
        </w:rPr>
        <w:t>ident</w:t>
      </w:r>
      <w:r w:rsidRPr="008820E7">
        <w:rPr>
          <w:b/>
          <w:sz w:val="19"/>
        </w:rPr>
        <w:t xml:space="preserve">  where</w:t>
      </w:r>
      <w:proofErr w:type="gramEnd"/>
      <w:r w:rsidRPr="008820E7">
        <w:rPr>
          <w:b/>
          <w:sz w:val="19"/>
        </w:rPr>
        <w:t xml:space="preserve"> you or someone else was badly hurt?</w:t>
      </w:r>
    </w:p>
    <w:p w14:paraId="0DFE7489" w14:textId="77777777" w:rsidR="00AC1E1F" w:rsidRPr="008820E7" w:rsidRDefault="00AC1E1F" w:rsidP="008820E7">
      <w:pPr>
        <w:tabs>
          <w:tab w:val="left" w:pos="-720"/>
          <w:tab w:val="left" w:pos="0"/>
          <w:tab w:val="left" w:pos="432"/>
        </w:tabs>
        <w:suppressAutoHyphens/>
        <w:ind w:left="540" w:hanging="540"/>
        <w:rPr>
          <w:sz w:val="19"/>
        </w:rPr>
      </w:pPr>
      <w:r w:rsidRPr="008820E7">
        <w:rPr>
          <w:sz w:val="19"/>
        </w:rPr>
        <w:tab/>
        <w:t>(examples:  a plane crash, a drowning or near drowning, an electrical or machinery accident,</w:t>
      </w:r>
    </w:p>
    <w:p w14:paraId="75C97353" w14:textId="77777777" w:rsidR="00AC1E1F" w:rsidRPr="008820E7" w:rsidRDefault="00AC1E1F" w:rsidP="008820E7">
      <w:pPr>
        <w:tabs>
          <w:tab w:val="left" w:pos="-720"/>
          <w:tab w:val="left" w:pos="0"/>
          <w:tab w:val="left" w:pos="432"/>
        </w:tabs>
        <w:suppressAutoHyphens/>
        <w:ind w:left="540" w:hanging="540"/>
        <w:rPr>
          <w:sz w:val="19"/>
        </w:rPr>
      </w:pPr>
      <w:r w:rsidRPr="008820E7">
        <w:rPr>
          <w:sz w:val="19"/>
        </w:rPr>
        <w:t xml:space="preserve">                            an explosion, home fire, </w:t>
      </w:r>
      <w:proofErr w:type="gramStart"/>
      <w:r w:rsidRPr="008820E7">
        <w:rPr>
          <w:sz w:val="19"/>
        </w:rPr>
        <w:t>chemical  leak</w:t>
      </w:r>
      <w:proofErr w:type="gramEnd"/>
      <w:r w:rsidRPr="008820E7">
        <w:rPr>
          <w:sz w:val="19"/>
        </w:rPr>
        <w:t>, overexposure to radiation or toxic chemicals)</w:t>
      </w:r>
    </w:p>
    <w:p w14:paraId="4C5A22E6" w14:textId="77777777" w:rsidR="00AC1E1F" w:rsidRPr="008820E7" w:rsidRDefault="00AC1E1F" w:rsidP="008820E7">
      <w:pPr>
        <w:tabs>
          <w:tab w:val="left" w:pos="-720"/>
          <w:tab w:val="left" w:pos="0"/>
          <w:tab w:val="left" w:pos="432"/>
        </w:tabs>
        <w:suppressAutoHyphens/>
        <w:ind w:left="547" w:hanging="547"/>
        <w:rPr>
          <w:sz w:val="19"/>
        </w:rPr>
      </w:pPr>
    </w:p>
    <w:p w14:paraId="38F9B330" w14:textId="77777777" w:rsidR="00AC1E1F" w:rsidRPr="008820E7" w:rsidRDefault="00AC1E1F" w:rsidP="008820E7">
      <w:pPr>
        <w:tabs>
          <w:tab w:val="left" w:pos="-720"/>
          <w:tab w:val="left" w:pos="0"/>
          <w:tab w:val="left" w:pos="432"/>
        </w:tabs>
        <w:suppressAutoHyphens/>
        <w:ind w:left="540" w:hanging="540"/>
        <w:rPr>
          <w:sz w:val="19"/>
        </w:rPr>
      </w:pPr>
      <w:r w:rsidRPr="008820E7">
        <w:rPr>
          <w:sz w:val="19"/>
        </w:rPr>
        <w:tab/>
        <w:t>never____   once____   twice____   3 times____   4 times____   5 times____   more than 5 times____</w:t>
      </w:r>
    </w:p>
    <w:p w14:paraId="5E5C05E9" w14:textId="77777777" w:rsidR="00AC1E1F" w:rsidRPr="008820E7" w:rsidRDefault="00AC1E1F" w:rsidP="008820E7">
      <w:pPr>
        <w:tabs>
          <w:tab w:val="left" w:pos="-720"/>
          <w:tab w:val="left" w:pos="0"/>
          <w:tab w:val="left" w:pos="432"/>
        </w:tabs>
        <w:suppressAutoHyphens/>
        <w:ind w:left="547" w:hanging="547"/>
        <w:rPr>
          <w:sz w:val="19"/>
        </w:rPr>
      </w:pPr>
    </w:p>
    <w:p w14:paraId="0B5BB4CF" w14:textId="77777777" w:rsidR="00AC1E1F" w:rsidRPr="008820E7" w:rsidRDefault="00AC1E1F" w:rsidP="008820E7">
      <w:pPr>
        <w:tabs>
          <w:tab w:val="left" w:pos="-720"/>
          <w:tab w:val="left" w:pos="0"/>
          <w:tab w:val="left" w:pos="432"/>
        </w:tabs>
        <w:suppressAutoHyphens/>
        <w:ind w:left="540" w:hanging="540"/>
        <w:rPr>
          <w:sz w:val="19"/>
        </w:rPr>
      </w:pPr>
      <w:r w:rsidRPr="008820E7">
        <w:rPr>
          <w:sz w:val="19"/>
        </w:rPr>
        <w:tab/>
      </w:r>
      <w:r w:rsidRPr="008820E7">
        <w:rPr>
          <w:i/>
          <w:sz w:val="19"/>
          <w:u w:val="single"/>
        </w:rPr>
        <w:t>If this happened</w:t>
      </w:r>
      <w:r w:rsidRPr="008820E7">
        <w:rPr>
          <w:sz w:val="19"/>
        </w:rPr>
        <w:t>: Did you experience intense fear, helplessness, or horror when it happened?  yes / no</w:t>
      </w:r>
    </w:p>
    <w:p w14:paraId="583411A9" w14:textId="77777777" w:rsidR="00AC1E1F" w:rsidRPr="008820E7" w:rsidRDefault="00AC1E1F" w:rsidP="008820E7">
      <w:pPr>
        <w:tabs>
          <w:tab w:val="left" w:pos="-720"/>
          <w:tab w:val="left" w:pos="0"/>
          <w:tab w:val="left" w:pos="432"/>
          <w:tab w:val="left" w:pos="1890"/>
        </w:tabs>
        <w:suppressAutoHyphens/>
        <w:ind w:left="540" w:hanging="540"/>
        <w:rPr>
          <w:sz w:val="19"/>
        </w:rPr>
      </w:pPr>
      <w:r w:rsidRPr="008820E7">
        <w:rPr>
          <w:sz w:val="19"/>
        </w:rPr>
        <w:tab/>
      </w:r>
      <w:r w:rsidRPr="008820E7">
        <w:rPr>
          <w:sz w:val="19"/>
        </w:rPr>
        <w:tab/>
      </w:r>
      <w:r w:rsidRPr="008820E7">
        <w:rPr>
          <w:sz w:val="19"/>
        </w:rPr>
        <w:tab/>
        <w:t>Were you seriously injured?  yes / no</w:t>
      </w:r>
    </w:p>
    <w:p w14:paraId="60965D87" w14:textId="77777777" w:rsidR="00AC1E1F" w:rsidRPr="008820E7" w:rsidRDefault="00AC1E1F" w:rsidP="008820E7">
      <w:pPr>
        <w:tabs>
          <w:tab w:val="left" w:pos="-720"/>
          <w:tab w:val="left" w:pos="0"/>
          <w:tab w:val="left" w:pos="432"/>
        </w:tabs>
        <w:suppressAutoHyphens/>
        <w:ind w:left="540" w:hanging="540"/>
        <w:rPr>
          <w:sz w:val="19"/>
        </w:rPr>
      </w:pPr>
    </w:p>
    <w:p w14:paraId="038EFBC8" w14:textId="77777777" w:rsidR="00AC1E1F" w:rsidRPr="008820E7" w:rsidRDefault="00AC1E1F" w:rsidP="008820E7">
      <w:pPr>
        <w:tabs>
          <w:tab w:val="left" w:pos="-720"/>
          <w:tab w:val="left" w:pos="0"/>
          <w:tab w:val="left" w:pos="432"/>
        </w:tabs>
        <w:suppressAutoHyphens/>
        <w:ind w:left="540" w:hanging="540"/>
        <w:rPr>
          <w:b/>
          <w:sz w:val="19"/>
        </w:rPr>
      </w:pPr>
      <w:r w:rsidRPr="008820E7">
        <w:rPr>
          <w:sz w:val="19"/>
        </w:rPr>
        <w:t>4.</w:t>
      </w:r>
      <w:r w:rsidRPr="008820E7">
        <w:rPr>
          <w:b/>
          <w:sz w:val="19"/>
        </w:rPr>
        <w:tab/>
        <w:t xml:space="preserve">Have you lived, worked, or had military service in a war zone?  </w:t>
      </w:r>
      <w:r w:rsidRPr="008820E7">
        <w:rPr>
          <w:sz w:val="19"/>
        </w:rPr>
        <w:t>yes / no</w:t>
      </w:r>
    </w:p>
    <w:p w14:paraId="1F5DE52D" w14:textId="77777777" w:rsidR="00AC1E1F" w:rsidRPr="008820E7" w:rsidRDefault="00AC1E1F" w:rsidP="008820E7">
      <w:pPr>
        <w:tabs>
          <w:tab w:val="left" w:pos="-720"/>
          <w:tab w:val="left" w:pos="0"/>
          <w:tab w:val="left" w:pos="432"/>
        </w:tabs>
        <w:suppressAutoHyphens/>
        <w:ind w:left="540" w:hanging="540"/>
        <w:rPr>
          <w:sz w:val="19"/>
        </w:rPr>
      </w:pPr>
      <w:r w:rsidRPr="008820E7">
        <w:rPr>
          <w:b/>
          <w:sz w:val="19"/>
        </w:rPr>
        <w:tab/>
        <w:t xml:space="preserve">If yes, were you ever exposed to warfare or combat?  </w:t>
      </w:r>
      <w:r w:rsidRPr="008820E7">
        <w:rPr>
          <w:sz w:val="19"/>
        </w:rPr>
        <w:t xml:space="preserve">(for example: in the vicinity of a rocket </w:t>
      </w:r>
    </w:p>
    <w:p w14:paraId="702DA7B1" w14:textId="77777777" w:rsidR="00AC1E1F" w:rsidRPr="008820E7" w:rsidRDefault="00AC1E1F" w:rsidP="008820E7">
      <w:pPr>
        <w:tabs>
          <w:tab w:val="left" w:pos="-720"/>
          <w:tab w:val="left" w:pos="0"/>
          <w:tab w:val="left" w:pos="432"/>
        </w:tabs>
        <w:suppressAutoHyphens/>
        <w:ind w:left="540" w:hanging="540"/>
        <w:rPr>
          <w:sz w:val="19"/>
        </w:rPr>
      </w:pPr>
      <w:r w:rsidRPr="008820E7">
        <w:rPr>
          <w:sz w:val="19"/>
        </w:rPr>
        <w:tab/>
        <w:t>attack or people being fired upon; seeing someone get wounded or killed)</w:t>
      </w:r>
    </w:p>
    <w:p w14:paraId="228721EC" w14:textId="77777777" w:rsidR="00AC1E1F" w:rsidRPr="008820E7" w:rsidRDefault="00AC1E1F" w:rsidP="008820E7">
      <w:pPr>
        <w:tabs>
          <w:tab w:val="left" w:pos="-720"/>
          <w:tab w:val="left" w:pos="432"/>
        </w:tabs>
        <w:suppressAutoHyphens/>
        <w:ind w:left="547" w:hanging="547"/>
        <w:rPr>
          <w:sz w:val="19"/>
        </w:rPr>
      </w:pPr>
    </w:p>
    <w:p w14:paraId="352D0E83" w14:textId="77777777" w:rsidR="00AC1E1F" w:rsidRPr="008820E7" w:rsidRDefault="00AC1E1F" w:rsidP="008820E7">
      <w:pPr>
        <w:tabs>
          <w:tab w:val="left" w:pos="-720"/>
          <w:tab w:val="left" w:pos="0"/>
          <w:tab w:val="left" w:pos="432"/>
        </w:tabs>
        <w:suppressAutoHyphens/>
        <w:ind w:left="540" w:hanging="540"/>
        <w:rPr>
          <w:sz w:val="19"/>
        </w:rPr>
      </w:pPr>
      <w:r w:rsidRPr="008820E7">
        <w:rPr>
          <w:sz w:val="19"/>
        </w:rPr>
        <w:tab/>
        <w:t>never____   once____   twice____   3 times____   4 times____   5 times____   more than 5 times____</w:t>
      </w:r>
    </w:p>
    <w:p w14:paraId="1C927EC6" w14:textId="77777777" w:rsidR="00AC1E1F" w:rsidRPr="008820E7" w:rsidRDefault="00AC1E1F" w:rsidP="008820E7">
      <w:pPr>
        <w:tabs>
          <w:tab w:val="left" w:pos="-720"/>
          <w:tab w:val="left" w:pos="432"/>
        </w:tabs>
        <w:suppressAutoHyphens/>
        <w:ind w:left="547" w:hanging="547"/>
        <w:rPr>
          <w:sz w:val="19"/>
        </w:rPr>
      </w:pPr>
    </w:p>
    <w:p w14:paraId="3B163AD6" w14:textId="77777777" w:rsidR="00AC1E1F" w:rsidRPr="008820E7" w:rsidRDefault="00AC1E1F" w:rsidP="008820E7">
      <w:pPr>
        <w:tabs>
          <w:tab w:val="left" w:pos="-720"/>
          <w:tab w:val="left" w:pos="0"/>
          <w:tab w:val="left" w:pos="432"/>
        </w:tabs>
        <w:suppressAutoHyphens/>
        <w:ind w:left="540" w:hanging="540"/>
        <w:rPr>
          <w:sz w:val="19"/>
        </w:rPr>
      </w:pPr>
      <w:r w:rsidRPr="008820E7">
        <w:rPr>
          <w:sz w:val="19"/>
        </w:rPr>
        <w:tab/>
      </w:r>
      <w:r w:rsidRPr="008820E7">
        <w:rPr>
          <w:i/>
          <w:sz w:val="19"/>
          <w:u w:val="single"/>
        </w:rPr>
        <w:t>If this happened</w:t>
      </w:r>
      <w:r w:rsidRPr="008820E7">
        <w:rPr>
          <w:sz w:val="19"/>
        </w:rPr>
        <w:t>: Did you experience intense fear, helplessness, or horror when it happened?  yes / no</w:t>
      </w:r>
    </w:p>
    <w:p w14:paraId="5EDBF377" w14:textId="77777777" w:rsidR="00AC1E1F" w:rsidRPr="008820E7" w:rsidRDefault="00AC1E1F" w:rsidP="008820E7">
      <w:pPr>
        <w:tabs>
          <w:tab w:val="left" w:pos="-720"/>
          <w:tab w:val="left" w:pos="432"/>
          <w:tab w:val="left" w:pos="1890"/>
        </w:tabs>
        <w:suppressAutoHyphens/>
        <w:ind w:left="540" w:hanging="540"/>
        <w:rPr>
          <w:sz w:val="19"/>
        </w:rPr>
      </w:pPr>
      <w:r w:rsidRPr="008820E7">
        <w:rPr>
          <w:sz w:val="19"/>
        </w:rPr>
        <w:tab/>
      </w:r>
      <w:r w:rsidRPr="008820E7">
        <w:rPr>
          <w:sz w:val="19"/>
        </w:rPr>
        <w:tab/>
      </w:r>
      <w:r w:rsidRPr="008820E7">
        <w:rPr>
          <w:sz w:val="19"/>
        </w:rPr>
        <w:tab/>
        <w:t>Were you seriously injured or wounded?  yes / no</w:t>
      </w:r>
    </w:p>
    <w:p w14:paraId="37180043" w14:textId="77777777" w:rsidR="00AC1E1F" w:rsidRPr="008820E7" w:rsidRDefault="00AC1E1F" w:rsidP="008820E7">
      <w:pPr>
        <w:tabs>
          <w:tab w:val="left" w:pos="-720"/>
          <w:tab w:val="left" w:pos="432"/>
          <w:tab w:val="left" w:pos="1890"/>
        </w:tabs>
        <w:suppressAutoHyphens/>
        <w:ind w:left="540" w:hanging="540"/>
        <w:rPr>
          <w:sz w:val="19"/>
        </w:rPr>
      </w:pPr>
    </w:p>
    <w:p w14:paraId="2ECED0A0" w14:textId="77777777" w:rsidR="00AC1E1F" w:rsidRPr="008820E7" w:rsidRDefault="00AC1E1F" w:rsidP="008820E7">
      <w:pPr>
        <w:tabs>
          <w:tab w:val="left" w:pos="-720"/>
          <w:tab w:val="left" w:pos="0"/>
          <w:tab w:val="left" w:pos="432"/>
        </w:tabs>
        <w:suppressAutoHyphens/>
        <w:ind w:left="540" w:right="-994" w:hanging="540"/>
        <w:rPr>
          <w:sz w:val="19"/>
        </w:rPr>
      </w:pPr>
      <w:r w:rsidRPr="008820E7">
        <w:rPr>
          <w:sz w:val="19"/>
        </w:rPr>
        <w:t>5</w:t>
      </w:r>
      <w:r w:rsidRPr="008820E7">
        <w:rPr>
          <w:b/>
          <w:sz w:val="19"/>
        </w:rPr>
        <w:t>.</w:t>
      </w:r>
      <w:r w:rsidRPr="008820E7">
        <w:rPr>
          <w:b/>
          <w:sz w:val="19"/>
        </w:rPr>
        <w:tab/>
        <w:t>Have you experienced the sudden and unexpected death of a close friend or loved one?</w:t>
      </w:r>
    </w:p>
    <w:p w14:paraId="4F264C23" w14:textId="77777777" w:rsidR="00AC1E1F" w:rsidRPr="008820E7" w:rsidRDefault="00AC1E1F" w:rsidP="008820E7">
      <w:pPr>
        <w:tabs>
          <w:tab w:val="left" w:pos="-720"/>
          <w:tab w:val="left" w:pos="432"/>
        </w:tabs>
        <w:suppressAutoHyphens/>
        <w:ind w:left="547" w:hanging="547"/>
        <w:rPr>
          <w:sz w:val="19"/>
        </w:rPr>
      </w:pPr>
    </w:p>
    <w:p w14:paraId="0B43B588" w14:textId="77777777" w:rsidR="00AC1E1F" w:rsidRPr="008820E7" w:rsidRDefault="00AC1E1F" w:rsidP="008820E7">
      <w:pPr>
        <w:tabs>
          <w:tab w:val="left" w:pos="-720"/>
          <w:tab w:val="left" w:pos="0"/>
          <w:tab w:val="left" w:pos="432"/>
        </w:tabs>
        <w:suppressAutoHyphens/>
        <w:ind w:left="540" w:right="-994" w:hanging="540"/>
        <w:rPr>
          <w:sz w:val="19"/>
        </w:rPr>
      </w:pPr>
      <w:r w:rsidRPr="008820E7">
        <w:rPr>
          <w:sz w:val="19"/>
        </w:rPr>
        <w:tab/>
        <w:t>never____   once____   twice____   3 times____   4 times____   5 times____   more than 5 times____</w:t>
      </w:r>
    </w:p>
    <w:p w14:paraId="3F97DB94" w14:textId="77777777" w:rsidR="00AC1E1F" w:rsidRPr="008820E7" w:rsidRDefault="00AC1E1F" w:rsidP="008820E7">
      <w:pPr>
        <w:tabs>
          <w:tab w:val="left" w:pos="-720"/>
          <w:tab w:val="left" w:pos="432"/>
        </w:tabs>
        <w:suppressAutoHyphens/>
        <w:ind w:left="547" w:hanging="547"/>
        <w:rPr>
          <w:sz w:val="19"/>
        </w:rPr>
      </w:pPr>
    </w:p>
    <w:p w14:paraId="3FCF86F2" w14:textId="77777777" w:rsidR="00AC1E1F" w:rsidRPr="008820E7" w:rsidRDefault="00AC1E1F" w:rsidP="008820E7">
      <w:pPr>
        <w:tabs>
          <w:tab w:val="left" w:pos="-720"/>
          <w:tab w:val="left" w:pos="0"/>
          <w:tab w:val="left" w:pos="432"/>
        </w:tabs>
        <w:suppressAutoHyphens/>
        <w:ind w:left="540" w:hanging="540"/>
        <w:rPr>
          <w:sz w:val="19"/>
        </w:rPr>
      </w:pPr>
      <w:r w:rsidRPr="008820E7">
        <w:rPr>
          <w:sz w:val="19"/>
        </w:rPr>
        <w:tab/>
        <w:t>due to</w:t>
      </w:r>
      <w:r w:rsidRPr="008820E7">
        <w:rPr>
          <w:b/>
          <w:sz w:val="19"/>
        </w:rPr>
        <w:t xml:space="preserve"> accident</w:t>
      </w:r>
      <w:r w:rsidRPr="008820E7">
        <w:rPr>
          <w:sz w:val="19"/>
        </w:rPr>
        <w:t xml:space="preserve">? yes / no     </w:t>
      </w:r>
      <w:r w:rsidRPr="008820E7">
        <w:rPr>
          <w:b/>
          <w:sz w:val="19"/>
        </w:rPr>
        <w:t>illness</w:t>
      </w:r>
      <w:r w:rsidRPr="008820E7">
        <w:rPr>
          <w:sz w:val="19"/>
        </w:rPr>
        <w:t xml:space="preserve">? yes / no     </w:t>
      </w:r>
      <w:r w:rsidRPr="008820E7">
        <w:rPr>
          <w:b/>
          <w:sz w:val="19"/>
        </w:rPr>
        <w:t>suicide</w:t>
      </w:r>
      <w:r w:rsidRPr="008820E7">
        <w:rPr>
          <w:sz w:val="19"/>
        </w:rPr>
        <w:t xml:space="preserve">? yes / no      </w:t>
      </w:r>
      <w:r w:rsidRPr="008820E7">
        <w:rPr>
          <w:b/>
          <w:sz w:val="19"/>
        </w:rPr>
        <w:t>murder</w:t>
      </w:r>
      <w:r w:rsidRPr="008820E7">
        <w:rPr>
          <w:sz w:val="19"/>
        </w:rPr>
        <w:t xml:space="preserve">? yes / no   </w:t>
      </w:r>
    </w:p>
    <w:p w14:paraId="1778C503" w14:textId="77777777" w:rsidR="00AC1E1F" w:rsidRPr="008820E7" w:rsidRDefault="00AC1E1F" w:rsidP="008820E7">
      <w:pPr>
        <w:tabs>
          <w:tab w:val="left" w:pos="-720"/>
          <w:tab w:val="left" w:pos="432"/>
        </w:tabs>
        <w:suppressAutoHyphens/>
        <w:ind w:left="547" w:hanging="547"/>
        <w:rPr>
          <w:sz w:val="19"/>
        </w:rPr>
      </w:pPr>
    </w:p>
    <w:p w14:paraId="0F2AC86E" w14:textId="77777777" w:rsidR="00AC1E1F" w:rsidRPr="008820E7" w:rsidRDefault="00AC1E1F" w:rsidP="008820E7">
      <w:pPr>
        <w:tabs>
          <w:tab w:val="left" w:pos="-720"/>
          <w:tab w:val="left" w:pos="0"/>
          <w:tab w:val="left" w:pos="432"/>
        </w:tabs>
        <w:suppressAutoHyphens/>
        <w:ind w:left="540" w:hanging="540"/>
        <w:rPr>
          <w:sz w:val="19"/>
        </w:rPr>
      </w:pPr>
      <w:r w:rsidRPr="008820E7">
        <w:rPr>
          <w:sz w:val="19"/>
        </w:rPr>
        <w:lastRenderedPageBreak/>
        <w:tab/>
      </w:r>
      <w:r w:rsidRPr="008820E7">
        <w:rPr>
          <w:i/>
          <w:sz w:val="19"/>
          <w:u w:val="single"/>
        </w:rPr>
        <w:t>If this happened</w:t>
      </w:r>
      <w:r w:rsidRPr="008820E7">
        <w:rPr>
          <w:sz w:val="19"/>
        </w:rPr>
        <w:t>: Did you experience intense fear, helplessness, or horror when it happened?  yes / no</w:t>
      </w:r>
    </w:p>
    <w:p w14:paraId="7757CA3F" w14:textId="77777777" w:rsidR="00AC1E1F" w:rsidRPr="008820E7" w:rsidRDefault="00AC1E1F" w:rsidP="008820E7">
      <w:pPr>
        <w:tabs>
          <w:tab w:val="left" w:pos="-720"/>
          <w:tab w:val="left" w:pos="432"/>
        </w:tabs>
        <w:suppressAutoHyphens/>
        <w:ind w:left="540" w:hanging="540"/>
        <w:rPr>
          <w:sz w:val="19"/>
        </w:rPr>
      </w:pPr>
    </w:p>
    <w:p w14:paraId="7DF6CC1E" w14:textId="77777777" w:rsidR="00AC1E1F" w:rsidRPr="008820E7" w:rsidRDefault="00AC1E1F" w:rsidP="008820E7">
      <w:pPr>
        <w:tabs>
          <w:tab w:val="left" w:pos="-720"/>
          <w:tab w:val="left" w:pos="0"/>
          <w:tab w:val="left" w:pos="432"/>
        </w:tabs>
        <w:suppressAutoHyphens/>
        <w:ind w:right="-994"/>
        <w:rPr>
          <w:b/>
          <w:sz w:val="19"/>
        </w:rPr>
      </w:pPr>
      <w:r w:rsidRPr="008820E7">
        <w:rPr>
          <w:sz w:val="19"/>
        </w:rPr>
        <w:t>6.</w:t>
      </w:r>
      <w:r w:rsidRPr="008820E7">
        <w:rPr>
          <w:sz w:val="19"/>
        </w:rPr>
        <w:tab/>
      </w:r>
      <w:r w:rsidRPr="008820E7">
        <w:rPr>
          <w:b/>
          <w:sz w:val="19"/>
        </w:rPr>
        <w:t>Has a loved one ever survived a life threatening or permanently disabling accident, assault, or illness?</w:t>
      </w:r>
    </w:p>
    <w:p w14:paraId="00019735" w14:textId="77777777" w:rsidR="00AC1E1F" w:rsidRPr="008820E7" w:rsidRDefault="00AC1E1F" w:rsidP="008820E7">
      <w:pPr>
        <w:tabs>
          <w:tab w:val="left" w:pos="-720"/>
          <w:tab w:val="left" w:pos="0"/>
          <w:tab w:val="left" w:pos="432"/>
        </w:tabs>
        <w:suppressAutoHyphens/>
        <w:ind w:right="-994"/>
        <w:rPr>
          <w:sz w:val="19"/>
        </w:rPr>
      </w:pPr>
      <w:r w:rsidRPr="008820E7">
        <w:rPr>
          <w:b/>
          <w:sz w:val="19"/>
        </w:rPr>
        <w:tab/>
      </w:r>
      <w:r w:rsidRPr="008820E7">
        <w:rPr>
          <w:sz w:val="19"/>
        </w:rPr>
        <w:t xml:space="preserve">(examples: spinal cord </w:t>
      </w:r>
      <w:proofErr w:type="gramStart"/>
      <w:r w:rsidRPr="008820E7">
        <w:rPr>
          <w:sz w:val="19"/>
        </w:rPr>
        <w:t>injury,  rape</w:t>
      </w:r>
      <w:proofErr w:type="gramEnd"/>
      <w:r w:rsidRPr="008820E7">
        <w:rPr>
          <w:sz w:val="19"/>
        </w:rPr>
        <w:t>, cancer, life threatening virus; serious heart condition)</w:t>
      </w:r>
    </w:p>
    <w:p w14:paraId="58128CEA" w14:textId="77777777" w:rsidR="00AC1E1F" w:rsidRPr="008820E7" w:rsidRDefault="00AC1E1F" w:rsidP="008820E7">
      <w:pPr>
        <w:tabs>
          <w:tab w:val="left" w:pos="-720"/>
          <w:tab w:val="left" w:pos="0"/>
          <w:tab w:val="left" w:pos="432"/>
        </w:tabs>
        <w:suppressAutoHyphens/>
        <w:ind w:left="547" w:right="-994" w:hanging="547"/>
        <w:rPr>
          <w:sz w:val="19"/>
        </w:rPr>
      </w:pPr>
    </w:p>
    <w:p w14:paraId="5AB4E3D8" w14:textId="77777777" w:rsidR="00AC1E1F" w:rsidRPr="008820E7" w:rsidRDefault="00AC1E1F" w:rsidP="008820E7">
      <w:pPr>
        <w:tabs>
          <w:tab w:val="left" w:pos="-720"/>
          <w:tab w:val="left" w:pos="0"/>
          <w:tab w:val="left" w:pos="432"/>
        </w:tabs>
        <w:suppressAutoHyphens/>
        <w:ind w:left="540" w:hanging="540"/>
        <w:rPr>
          <w:sz w:val="19"/>
        </w:rPr>
      </w:pPr>
      <w:r w:rsidRPr="008820E7">
        <w:rPr>
          <w:sz w:val="19"/>
        </w:rPr>
        <w:tab/>
        <w:t>never____   once____   twice____   3 times____   4 times____   5 times____   more than 5 times____</w:t>
      </w:r>
    </w:p>
    <w:p w14:paraId="6895C050" w14:textId="77777777" w:rsidR="00AC1E1F" w:rsidRPr="008820E7" w:rsidRDefault="00AC1E1F" w:rsidP="008820E7">
      <w:pPr>
        <w:tabs>
          <w:tab w:val="left" w:pos="-720"/>
          <w:tab w:val="left" w:pos="432"/>
        </w:tabs>
        <w:suppressAutoHyphens/>
        <w:ind w:left="547" w:right="-994" w:hanging="547"/>
        <w:rPr>
          <w:sz w:val="19"/>
        </w:rPr>
      </w:pPr>
    </w:p>
    <w:p w14:paraId="53FFBE03" w14:textId="77777777" w:rsidR="00AC1E1F" w:rsidRPr="008820E7" w:rsidRDefault="00AC1E1F" w:rsidP="008820E7">
      <w:pPr>
        <w:tabs>
          <w:tab w:val="left" w:pos="-720"/>
          <w:tab w:val="left" w:pos="0"/>
          <w:tab w:val="left" w:pos="432"/>
        </w:tabs>
        <w:suppressAutoHyphens/>
        <w:ind w:left="540" w:right="-994" w:hanging="540"/>
        <w:rPr>
          <w:sz w:val="19"/>
        </w:rPr>
      </w:pPr>
      <w:r w:rsidRPr="008820E7">
        <w:rPr>
          <w:sz w:val="19"/>
        </w:rPr>
        <w:tab/>
      </w:r>
      <w:r w:rsidRPr="008820E7">
        <w:rPr>
          <w:i/>
          <w:sz w:val="19"/>
          <w:u w:val="single"/>
        </w:rPr>
        <w:t>If this happened</w:t>
      </w:r>
      <w:r w:rsidRPr="008820E7">
        <w:rPr>
          <w:sz w:val="19"/>
        </w:rPr>
        <w:t>: Did you experience intense fear, helplessness, or horror when it happened?  yes / no</w:t>
      </w:r>
    </w:p>
    <w:p w14:paraId="15296A16" w14:textId="77777777" w:rsidR="00AC1E1F" w:rsidRPr="008820E7" w:rsidRDefault="00AC1E1F" w:rsidP="008820E7">
      <w:pPr>
        <w:tabs>
          <w:tab w:val="left" w:pos="-720"/>
          <w:tab w:val="left" w:pos="432"/>
        </w:tabs>
        <w:suppressAutoHyphens/>
        <w:ind w:left="547" w:hanging="547"/>
        <w:rPr>
          <w:sz w:val="19"/>
        </w:rPr>
      </w:pPr>
    </w:p>
    <w:p w14:paraId="70D77E2B" w14:textId="77777777" w:rsidR="00AC1E1F" w:rsidRPr="008820E7" w:rsidRDefault="00AC1E1F" w:rsidP="008820E7">
      <w:pPr>
        <w:tabs>
          <w:tab w:val="left" w:pos="-720"/>
          <w:tab w:val="left" w:pos="432"/>
          <w:tab w:val="left" w:pos="1890"/>
        </w:tabs>
        <w:suppressAutoHyphens/>
        <w:ind w:left="540" w:hanging="540"/>
        <w:rPr>
          <w:sz w:val="19"/>
        </w:rPr>
      </w:pPr>
    </w:p>
    <w:p w14:paraId="16102FF5" w14:textId="77777777" w:rsidR="00AC1E1F" w:rsidRPr="008820E7" w:rsidRDefault="00AC1E1F" w:rsidP="008820E7">
      <w:pPr>
        <w:tabs>
          <w:tab w:val="left" w:pos="-720"/>
          <w:tab w:val="left" w:pos="0"/>
          <w:tab w:val="left" w:pos="432"/>
        </w:tabs>
        <w:suppressAutoHyphens/>
        <w:ind w:right="-994"/>
        <w:rPr>
          <w:sz w:val="19"/>
        </w:rPr>
      </w:pPr>
      <w:r w:rsidRPr="008820E7">
        <w:rPr>
          <w:sz w:val="19"/>
        </w:rPr>
        <w:t>7.</w:t>
      </w:r>
      <w:r w:rsidRPr="008820E7">
        <w:rPr>
          <w:sz w:val="19"/>
        </w:rPr>
        <w:tab/>
      </w:r>
      <w:r w:rsidRPr="008820E7">
        <w:rPr>
          <w:b/>
          <w:sz w:val="19"/>
        </w:rPr>
        <w:t xml:space="preserve">Have you ever had a </w:t>
      </w:r>
      <w:proofErr w:type="gramStart"/>
      <w:r w:rsidRPr="008820E7">
        <w:rPr>
          <w:b/>
          <w:sz w:val="19"/>
        </w:rPr>
        <w:t>life threatening</w:t>
      </w:r>
      <w:proofErr w:type="gramEnd"/>
      <w:r w:rsidRPr="008820E7">
        <w:rPr>
          <w:b/>
          <w:sz w:val="19"/>
        </w:rPr>
        <w:t xml:space="preserve"> illness?</w:t>
      </w:r>
    </w:p>
    <w:p w14:paraId="060C990F" w14:textId="77777777" w:rsidR="00AC1E1F" w:rsidRPr="008820E7" w:rsidRDefault="00AC1E1F" w:rsidP="008820E7">
      <w:pPr>
        <w:tabs>
          <w:tab w:val="left" w:pos="-720"/>
          <w:tab w:val="left" w:pos="0"/>
          <w:tab w:val="left" w:pos="432"/>
        </w:tabs>
        <w:suppressAutoHyphens/>
        <w:ind w:left="547" w:right="-994" w:hanging="547"/>
        <w:rPr>
          <w:sz w:val="19"/>
        </w:rPr>
      </w:pPr>
    </w:p>
    <w:p w14:paraId="2C5879C4" w14:textId="77777777" w:rsidR="00AC1E1F" w:rsidRPr="008820E7" w:rsidRDefault="00AC1E1F" w:rsidP="008820E7">
      <w:pPr>
        <w:tabs>
          <w:tab w:val="left" w:pos="-720"/>
          <w:tab w:val="left" w:pos="0"/>
          <w:tab w:val="left" w:pos="432"/>
        </w:tabs>
        <w:suppressAutoHyphens/>
        <w:ind w:left="540" w:hanging="540"/>
        <w:rPr>
          <w:sz w:val="19"/>
        </w:rPr>
      </w:pPr>
      <w:r w:rsidRPr="008820E7">
        <w:rPr>
          <w:sz w:val="19"/>
        </w:rPr>
        <w:tab/>
        <w:t>never____   once____   twice____   3 times____   4 times____   5 times____   more than 5 times____</w:t>
      </w:r>
    </w:p>
    <w:p w14:paraId="59441936" w14:textId="77777777" w:rsidR="00AC1E1F" w:rsidRPr="008820E7" w:rsidRDefault="00AC1E1F" w:rsidP="008820E7">
      <w:pPr>
        <w:tabs>
          <w:tab w:val="left" w:pos="-720"/>
          <w:tab w:val="left" w:pos="432"/>
        </w:tabs>
        <w:suppressAutoHyphens/>
        <w:ind w:left="547" w:right="-994" w:hanging="547"/>
        <w:rPr>
          <w:sz w:val="19"/>
        </w:rPr>
      </w:pPr>
    </w:p>
    <w:p w14:paraId="2488119F" w14:textId="77777777" w:rsidR="00AC1E1F" w:rsidRPr="008820E7" w:rsidRDefault="00AC1E1F" w:rsidP="008820E7">
      <w:pPr>
        <w:tabs>
          <w:tab w:val="left" w:pos="-720"/>
          <w:tab w:val="left" w:pos="0"/>
          <w:tab w:val="left" w:pos="432"/>
        </w:tabs>
        <w:suppressAutoHyphens/>
        <w:ind w:left="540" w:right="-994" w:hanging="540"/>
        <w:rPr>
          <w:sz w:val="19"/>
        </w:rPr>
      </w:pPr>
      <w:r w:rsidRPr="008820E7">
        <w:rPr>
          <w:sz w:val="19"/>
        </w:rPr>
        <w:tab/>
      </w:r>
      <w:r w:rsidRPr="008820E7">
        <w:rPr>
          <w:i/>
          <w:sz w:val="19"/>
          <w:u w:val="single"/>
        </w:rPr>
        <w:t>If this happened</w:t>
      </w:r>
      <w:r w:rsidRPr="008820E7">
        <w:rPr>
          <w:sz w:val="19"/>
        </w:rPr>
        <w:t>: Did you experience intense fear, helplessness, or horror when it happened?  yes / no</w:t>
      </w:r>
    </w:p>
    <w:p w14:paraId="1318D4E9" w14:textId="77777777" w:rsidR="00AC1E1F" w:rsidRPr="008820E7" w:rsidRDefault="00AC1E1F" w:rsidP="008820E7">
      <w:pPr>
        <w:tabs>
          <w:tab w:val="left" w:pos="-720"/>
          <w:tab w:val="left" w:pos="0"/>
          <w:tab w:val="left" w:pos="432"/>
        </w:tabs>
        <w:suppressAutoHyphens/>
        <w:ind w:right="-994"/>
        <w:rPr>
          <w:sz w:val="19"/>
        </w:rPr>
      </w:pPr>
    </w:p>
    <w:p w14:paraId="3AACA172" w14:textId="77777777" w:rsidR="00AC1E1F" w:rsidRPr="008820E7" w:rsidRDefault="00AC1E1F" w:rsidP="008820E7">
      <w:pPr>
        <w:tabs>
          <w:tab w:val="left" w:pos="-720"/>
          <w:tab w:val="left" w:pos="432"/>
        </w:tabs>
        <w:suppressAutoHyphens/>
        <w:rPr>
          <w:sz w:val="19"/>
        </w:rPr>
      </w:pPr>
    </w:p>
    <w:p w14:paraId="0BBA721A" w14:textId="77777777" w:rsidR="00AC1E1F" w:rsidRPr="008820E7" w:rsidRDefault="00AC1E1F" w:rsidP="008820E7">
      <w:pPr>
        <w:tabs>
          <w:tab w:val="left" w:pos="-720"/>
          <w:tab w:val="left" w:pos="0"/>
          <w:tab w:val="left" w:pos="432"/>
        </w:tabs>
        <w:suppressAutoHyphens/>
        <w:ind w:left="540" w:hanging="540"/>
        <w:rPr>
          <w:b/>
          <w:sz w:val="19"/>
        </w:rPr>
      </w:pPr>
      <w:r w:rsidRPr="008820E7">
        <w:rPr>
          <w:sz w:val="19"/>
        </w:rPr>
        <w:t>8.</w:t>
      </w:r>
      <w:r w:rsidRPr="008820E7">
        <w:rPr>
          <w:b/>
          <w:sz w:val="19"/>
        </w:rPr>
        <w:tab/>
        <w:t>Have you been robbed or been present during a robbery--where the robber(s) used or displayed a weapon?</w:t>
      </w:r>
    </w:p>
    <w:p w14:paraId="0AB80134" w14:textId="77777777" w:rsidR="00AC1E1F" w:rsidRPr="008820E7" w:rsidRDefault="00AC1E1F" w:rsidP="008820E7">
      <w:pPr>
        <w:tabs>
          <w:tab w:val="left" w:pos="-720"/>
          <w:tab w:val="left" w:pos="432"/>
        </w:tabs>
        <w:suppressAutoHyphens/>
        <w:ind w:left="547" w:hanging="547"/>
        <w:rPr>
          <w:sz w:val="19"/>
        </w:rPr>
      </w:pPr>
    </w:p>
    <w:p w14:paraId="5012CC61" w14:textId="77777777" w:rsidR="00AC1E1F" w:rsidRPr="008820E7" w:rsidRDefault="00AC1E1F" w:rsidP="008820E7">
      <w:pPr>
        <w:tabs>
          <w:tab w:val="left" w:pos="-720"/>
          <w:tab w:val="left" w:pos="0"/>
          <w:tab w:val="left" w:pos="432"/>
        </w:tabs>
        <w:suppressAutoHyphens/>
        <w:ind w:left="540" w:hanging="540"/>
        <w:rPr>
          <w:sz w:val="19"/>
        </w:rPr>
      </w:pPr>
      <w:r w:rsidRPr="008820E7">
        <w:rPr>
          <w:sz w:val="19"/>
        </w:rPr>
        <w:tab/>
        <w:t>never____   once____   twice____   3 times____   4 times____   5 times____   more than 5 times____</w:t>
      </w:r>
    </w:p>
    <w:p w14:paraId="7C3790AF" w14:textId="77777777" w:rsidR="00AC1E1F" w:rsidRPr="008820E7" w:rsidRDefault="00AC1E1F" w:rsidP="008820E7">
      <w:pPr>
        <w:tabs>
          <w:tab w:val="left" w:pos="-720"/>
          <w:tab w:val="left" w:pos="0"/>
          <w:tab w:val="left" w:pos="432"/>
        </w:tabs>
        <w:suppressAutoHyphens/>
        <w:ind w:left="547" w:hanging="547"/>
        <w:rPr>
          <w:sz w:val="19"/>
        </w:rPr>
      </w:pPr>
    </w:p>
    <w:p w14:paraId="7AB6758B" w14:textId="77777777" w:rsidR="00AC1E1F" w:rsidRPr="008820E7" w:rsidRDefault="00AC1E1F" w:rsidP="008820E7">
      <w:pPr>
        <w:tabs>
          <w:tab w:val="left" w:pos="-720"/>
          <w:tab w:val="left" w:pos="0"/>
          <w:tab w:val="left" w:pos="432"/>
        </w:tabs>
        <w:suppressAutoHyphens/>
        <w:ind w:left="540" w:hanging="540"/>
        <w:rPr>
          <w:sz w:val="19"/>
        </w:rPr>
      </w:pPr>
      <w:r w:rsidRPr="008820E7">
        <w:rPr>
          <w:sz w:val="19"/>
        </w:rPr>
        <w:tab/>
      </w:r>
      <w:r w:rsidRPr="008820E7">
        <w:rPr>
          <w:i/>
          <w:sz w:val="19"/>
          <w:u w:val="single"/>
        </w:rPr>
        <w:t>If this happened</w:t>
      </w:r>
      <w:r w:rsidRPr="008820E7">
        <w:rPr>
          <w:sz w:val="19"/>
        </w:rPr>
        <w:t>: Did you experience intense fear, helplessness, or horror when it happened?  yes / no</w:t>
      </w:r>
    </w:p>
    <w:p w14:paraId="44C84BF5" w14:textId="77777777" w:rsidR="00441BAA" w:rsidRPr="008820E7" w:rsidRDefault="00AC1E1F" w:rsidP="00441BAA">
      <w:pPr>
        <w:tabs>
          <w:tab w:val="left" w:pos="-720"/>
          <w:tab w:val="left" w:pos="0"/>
          <w:tab w:val="left" w:pos="432"/>
        </w:tabs>
        <w:suppressAutoHyphens/>
        <w:ind w:left="540" w:hanging="540"/>
        <w:rPr>
          <w:sz w:val="19"/>
        </w:rPr>
      </w:pPr>
      <w:r w:rsidRPr="008820E7">
        <w:rPr>
          <w:sz w:val="19"/>
        </w:rPr>
        <w:tab/>
      </w:r>
      <w:r w:rsidRPr="008820E7">
        <w:rPr>
          <w:sz w:val="19"/>
        </w:rPr>
        <w:tab/>
      </w:r>
      <w:r w:rsidRPr="008820E7">
        <w:rPr>
          <w:sz w:val="19"/>
        </w:rPr>
        <w:tab/>
      </w:r>
      <w:r w:rsidRPr="008820E7">
        <w:rPr>
          <w:sz w:val="19"/>
        </w:rPr>
        <w:tab/>
      </w:r>
      <w:r w:rsidRPr="008820E7">
        <w:rPr>
          <w:sz w:val="19"/>
        </w:rPr>
        <w:tab/>
      </w:r>
      <w:r w:rsidRPr="008820E7">
        <w:rPr>
          <w:sz w:val="19"/>
        </w:rPr>
        <w:tab/>
      </w:r>
      <w:r w:rsidRPr="008820E7">
        <w:rPr>
          <w:sz w:val="19"/>
        </w:rPr>
        <w:tab/>
      </w:r>
      <w:r w:rsidRPr="008820E7">
        <w:rPr>
          <w:sz w:val="19"/>
        </w:rPr>
        <w:tab/>
      </w:r>
      <w:r w:rsidRPr="008820E7">
        <w:rPr>
          <w:sz w:val="19"/>
        </w:rPr>
        <w:tab/>
        <w:t xml:space="preserve">         Were you seriously injured?  yes / no</w:t>
      </w:r>
    </w:p>
    <w:p w14:paraId="5316D696" w14:textId="77777777" w:rsidR="00441BAA" w:rsidRDefault="00441BAA" w:rsidP="008820E7">
      <w:pPr>
        <w:tabs>
          <w:tab w:val="left" w:pos="-720"/>
          <w:tab w:val="left" w:pos="0"/>
          <w:tab w:val="left" w:pos="432"/>
        </w:tabs>
        <w:suppressAutoHyphens/>
        <w:ind w:left="540" w:hanging="540"/>
        <w:rPr>
          <w:sz w:val="19"/>
        </w:rPr>
      </w:pPr>
      <w:r>
        <w:rPr>
          <w:sz w:val="19"/>
        </w:rPr>
        <w:tab/>
      </w:r>
      <w:r>
        <w:rPr>
          <w:sz w:val="19"/>
        </w:rPr>
        <w:tab/>
      </w:r>
      <w:r>
        <w:rPr>
          <w:sz w:val="19"/>
        </w:rPr>
        <w:tab/>
      </w:r>
      <w:r>
        <w:rPr>
          <w:sz w:val="19"/>
        </w:rPr>
        <w:tab/>
      </w:r>
      <w:r>
        <w:rPr>
          <w:sz w:val="19"/>
        </w:rPr>
        <w:tab/>
      </w:r>
      <w:r>
        <w:rPr>
          <w:sz w:val="19"/>
        </w:rPr>
        <w:tab/>
      </w:r>
      <w:r>
        <w:rPr>
          <w:sz w:val="19"/>
        </w:rPr>
        <w:tab/>
      </w:r>
      <w:r>
        <w:rPr>
          <w:sz w:val="19"/>
        </w:rPr>
        <w:tab/>
      </w:r>
      <w:r>
        <w:rPr>
          <w:sz w:val="19"/>
        </w:rPr>
        <w:tab/>
        <w:t xml:space="preserve">Was it because of your sexual orientation? yes / no </w:t>
      </w:r>
    </w:p>
    <w:p w14:paraId="2E331781" w14:textId="77777777" w:rsidR="00441BAA" w:rsidRDefault="00441BAA" w:rsidP="00441BAA">
      <w:pPr>
        <w:tabs>
          <w:tab w:val="left" w:pos="-720"/>
          <w:tab w:val="left" w:pos="0"/>
          <w:tab w:val="left" w:pos="432"/>
        </w:tabs>
        <w:suppressAutoHyphens/>
        <w:ind w:left="4140" w:hanging="540"/>
        <w:rPr>
          <w:sz w:val="19"/>
        </w:rPr>
      </w:pPr>
      <w:r>
        <w:rPr>
          <w:sz w:val="19"/>
        </w:rPr>
        <w:t>[if yes:] How many times was it because of your sexual orientation? [display total number of times event was experienced and asked to indicate how many of the total were due to sexual orientation]</w:t>
      </w:r>
    </w:p>
    <w:p w14:paraId="79196FA0" w14:textId="77777777" w:rsidR="00441BAA" w:rsidRPr="008820E7" w:rsidRDefault="00441BAA" w:rsidP="008820E7">
      <w:pPr>
        <w:tabs>
          <w:tab w:val="left" w:pos="-720"/>
          <w:tab w:val="left" w:pos="0"/>
          <w:tab w:val="left" w:pos="432"/>
        </w:tabs>
        <w:suppressAutoHyphens/>
        <w:ind w:left="540" w:hanging="540"/>
        <w:rPr>
          <w:sz w:val="19"/>
        </w:rPr>
      </w:pPr>
    </w:p>
    <w:p w14:paraId="5FDC3D11" w14:textId="77777777" w:rsidR="00AC1E1F" w:rsidRPr="008820E7" w:rsidRDefault="00AC1E1F" w:rsidP="008820E7">
      <w:pPr>
        <w:tabs>
          <w:tab w:val="left" w:pos="-720"/>
          <w:tab w:val="left" w:pos="0"/>
          <w:tab w:val="left" w:pos="432"/>
        </w:tabs>
        <w:suppressAutoHyphens/>
        <w:ind w:left="540" w:hanging="540"/>
        <w:rPr>
          <w:b/>
          <w:sz w:val="19"/>
        </w:rPr>
      </w:pPr>
      <w:r w:rsidRPr="008820E7">
        <w:rPr>
          <w:sz w:val="19"/>
        </w:rPr>
        <w:t>9.</w:t>
      </w:r>
      <w:r w:rsidRPr="008820E7">
        <w:rPr>
          <w:b/>
          <w:sz w:val="19"/>
        </w:rPr>
        <w:tab/>
        <w:t>Have you ever been hit or beaten up and badly hurt by a stranger or by someone you didn’t know very well?</w:t>
      </w:r>
    </w:p>
    <w:p w14:paraId="1F1F9D67" w14:textId="77777777" w:rsidR="00AC1E1F" w:rsidRPr="008820E7" w:rsidRDefault="00AC1E1F" w:rsidP="008820E7">
      <w:pPr>
        <w:tabs>
          <w:tab w:val="left" w:pos="-720"/>
          <w:tab w:val="left" w:pos="432"/>
        </w:tabs>
        <w:suppressAutoHyphens/>
        <w:ind w:left="547" w:hanging="547"/>
        <w:rPr>
          <w:sz w:val="19"/>
        </w:rPr>
      </w:pPr>
    </w:p>
    <w:p w14:paraId="1AE6454C" w14:textId="77777777" w:rsidR="00AC1E1F" w:rsidRPr="008820E7" w:rsidRDefault="00AC1E1F" w:rsidP="008820E7">
      <w:pPr>
        <w:tabs>
          <w:tab w:val="left" w:pos="-720"/>
          <w:tab w:val="left" w:pos="0"/>
          <w:tab w:val="left" w:pos="432"/>
        </w:tabs>
        <w:suppressAutoHyphens/>
        <w:ind w:left="540" w:hanging="540"/>
        <w:rPr>
          <w:sz w:val="19"/>
        </w:rPr>
      </w:pPr>
      <w:r w:rsidRPr="008820E7">
        <w:rPr>
          <w:sz w:val="19"/>
        </w:rPr>
        <w:tab/>
        <w:t>never____   once____   twice____   3 times____   4 times____   5 times____   more than 5 times____</w:t>
      </w:r>
    </w:p>
    <w:p w14:paraId="0EFD3606" w14:textId="77777777" w:rsidR="00AC1E1F" w:rsidRPr="008820E7" w:rsidRDefault="00AC1E1F" w:rsidP="008820E7">
      <w:pPr>
        <w:tabs>
          <w:tab w:val="left" w:pos="-720"/>
          <w:tab w:val="left" w:pos="432"/>
        </w:tabs>
        <w:suppressAutoHyphens/>
        <w:ind w:left="547" w:hanging="547"/>
        <w:rPr>
          <w:sz w:val="19"/>
        </w:rPr>
      </w:pPr>
    </w:p>
    <w:p w14:paraId="230E4D9D" w14:textId="77777777" w:rsidR="00AC1E1F" w:rsidRPr="008820E7" w:rsidRDefault="00AC1E1F" w:rsidP="008820E7">
      <w:pPr>
        <w:tabs>
          <w:tab w:val="left" w:pos="-720"/>
          <w:tab w:val="left" w:pos="0"/>
          <w:tab w:val="left" w:pos="432"/>
        </w:tabs>
        <w:suppressAutoHyphens/>
        <w:ind w:left="540" w:hanging="540"/>
        <w:rPr>
          <w:sz w:val="19"/>
        </w:rPr>
      </w:pPr>
      <w:r w:rsidRPr="008820E7">
        <w:rPr>
          <w:sz w:val="19"/>
        </w:rPr>
        <w:tab/>
      </w:r>
      <w:r w:rsidRPr="008820E7">
        <w:rPr>
          <w:i/>
          <w:sz w:val="19"/>
          <w:u w:val="single"/>
        </w:rPr>
        <w:t>If this happened</w:t>
      </w:r>
      <w:r w:rsidRPr="008820E7">
        <w:rPr>
          <w:sz w:val="19"/>
        </w:rPr>
        <w:t>: Did you experience intense fear, helplessness, or horror when it happened?  yes / no</w:t>
      </w:r>
    </w:p>
    <w:p w14:paraId="76C433CF" w14:textId="77777777" w:rsidR="00AC1E1F" w:rsidRPr="008820E7" w:rsidRDefault="00AC1E1F" w:rsidP="008820E7">
      <w:pPr>
        <w:tabs>
          <w:tab w:val="left" w:pos="-720"/>
          <w:tab w:val="left" w:pos="432"/>
          <w:tab w:val="left" w:pos="1890"/>
        </w:tabs>
        <w:suppressAutoHyphens/>
        <w:ind w:left="540" w:hanging="540"/>
        <w:rPr>
          <w:sz w:val="19"/>
        </w:rPr>
      </w:pPr>
      <w:r w:rsidRPr="008820E7">
        <w:rPr>
          <w:sz w:val="19"/>
        </w:rPr>
        <w:tab/>
      </w:r>
      <w:r w:rsidRPr="008820E7">
        <w:rPr>
          <w:sz w:val="19"/>
        </w:rPr>
        <w:tab/>
      </w:r>
      <w:r w:rsidRPr="008820E7">
        <w:rPr>
          <w:sz w:val="19"/>
        </w:rPr>
        <w:tab/>
        <w:t>Were you seriously injured?  yes / no</w:t>
      </w:r>
    </w:p>
    <w:p w14:paraId="600479BE" w14:textId="77777777" w:rsidR="00441BAA" w:rsidRDefault="00441BAA" w:rsidP="00441BAA">
      <w:pPr>
        <w:tabs>
          <w:tab w:val="left" w:pos="-720"/>
          <w:tab w:val="left" w:pos="0"/>
          <w:tab w:val="left" w:pos="432"/>
        </w:tabs>
        <w:suppressAutoHyphens/>
        <w:ind w:left="540" w:hanging="540"/>
        <w:rPr>
          <w:sz w:val="19"/>
        </w:rPr>
      </w:pPr>
      <w:r>
        <w:rPr>
          <w:sz w:val="19"/>
        </w:rPr>
        <w:tab/>
      </w:r>
      <w:r>
        <w:rPr>
          <w:sz w:val="19"/>
        </w:rPr>
        <w:tab/>
      </w:r>
      <w:r>
        <w:rPr>
          <w:sz w:val="19"/>
        </w:rPr>
        <w:tab/>
      </w:r>
      <w:r>
        <w:rPr>
          <w:sz w:val="19"/>
        </w:rPr>
        <w:tab/>
        <w:t xml:space="preserve">          Was it because of your sexual orientation? yes / no </w:t>
      </w:r>
    </w:p>
    <w:p w14:paraId="26BF5D72" w14:textId="77777777" w:rsidR="00441BAA" w:rsidRDefault="00441BAA" w:rsidP="00441BAA">
      <w:pPr>
        <w:tabs>
          <w:tab w:val="left" w:pos="-720"/>
          <w:tab w:val="left" w:pos="0"/>
          <w:tab w:val="left" w:pos="432"/>
        </w:tabs>
        <w:suppressAutoHyphens/>
        <w:ind w:left="2160"/>
        <w:rPr>
          <w:sz w:val="19"/>
        </w:rPr>
      </w:pPr>
      <w:r>
        <w:rPr>
          <w:sz w:val="19"/>
        </w:rPr>
        <w:t>[if yes:] How many times was it because of your sexual orientation? [display total number of times event was experienced and asked to indicate how many of the total were due to sexual orientation]</w:t>
      </w:r>
    </w:p>
    <w:p w14:paraId="167095B7" w14:textId="77777777" w:rsidR="00AC1E1F" w:rsidRDefault="00AC1E1F" w:rsidP="008820E7">
      <w:pPr>
        <w:tabs>
          <w:tab w:val="left" w:pos="-720"/>
          <w:tab w:val="left" w:pos="432"/>
        </w:tabs>
        <w:suppressAutoHyphens/>
        <w:ind w:left="540" w:right="-994" w:hanging="540"/>
        <w:rPr>
          <w:sz w:val="19"/>
        </w:rPr>
      </w:pPr>
    </w:p>
    <w:p w14:paraId="782C42E7" w14:textId="77777777" w:rsidR="00AC1E1F" w:rsidRPr="008820E7" w:rsidRDefault="00AC1E1F" w:rsidP="008820E7">
      <w:pPr>
        <w:tabs>
          <w:tab w:val="left" w:pos="-720"/>
          <w:tab w:val="left" w:pos="0"/>
          <w:tab w:val="left" w:pos="432"/>
        </w:tabs>
        <w:suppressAutoHyphens/>
        <w:ind w:left="450" w:hanging="450"/>
        <w:rPr>
          <w:b/>
          <w:sz w:val="19"/>
        </w:rPr>
      </w:pPr>
      <w:r w:rsidRPr="008820E7">
        <w:rPr>
          <w:sz w:val="19"/>
        </w:rPr>
        <w:t>10.</w:t>
      </w:r>
      <w:r w:rsidRPr="008820E7">
        <w:rPr>
          <w:b/>
          <w:sz w:val="19"/>
        </w:rPr>
        <w:tab/>
        <w:t>Have you seen a stranger (or someone</w:t>
      </w:r>
      <w:ins w:id="1119" w:author="T.J. Sullivan" w:date="2019-06-10T15:40:00Z">
        <w:r w:rsidR="0046706F">
          <w:rPr>
            <w:b/>
            <w:sz w:val="19"/>
          </w:rPr>
          <w:t xml:space="preserve"> you</w:t>
        </w:r>
      </w:ins>
      <w:r w:rsidRPr="008820E7">
        <w:rPr>
          <w:b/>
          <w:sz w:val="19"/>
        </w:rPr>
        <w:t xml:space="preserve"> didn’t know very well) attack or beat up someone and seriously injure </w:t>
      </w:r>
      <w:r w:rsidRPr="008820E7">
        <w:rPr>
          <w:b/>
          <w:sz w:val="19"/>
        </w:rPr>
        <w:br/>
        <w:t>or kill them?</w:t>
      </w:r>
    </w:p>
    <w:p w14:paraId="550F8550" w14:textId="77777777" w:rsidR="00AC1E1F" w:rsidRPr="008820E7" w:rsidRDefault="00AC1E1F" w:rsidP="008820E7">
      <w:pPr>
        <w:tabs>
          <w:tab w:val="left" w:pos="-720"/>
          <w:tab w:val="left" w:pos="0"/>
          <w:tab w:val="left" w:pos="432"/>
        </w:tabs>
        <w:suppressAutoHyphens/>
        <w:ind w:left="547" w:hanging="547"/>
        <w:rPr>
          <w:b/>
          <w:sz w:val="19"/>
        </w:rPr>
      </w:pPr>
    </w:p>
    <w:p w14:paraId="4F7A2F65" w14:textId="77777777" w:rsidR="00AC1E1F" w:rsidRPr="008820E7" w:rsidRDefault="00AC1E1F" w:rsidP="008820E7">
      <w:pPr>
        <w:tabs>
          <w:tab w:val="left" w:pos="-720"/>
          <w:tab w:val="left" w:pos="0"/>
          <w:tab w:val="left" w:pos="432"/>
        </w:tabs>
        <w:suppressAutoHyphens/>
        <w:ind w:left="540" w:hanging="540"/>
        <w:rPr>
          <w:sz w:val="19"/>
        </w:rPr>
      </w:pPr>
      <w:r w:rsidRPr="008820E7">
        <w:rPr>
          <w:sz w:val="19"/>
        </w:rPr>
        <w:tab/>
        <w:t>never____   once____   twice____   3 times____   4 times____   5 times____   more than 5 times____</w:t>
      </w:r>
    </w:p>
    <w:p w14:paraId="1D790DA9" w14:textId="77777777" w:rsidR="00AC1E1F" w:rsidRPr="008820E7" w:rsidRDefault="00AC1E1F" w:rsidP="008820E7">
      <w:pPr>
        <w:tabs>
          <w:tab w:val="left" w:pos="-720"/>
          <w:tab w:val="left" w:pos="0"/>
          <w:tab w:val="left" w:pos="432"/>
        </w:tabs>
        <w:suppressAutoHyphens/>
        <w:ind w:left="547" w:hanging="547"/>
        <w:rPr>
          <w:sz w:val="19"/>
        </w:rPr>
      </w:pPr>
    </w:p>
    <w:p w14:paraId="480DC950" w14:textId="77777777" w:rsidR="00AC1E1F" w:rsidRDefault="00AC1E1F" w:rsidP="00441BAA">
      <w:pPr>
        <w:tabs>
          <w:tab w:val="left" w:pos="-720"/>
          <w:tab w:val="left" w:pos="0"/>
          <w:tab w:val="left" w:pos="432"/>
        </w:tabs>
        <w:suppressAutoHyphens/>
        <w:ind w:left="540" w:hanging="540"/>
        <w:rPr>
          <w:sz w:val="19"/>
        </w:rPr>
      </w:pPr>
      <w:r w:rsidRPr="008820E7">
        <w:rPr>
          <w:sz w:val="19"/>
        </w:rPr>
        <w:tab/>
      </w:r>
      <w:r w:rsidRPr="008820E7">
        <w:rPr>
          <w:i/>
          <w:sz w:val="19"/>
          <w:u w:val="single"/>
        </w:rPr>
        <w:t>If this happened</w:t>
      </w:r>
      <w:r w:rsidRPr="008820E7">
        <w:rPr>
          <w:sz w:val="19"/>
        </w:rPr>
        <w:t>: Did you experience intense fear, helplessness, or horror when it happened?  yes / no</w:t>
      </w:r>
    </w:p>
    <w:p w14:paraId="53F0CF63" w14:textId="77777777" w:rsidR="00441BAA" w:rsidDel="00085887" w:rsidRDefault="00441BAA" w:rsidP="00085887">
      <w:pPr>
        <w:tabs>
          <w:tab w:val="left" w:pos="-720"/>
          <w:tab w:val="left" w:pos="0"/>
          <w:tab w:val="left" w:pos="432"/>
        </w:tabs>
        <w:suppressAutoHyphens/>
        <w:ind w:left="540" w:hanging="540"/>
        <w:rPr>
          <w:del w:id="1120" w:author="T.J. Sullivan" w:date="2019-06-01T17:42:00Z"/>
          <w:sz w:val="19"/>
        </w:rPr>
      </w:pPr>
      <w:r>
        <w:rPr>
          <w:sz w:val="19"/>
        </w:rPr>
        <w:tab/>
      </w:r>
      <w:r>
        <w:rPr>
          <w:sz w:val="19"/>
        </w:rPr>
        <w:tab/>
      </w:r>
      <w:r>
        <w:rPr>
          <w:sz w:val="19"/>
        </w:rPr>
        <w:tab/>
      </w:r>
      <w:r>
        <w:rPr>
          <w:sz w:val="19"/>
        </w:rPr>
        <w:tab/>
      </w:r>
      <w:del w:id="1121" w:author="T.J. Sullivan" w:date="2019-06-01T17:42:00Z">
        <w:r w:rsidDel="00085887">
          <w:rPr>
            <w:sz w:val="19"/>
          </w:rPr>
          <w:delText xml:space="preserve">       Was it because of their sexual orientation? yes / no </w:delText>
        </w:r>
      </w:del>
    </w:p>
    <w:p w14:paraId="5850F430" w14:textId="77777777" w:rsidR="00441BAA" w:rsidRDefault="00441BAA">
      <w:pPr>
        <w:tabs>
          <w:tab w:val="left" w:pos="-720"/>
          <w:tab w:val="left" w:pos="0"/>
          <w:tab w:val="left" w:pos="432"/>
        </w:tabs>
        <w:suppressAutoHyphens/>
        <w:ind w:left="540" w:hanging="540"/>
        <w:rPr>
          <w:sz w:val="19"/>
        </w:rPr>
        <w:pPrChange w:id="1122" w:author="T.J. Sullivan" w:date="2019-06-01T17:42:00Z">
          <w:pPr>
            <w:tabs>
              <w:tab w:val="left" w:pos="-720"/>
              <w:tab w:val="left" w:pos="0"/>
              <w:tab w:val="left" w:pos="432"/>
            </w:tabs>
            <w:suppressAutoHyphens/>
            <w:ind w:left="2160"/>
          </w:pPr>
        </w:pPrChange>
      </w:pPr>
      <w:del w:id="1123" w:author="T.J. Sullivan" w:date="2019-06-01T17:42:00Z">
        <w:r w:rsidDel="00085887">
          <w:rPr>
            <w:sz w:val="19"/>
          </w:rPr>
          <w:delText>[if yes:] How many times was it because of their sexual orientation? [display total number of times event was experienced and asked to indicate how many of the total were due to sexual orientation]</w:delText>
        </w:r>
      </w:del>
    </w:p>
    <w:p w14:paraId="34B4AC81" w14:textId="77777777" w:rsidR="00441BAA" w:rsidRDefault="00441BAA" w:rsidP="008820E7">
      <w:pPr>
        <w:tabs>
          <w:tab w:val="left" w:pos="-720"/>
          <w:tab w:val="left" w:pos="432"/>
        </w:tabs>
        <w:suppressAutoHyphens/>
        <w:ind w:left="540" w:right="-994" w:hanging="540"/>
        <w:rPr>
          <w:sz w:val="19"/>
        </w:rPr>
      </w:pPr>
    </w:p>
    <w:p w14:paraId="124AAD41" w14:textId="77777777" w:rsidR="00AC1E1F" w:rsidRPr="008820E7" w:rsidRDefault="00AC1E1F" w:rsidP="008820E7">
      <w:pPr>
        <w:tabs>
          <w:tab w:val="left" w:pos="-720"/>
          <w:tab w:val="left" w:pos="0"/>
          <w:tab w:val="left" w:pos="432"/>
        </w:tabs>
        <w:suppressAutoHyphens/>
        <w:ind w:left="540" w:hanging="540"/>
        <w:rPr>
          <w:sz w:val="19"/>
        </w:rPr>
      </w:pPr>
      <w:r w:rsidRPr="008820E7">
        <w:rPr>
          <w:sz w:val="19"/>
        </w:rPr>
        <w:t>11.</w:t>
      </w:r>
      <w:r w:rsidRPr="008820E7">
        <w:rPr>
          <w:b/>
          <w:sz w:val="19"/>
        </w:rPr>
        <w:tab/>
        <w:t>Has anyone threatened to kill you or cause you serious physical harm?</w:t>
      </w:r>
    </w:p>
    <w:p w14:paraId="55E548AA" w14:textId="77777777" w:rsidR="00AC1E1F" w:rsidRPr="008820E7" w:rsidRDefault="00AC1E1F" w:rsidP="008820E7">
      <w:pPr>
        <w:tabs>
          <w:tab w:val="left" w:pos="-720"/>
          <w:tab w:val="left" w:pos="432"/>
        </w:tabs>
        <w:suppressAutoHyphens/>
        <w:ind w:left="547" w:hanging="547"/>
        <w:rPr>
          <w:sz w:val="19"/>
        </w:rPr>
      </w:pPr>
    </w:p>
    <w:p w14:paraId="5821887C" w14:textId="77777777" w:rsidR="00AC1E1F" w:rsidRPr="008820E7" w:rsidRDefault="00AC1E1F" w:rsidP="008820E7">
      <w:pPr>
        <w:tabs>
          <w:tab w:val="left" w:pos="-720"/>
          <w:tab w:val="left" w:pos="0"/>
          <w:tab w:val="left" w:pos="432"/>
        </w:tabs>
        <w:suppressAutoHyphens/>
        <w:ind w:left="540" w:hanging="540"/>
        <w:rPr>
          <w:sz w:val="19"/>
        </w:rPr>
      </w:pPr>
      <w:r w:rsidRPr="008820E7">
        <w:rPr>
          <w:sz w:val="19"/>
        </w:rPr>
        <w:tab/>
        <w:t>never____   once____   twice____   3 times____   4 times____   5 times____   more than 5 times____</w:t>
      </w:r>
    </w:p>
    <w:p w14:paraId="197DD803" w14:textId="77777777" w:rsidR="00AC1E1F" w:rsidRPr="008820E7" w:rsidRDefault="00AC1E1F" w:rsidP="008820E7">
      <w:pPr>
        <w:tabs>
          <w:tab w:val="left" w:pos="-720"/>
          <w:tab w:val="left" w:pos="0"/>
          <w:tab w:val="left" w:pos="432"/>
        </w:tabs>
        <w:suppressAutoHyphens/>
        <w:ind w:left="540" w:right="-994" w:hanging="540"/>
        <w:rPr>
          <w:b/>
          <w:sz w:val="19"/>
        </w:rPr>
      </w:pPr>
      <w:r w:rsidRPr="008820E7">
        <w:rPr>
          <w:b/>
          <w:sz w:val="19"/>
        </w:rPr>
        <w:tab/>
      </w:r>
    </w:p>
    <w:p w14:paraId="0BD4B233" w14:textId="77777777" w:rsidR="00AC1E1F" w:rsidRPr="008820E7" w:rsidRDefault="00AC1E1F" w:rsidP="008820E7">
      <w:pPr>
        <w:tabs>
          <w:tab w:val="left" w:pos="-720"/>
          <w:tab w:val="left" w:pos="0"/>
          <w:tab w:val="left" w:pos="432"/>
        </w:tabs>
        <w:suppressAutoHyphens/>
        <w:ind w:left="540" w:right="-994" w:hanging="540"/>
        <w:rPr>
          <w:sz w:val="19"/>
        </w:rPr>
      </w:pPr>
      <w:r w:rsidRPr="008820E7">
        <w:rPr>
          <w:b/>
          <w:sz w:val="19"/>
        </w:rPr>
        <w:tab/>
        <w:t>stranger</w:t>
      </w:r>
      <w:r w:rsidRPr="008820E7">
        <w:rPr>
          <w:sz w:val="19"/>
        </w:rPr>
        <w:t xml:space="preserve">? yes / no   </w:t>
      </w:r>
      <w:r w:rsidRPr="008820E7">
        <w:rPr>
          <w:b/>
          <w:sz w:val="19"/>
        </w:rPr>
        <w:t>friend or acquaintance</w:t>
      </w:r>
      <w:r w:rsidRPr="008820E7">
        <w:rPr>
          <w:sz w:val="19"/>
        </w:rPr>
        <w:t xml:space="preserve">? yes / no   </w:t>
      </w:r>
      <w:r w:rsidRPr="008820E7">
        <w:rPr>
          <w:b/>
          <w:sz w:val="19"/>
        </w:rPr>
        <w:t>relative?</w:t>
      </w:r>
      <w:r w:rsidRPr="008820E7">
        <w:rPr>
          <w:sz w:val="19"/>
        </w:rPr>
        <w:t xml:space="preserve"> yes / no   </w:t>
      </w:r>
      <w:r w:rsidRPr="008820E7">
        <w:rPr>
          <w:b/>
          <w:sz w:val="19"/>
        </w:rPr>
        <w:t>intimate partner</w:t>
      </w:r>
      <w:r w:rsidRPr="008820E7">
        <w:rPr>
          <w:sz w:val="19"/>
        </w:rPr>
        <w:t>? yes / no</w:t>
      </w:r>
    </w:p>
    <w:p w14:paraId="79C51076" w14:textId="77777777" w:rsidR="00AC1E1F" w:rsidRPr="008820E7" w:rsidRDefault="00AC1E1F" w:rsidP="008820E7">
      <w:pPr>
        <w:tabs>
          <w:tab w:val="left" w:pos="-720"/>
          <w:tab w:val="left" w:pos="432"/>
        </w:tabs>
        <w:suppressAutoHyphens/>
        <w:ind w:left="547" w:hanging="547"/>
        <w:rPr>
          <w:sz w:val="19"/>
        </w:rPr>
      </w:pPr>
    </w:p>
    <w:p w14:paraId="18157914" w14:textId="77777777" w:rsidR="00AC1E1F" w:rsidRPr="008820E7" w:rsidRDefault="00AC1E1F" w:rsidP="008820E7">
      <w:pPr>
        <w:tabs>
          <w:tab w:val="left" w:pos="-720"/>
          <w:tab w:val="left" w:pos="0"/>
          <w:tab w:val="left" w:pos="432"/>
        </w:tabs>
        <w:suppressAutoHyphens/>
        <w:ind w:left="540" w:hanging="540"/>
        <w:rPr>
          <w:sz w:val="19"/>
        </w:rPr>
      </w:pPr>
      <w:r w:rsidRPr="008820E7">
        <w:rPr>
          <w:sz w:val="19"/>
        </w:rPr>
        <w:tab/>
      </w:r>
      <w:r w:rsidRPr="008820E7">
        <w:rPr>
          <w:i/>
          <w:sz w:val="19"/>
          <w:u w:val="single"/>
        </w:rPr>
        <w:t>If this happened</w:t>
      </w:r>
      <w:r w:rsidRPr="008820E7">
        <w:rPr>
          <w:sz w:val="19"/>
        </w:rPr>
        <w:t>: Did you experience intense fear, helplessness, or horror when it happened?  yes / no</w:t>
      </w:r>
    </w:p>
    <w:p w14:paraId="0AD2B1A3" w14:textId="77777777" w:rsidR="00441BAA" w:rsidRDefault="00441BAA" w:rsidP="00441BAA">
      <w:pPr>
        <w:tabs>
          <w:tab w:val="left" w:pos="-720"/>
          <w:tab w:val="left" w:pos="0"/>
          <w:tab w:val="left" w:pos="432"/>
        </w:tabs>
        <w:suppressAutoHyphens/>
        <w:ind w:left="540" w:hanging="540"/>
        <w:rPr>
          <w:sz w:val="19"/>
        </w:rPr>
      </w:pPr>
      <w:r>
        <w:rPr>
          <w:sz w:val="19"/>
        </w:rPr>
        <w:tab/>
      </w:r>
      <w:r>
        <w:rPr>
          <w:sz w:val="19"/>
        </w:rPr>
        <w:tab/>
      </w:r>
      <w:r>
        <w:rPr>
          <w:sz w:val="19"/>
        </w:rPr>
        <w:tab/>
      </w:r>
      <w:r>
        <w:rPr>
          <w:sz w:val="19"/>
        </w:rPr>
        <w:tab/>
        <w:t xml:space="preserve">     Was it because of your sexual orientation? yes / no </w:t>
      </w:r>
    </w:p>
    <w:p w14:paraId="4FF564A0" w14:textId="77777777" w:rsidR="00441BAA" w:rsidRDefault="00441BAA" w:rsidP="00441BAA">
      <w:pPr>
        <w:tabs>
          <w:tab w:val="left" w:pos="-720"/>
          <w:tab w:val="left" w:pos="0"/>
          <w:tab w:val="left" w:pos="432"/>
        </w:tabs>
        <w:suppressAutoHyphens/>
        <w:ind w:left="2160"/>
        <w:rPr>
          <w:sz w:val="19"/>
        </w:rPr>
      </w:pPr>
      <w:r>
        <w:rPr>
          <w:sz w:val="19"/>
        </w:rPr>
        <w:t>[if yes:] How many times was it because of your sexual orientation? [display total number of times event was experienced and asked to indicate how many of the total were due to sexual orientation]</w:t>
      </w:r>
    </w:p>
    <w:p w14:paraId="142220A0" w14:textId="77777777" w:rsidR="00AC1E1F" w:rsidRPr="008820E7" w:rsidRDefault="00AC1E1F" w:rsidP="008820E7">
      <w:pPr>
        <w:tabs>
          <w:tab w:val="left" w:pos="-720"/>
          <w:tab w:val="left" w:pos="432"/>
        </w:tabs>
        <w:suppressAutoHyphens/>
        <w:ind w:left="540" w:right="-994" w:hanging="540"/>
        <w:rPr>
          <w:sz w:val="19"/>
        </w:rPr>
      </w:pPr>
    </w:p>
    <w:p w14:paraId="7C4A4D13" w14:textId="77777777" w:rsidR="00AC1E1F" w:rsidRPr="008820E7" w:rsidRDefault="00AC1E1F" w:rsidP="008820E7">
      <w:pPr>
        <w:tabs>
          <w:tab w:val="left" w:pos="-720"/>
          <w:tab w:val="left" w:pos="0"/>
          <w:tab w:val="left" w:pos="432"/>
          <w:tab w:val="left" w:pos="5220"/>
        </w:tabs>
        <w:suppressAutoHyphens/>
        <w:ind w:left="540" w:hanging="540"/>
        <w:rPr>
          <w:b/>
          <w:sz w:val="19"/>
        </w:rPr>
      </w:pPr>
      <w:r w:rsidRPr="008820E7">
        <w:rPr>
          <w:sz w:val="19"/>
        </w:rPr>
        <w:t>12.</w:t>
      </w:r>
      <w:r w:rsidRPr="008820E7">
        <w:rPr>
          <w:b/>
          <w:sz w:val="19"/>
        </w:rPr>
        <w:tab/>
      </w:r>
      <w:r w:rsidRPr="008820E7">
        <w:rPr>
          <w:sz w:val="19"/>
        </w:rPr>
        <w:t>While growing up:</w:t>
      </w:r>
      <w:r w:rsidRPr="008820E7">
        <w:rPr>
          <w:b/>
          <w:sz w:val="19"/>
        </w:rPr>
        <w:t xml:space="preserve">  Were you physically punished in a way that resulted in bruises, burns, </w:t>
      </w:r>
    </w:p>
    <w:p w14:paraId="497BBF86" w14:textId="77777777" w:rsidR="00AC1E1F" w:rsidRPr="008820E7" w:rsidRDefault="00AC1E1F" w:rsidP="008820E7">
      <w:pPr>
        <w:tabs>
          <w:tab w:val="left" w:pos="-720"/>
          <w:tab w:val="left" w:pos="0"/>
          <w:tab w:val="left" w:pos="432"/>
        </w:tabs>
        <w:suppressAutoHyphens/>
        <w:ind w:left="540" w:hanging="540"/>
        <w:rPr>
          <w:sz w:val="19"/>
        </w:rPr>
      </w:pPr>
      <w:r w:rsidRPr="008820E7">
        <w:rPr>
          <w:b/>
          <w:sz w:val="19"/>
        </w:rPr>
        <w:tab/>
        <w:t xml:space="preserve">cuts, or broken bones?   </w:t>
      </w:r>
    </w:p>
    <w:p w14:paraId="2B6F47A1" w14:textId="77777777" w:rsidR="00AC1E1F" w:rsidRPr="008820E7" w:rsidRDefault="00AC1E1F" w:rsidP="008820E7">
      <w:pPr>
        <w:tabs>
          <w:tab w:val="left" w:pos="-720"/>
          <w:tab w:val="left" w:pos="432"/>
        </w:tabs>
        <w:suppressAutoHyphens/>
        <w:ind w:left="547" w:hanging="547"/>
        <w:rPr>
          <w:sz w:val="19"/>
        </w:rPr>
      </w:pPr>
    </w:p>
    <w:p w14:paraId="671BBE0F" w14:textId="77777777" w:rsidR="00AC1E1F" w:rsidRPr="008820E7" w:rsidRDefault="00AC1E1F" w:rsidP="008820E7">
      <w:pPr>
        <w:tabs>
          <w:tab w:val="left" w:pos="-720"/>
          <w:tab w:val="left" w:pos="0"/>
          <w:tab w:val="left" w:pos="432"/>
        </w:tabs>
        <w:suppressAutoHyphens/>
        <w:ind w:left="540" w:hanging="540"/>
        <w:rPr>
          <w:sz w:val="19"/>
        </w:rPr>
      </w:pPr>
      <w:r w:rsidRPr="008820E7">
        <w:rPr>
          <w:sz w:val="19"/>
        </w:rPr>
        <w:tab/>
        <w:t>never____   once____   twice____   3 times____   4 times____   5 times____   more than 5 times____</w:t>
      </w:r>
    </w:p>
    <w:p w14:paraId="2E5725BC" w14:textId="77777777" w:rsidR="00AC1E1F" w:rsidRPr="008820E7" w:rsidRDefault="00AC1E1F" w:rsidP="008820E7">
      <w:pPr>
        <w:tabs>
          <w:tab w:val="left" w:pos="-720"/>
          <w:tab w:val="left" w:pos="432"/>
        </w:tabs>
        <w:suppressAutoHyphens/>
        <w:ind w:left="547" w:hanging="547"/>
        <w:rPr>
          <w:sz w:val="19"/>
        </w:rPr>
      </w:pPr>
    </w:p>
    <w:p w14:paraId="604F606E" w14:textId="77777777" w:rsidR="00AC1E1F" w:rsidRPr="008820E7" w:rsidRDefault="00AC1E1F" w:rsidP="008820E7">
      <w:pPr>
        <w:tabs>
          <w:tab w:val="left" w:pos="-720"/>
          <w:tab w:val="left" w:pos="0"/>
          <w:tab w:val="left" w:pos="432"/>
        </w:tabs>
        <w:suppressAutoHyphens/>
        <w:ind w:left="540" w:hanging="540"/>
        <w:rPr>
          <w:sz w:val="19"/>
        </w:rPr>
      </w:pPr>
      <w:r w:rsidRPr="008820E7">
        <w:rPr>
          <w:sz w:val="19"/>
        </w:rPr>
        <w:tab/>
      </w:r>
      <w:r w:rsidRPr="008820E7">
        <w:rPr>
          <w:i/>
          <w:sz w:val="19"/>
          <w:u w:val="single"/>
        </w:rPr>
        <w:t>If this happened</w:t>
      </w:r>
      <w:r w:rsidRPr="008820E7">
        <w:rPr>
          <w:sz w:val="19"/>
        </w:rPr>
        <w:t>: Did you experience intense fear, helplessness, or horror when it happened?  yes / no</w:t>
      </w:r>
    </w:p>
    <w:p w14:paraId="60335292" w14:textId="77777777" w:rsidR="00B9239D" w:rsidRDefault="00B9239D" w:rsidP="00B9239D">
      <w:pPr>
        <w:tabs>
          <w:tab w:val="left" w:pos="-720"/>
          <w:tab w:val="left" w:pos="0"/>
          <w:tab w:val="left" w:pos="432"/>
        </w:tabs>
        <w:suppressAutoHyphens/>
        <w:ind w:left="540" w:hanging="540"/>
        <w:rPr>
          <w:sz w:val="19"/>
        </w:rPr>
      </w:pPr>
      <w:r>
        <w:rPr>
          <w:sz w:val="19"/>
        </w:rPr>
        <w:tab/>
      </w:r>
      <w:r>
        <w:rPr>
          <w:sz w:val="19"/>
        </w:rPr>
        <w:tab/>
      </w:r>
      <w:r>
        <w:rPr>
          <w:sz w:val="19"/>
        </w:rPr>
        <w:tab/>
      </w:r>
      <w:r>
        <w:rPr>
          <w:sz w:val="19"/>
        </w:rPr>
        <w:tab/>
        <w:t xml:space="preserve">       Was it because of your sexual orientation? yes / no </w:t>
      </w:r>
    </w:p>
    <w:p w14:paraId="2BF3997C" w14:textId="77777777" w:rsidR="00B9239D" w:rsidRDefault="00B9239D" w:rsidP="00B9239D">
      <w:pPr>
        <w:tabs>
          <w:tab w:val="left" w:pos="-720"/>
          <w:tab w:val="left" w:pos="0"/>
          <w:tab w:val="left" w:pos="432"/>
        </w:tabs>
        <w:suppressAutoHyphens/>
        <w:ind w:left="2160"/>
        <w:rPr>
          <w:sz w:val="19"/>
        </w:rPr>
      </w:pPr>
      <w:r>
        <w:rPr>
          <w:sz w:val="19"/>
        </w:rPr>
        <w:t>[if yes:] How many times was it because of your sexual orientation? [display total number of times event was experienced and asked to indicate how many of the total were due to sexual orientation]</w:t>
      </w:r>
    </w:p>
    <w:p w14:paraId="3B53F9D9" w14:textId="77777777" w:rsidR="00B9239D" w:rsidRPr="008820E7" w:rsidRDefault="00B9239D" w:rsidP="008820E7">
      <w:pPr>
        <w:tabs>
          <w:tab w:val="left" w:pos="-720"/>
          <w:tab w:val="left" w:pos="432"/>
        </w:tabs>
        <w:suppressAutoHyphens/>
        <w:ind w:left="540" w:right="-994" w:hanging="540"/>
        <w:rPr>
          <w:sz w:val="19"/>
        </w:rPr>
      </w:pPr>
    </w:p>
    <w:p w14:paraId="1FA4BE78" w14:textId="77777777" w:rsidR="00AC1E1F" w:rsidRPr="008820E7" w:rsidRDefault="00AC1E1F" w:rsidP="008820E7">
      <w:pPr>
        <w:tabs>
          <w:tab w:val="left" w:pos="-720"/>
          <w:tab w:val="left" w:pos="0"/>
          <w:tab w:val="left" w:pos="432"/>
        </w:tabs>
        <w:suppressAutoHyphens/>
        <w:ind w:left="540" w:right="-994" w:hanging="540"/>
        <w:rPr>
          <w:sz w:val="19"/>
        </w:rPr>
      </w:pPr>
      <w:r w:rsidRPr="008820E7">
        <w:rPr>
          <w:sz w:val="19"/>
        </w:rPr>
        <w:t>13.</w:t>
      </w:r>
      <w:r w:rsidRPr="008820E7">
        <w:rPr>
          <w:b/>
          <w:sz w:val="19"/>
        </w:rPr>
        <w:tab/>
      </w:r>
      <w:r w:rsidRPr="008820E7">
        <w:rPr>
          <w:sz w:val="19"/>
        </w:rPr>
        <w:t>While growing up:</w:t>
      </w:r>
      <w:r w:rsidRPr="008820E7">
        <w:rPr>
          <w:b/>
          <w:sz w:val="19"/>
        </w:rPr>
        <w:t xml:space="preserve">  Did you see or hear family violence? </w:t>
      </w:r>
      <w:r w:rsidRPr="008820E7">
        <w:rPr>
          <w:sz w:val="19"/>
        </w:rPr>
        <w:t xml:space="preserve">(such as your father hitting your mother; </w:t>
      </w:r>
    </w:p>
    <w:p w14:paraId="0E2BC3C2" w14:textId="77777777" w:rsidR="00AC1E1F" w:rsidRPr="008820E7" w:rsidRDefault="00AC1E1F" w:rsidP="008820E7">
      <w:pPr>
        <w:tabs>
          <w:tab w:val="left" w:pos="-720"/>
          <w:tab w:val="left" w:pos="0"/>
          <w:tab w:val="left" w:pos="432"/>
        </w:tabs>
        <w:suppressAutoHyphens/>
        <w:ind w:left="540" w:right="-994" w:hanging="540"/>
        <w:rPr>
          <w:sz w:val="19"/>
        </w:rPr>
      </w:pPr>
      <w:r w:rsidRPr="008820E7">
        <w:rPr>
          <w:sz w:val="19"/>
        </w:rPr>
        <w:tab/>
        <w:t>or any family member beating up or inflicting bruises, burns or cuts on another family member)</w:t>
      </w:r>
    </w:p>
    <w:p w14:paraId="4001ABDD" w14:textId="77777777" w:rsidR="00AC1E1F" w:rsidRPr="008820E7" w:rsidRDefault="00AC1E1F" w:rsidP="008820E7">
      <w:pPr>
        <w:tabs>
          <w:tab w:val="left" w:pos="-720"/>
          <w:tab w:val="left" w:pos="432"/>
        </w:tabs>
        <w:suppressAutoHyphens/>
        <w:ind w:left="547" w:hanging="547"/>
        <w:rPr>
          <w:sz w:val="19"/>
        </w:rPr>
      </w:pPr>
    </w:p>
    <w:p w14:paraId="1B2B1494" w14:textId="77777777" w:rsidR="00AC1E1F" w:rsidRPr="008820E7" w:rsidRDefault="00AC1E1F" w:rsidP="008820E7">
      <w:pPr>
        <w:tabs>
          <w:tab w:val="left" w:pos="-720"/>
          <w:tab w:val="left" w:pos="0"/>
          <w:tab w:val="left" w:pos="432"/>
        </w:tabs>
        <w:suppressAutoHyphens/>
        <w:ind w:left="540" w:hanging="540"/>
        <w:rPr>
          <w:sz w:val="19"/>
        </w:rPr>
      </w:pPr>
      <w:r w:rsidRPr="008820E7">
        <w:rPr>
          <w:sz w:val="19"/>
        </w:rPr>
        <w:tab/>
        <w:t>never____   once____   twice____   3 times____   4 times____   5 times____   more than 5 times____</w:t>
      </w:r>
    </w:p>
    <w:p w14:paraId="5EC13CB1" w14:textId="77777777" w:rsidR="00AC1E1F" w:rsidRPr="008820E7" w:rsidRDefault="00AC1E1F" w:rsidP="008820E7">
      <w:pPr>
        <w:tabs>
          <w:tab w:val="left" w:pos="-720"/>
          <w:tab w:val="left" w:pos="0"/>
          <w:tab w:val="left" w:pos="432"/>
        </w:tabs>
        <w:suppressAutoHyphens/>
        <w:ind w:left="547" w:hanging="547"/>
        <w:rPr>
          <w:sz w:val="19"/>
        </w:rPr>
      </w:pPr>
    </w:p>
    <w:p w14:paraId="364244B8" w14:textId="77777777" w:rsidR="00AC1E1F" w:rsidRPr="008820E7" w:rsidRDefault="00AC1E1F" w:rsidP="008820E7">
      <w:pPr>
        <w:tabs>
          <w:tab w:val="left" w:pos="-720"/>
          <w:tab w:val="left" w:pos="0"/>
          <w:tab w:val="left" w:pos="432"/>
        </w:tabs>
        <w:suppressAutoHyphens/>
        <w:ind w:left="540" w:hanging="540"/>
        <w:rPr>
          <w:sz w:val="19"/>
        </w:rPr>
      </w:pPr>
      <w:r w:rsidRPr="008820E7">
        <w:rPr>
          <w:sz w:val="19"/>
        </w:rPr>
        <w:tab/>
      </w:r>
      <w:r w:rsidRPr="008820E7">
        <w:rPr>
          <w:i/>
          <w:sz w:val="19"/>
          <w:u w:val="single"/>
        </w:rPr>
        <w:t>If this happened</w:t>
      </w:r>
      <w:r w:rsidRPr="008820E7">
        <w:rPr>
          <w:sz w:val="19"/>
        </w:rPr>
        <w:t>: Did you experience intense fear, helplessness, or horror when it happened?  yes / no</w:t>
      </w:r>
    </w:p>
    <w:p w14:paraId="27530855" w14:textId="77777777" w:rsidR="00AC1E1F" w:rsidRPr="008820E7" w:rsidRDefault="00AC1E1F" w:rsidP="008820E7">
      <w:pPr>
        <w:tabs>
          <w:tab w:val="left" w:pos="-720"/>
          <w:tab w:val="left" w:pos="432"/>
        </w:tabs>
        <w:suppressAutoHyphens/>
        <w:ind w:left="540" w:right="-994" w:hanging="540"/>
        <w:rPr>
          <w:sz w:val="19"/>
        </w:rPr>
      </w:pPr>
    </w:p>
    <w:p w14:paraId="37737547" w14:textId="77777777" w:rsidR="00AC1E1F" w:rsidRPr="008820E7" w:rsidRDefault="00AC1E1F" w:rsidP="008820E7">
      <w:pPr>
        <w:tabs>
          <w:tab w:val="left" w:pos="-720"/>
          <w:tab w:val="left" w:pos="0"/>
          <w:tab w:val="left" w:pos="432"/>
        </w:tabs>
        <w:suppressAutoHyphens/>
        <w:ind w:left="540" w:hanging="540"/>
        <w:rPr>
          <w:b/>
          <w:sz w:val="19"/>
        </w:rPr>
      </w:pPr>
      <w:r w:rsidRPr="008820E7">
        <w:rPr>
          <w:sz w:val="19"/>
        </w:rPr>
        <w:t>14.</w:t>
      </w:r>
      <w:r w:rsidRPr="008820E7">
        <w:rPr>
          <w:b/>
          <w:sz w:val="19"/>
        </w:rPr>
        <w:tab/>
        <w:t xml:space="preserve">Have you ever been slapped, punched, kicked, beaten up, or otherwise physically hurt by </w:t>
      </w:r>
    </w:p>
    <w:p w14:paraId="6366FACF" w14:textId="77777777" w:rsidR="00AC1E1F" w:rsidRPr="008820E7" w:rsidRDefault="00AC1E1F" w:rsidP="008820E7">
      <w:pPr>
        <w:tabs>
          <w:tab w:val="left" w:pos="-720"/>
          <w:tab w:val="left" w:pos="0"/>
          <w:tab w:val="left" w:pos="432"/>
        </w:tabs>
        <w:suppressAutoHyphens/>
        <w:ind w:left="540" w:hanging="540"/>
        <w:rPr>
          <w:sz w:val="19"/>
        </w:rPr>
      </w:pPr>
      <w:r w:rsidRPr="008820E7">
        <w:rPr>
          <w:b/>
          <w:sz w:val="19"/>
        </w:rPr>
        <w:tab/>
        <w:t xml:space="preserve">your spouse (or former spouse), a boyfriend/girlfriend, or some other intimate partner?   </w:t>
      </w:r>
    </w:p>
    <w:p w14:paraId="00B0C520" w14:textId="77777777" w:rsidR="00AC1E1F" w:rsidRPr="008820E7" w:rsidRDefault="00AC1E1F" w:rsidP="008820E7">
      <w:pPr>
        <w:tabs>
          <w:tab w:val="left" w:pos="-720"/>
          <w:tab w:val="left" w:pos="432"/>
        </w:tabs>
        <w:suppressAutoHyphens/>
        <w:ind w:left="547" w:hanging="547"/>
        <w:rPr>
          <w:sz w:val="19"/>
        </w:rPr>
      </w:pPr>
    </w:p>
    <w:p w14:paraId="1886FBA6" w14:textId="77777777" w:rsidR="00AC1E1F" w:rsidRPr="008820E7" w:rsidRDefault="00AC1E1F" w:rsidP="008820E7">
      <w:pPr>
        <w:tabs>
          <w:tab w:val="left" w:pos="-720"/>
          <w:tab w:val="left" w:pos="0"/>
          <w:tab w:val="left" w:pos="432"/>
        </w:tabs>
        <w:suppressAutoHyphens/>
        <w:ind w:left="540" w:right="-994" w:hanging="540"/>
        <w:rPr>
          <w:sz w:val="19"/>
        </w:rPr>
      </w:pPr>
      <w:r w:rsidRPr="008820E7">
        <w:rPr>
          <w:sz w:val="19"/>
        </w:rPr>
        <w:tab/>
        <w:t>never____   once____   twice____   3 times____   4 times____   5 times____   more than 5 times____</w:t>
      </w:r>
    </w:p>
    <w:p w14:paraId="0D70CA6D" w14:textId="77777777" w:rsidR="00AC1E1F" w:rsidRPr="008820E7" w:rsidRDefault="00AC1E1F" w:rsidP="008820E7">
      <w:pPr>
        <w:tabs>
          <w:tab w:val="left" w:pos="-720"/>
          <w:tab w:val="left" w:pos="432"/>
        </w:tabs>
        <w:suppressAutoHyphens/>
        <w:ind w:left="547" w:hanging="547"/>
        <w:rPr>
          <w:sz w:val="19"/>
        </w:rPr>
      </w:pPr>
    </w:p>
    <w:p w14:paraId="3B1282A4" w14:textId="77777777" w:rsidR="00AC1E1F" w:rsidRPr="008820E7" w:rsidRDefault="00AC1E1F" w:rsidP="008820E7">
      <w:pPr>
        <w:tabs>
          <w:tab w:val="left" w:pos="-720"/>
          <w:tab w:val="left" w:pos="0"/>
          <w:tab w:val="left" w:pos="432"/>
        </w:tabs>
        <w:suppressAutoHyphens/>
        <w:ind w:left="540" w:hanging="540"/>
        <w:rPr>
          <w:sz w:val="19"/>
        </w:rPr>
      </w:pPr>
      <w:r w:rsidRPr="008820E7">
        <w:rPr>
          <w:sz w:val="19"/>
        </w:rPr>
        <w:tab/>
      </w:r>
      <w:r w:rsidRPr="008820E7">
        <w:rPr>
          <w:i/>
          <w:sz w:val="19"/>
          <w:u w:val="single"/>
        </w:rPr>
        <w:t>If this happened</w:t>
      </w:r>
      <w:r w:rsidRPr="008820E7">
        <w:rPr>
          <w:sz w:val="19"/>
        </w:rPr>
        <w:t>: Did you experience intense fear, helplessness, or horror when it happened?  yes / no</w:t>
      </w:r>
    </w:p>
    <w:p w14:paraId="502A90E7" w14:textId="77777777" w:rsidR="00AC1E1F" w:rsidRPr="008820E7" w:rsidRDefault="00AC1E1F" w:rsidP="008820E7">
      <w:pPr>
        <w:tabs>
          <w:tab w:val="left" w:pos="-720"/>
          <w:tab w:val="left" w:pos="432"/>
          <w:tab w:val="left" w:pos="1890"/>
        </w:tabs>
        <w:suppressAutoHyphens/>
        <w:ind w:left="540" w:hanging="540"/>
        <w:rPr>
          <w:sz w:val="19"/>
        </w:rPr>
      </w:pPr>
      <w:r w:rsidRPr="008820E7">
        <w:rPr>
          <w:sz w:val="19"/>
        </w:rPr>
        <w:tab/>
      </w:r>
      <w:r w:rsidRPr="008820E7">
        <w:rPr>
          <w:sz w:val="19"/>
        </w:rPr>
        <w:tab/>
      </w:r>
      <w:r w:rsidRPr="008820E7">
        <w:rPr>
          <w:sz w:val="19"/>
        </w:rPr>
        <w:tab/>
        <w:t>Were you seriously injured?  yes / no</w:t>
      </w:r>
      <w:r w:rsidRPr="008820E7">
        <w:rPr>
          <w:sz w:val="19"/>
        </w:rPr>
        <w:br/>
      </w:r>
      <w:r w:rsidRPr="008820E7">
        <w:rPr>
          <w:sz w:val="19"/>
        </w:rPr>
        <w:tab/>
        <w:t>Has more than one intimate partner physically hurt you?  Yes __</w:t>
      </w:r>
      <w:proofErr w:type="gramStart"/>
      <w:r w:rsidRPr="008820E7">
        <w:rPr>
          <w:sz w:val="19"/>
        </w:rPr>
        <w:t>_  no</w:t>
      </w:r>
      <w:proofErr w:type="gramEnd"/>
      <w:r w:rsidRPr="008820E7">
        <w:rPr>
          <w:sz w:val="19"/>
        </w:rPr>
        <w:t xml:space="preserve"> ___</w:t>
      </w:r>
      <w:r w:rsidRPr="008820E7">
        <w:rPr>
          <w:sz w:val="19"/>
        </w:rPr>
        <w:br/>
      </w:r>
      <w:r w:rsidRPr="008820E7">
        <w:rPr>
          <w:sz w:val="19"/>
        </w:rPr>
        <w:tab/>
        <w:t>If yes, how many hurt you? _______</w:t>
      </w:r>
    </w:p>
    <w:p w14:paraId="0C05BC72" w14:textId="77777777" w:rsidR="00AC1E1F" w:rsidRPr="008820E7" w:rsidRDefault="00AC1E1F" w:rsidP="008820E7">
      <w:pPr>
        <w:tabs>
          <w:tab w:val="left" w:pos="-720"/>
          <w:tab w:val="left" w:pos="432"/>
        </w:tabs>
        <w:suppressAutoHyphens/>
        <w:ind w:left="540" w:right="-994" w:hanging="540"/>
        <w:rPr>
          <w:sz w:val="19"/>
        </w:rPr>
      </w:pPr>
    </w:p>
    <w:p w14:paraId="531B22AD" w14:textId="77777777" w:rsidR="00AC1E1F" w:rsidRPr="008820E7" w:rsidRDefault="00AC1E1F" w:rsidP="008820E7">
      <w:pPr>
        <w:tabs>
          <w:tab w:val="left" w:pos="-720"/>
          <w:tab w:val="left" w:pos="0"/>
          <w:tab w:val="left" w:pos="432"/>
        </w:tabs>
        <w:suppressAutoHyphens/>
        <w:ind w:left="540" w:right="-994" w:hanging="540"/>
        <w:rPr>
          <w:b/>
          <w:sz w:val="19"/>
        </w:rPr>
      </w:pPr>
      <w:r w:rsidRPr="008820E7">
        <w:rPr>
          <w:sz w:val="19"/>
        </w:rPr>
        <w:t>15.</w:t>
      </w:r>
      <w:r w:rsidRPr="008820E7">
        <w:rPr>
          <w:b/>
          <w:sz w:val="19"/>
        </w:rPr>
        <w:tab/>
      </w:r>
      <w:r w:rsidRPr="008820E7">
        <w:rPr>
          <w:sz w:val="19"/>
          <w:u w:val="words"/>
        </w:rPr>
        <w:t>Before</w:t>
      </w:r>
      <w:r w:rsidRPr="008820E7">
        <w:rPr>
          <w:sz w:val="19"/>
        </w:rPr>
        <w:t xml:space="preserve"> your 13th birthday:</w:t>
      </w:r>
      <w:r w:rsidRPr="008820E7">
        <w:rPr>
          <w:b/>
          <w:sz w:val="19"/>
        </w:rPr>
        <w:t xml:space="preserve">  Did anyone--who was </w:t>
      </w:r>
      <w:r w:rsidRPr="008820E7">
        <w:rPr>
          <w:b/>
          <w:sz w:val="19"/>
          <w:u w:val="words"/>
        </w:rPr>
        <w:t>a</w:t>
      </w:r>
      <w:r w:rsidRPr="008820E7">
        <w:rPr>
          <w:b/>
          <w:sz w:val="19"/>
          <w:u w:val="single"/>
        </w:rPr>
        <w:t>t least 5 years older than y</w:t>
      </w:r>
      <w:r w:rsidRPr="008820E7">
        <w:rPr>
          <w:b/>
          <w:sz w:val="19"/>
          <w:u w:val="words"/>
        </w:rPr>
        <w:t>ou</w:t>
      </w:r>
      <w:r w:rsidRPr="008820E7">
        <w:rPr>
          <w:b/>
          <w:sz w:val="19"/>
        </w:rPr>
        <w:t xml:space="preserve">-- touch or </w:t>
      </w:r>
    </w:p>
    <w:p w14:paraId="530E28B4" w14:textId="77777777" w:rsidR="00AC1E1F" w:rsidRPr="008820E7" w:rsidRDefault="00AC1E1F" w:rsidP="008820E7">
      <w:pPr>
        <w:tabs>
          <w:tab w:val="left" w:pos="-720"/>
          <w:tab w:val="left" w:pos="0"/>
          <w:tab w:val="left" w:pos="432"/>
        </w:tabs>
        <w:suppressAutoHyphens/>
        <w:ind w:left="540" w:right="-994" w:hanging="540"/>
        <w:rPr>
          <w:b/>
          <w:sz w:val="19"/>
        </w:rPr>
      </w:pPr>
      <w:r w:rsidRPr="008820E7">
        <w:rPr>
          <w:b/>
          <w:sz w:val="19"/>
        </w:rPr>
        <w:tab/>
        <w:t>fondle your body in a sexual way or make you touch or fondle their body in a sexual way?</w:t>
      </w:r>
    </w:p>
    <w:p w14:paraId="613C63C5" w14:textId="77777777" w:rsidR="00AC1E1F" w:rsidRPr="008820E7" w:rsidRDefault="00AC1E1F" w:rsidP="008820E7">
      <w:pPr>
        <w:tabs>
          <w:tab w:val="left" w:pos="-720"/>
          <w:tab w:val="left" w:pos="0"/>
          <w:tab w:val="left" w:pos="432"/>
        </w:tabs>
        <w:suppressAutoHyphens/>
        <w:ind w:left="547" w:hanging="547"/>
        <w:rPr>
          <w:sz w:val="19"/>
        </w:rPr>
      </w:pPr>
      <w:r w:rsidRPr="008820E7">
        <w:rPr>
          <w:sz w:val="19"/>
        </w:rPr>
        <w:tab/>
      </w:r>
    </w:p>
    <w:p w14:paraId="64CC695C" w14:textId="77777777" w:rsidR="00AC1E1F" w:rsidRPr="008820E7" w:rsidRDefault="00AC1E1F" w:rsidP="008820E7">
      <w:pPr>
        <w:tabs>
          <w:tab w:val="left" w:pos="-720"/>
          <w:tab w:val="left" w:pos="0"/>
          <w:tab w:val="left" w:pos="432"/>
        </w:tabs>
        <w:suppressAutoHyphens/>
        <w:ind w:left="540" w:right="-994" w:hanging="540"/>
        <w:rPr>
          <w:sz w:val="19"/>
        </w:rPr>
      </w:pPr>
      <w:r w:rsidRPr="008820E7">
        <w:rPr>
          <w:sz w:val="19"/>
        </w:rPr>
        <w:tab/>
        <w:t>never____   once____   twice____   3 times____   4 times____   5 times____   more than 5 times____</w:t>
      </w:r>
    </w:p>
    <w:p w14:paraId="10F2E4BD" w14:textId="77777777" w:rsidR="00AC1E1F" w:rsidRPr="008820E7" w:rsidRDefault="00AC1E1F" w:rsidP="008820E7">
      <w:pPr>
        <w:tabs>
          <w:tab w:val="left" w:pos="-720"/>
          <w:tab w:val="left" w:pos="0"/>
          <w:tab w:val="left" w:pos="432"/>
        </w:tabs>
        <w:suppressAutoHyphens/>
        <w:ind w:left="547" w:hanging="547"/>
        <w:rPr>
          <w:sz w:val="19"/>
        </w:rPr>
      </w:pPr>
    </w:p>
    <w:p w14:paraId="513DD2DE" w14:textId="77777777" w:rsidR="00AC1E1F" w:rsidRPr="008820E7" w:rsidRDefault="00AC1E1F" w:rsidP="008820E7">
      <w:pPr>
        <w:tabs>
          <w:tab w:val="left" w:pos="-720"/>
          <w:tab w:val="left" w:pos="0"/>
          <w:tab w:val="left" w:pos="432"/>
        </w:tabs>
        <w:suppressAutoHyphens/>
        <w:ind w:left="540" w:right="-994" w:hanging="540"/>
        <w:rPr>
          <w:sz w:val="19"/>
        </w:rPr>
      </w:pPr>
      <w:r w:rsidRPr="008820E7">
        <w:rPr>
          <w:sz w:val="19"/>
        </w:rPr>
        <w:tab/>
        <w:t xml:space="preserve">Was the person a </w:t>
      </w:r>
      <w:r w:rsidRPr="008820E7">
        <w:rPr>
          <w:b/>
          <w:sz w:val="19"/>
        </w:rPr>
        <w:t>stranger?</w:t>
      </w:r>
      <w:r w:rsidRPr="008820E7">
        <w:rPr>
          <w:sz w:val="19"/>
        </w:rPr>
        <w:t xml:space="preserve">   yes / no    </w:t>
      </w:r>
      <w:r w:rsidRPr="008820E7">
        <w:rPr>
          <w:b/>
          <w:sz w:val="19"/>
        </w:rPr>
        <w:t>friend or acquaintance?</w:t>
      </w:r>
      <w:r w:rsidRPr="008820E7">
        <w:rPr>
          <w:sz w:val="19"/>
        </w:rPr>
        <w:t xml:space="preserve">  yes / no    </w:t>
      </w:r>
    </w:p>
    <w:p w14:paraId="4BCF6EEE" w14:textId="77777777" w:rsidR="00AC1E1F" w:rsidRPr="008820E7" w:rsidRDefault="00AC1E1F" w:rsidP="008820E7">
      <w:pPr>
        <w:tabs>
          <w:tab w:val="left" w:pos="-720"/>
          <w:tab w:val="left" w:pos="0"/>
          <w:tab w:val="left" w:pos="432"/>
        </w:tabs>
        <w:suppressAutoHyphens/>
        <w:ind w:left="547" w:hanging="547"/>
        <w:rPr>
          <w:sz w:val="19"/>
        </w:rPr>
      </w:pPr>
    </w:p>
    <w:p w14:paraId="6FDF89F5" w14:textId="77777777" w:rsidR="00AC1E1F" w:rsidRPr="008820E7" w:rsidRDefault="00AC1E1F" w:rsidP="008820E7">
      <w:pPr>
        <w:tabs>
          <w:tab w:val="left" w:pos="-720"/>
          <w:tab w:val="left" w:pos="0"/>
          <w:tab w:val="left" w:pos="432"/>
        </w:tabs>
        <w:suppressAutoHyphens/>
        <w:ind w:left="540" w:right="-994" w:hanging="540"/>
        <w:rPr>
          <w:sz w:val="19"/>
        </w:rPr>
      </w:pPr>
      <w:r w:rsidRPr="008820E7">
        <w:rPr>
          <w:b/>
          <w:sz w:val="19"/>
        </w:rPr>
        <w:tab/>
        <w:t xml:space="preserve">           parent or caregiver?   </w:t>
      </w:r>
      <w:r w:rsidRPr="008820E7">
        <w:rPr>
          <w:sz w:val="19"/>
        </w:rPr>
        <w:t xml:space="preserve">yes/ no                    </w:t>
      </w:r>
      <w:r w:rsidRPr="008820E7">
        <w:rPr>
          <w:b/>
          <w:sz w:val="19"/>
        </w:rPr>
        <w:t>other relative?</w:t>
      </w:r>
      <w:r w:rsidRPr="008820E7">
        <w:rPr>
          <w:sz w:val="19"/>
        </w:rPr>
        <w:t xml:space="preserve">  yes / no</w:t>
      </w:r>
    </w:p>
    <w:p w14:paraId="6DBC729D" w14:textId="77777777" w:rsidR="00AC1E1F" w:rsidRPr="008820E7" w:rsidRDefault="00AC1E1F" w:rsidP="008820E7">
      <w:pPr>
        <w:tabs>
          <w:tab w:val="left" w:pos="-720"/>
          <w:tab w:val="left" w:pos="432"/>
        </w:tabs>
        <w:suppressAutoHyphens/>
        <w:ind w:left="547" w:hanging="547"/>
        <w:rPr>
          <w:sz w:val="19"/>
        </w:rPr>
      </w:pPr>
    </w:p>
    <w:p w14:paraId="7185DF8D" w14:textId="77777777" w:rsidR="00AC1E1F" w:rsidRPr="008820E7" w:rsidRDefault="00AC1E1F" w:rsidP="008820E7">
      <w:pPr>
        <w:tabs>
          <w:tab w:val="left" w:pos="-720"/>
          <w:tab w:val="left" w:pos="0"/>
          <w:tab w:val="left" w:pos="432"/>
        </w:tabs>
        <w:suppressAutoHyphens/>
        <w:ind w:left="540" w:right="-994" w:hanging="540"/>
        <w:rPr>
          <w:sz w:val="19"/>
        </w:rPr>
      </w:pPr>
      <w:r w:rsidRPr="008820E7">
        <w:rPr>
          <w:b/>
          <w:sz w:val="19"/>
        </w:rPr>
        <w:tab/>
        <w:t>Was threat or force used</w:t>
      </w:r>
      <w:r w:rsidRPr="008820E7">
        <w:rPr>
          <w:sz w:val="19"/>
        </w:rPr>
        <w:t xml:space="preserve">?  yes / no    </w:t>
      </w:r>
      <w:r w:rsidRPr="008820E7">
        <w:rPr>
          <w:b/>
          <w:sz w:val="19"/>
        </w:rPr>
        <w:t>Were you seriously injured</w:t>
      </w:r>
      <w:r w:rsidRPr="008820E7">
        <w:rPr>
          <w:sz w:val="19"/>
        </w:rPr>
        <w:t>?  yes / no</w:t>
      </w:r>
    </w:p>
    <w:p w14:paraId="37DE216E" w14:textId="77777777" w:rsidR="00AC1E1F" w:rsidRPr="008820E7" w:rsidRDefault="00AC1E1F" w:rsidP="008820E7">
      <w:pPr>
        <w:tabs>
          <w:tab w:val="left" w:pos="-720"/>
          <w:tab w:val="left" w:pos="432"/>
        </w:tabs>
        <w:suppressAutoHyphens/>
        <w:ind w:left="547" w:right="-994" w:hanging="547"/>
        <w:rPr>
          <w:sz w:val="19"/>
        </w:rPr>
      </w:pPr>
    </w:p>
    <w:p w14:paraId="5FB54084" w14:textId="77777777" w:rsidR="00AC1E1F" w:rsidRPr="008820E7" w:rsidRDefault="00AC1E1F" w:rsidP="008820E7">
      <w:pPr>
        <w:tabs>
          <w:tab w:val="left" w:pos="-720"/>
          <w:tab w:val="left" w:pos="0"/>
          <w:tab w:val="left" w:pos="432"/>
        </w:tabs>
        <w:suppressAutoHyphens/>
        <w:ind w:left="540" w:right="-994" w:hanging="540"/>
        <w:rPr>
          <w:sz w:val="19"/>
        </w:rPr>
      </w:pPr>
      <w:r w:rsidRPr="008820E7">
        <w:rPr>
          <w:b/>
          <w:sz w:val="19"/>
        </w:rPr>
        <w:tab/>
        <w:t xml:space="preserve">Was there oral, anal, or vaginal penetration? </w:t>
      </w:r>
      <w:r w:rsidRPr="008820E7">
        <w:rPr>
          <w:sz w:val="19"/>
        </w:rPr>
        <w:t xml:space="preserve"> yes / no</w:t>
      </w:r>
    </w:p>
    <w:p w14:paraId="4778F3B3" w14:textId="77777777" w:rsidR="00AC1E1F" w:rsidRPr="008820E7" w:rsidRDefault="00AC1E1F" w:rsidP="008820E7">
      <w:pPr>
        <w:tabs>
          <w:tab w:val="left" w:pos="-720"/>
          <w:tab w:val="left" w:pos="0"/>
          <w:tab w:val="left" w:pos="432"/>
        </w:tabs>
        <w:suppressAutoHyphens/>
        <w:ind w:left="547" w:right="-994" w:hanging="547"/>
        <w:rPr>
          <w:sz w:val="19"/>
        </w:rPr>
      </w:pPr>
    </w:p>
    <w:p w14:paraId="0629FB83" w14:textId="77777777" w:rsidR="00AC1E1F" w:rsidRDefault="00AC1E1F" w:rsidP="00B9239D">
      <w:pPr>
        <w:tabs>
          <w:tab w:val="left" w:pos="-720"/>
          <w:tab w:val="left" w:pos="0"/>
          <w:tab w:val="left" w:pos="432"/>
        </w:tabs>
        <w:suppressAutoHyphens/>
        <w:ind w:left="540" w:right="-994" w:hanging="540"/>
        <w:rPr>
          <w:sz w:val="19"/>
        </w:rPr>
      </w:pPr>
      <w:r w:rsidRPr="008820E7">
        <w:rPr>
          <w:sz w:val="19"/>
        </w:rPr>
        <w:tab/>
      </w:r>
      <w:r w:rsidRPr="008820E7">
        <w:rPr>
          <w:i/>
          <w:sz w:val="19"/>
          <w:u w:val="single"/>
        </w:rPr>
        <w:t>If this happened</w:t>
      </w:r>
      <w:r w:rsidRPr="008820E7">
        <w:rPr>
          <w:sz w:val="19"/>
        </w:rPr>
        <w:t>: Did you experience intense fear, helplessness, or horror when it happened?  yes / no</w:t>
      </w:r>
    </w:p>
    <w:p w14:paraId="13A29022" w14:textId="77777777" w:rsidR="00B9239D" w:rsidRDefault="00B9239D" w:rsidP="00B9239D">
      <w:pPr>
        <w:tabs>
          <w:tab w:val="left" w:pos="-720"/>
          <w:tab w:val="left" w:pos="0"/>
          <w:tab w:val="left" w:pos="432"/>
        </w:tabs>
        <w:suppressAutoHyphens/>
        <w:ind w:left="540" w:hanging="540"/>
        <w:rPr>
          <w:sz w:val="19"/>
        </w:rPr>
      </w:pPr>
      <w:r>
        <w:rPr>
          <w:sz w:val="19"/>
        </w:rPr>
        <w:tab/>
      </w:r>
      <w:r>
        <w:rPr>
          <w:sz w:val="19"/>
        </w:rPr>
        <w:tab/>
      </w:r>
      <w:r>
        <w:rPr>
          <w:sz w:val="19"/>
        </w:rPr>
        <w:tab/>
      </w:r>
      <w:r>
        <w:rPr>
          <w:sz w:val="19"/>
        </w:rPr>
        <w:tab/>
        <w:t xml:space="preserve">      Was it because of your sexual orientation? yes / no </w:t>
      </w:r>
    </w:p>
    <w:p w14:paraId="5E801D06" w14:textId="77777777" w:rsidR="00B9239D" w:rsidRDefault="00B9239D" w:rsidP="00B9239D">
      <w:pPr>
        <w:tabs>
          <w:tab w:val="left" w:pos="-720"/>
          <w:tab w:val="left" w:pos="0"/>
          <w:tab w:val="left" w:pos="432"/>
        </w:tabs>
        <w:suppressAutoHyphens/>
        <w:ind w:left="2160"/>
        <w:rPr>
          <w:sz w:val="19"/>
        </w:rPr>
      </w:pPr>
      <w:r>
        <w:rPr>
          <w:sz w:val="19"/>
        </w:rPr>
        <w:t>[if yes:] How many times was it because of your sexual orientation? [display total number of times event was experienced and asked to indicate how many of the total were due to sexual orientation]</w:t>
      </w:r>
    </w:p>
    <w:p w14:paraId="73E6639E" w14:textId="77777777" w:rsidR="00B9239D" w:rsidRPr="008820E7" w:rsidRDefault="00B9239D" w:rsidP="008820E7">
      <w:pPr>
        <w:tabs>
          <w:tab w:val="left" w:pos="-720"/>
          <w:tab w:val="left" w:pos="432"/>
        </w:tabs>
        <w:suppressAutoHyphens/>
        <w:ind w:left="540" w:right="-994" w:hanging="540"/>
        <w:rPr>
          <w:sz w:val="19"/>
        </w:rPr>
      </w:pPr>
    </w:p>
    <w:p w14:paraId="68888893" w14:textId="77777777" w:rsidR="00AC1E1F" w:rsidRPr="008820E7" w:rsidRDefault="00AC1E1F" w:rsidP="008820E7">
      <w:pPr>
        <w:tabs>
          <w:tab w:val="left" w:pos="-720"/>
          <w:tab w:val="left" w:pos="0"/>
          <w:tab w:val="left" w:pos="432"/>
        </w:tabs>
        <w:suppressAutoHyphens/>
        <w:ind w:left="540" w:right="-994" w:hanging="540"/>
        <w:rPr>
          <w:b/>
          <w:sz w:val="19"/>
        </w:rPr>
      </w:pPr>
      <w:r w:rsidRPr="008820E7">
        <w:rPr>
          <w:sz w:val="19"/>
        </w:rPr>
        <w:t>16.</w:t>
      </w:r>
      <w:r w:rsidRPr="008820E7">
        <w:rPr>
          <w:b/>
          <w:sz w:val="19"/>
        </w:rPr>
        <w:tab/>
      </w:r>
      <w:r w:rsidRPr="008820E7">
        <w:rPr>
          <w:sz w:val="19"/>
          <w:u w:val="words"/>
        </w:rPr>
        <w:t>Before</w:t>
      </w:r>
      <w:r w:rsidRPr="008820E7">
        <w:rPr>
          <w:sz w:val="19"/>
        </w:rPr>
        <w:t xml:space="preserve"> your 13th birthday:</w:t>
      </w:r>
      <w:r w:rsidRPr="008820E7">
        <w:rPr>
          <w:b/>
          <w:sz w:val="19"/>
        </w:rPr>
        <w:t xml:space="preserve">  Did </w:t>
      </w:r>
      <w:proofErr w:type="gramStart"/>
      <w:r w:rsidRPr="008820E7">
        <w:rPr>
          <w:b/>
          <w:sz w:val="19"/>
        </w:rPr>
        <w:t xml:space="preserve">anyone  </w:t>
      </w:r>
      <w:r w:rsidRPr="008820E7">
        <w:rPr>
          <w:b/>
          <w:sz w:val="19"/>
          <w:u w:val="single"/>
        </w:rPr>
        <w:t>close</w:t>
      </w:r>
      <w:proofErr w:type="gramEnd"/>
      <w:r w:rsidRPr="008820E7">
        <w:rPr>
          <w:b/>
          <w:sz w:val="19"/>
          <w:u w:val="single"/>
        </w:rPr>
        <w:t xml:space="preserve"> to your age</w:t>
      </w:r>
      <w:r w:rsidRPr="008820E7">
        <w:rPr>
          <w:b/>
          <w:sz w:val="19"/>
        </w:rPr>
        <w:t xml:space="preserve">  touch sexual parts of your body </w:t>
      </w:r>
    </w:p>
    <w:p w14:paraId="58EC6A0F" w14:textId="77777777" w:rsidR="00AC1E1F" w:rsidRPr="008820E7" w:rsidRDefault="00AC1E1F" w:rsidP="008820E7">
      <w:pPr>
        <w:tabs>
          <w:tab w:val="left" w:pos="-720"/>
          <w:tab w:val="left" w:pos="0"/>
          <w:tab w:val="left" w:pos="432"/>
        </w:tabs>
        <w:suppressAutoHyphens/>
        <w:ind w:left="540" w:right="-994" w:hanging="540"/>
        <w:rPr>
          <w:b/>
          <w:sz w:val="19"/>
          <w:u w:val="single"/>
        </w:rPr>
      </w:pPr>
      <w:r w:rsidRPr="008820E7">
        <w:rPr>
          <w:b/>
          <w:sz w:val="19"/>
        </w:rPr>
        <w:tab/>
        <w:t>or make you touch sexual parts of their body--</w:t>
      </w:r>
      <w:r w:rsidRPr="008820E7">
        <w:rPr>
          <w:b/>
          <w:sz w:val="19"/>
          <w:u w:val="single"/>
        </w:rPr>
        <w:t>against your will or without your consent</w:t>
      </w:r>
      <w:r w:rsidRPr="008820E7">
        <w:rPr>
          <w:b/>
          <w:sz w:val="19"/>
        </w:rPr>
        <w:t>?</w:t>
      </w:r>
    </w:p>
    <w:p w14:paraId="00ADA88E" w14:textId="77777777" w:rsidR="00AC1E1F" w:rsidRPr="008820E7" w:rsidRDefault="00AC1E1F" w:rsidP="008820E7">
      <w:pPr>
        <w:tabs>
          <w:tab w:val="left" w:pos="-720"/>
          <w:tab w:val="left" w:pos="0"/>
          <w:tab w:val="left" w:pos="432"/>
        </w:tabs>
        <w:suppressAutoHyphens/>
        <w:ind w:left="547" w:hanging="547"/>
        <w:rPr>
          <w:b/>
          <w:sz w:val="19"/>
        </w:rPr>
      </w:pPr>
    </w:p>
    <w:p w14:paraId="212800AB" w14:textId="77777777" w:rsidR="00AC1E1F" w:rsidRPr="008820E7" w:rsidRDefault="00AC1E1F" w:rsidP="008820E7">
      <w:pPr>
        <w:tabs>
          <w:tab w:val="left" w:pos="-720"/>
          <w:tab w:val="left" w:pos="0"/>
          <w:tab w:val="left" w:pos="432"/>
        </w:tabs>
        <w:suppressAutoHyphens/>
        <w:ind w:left="540" w:right="-994" w:hanging="540"/>
        <w:rPr>
          <w:sz w:val="19"/>
        </w:rPr>
      </w:pPr>
      <w:r w:rsidRPr="008820E7">
        <w:rPr>
          <w:sz w:val="19"/>
        </w:rPr>
        <w:tab/>
        <w:t>never____   once____   twice____   3 times____   4 times____   5 times____   more than 5 times____</w:t>
      </w:r>
    </w:p>
    <w:p w14:paraId="16AE52A0" w14:textId="77777777" w:rsidR="00AC1E1F" w:rsidRPr="008820E7" w:rsidRDefault="00AC1E1F" w:rsidP="008820E7">
      <w:pPr>
        <w:tabs>
          <w:tab w:val="left" w:pos="-720"/>
          <w:tab w:val="left" w:pos="0"/>
          <w:tab w:val="left" w:pos="432"/>
        </w:tabs>
        <w:suppressAutoHyphens/>
        <w:ind w:left="547" w:hanging="547"/>
        <w:rPr>
          <w:sz w:val="19"/>
        </w:rPr>
      </w:pPr>
    </w:p>
    <w:p w14:paraId="38A49370" w14:textId="77777777" w:rsidR="00AC1E1F" w:rsidRPr="008820E7" w:rsidRDefault="00AC1E1F" w:rsidP="008820E7">
      <w:pPr>
        <w:tabs>
          <w:tab w:val="left" w:pos="-720"/>
          <w:tab w:val="left" w:pos="0"/>
          <w:tab w:val="left" w:pos="432"/>
        </w:tabs>
        <w:suppressAutoHyphens/>
        <w:ind w:left="540" w:right="-994" w:hanging="540"/>
        <w:rPr>
          <w:sz w:val="19"/>
        </w:rPr>
      </w:pPr>
      <w:r w:rsidRPr="008820E7">
        <w:rPr>
          <w:sz w:val="19"/>
        </w:rPr>
        <w:tab/>
        <w:t xml:space="preserve">Was this person a </w:t>
      </w:r>
      <w:r w:rsidRPr="008820E7">
        <w:rPr>
          <w:b/>
          <w:sz w:val="19"/>
        </w:rPr>
        <w:t>stranger?</w:t>
      </w:r>
      <w:r w:rsidRPr="008820E7">
        <w:rPr>
          <w:sz w:val="19"/>
        </w:rPr>
        <w:t xml:space="preserve">   yes / no    </w:t>
      </w:r>
      <w:r w:rsidRPr="008820E7">
        <w:rPr>
          <w:b/>
          <w:sz w:val="19"/>
        </w:rPr>
        <w:t>friend or acquaintance?</w:t>
      </w:r>
      <w:r w:rsidRPr="008820E7">
        <w:rPr>
          <w:sz w:val="19"/>
        </w:rPr>
        <w:t xml:space="preserve">  yes / no    </w:t>
      </w:r>
      <w:r w:rsidRPr="008820E7">
        <w:rPr>
          <w:b/>
          <w:sz w:val="19"/>
        </w:rPr>
        <w:t>relative?</w:t>
      </w:r>
      <w:r w:rsidRPr="008820E7">
        <w:rPr>
          <w:sz w:val="19"/>
        </w:rPr>
        <w:t xml:space="preserve">  yes / no</w:t>
      </w:r>
    </w:p>
    <w:p w14:paraId="1CB90093" w14:textId="77777777" w:rsidR="00AC1E1F" w:rsidRPr="008820E7" w:rsidRDefault="00AC1E1F" w:rsidP="008820E7">
      <w:pPr>
        <w:tabs>
          <w:tab w:val="left" w:pos="-720"/>
          <w:tab w:val="left" w:pos="432"/>
        </w:tabs>
        <w:suppressAutoHyphens/>
        <w:ind w:left="547" w:hanging="547"/>
        <w:rPr>
          <w:sz w:val="19"/>
        </w:rPr>
      </w:pPr>
    </w:p>
    <w:p w14:paraId="0057D123" w14:textId="77777777" w:rsidR="00AC1E1F" w:rsidRPr="008820E7" w:rsidRDefault="00AC1E1F" w:rsidP="008820E7">
      <w:pPr>
        <w:tabs>
          <w:tab w:val="left" w:pos="-720"/>
          <w:tab w:val="left" w:pos="0"/>
          <w:tab w:val="left" w:pos="432"/>
        </w:tabs>
        <w:suppressAutoHyphens/>
        <w:ind w:left="540" w:right="-994" w:hanging="540"/>
        <w:rPr>
          <w:sz w:val="19"/>
        </w:rPr>
      </w:pPr>
      <w:r w:rsidRPr="008820E7">
        <w:rPr>
          <w:b/>
          <w:sz w:val="19"/>
        </w:rPr>
        <w:tab/>
        <w:t>Was threat or force used</w:t>
      </w:r>
      <w:r w:rsidRPr="008820E7">
        <w:rPr>
          <w:sz w:val="19"/>
        </w:rPr>
        <w:t xml:space="preserve">?  yes / no    </w:t>
      </w:r>
      <w:r w:rsidRPr="008820E7">
        <w:rPr>
          <w:b/>
          <w:sz w:val="19"/>
        </w:rPr>
        <w:t>Were you seriously injured</w:t>
      </w:r>
      <w:r w:rsidRPr="008820E7">
        <w:rPr>
          <w:sz w:val="19"/>
        </w:rPr>
        <w:t>?  yes / no</w:t>
      </w:r>
    </w:p>
    <w:p w14:paraId="43FED500" w14:textId="77777777" w:rsidR="00AC1E1F" w:rsidRPr="008820E7" w:rsidRDefault="00AC1E1F" w:rsidP="008820E7">
      <w:pPr>
        <w:tabs>
          <w:tab w:val="left" w:pos="-720"/>
          <w:tab w:val="left" w:pos="432"/>
        </w:tabs>
        <w:suppressAutoHyphens/>
        <w:ind w:left="547" w:right="-994" w:hanging="547"/>
        <w:rPr>
          <w:sz w:val="19"/>
        </w:rPr>
      </w:pPr>
    </w:p>
    <w:p w14:paraId="223E3E11" w14:textId="77777777" w:rsidR="00AC1E1F" w:rsidRPr="008820E7" w:rsidRDefault="00AC1E1F" w:rsidP="008820E7">
      <w:pPr>
        <w:tabs>
          <w:tab w:val="left" w:pos="-720"/>
          <w:tab w:val="left" w:pos="0"/>
          <w:tab w:val="left" w:pos="432"/>
        </w:tabs>
        <w:suppressAutoHyphens/>
        <w:ind w:left="540" w:right="-994" w:hanging="540"/>
        <w:rPr>
          <w:sz w:val="19"/>
        </w:rPr>
      </w:pPr>
      <w:r w:rsidRPr="008820E7">
        <w:rPr>
          <w:b/>
          <w:sz w:val="19"/>
        </w:rPr>
        <w:tab/>
        <w:t xml:space="preserve">Was there oral, anal, or vaginal penetration? </w:t>
      </w:r>
      <w:r w:rsidRPr="008820E7">
        <w:rPr>
          <w:sz w:val="19"/>
        </w:rPr>
        <w:t xml:space="preserve"> yes / no</w:t>
      </w:r>
    </w:p>
    <w:p w14:paraId="48DFC49A" w14:textId="77777777" w:rsidR="00AC1E1F" w:rsidRPr="008820E7" w:rsidRDefault="00AC1E1F" w:rsidP="008820E7">
      <w:pPr>
        <w:tabs>
          <w:tab w:val="left" w:pos="-720"/>
          <w:tab w:val="left" w:pos="0"/>
          <w:tab w:val="left" w:pos="432"/>
        </w:tabs>
        <w:suppressAutoHyphens/>
        <w:ind w:left="547" w:right="-994" w:hanging="547"/>
        <w:rPr>
          <w:sz w:val="19"/>
        </w:rPr>
      </w:pPr>
    </w:p>
    <w:p w14:paraId="4B862B26" w14:textId="77777777" w:rsidR="00AC1E1F" w:rsidRPr="008820E7" w:rsidRDefault="00AC1E1F" w:rsidP="008820E7">
      <w:pPr>
        <w:tabs>
          <w:tab w:val="left" w:pos="-720"/>
          <w:tab w:val="left" w:pos="0"/>
          <w:tab w:val="left" w:pos="432"/>
        </w:tabs>
        <w:suppressAutoHyphens/>
        <w:ind w:left="540" w:right="-994" w:hanging="540"/>
        <w:rPr>
          <w:sz w:val="19"/>
        </w:rPr>
      </w:pPr>
      <w:r w:rsidRPr="008820E7">
        <w:rPr>
          <w:sz w:val="19"/>
        </w:rPr>
        <w:lastRenderedPageBreak/>
        <w:tab/>
      </w:r>
      <w:r w:rsidRPr="008820E7">
        <w:rPr>
          <w:i/>
          <w:sz w:val="19"/>
          <w:u w:val="single"/>
        </w:rPr>
        <w:t>If this happened</w:t>
      </w:r>
      <w:r w:rsidRPr="008820E7">
        <w:rPr>
          <w:sz w:val="19"/>
        </w:rPr>
        <w:t>: Did you experience intense fear, helplessness, or horror when it happened?  yes / no</w:t>
      </w:r>
    </w:p>
    <w:p w14:paraId="75323D86" w14:textId="77777777" w:rsidR="00B9239D" w:rsidRDefault="00B9239D" w:rsidP="00B9239D">
      <w:pPr>
        <w:tabs>
          <w:tab w:val="left" w:pos="-720"/>
          <w:tab w:val="left" w:pos="0"/>
          <w:tab w:val="left" w:pos="432"/>
        </w:tabs>
        <w:suppressAutoHyphens/>
        <w:ind w:left="540" w:hanging="540"/>
        <w:rPr>
          <w:sz w:val="19"/>
        </w:rPr>
      </w:pPr>
      <w:r>
        <w:rPr>
          <w:sz w:val="19"/>
        </w:rPr>
        <w:tab/>
      </w:r>
      <w:r>
        <w:rPr>
          <w:sz w:val="19"/>
        </w:rPr>
        <w:tab/>
      </w:r>
      <w:r>
        <w:rPr>
          <w:sz w:val="19"/>
        </w:rPr>
        <w:tab/>
      </w:r>
      <w:r>
        <w:rPr>
          <w:sz w:val="19"/>
        </w:rPr>
        <w:tab/>
        <w:t xml:space="preserve">      Was it because of your sexual orientation? yes / no </w:t>
      </w:r>
    </w:p>
    <w:p w14:paraId="236F2D06" w14:textId="77777777" w:rsidR="00B9239D" w:rsidRDefault="00B9239D" w:rsidP="00B9239D">
      <w:pPr>
        <w:tabs>
          <w:tab w:val="left" w:pos="-720"/>
          <w:tab w:val="left" w:pos="0"/>
          <w:tab w:val="left" w:pos="432"/>
        </w:tabs>
        <w:suppressAutoHyphens/>
        <w:ind w:left="2160"/>
        <w:rPr>
          <w:sz w:val="19"/>
        </w:rPr>
      </w:pPr>
      <w:r>
        <w:rPr>
          <w:sz w:val="19"/>
        </w:rPr>
        <w:t>[if yes:] How many times was it because of your sexual orientation? [display total number of times event was experienced and asked to indicate how many of the total were due to sexual orientation]</w:t>
      </w:r>
    </w:p>
    <w:p w14:paraId="7B1F1605" w14:textId="77777777" w:rsidR="00AC1E1F" w:rsidRPr="008820E7" w:rsidRDefault="00AC1E1F" w:rsidP="008820E7">
      <w:pPr>
        <w:tabs>
          <w:tab w:val="left" w:pos="-720"/>
          <w:tab w:val="left" w:pos="0"/>
          <w:tab w:val="left" w:pos="432"/>
        </w:tabs>
        <w:suppressAutoHyphens/>
        <w:ind w:left="540" w:right="-994" w:hanging="540"/>
        <w:rPr>
          <w:sz w:val="19"/>
        </w:rPr>
      </w:pPr>
    </w:p>
    <w:p w14:paraId="729CABA9" w14:textId="77777777" w:rsidR="00AC1E1F" w:rsidRPr="008820E7" w:rsidRDefault="00AC1E1F" w:rsidP="008820E7">
      <w:pPr>
        <w:tabs>
          <w:tab w:val="left" w:pos="-720"/>
          <w:tab w:val="left" w:pos="0"/>
          <w:tab w:val="left" w:pos="432"/>
        </w:tabs>
        <w:suppressAutoHyphens/>
        <w:ind w:left="540" w:right="-994" w:hanging="540"/>
        <w:rPr>
          <w:b/>
          <w:sz w:val="19"/>
        </w:rPr>
      </w:pPr>
      <w:r w:rsidRPr="008820E7">
        <w:rPr>
          <w:sz w:val="19"/>
        </w:rPr>
        <w:t>17.</w:t>
      </w:r>
      <w:r w:rsidRPr="008820E7">
        <w:rPr>
          <w:b/>
          <w:sz w:val="19"/>
        </w:rPr>
        <w:tab/>
      </w:r>
      <w:r w:rsidRPr="008820E7">
        <w:rPr>
          <w:sz w:val="19"/>
          <w:u w:val="single"/>
        </w:rPr>
        <w:t>After</w:t>
      </w:r>
      <w:r w:rsidRPr="008820E7">
        <w:rPr>
          <w:sz w:val="19"/>
        </w:rPr>
        <w:t xml:space="preserve"> your 13th birthday and </w:t>
      </w:r>
      <w:r w:rsidRPr="008820E7">
        <w:rPr>
          <w:sz w:val="19"/>
          <w:u w:val="single"/>
        </w:rPr>
        <w:t>before</w:t>
      </w:r>
      <w:r w:rsidRPr="008820E7">
        <w:rPr>
          <w:sz w:val="19"/>
        </w:rPr>
        <w:t xml:space="preserve"> your 18th birthday:</w:t>
      </w:r>
      <w:r w:rsidRPr="008820E7">
        <w:rPr>
          <w:b/>
          <w:sz w:val="19"/>
        </w:rPr>
        <w:t xml:space="preserve">  Did </w:t>
      </w:r>
      <w:proofErr w:type="gramStart"/>
      <w:r w:rsidRPr="008820E7">
        <w:rPr>
          <w:b/>
          <w:sz w:val="19"/>
        </w:rPr>
        <w:t>anyone  touch</w:t>
      </w:r>
      <w:proofErr w:type="gramEnd"/>
      <w:r w:rsidRPr="008820E7">
        <w:rPr>
          <w:b/>
          <w:sz w:val="19"/>
        </w:rPr>
        <w:t xml:space="preserve"> sexual parts of your body </w:t>
      </w:r>
    </w:p>
    <w:p w14:paraId="7F725752" w14:textId="77777777" w:rsidR="00AC1E1F" w:rsidRPr="008820E7" w:rsidRDefault="00AC1E1F" w:rsidP="008820E7">
      <w:pPr>
        <w:tabs>
          <w:tab w:val="left" w:pos="-720"/>
          <w:tab w:val="left" w:pos="0"/>
          <w:tab w:val="left" w:pos="432"/>
        </w:tabs>
        <w:suppressAutoHyphens/>
        <w:ind w:left="540" w:right="-994" w:hanging="540"/>
        <w:rPr>
          <w:b/>
          <w:sz w:val="19"/>
        </w:rPr>
      </w:pPr>
      <w:r w:rsidRPr="008820E7">
        <w:rPr>
          <w:sz w:val="19"/>
        </w:rPr>
        <w:tab/>
      </w:r>
      <w:r w:rsidRPr="008820E7">
        <w:rPr>
          <w:b/>
          <w:sz w:val="19"/>
        </w:rPr>
        <w:t>or make you touch sexual parts of their body--against your will or without your consent?</w:t>
      </w:r>
    </w:p>
    <w:p w14:paraId="608CD867" w14:textId="77777777" w:rsidR="00AC1E1F" w:rsidRPr="008820E7" w:rsidRDefault="00AC1E1F" w:rsidP="008820E7">
      <w:pPr>
        <w:tabs>
          <w:tab w:val="left" w:pos="-720"/>
          <w:tab w:val="left" w:pos="432"/>
        </w:tabs>
        <w:suppressAutoHyphens/>
        <w:ind w:left="547" w:hanging="547"/>
        <w:rPr>
          <w:sz w:val="19"/>
        </w:rPr>
      </w:pPr>
    </w:p>
    <w:p w14:paraId="1656CBC0" w14:textId="77777777" w:rsidR="00AC1E1F" w:rsidRPr="008820E7" w:rsidRDefault="00AC1E1F" w:rsidP="008820E7">
      <w:pPr>
        <w:tabs>
          <w:tab w:val="left" w:pos="-720"/>
          <w:tab w:val="left" w:pos="0"/>
          <w:tab w:val="left" w:pos="432"/>
        </w:tabs>
        <w:suppressAutoHyphens/>
        <w:ind w:left="540" w:right="-994" w:hanging="540"/>
        <w:rPr>
          <w:sz w:val="19"/>
        </w:rPr>
      </w:pPr>
      <w:r w:rsidRPr="008820E7">
        <w:rPr>
          <w:sz w:val="19"/>
        </w:rPr>
        <w:tab/>
        <w:t>never____   once____   twice____   3 times____   4 times____   5 times____   more than 5 times____</w:t>
      </w:r>
    </w:p>
    <w:p w14:paraId="1AD3408C" w14:textId="77777777" w:rsidR="00AC1E1F" w:rsidRPr="008820E7" w:rsidRDefault="00AC1E1F" w:rsidP="008820E7">
      <w:pPr>
        <w:tabs>
          <w:tab w:val="left" w:pos="-720"/>
          <w:tab w:val="left" w:pos="432"/>
        </w:tabs>
        <w:suppressAutoHyphens/>
        <w:ind w:left="547" w:right="-994" w:hanging="547"/>
        <w:rPr>
          <w:sz w:val="19"/>
        </w:rPr>
      </w:pPr>
    </w:p>
    <w:p w14:paraId="355FEC63" w14:textId="77777777" w:rsidR="00AC1E1F" w:rsidRPr="008820E7" w:rsidRDefault="00AC1E1F" w:rsidP="008820E7">
      <w:pPr>
        <w:tabs>
          <w:tab w:val="left" w:pos="-720"/>
          <w:tab w:val="left" w:pos="0"/>
          <w:tab w:val="left" w:pos="432"/>
        </w:tabs>
        <w:suppressAutoHyphens/>
        <w:ind w:left="540" w:right="-994" w:hanging="540"/>
        <w:rPr>
          <w:sz w:val="19"/>
        </w:rPr>
      </w:pPr>
      <w:r w:rsidRPr="008820E7">
        <w:rPr>
          <w:b/>
          <w:sz w:val="19"/>
        </w:rPr>
        <w:tab/>
        <w:t>stranger</w:t>
      </w:r>
      <w:r w:rsidRPr="008820E7">
        <w:rPr>
          <w:sz w:val="19"/>
        </w:rPr>
        <w:t xml:space="preserve">? yes / no   </w:t>
      </w:r>
      <w:r w:rsidRPr="008820E7">
        <w:rPr>
          <w:b/>
          <w:sz w:val="19"/>
        </w:rPr>
        <w:t>friend or acquaintance</w:t>
      </w:r>
      <w:r w:rsidRPr="008820E7">
        <w:rPr>
          <w:sz w:val="19"/>
        </w:rPr>
        <w:t xml:space="preserve">? yes / no     </w:t>
      </w:r>
      <w:r w:rsidRPr="008820E7">
        <w:rPr>
          <w:b/>
          <w:sz w:val="19"/>
        </w:rPr>
        <w:t>relative?</w:t>
      </w:r>
      <w:r w:rsidRPr="008820E7">
        <w:rPr>
          <w:sz w:val="19"/>
        </w:rPr>
        <w:t xml:space="preserve"> yes / no   </w:t>
      </w:r>
      <w:r w:rsidRPr="008820E7">
        <w:rPr>
          <w:b/>
          <w:sz w:val="19"/>
        </w:rPr>
        <w:t>intimate partner</w:t>
      </w:r>
      <w:r w:rsidRPr="008820E7">
        <w:rPr>
          <w:sz w:val="19"/>
        </w:rPr>
        <w:t>? yes / no</w:t>
      </w:r>
    </w:p>
    <w:p w14:paraId="3BFC6E47" w14:textId="77777777" w:rsidR="00AC1E1F" w:rsidRPr="008820E7" w:rsidRDefault="00AC1E1F" w:rsidP="008820E7">
      <w:pPr>
        <w:tabs>
          <w:tab w:val="left" w:pos="-720"/>
          <w:tab w:val="left" w:pos="432"/>
        </w:tabs>
        <w:suppressAutoHyphens/>
        <w:ind w:left="547" w:right="-994" w:hanging="547"/>
        <w:rPr>
          <w:sz w:val="19"/>
        </w:rPr>
      </w:pPr>
    </w:p>
    <w:p w14:paraId="5E1F6B3D" w14:textId="77777777" w:rsidR="00AC1E1F" w:rsidRPr="008820E7" w:rsidRDefault="00AC1E1F" w:rsidP="008820E7">
      <w:pPr>
        <w:tabs>
          <w:tab w:val="left" w:pos="-720"/>
          <w:tab w:val="left" w:pos="0"/>
          <w:tab w:val="left" w:pos="432"/>
        </w:tabs>
        <w:suppressAutoHyphens/>
        <w:ind w:left="540" w:right="-994" w:hanging="540"/>
        <w:rPr>
          <w:sz w:val="19"/>
        </w:rPr>
      </w:pPr>
      <w:r w:rsidRPr="008820E7">
        <w:rPr>
          <w:b/>
          <w:sz w:val="19"/>
        </w:rPr>
        <w:tab/>
        <w:t>Was threat or force used</w:t>
      </w:r>
      <w:r w:rsidRPr="008820E7">
        <w:rPr>
          <w:sz w:val="19"/>
        </w:rPr>
        <w:t xml:space="preserve">?  yes / no    </w:t>
      </w:r>
      <w:r w:rsidRPr="008820E7">
        <w:rPr>
          <w:b/>
          <w:sz w:val="19"/>
        </w:rPr>
        <w:t>Were you seriously injured</w:t>
      </w:r>
      <w:r w:rsidRPr="008820E7">
        <w:rPr>
          <w:sz w:val="19"/>
        </w:rPr>
        <w:t>?  yes / no</w:t>
      </w:r>
    </w:p>
    <w:p w14:paraId="7661EE01" w14:textId="77777777" w:rsidR="00AC1E1F" w:rsidRPr="008820E7" w:rsidRDefault="00AC1E1F" w:rsidP="008820E7">
      <w:pPr>
        <w:tabs>
          <w:tab w:val="left" w:pos="-720"/>
          <w:tab w:val="left" w:pos="432"/>
        </w:tabs>
        <w:suppressAutoHyphens/>
        <w:ind w:left="547" w:right="-994" w:hanging="547"/>
        <w:rPr>
          <w:sz w:val="19"/>
        </w:rPr>
      </w:pPr>
    </w:p>
    <w:p w14:paraId="25F49D51" w14:textId="77777777" w:rsidR="00AC1E1F" w:rsidRPr="008820E7" w:rsidRDefault="00AC1E1F" w:rsidP="008820E7">
      <w:pPr>
        <w:tabs>
          <w:tab w:val="left" w:pos="-720"/>
          <w:tab w:val="left" w:pos="0"/>
          <w:tab w:val="left" w:pos="432"/>
        </w:tabs>
        <w:suppressAutoHyphens/>
        <w:ind w:left="540" w:right="-994" w:hanging="540"/>
        <w:rPr>
          <w:sz w:val="19"/>
        </w:rPr>
      </w:pPr>
      <w:r w:rsidRPr="008820E7">
        <w:rPr>
          <w:b/>
          <w:sz w:val="19"/>
        </w:rPr>
        <w:tab/>
        <w:t xml:space="preserve">Was there oral, anal, or vaginal penetration? </w:t>
      </w:r>
      <w:r w:rsidRPr="008820E7">
        <w:rPr>
          <w:sz w:val="19"/>
        </w:rPr>
        <w:t xml:space="preserve"> yes / no</w:t>
      </w:r>
    </w:p>
    <w:p w14:paraId="3443F721" w14:textId="77777777" w:rsidR="00AC1E1F" w:rsidRPr="008820E7" w:rsidRDefault="00AC1E1F" w:rsidP="008820E7">
      <w:pPr>
        <w:tabs>
          <w:tab w:val="left" w:pos="-720"/>
          <w:tab w:val="left" w:pos="0"/>
          <w:tab w:val="left" w:pos="432"/>
        </w:tabs>
        <w:suppressAutoHyphens/>
        <w:ind w:left="547" w:right="-994" w:hanging="547"/>
        <w:rPr>
          <w:sz w:val="19"/>
        </w:rPr>
      </w:pPr>
    </w:p>
    <w:p w14:paraId="2E6C8A80" w14:textId="77777777" w:rsidR="00AC1E1F" w:rsidRPr="008820E7" w:rsidRDefault="00AC1E1F" w:rsidP="008820E7">
      <w:pPr>
        <w:tabs>
          <w:tab w:val="left" w:pos="-720"/>
          <w:tab w:val="left" w:pos="0"/>
          <w:tab w:val="left" w:pos="432"/>
        </w:tabs>
        <w:suppressAutoHyphens/>
        <w:ind w:left="540" w:right="-994" w:hanging="540"/>
        <w:rPr>
          <w:sz w:val="19"/>
        </w:rPr>
      </w:pPr>
      <w:r w:rsidRPr="008820E7">
        <w:rPr>
          <w:sz w:val="19"/>
        </w:rPr>
        <w:tab/>
      </w:r>
      <w:r w:rsidRPr="008820E7">
        <w:rPr>
          <w:i/>
          <w:sz w:val="19"/>
          <w:u w:val="single"/>
        </w:rPr>
        <w:t>If this happened</w:t>
      </w:r>
      <w:r w:rsidRPr="008820E7">
        <w:rPr>
          <w:sz w:val="19"/>
        </w:rPr>
        <w:t>: Did you experience intense fear, helplessness, or horror when it happened?  yes / no</w:t>
      </w:r>
    </w:p>
    <w:p w14:paraId="150A1E5A" w14:textId="77777777" w:rsidR="00CA233F" w:rsidRDefault="00CA233F" w:rsidP="00CA233F">
      <w:pPr>
        <w:tabs>
          <w:tab w:val="left" w:pos="-720"/>
          <w:tab w:val="left" w:pos="0"/>
          <w:tab w:val="left" w:pos="432"/>
        </w:tabs>
        <w:suppressAutoHyphens/>
        <w:ind w:left="540" w:hanging="540"/>
        <w:rPr>
          <w:sz w:val="19"/>
        </w:rPr>
      </w:pPr>
      <w:r>
        <w:rPr>
          <w:sz w:val="19"/>
        </w:rPr>
        <w:tab/>
      </w:r>
      <w:r>
        <w:rPr>
          <w:sz w:val="19"/>
        </w:rPr>
        <w:tab/>
      </w:r>
      <w:r>
        <w:rPr>
          <w:sz w:val="19"/>
        </w:rPr>
        <w:tab/>
      </w:r>
      <w:r>
        <w:rPr>
          <w:sz w:val="19"/>
        </w:rPr>
        <w:tab/>
        <w:t xml:space="preserve">      Was it because of your sexual orientation? yes / no </w:t>
      </w:r>
    </w:p>
    <w:p w14:paraId="403B31F8" w14:textId="77777777" w:rsidR="00CA233F" w:rsidRDefault="00CA233F" w:rsidP="00CA233F">
      <w:pPr>
        <w:tabs>
          <w:tab w:val="left" w:pos="-720"/>
          <w:tab w:val="left" w:pos="0"/>
          <w:tab w:val="left" w:pos="432"/>
        </w:tabs>
        <w:suppressAutoHyphens/>
        <w:ind w:left="2160"/>
        <w:rPr>
          <w:sz w:val="19"/>
        </w:rPr>
      </w:pPr>
      <w:r>
        <w:rPr>
          <w:sz w:val="19"/>
        </w:rPr>
        <w:t>[if yes:] How many times was it because of your sexual orientation? [display total number of times event was experienced and asked to indicate how many of the total were due to sexual orientation]</w:t>
      </w:r>
    </w:p>
    <w:p w14:paraId="39F8D7AD" w14:textId="77777777" w:rsidR="00AC1E1F" w:rsidRPr="008820E7" w:rsidRDefault="00AC1E1F" w:rsidP="008820E7">
      <w:pPr>
        <w:tabs>
          <w:tab w:val="left" w:pos="-720"/>
          <w:tab w:val="left" w:pos="0"/>
          <w:tab w:val="left" w:pos="432"/>
        </w:tabs>
        <w:suppressAutoHyphens/>
        <w:ind w:left="540" w:right="-994" w:hanging="540"/>
        <w:rPr>
          <w:sz w:val="19"/>
        </w:rPr>
      </w:pPr>
    </w:p>
    <w:p w14:paraId="1A76E6DC" w14:textId="77777777" w:rsidR="00AC1E1F" w:rsidRPr="008820E7" w:rsidRDefault="00AC1E1F" w:rsidP="008820E7">
      <w:pPr>
        <w:tabs>
          <w:tab w:val="left" w:pos="-720"/>
          <w:tab w:val="left" w:pos="0"/>
          <w:tab w:val="left" w:pos="432"/>
        </w:tabs>
        <w:suppressAutoHyphens/>
        <w:ind w:left="540" w:right="-994" w:hanging="540"/>
        <w:rPr>
          <w:b/>
          <w:sz w:val="19"/>
        </w:rPr>
      </w:pPr>
      <w:r w:rsidRPr="008820E7">
        <w:rPr>
          <w:sz w:val="19"/>
        </w:rPr>
        <w:t>18.</w:t>
      </w:r>
      <w:r w:rsidRPr="008820E7">
        <w:rPr>
          <w:b/>
          <w:sz w:val="19"/>
        </w:rPr>
        <w:tab/>
      </w:r>
      <w:r w:rsidRPr="008820E7">
        <w:rPr>
          <w:sz w:val="19"/>
          <w:u w:val="single"/>
        </w:rPr>
        <w:t>After</w:t>
      </w:r>
      <w:r w:rsidRPr="008820E7">
        <w:rPr>
          <w:sz w:val="19"/>
        </w:rPr>
        <w:t xml:space="preserve"> your 18th birthday:</w:t>
      </w:r>
      <w:r w:rsidRPr="008820E7">
        <w:rPr>
          <w:b/>
          <w:sz w:val="19"/>
        </w:rPr>
        <w:t xml:space="preserve">  Did </w:t>
      </w:r>
      <w:proofErr w:type="gramStart"/>
      <w:r w:rsidRPr="008820E7">
        <w:rPr>
          <w:b/>
          <w:sz w:val="19"/>
        </w:rPr>
        <w:t>anyone  touch</w:t>
      </w:r>
      <w:proofErr w:type="gramEnd"/>
      <w:r w:rsidRPr="008820E7">
        <w:rPr>
          <w:b/>
          <w:sz w:val="19"/>
        </w:rPr>
        <w:t xml:space="preserve"> sexual parts of your body or make you touch </w:t>
      </w:r>
    </w:p>
    <w:p w14:paraId="5E8345AF" w14:textId="77777777" w:rsidR="00AC1E1F" w:rsidRPr="008820E7" w:rsidRDefault="00AC1E1F" w:rsidP="008820E7">
      <w:pPr>
        <w:tabs>
          <w:tab w:val="left" w:pos="-720"/>
          <w:tab w:val="left" w:pos="0"/>
          <w:tab w:val="left" w:pos="432"/>
        </w:tabs>
        <w:suppressAutoHyphens/>
        <w:ind w:left="540" w:right="-994" w:hanging="540"/>
        <w:rPr>
          <w:b/>
          <w:sz w:val="19"/>
        </w:rPr>
      </w:pPr>
      <w:r w:rsidRPr="008820E7">
        <w:rPr>
          <w:sz w:val="19"/>
        </w:rPr>
        <w:tab/>
      </w:r>
      <w:r w:rsidRPr="008820E7">
        <w:rPr>
          <w:b/>
          <w:sz w:val="19"/>
        </w:rPr>
        <w:t>sexual parts of their body--against your will or without your consent?</w:t>
      </w:r>
    </w:p>
    <w:p w14:paraId="6D153A84" w14:textId="77777777" w:rsidR="00AC1E1F" w:rsidRPr="008820E7" w:rsidRDefault="00AC1E1F" w:rsidP="008820E7">
      <w:pPr>
        <w:tabs>
          <w:tab w:val="left" w:pos="-720"/>
          <w:tab w:val="left" w:pos="432"/>
        </w:tabs>
        <w:suppressAutoHyphens/>
        <w:ind w:left="547" w:hanging="547"/>
        <w:rPr>
          <w:sz w:val="19"/>
        </w:rPr>
      </w:pPr>
    </w:p>
    <w:p w14:paraId="6272C207" w14:textId="77777777" w:rsidR="00AC1E1F" w:rsidRPr="008820E7" w:rsidRDefault="00AC1E1F" w:rsidP="008820E7">
      <w:pPr>
        <w:tabs>
          <w:tab w:val="left" w:pos="-720"/>
          <w:tab w:val="left" w:pos="0"/>
          <w:tab w:val="left" w:pos="432"/>
        </w:tabs>
        <w:suppressAutoHyphens/>
        <w:ind w:left="540" w:right="-994" w:hanging="540"/>
        <w:rPr>
          <w:sz w:val="19"/>
        </w:rPr>
      </w:pPr>
      <w:r w:rsidRPr="008820E7">
        <w:rPr>
          <w:sz w:val="19"/>
        </w:rPr>
        <w:tab/>
        <w:t>never____   once____   twice____   3 times____   4 times____   5 times____   more than 5 times____</w:t>
      </w:r>
    </w:p>
    <w:p w14:paraId="678A6BEB" w14:textId="77777777" w:rsidR="00AC1E1F" w:rsidRPr="008820E7" w:rsidRDefault="00AC1E1F" w:rsidP="008820E7">
      <w:pPr>
        <w:tabs>
          <w:tab w:val="left" w:pos="-720"/>
          <w:tab w:val="left" w:pos="432"/>
        </w:tabs>
        <w:suppressAutoHyphens/>
        <w:ind w:left="547" w:right="-994" w:hanging="547"/>
        <w:rPr>
          <w:sz w:val="19"/>
        </w:rPr>
      </w:pPr>
    </w:p>
    <w:p w14:paraId="445B0D5B" w14:textId="77777777" w:rsidR="00AC1E1F" w:rsidRPr="008820E7" w:rsidRDefault="00AC1E1F" w:rsidP="008820E7">
      <w:pPr>
        <w:tabs>
          <w:tab w:val="left" w:pos="-720"/>
          <w:tab w:val="left" w:pos="0"/>
          <w:tab w:val="left" w:pos="432"/>
        </w:tabs>
        <w:suppressAutoHyphens/>
        <w:ind w:left="540" w:right="-994" w:hanging="540"/>
        <w:rPr>
          <w:sz w:val="19"/>
        </w:rPr>
      </w:pPr>
      <w:r w:rsidRPr="008820E7">
        <w:rPr>
          <w:b/>
          <w:sz w:val="19"/>
        </w:rPr>
        <w:tab/>
        <w:t>stranger</w:t>
      </w:r>
      <w:r w:rsidRPr="008820E7">
        <w:rPr>
          <w:sz w:val="19"/>
        </w:rPr>
        <w:t xml:space="preserve">? yes / no   </w:t>
      </w:r>
      <w:r w:rsidRPr="008820E7">
        <w:rPr>
          <w:b/>
          <w:sz w:val="19"/>
        </w:rPr>
        <w:t>friend or acquaintance</w:t>
      </w:r>
      <w:r w:rsidRPr="008820E7">
        <w:rPr>
          <w:sz w:val="19"/>
        </w:rPr>
        <w:t xml:space="preserve">? yes / no     </w:t>
      </w:r>
      <w:r w:rsidRPr="008820E7">
        <w:rPr>
          <w:b/>
          <w:sz w:val="19"/>
        </w:rPr>
        <w:t>relative?</w:t>
      </w:r>
      <w:r w:rsidRPr="008820E7">
        <w:rPr>
          <w:sz w:val="19"/>
        </w:rPr>
        <w:t xml:space="preserve"> yes / no   </w:t>
      </w:r>
      <w:r w:rsidRPr="008820E7">
        <w:rPr>
          <w:b/>
          <w:sz w:val="19"/>
        </w:rPr>
        <w:t>intimate partner</w:t>
      </w:r>
      <w:r w:rsidRPr="008820E7">
        <w:rPr>
          <w:sz w:val="19"/>
        </w:rPr>
        <w:t>? yes / no</w:t>
      </w:r>
    </w:p>
    <w:p w14:paraId="741C46FA" w14:textId="77777777" w:rsidR="00AC1E1F" w:rsidRPr="008820E7" w:rsidRDefault="00AC1E1F" w:rsidP="008820E7">
      <w:pPr>
        <w:tabs>
          <w:tab w:val="left" w:pos="-720"/>
          <w:tab w:val="left" w:pos="432"/>
        </w:tabs>
        <w:suppressAutoHyphens/>
        <w:rPr>
          <w:sz w:val="19"/>
        </w:rPr>
      </w:pPr>
    </w:p>
    <w:p w14:paraId="7BDBECBD" w14:textId="77777777" w:rsidR="00AC1E1F" w:rsidRPr="008820E7" w:rsidRDefault="00AC1E1F" w:rsidP="008820E7">
      <w:pPr>
        <w:tabs>
          <w:tab w:val="left" w:pos="-720"/>
          <w:tab w:val="left" w:pos="0"/>
          <w:tab w:val="left" w:pos="432"/>
        </w:tabs>
        <w:suppressAutoHyphens/>
        <w:ind w:left="540" w:right="-994" w:hanging="540"/>
        <w:rPr>
          <w:sz w:val="19"/>
        </w:rPr>
      </w:pPr>
      <w:r w:rsidRPr="008820E7">
        <w:rPr>
          <w:b/>
          <w:sz w:val="19"/>
        </w:rPr>
        <w:tab/>
        <w:t>Was threat or force used</w:t>
      </w:r>
      <w:r w:rsidRPr="008820E7">
        <w:rPr>
          <w:sz w:val="19"/>
        </w:rPr>
        <w:t xml:space="preserve">?  yes / no    </w:t>
      </w:r>
      <w:r w:rsidRPr="008820E7">
        <w:rPr>
          <w:b/>
          <w:sz w:val="19"/>
        </w:rPr>
        <w:t>Were you seriously injured</w:t>
      </w:r>
      <w:r w:rsidRPr="008820E7">
        <w:rPr>
          <w:sz w:val="19"/>
        </w:rPr>
        <w:t>?  yes / no</w:t>
      </w:r>
    </w:p>
    <w:p w14:paraId="3F15FBAE" w14:textId="77777777" w:rsidR="00AC1E1F" w:rsidRPr="008820E7" w:rsidRDefault="00AC1E1F" w:rsidP="008820E7">
      <w:pPr>
        <w:tabs>
          <w:tab w:val="left" w:pos="-720"/>
          <w:tab w:val="left" w:pos="432"/>
        </w:tabs>
        <w:suppressAutoHyphens/>
        <w:ind w:left="547" w:right="-994" w:hanging="547"/>
        <w:rPr>
          <w:sz w:val="19"/>
        </w:rPr>
      </w:pPr>
    </w:p>
    <w:p w14:paraId="49652724" w14:textId="77777777" w:rsidR="00AC1E1F" w:rsidRPr="008820E7" w:rsidRDefault="00AC1E1F" w:rsidP="008820E7">
      <w:pPr>
        <w:tabs>
          <w:tab w:val="left" w:pos="-720"/>
          <w:tab w:val="left" w:pos="0"/>
          <w:tab w:val="left" w:pos="432"/>
        </w:tabs>
        <w:suppressAutoHyphens/>
        <w:ind w:left="540" w:right="-994" w:hanging="540"/>
        <w:rPr>
          <w:sz w:val="19"/>
        </w:rPr>
      </w:pPr>
      <w:r w:rsidRPr="008820E7">
        <w:rPr>
          <w:b/>
          <w:sz w:val="19"/>
        </w:rPr>
        <w:tab/>
        <w:t xml:space="preserve">Was there oral, anal, or vaginal penetration? </w:t>
      </w:r>
      <w:r w:rsidRPr="008820E7">
        <w:rPr>
          <w:sz w:val="19"/>
        </w:rPr>
        <w:t xml:space="preserve"> yes / no</w:t>
      </w:r>
    </w:p>
    <w:p w14:paraId="489B5D41" w14:textId="77777777" w:rsidR="00AC1E1F" w:rsidRPr="008820E7" w:rsidRDefault="00AC1E1F" w:rsidP="008820E7">
      <w:pPr>
        <w:tabs>
          <w:tab w:val="left" w:pos="-720"/>
          <w:tab w:val="left" w:pos="0"/>
          <w:tab w:val="left" w:pos="432"/>
        </w:tabs>
        <w:suppressAutoHyphens/>
        <w:ind w:left="547" w:right="-994" w:hanging="547"/>
        <w:rPr>
          <w:sz w:val="19"/>
        </w:rPr>
      </w:pPr>
    </w:p>
    <w:p w14:paraId="0B5563E7" w14:textId="77777777" w:rsidR="00AC1E1F" w:rsidRPr="008820E7" w:rsidRDefault="00AC1E1F" w:rsidP="008820E7">
      <w:pPr>
        <w:tabs>
          <w:tab w:val="left" w:pos="-720"/>
          <w:tab w:val="left" w:pos="0"/>
          <w:tab w:val="left" w:pos="432"/>
        </w:tabs>
        <w:suppressAutoHyphens/>
        <w:ind w:left="540" w:right="-994" w:hanging="540"/>
        <w:rPr>
          <w:sz w:val="19"/>
        </w:rPr>
      </w:pPr>
      <w:r w:rsidRPr="008820E7">
        <w:rPr>
          <w:sz w:val="19"/>
        </w:rPr>
        <w:tab/>
      </w:r>
      <w:r w:rsidRPr="008820E7">
        <w:rPr>
          <w:i/>
          <w:sz w:val="19"/>
          <w:u w:val="single"/>
        </w:rPr>
        <w:t>If this happened</w:t>
      </w:r>
      <w:r w:rsidRPr="008820E7">
        <w:rPr>
          <w:sz w:val="19"/>
        </w:rPr>
        <w:t>: Did you experience intense fear, helplessness, or horror when it happened?  yes / no</w:t>
      </w:r>
    </w:p>
    <w:p w14:paraId="65E64DDD" w14:textId="77777777" w:rsidR="00CA233F" w:rsidRDefault="00CA233F" w:rsidP="00CA233F">
      <w:pPr>
        <w:tabs>
          <w:tab w:val="left" w:pos="-720"/>
          <w:tab w:val="left" w:pos="0"/>
          <w:tab w:val="left" w:pos="432"/>
        </w:tabs>
        <w:suppressAutoHyphens/>
        <w:ind w:left="540" w:hanging="540"/>
        <w:rPr>
          <w:sz w:val="19"/>
        </w:rPr>
      </w:pPr>
      <w:r>
        <w:rPr>
          <w:sz w:val="19"/>
        </w:rPr>
        <w:tab/>
      </w:r>
      <w:r>
        <w:rPr>
          <w:sz w:val="19"/>
        </w:rPr>
        <w:tab/>
      </w:r>
      <w:r>
        <w:rPr>
          <w:sz w:val="19"/>
        </w:rPr>
        <w:tab/>
      </w:r>
      <w:r>
        <w:rPr>
          <w:sz w:val="19"/>
        </w:rPr>
        <w:tab/>
        <w:t xml:space="preserve">      Was it because of your sexual orientation? yes / no </w:t>
      </w:r>
    </w:p>
    <w:p w14:paraId="4F45F2EC" w14:textId="77777777" w:rsidR="00CA233F" w:rsidRDefault="00CA233F" w:rsidP="00CA233F">
      <w:pPr>
        <w:tabs>
          <w:tab w:val="left" w:pos="-720"/>
          <w:tab w:val="left" w:pos="0"/>
          <w:tab w:val="left" w:pos="432"/>
        </w:tabs>
        <w:suppressAutoHyphens/>
        <w:ind w:left="2160"/>
        <w:rPr>
          <w:sz w:val="19"/>
        </w:rPr>
      </w:pPr>
      <w:r>
        <w:rPr>
          <w:sz w:val="19"/>
        </w:rPr>
        <w:t>[if yes:] How many times was it because of your sexual orientation? [display total number of times event was experienced and asked to indicate how many of the total were due to sexual orientation]</w:t>
      </w:r>
    </w:p>
    <w:p w14:paraId="49852731" w14:textId="77777777" w:rsidR="00AC1E1F" w:rsidRPr="008820E7" w:rsidRDefault="00AC1E1F" w:rsidP="008820E7">
      <w:pPr>
        <w:tabs>
          <w:tab w:val="left" w:pos="-720"/>
          <w:tab w:val="left" w:pos="0"/>
          <w:tab w:val="left" w:pos="432"/>
        </w:tabs>
        <w:suppressAutoHyphens/>
        <w:ind w:left="540" w:right="-994" w:hanging="540"/>
        <w:rPr>
          <w:i/>
          <w:sz w:val="19"/>
          <w:u w:val="single"/>
        </w:rPr>
      </w:pPr>
    </w:p>
    <w:p w14:paraId="143D6C61" w14:textId="77777777" w:rsidR="00AC1E1F" w:rsidRPr="008820E7" w:rsidRDefault="00AC1E1F" w:rsidP="008820E7">
      <w:pPr>
        <w:tabs>
          <w:tab w:val="left" w:pos="-720"/>
          <w:tab w:val="left" w:pos="432"/>
        </w:tabs>
        <w:suppressAutoHyphens/>
        <w:ind w:left="432" w:hanging="432"/>
        <w:rPr>
          <w:sz w:val="19"/>
        </w:rPr>
      </w:pPr>
      <w:r w:rsidRPr="008820E7">
        <w:rPr>
          <w:sz w:val="19"/>
        </w:rPr>
        <w:t>19.</w:t>
      </w:r>
      <w:r w:rsidRPr="008820E7">
        <w:rPr>
          <w:sz w:val="19"/>
        </w:rPr>
        <w:tab/>
      </w:r>
      <w:r w:rsidRPr="008820E7">
        <w:rPr>
          <w:b/>
          <w:sz w:val="19"/>
        </w:rPr>
        <w:t xml:space="preserve">Were you ever subjected to uninvited or unwanted sexual attention? </w:t>
      </w:r>
      <w:r w:rsidRPr="008820E7">
        <w:rPr>
          <w:b/>
          <w:sz w:val="19"/>
        </w:rPr>
        <w:br/>
      </w:r>
      <w:r w:rsidRPr="008820E7">
        <w:rPr>
          <w:sz w:val="19"/>
        </w:rPr>
        <w:t>(</w:t>
      </w:r>
      <w:r w:rsidRPr="008820E7">
        <w:rPr>
          <w:b/>
          <w:i/>
          <w:sz w:val="19"/>
        </w:rPr>
        <w:t>other than</w:t>
      </w:r>
      <w:r w:rsidRPr="008820E7">
        <w:rPr>
          <w:sz w:val="19"/>
        </w:rPr>
        <w:t xml:space="preserve"> sexual contact covered by items 15, 16, 17, or 18)</w:t>
      </w:r>
      <w:r w:rsidRPr="008820E7">
        <w:rPr>
          <w:b/>
          <w:sz w:val="19"/>
        </w:rPr>
        <w:br/>
      </w:r>
      <w:r w:rsidRPr="008820E7">
        <w:rPr>
          <w:sz w:val="19"/>
        </w:rPr>
        <w:t xml:space="preserve">(examples:  touching, cornering, pressure for sexual favors, verbal </w:t>
      </w:r>
      <w:proofErr w:type="gramStart"/>
      <w:r w:rsidRPr="008820E7">
        <w:rPr>
          <w:sz w:val="19"/>
        </w:rPr>
        <w:t>remarks)  Yes</w:t>
      </w:r>
      <w:proofErr w:type="gramEnd"/>
      <w:r w:rsidRPr="008820E7">
        <w:rPr>
          <w:sz w:val="19"/>
        </w:rPr>
        <w:t xml:space="preserve"> / No</w:t>
      </w:r>
    </w:p>
    <w:p w14:paraId="13737618" w14:textId="77777777" w:rsidR="00AC1E1F" w:rsidRPr="008820E7" w:rsidRDefault="00AC1E1F" w:rsidP="008820E7">
      <w:pPr>
        <w:tabs>
          <w:tab w:val="left" w:pos="-720"/>
          <w:tab w:val="left" w:pos="432"/>
        </w:tabs>
        <w:suppressAutoHyphens/>
        <w:ind w:left="547" w:hanging="547"/>
        <w:rPr>
          <w:sz w:val="19"/>
        </w:rPr>
      </w:pPr>
    </w:p>
    <w:p w14:paraId="4F863AAE" w14:textId="77777777" w:rsidR="00AC1E1F" w:rsidRPr="008820E7" w:rsidRDefault="00AC1E1F" w:rsidP="008820E7">
      <w:pPr>
        <w:tabs>
          <w:tab w:val="left" w:pos="-720"/>
          <w:tab w:val="left" w:pos="432"/>
        </w:tabs>
        <w:suppressAutoHyphens/>
        <w:ind w:left="432" w:hanging="432"/>
        <w:rPr>
          <w:sz w:val="19"/>
        </w:rPr>
      </w:pPr>
      <w:r w:rsidRPr="008820E7">
        <w:rPr>
          <w:sz w:val="19"/>
        </w:rPr>
        <w:tab/>
        <w:t>never____   once____   twice____   3 times____   4 times____   5 times____   more than 5 times____</w:t>
      </w:r>
    </w:p>
    <w:p w14:paraId="6B85F562" w14:textId="77777777" w:rsidR="00AC1E1F" w:rsidRPr="008820E7" w:rsidRDefault="00AC1E1F" w:rsidP="008820E7">
      <w:pPr>
        <w:tabs>
          <w:tab w:val="left" w:pos="-720"/>
          <w:tab w:val="left" w:pos="432"/>
        </w:tabs>
        <w:suppressAutoHyphens/>
        <w:ind w:left="547" w:right="-994" w:hanging="547"/>
        <w:rPr>
          <w:sz w:val="19"/>
        </w:rPr>
      </w:pPr>
    </w:p>
    <w:p w14:paraId="0D239815" w14:textId="77777777" w:rsidR="00AC1E1F" w:rsidRPr="008820E7" w:rsidRDefault="00AC1E1F" w:rsidP="008820E7">
      <w:pPr>
        <w:tabs>
          <w:tab w:val="left" w:pos="-720"/>
          <w:tab w:val="left" w:pos="0"/>
          <w:tab w:val="left" w:pos="432"/>
        </w:tabs>
        <w:suppressAutoHyphens/>
        <w:ind w:left="540" w:right="-994" w:hanging="540"/>
        <w:rPr>
          <w:sz w:val="19"/>
        </w:rPr>
      </w:pPr>
      <w:r w:rsidRPr="008820E7">
        <w:rPr>
          <w:b/>
          <w:sz w:val="19"/>
        </w:rPr>
        <w:tab/>
        <w:t>stranger</w:t>
      </w:r>
      <w:r w:rsidRPr="008820E7">
        <w:rPr>
          <w:sz w:val="19"/>
        </w:rPr>
        <w:t xml:space="preserve">? yes / no   </w:t>
      </w:r>
      <w:r w:rsidRPr="008820E7">
        <w:rPr>
          <w:b/>
          <w:sz w:val="19"/>
        </w:rPr>
        <w:t>friend or acquaintance</w:t>
      </w:r>
      <w:r w:rsidRPr="008820E7">
        <w:rPr>
          <w:sz w:val="19"/>
        </w:rPr>
        <w:t xml:space="preserve">? yes / </w:t>
      </w:r>
      <w:proofErr w:type="gramStart"/>
      <w:r w:rsidRPr="008820E7">
        <w:rPr>
          <w:sz w:val="19"/>
        </w:rPr>
        <w:t xml:space="preserve">no  </w:t>
      </w:r>
      <w:r w:rsidRPr="008820E7">
        <w:rPr>
          <w:b/>
          <w:sz w:val="19"/>
        </w:rPr>
        <w:t>relative</w:t>
      </w:r>
      <w:proofErr w:type="gramEnd"/>
      <w:r w:rsidRPr="008820E7">
        <w:rPr>
          <w:b/>
          <w:sz w:val="19"/>
        </w:rPr>
        <w:t>?</w:t>
      </w:r>
      <w:r w:rsidRPr="008820E7">
        <w:rPr>
          <w:sz w:val="19"/>
        </w:rPr>
        <w:t xml:space="preserve"> yes / no  </w:t>
      </w:r>
      <w:r w:rsidRPr="008820E7">
        <w:rPr>
          <w:b/>
          <w:sz w:val="19"/>
        </w:rPr>
        <w:t>supervisor/coworker</w:t>
      </w:r>
      <w:r w:rsidRPr="008820E7">
        <w:rPr>
          <w:sz w:val="19"/>
        </w:rPr>
        <w:t>? yes / no</w:t>
      </w:r>
    </w:p>
    <w:p w14:paraId="298E0B43" w14:textId="77777777" w:rsidR="00AC1E1F" w:rsidRPr="008820E7" w:rsidRDefault="00AC1E1F" w:rsidP="008820E7">
      <w:pPr>
        <w:tabs>
          <w:tab w:val="left" w:pos="-720"/>
          <w:tab w:val="left" w:pos="432"/>
        </w:tabs>
        <w:suppressAutoHyphens/>
        <w:ind w:left="547" w:hanging="547"/>
        <w:rPr>
          <w:sz w:val="19"/>
        </w:rPr>
      </w:pPr>
    </w:p>
    <w:p w14:paraId="4952D491" w14:textId="77777777" w:rsidR="00AC1E1F" w:rsidRPr="008820E7" w:rsidRDefault="00AC1E1F" w:rsidP="008820E7">
      <w:pPr>
        <w:tabs>
          <w:tab w:val="left" w:pos="-720"/>
          <w:tab w:val="left" w:pos="0"/>
          <w:tab w:val="left" w:pos="432"/>
          <w:tab w:val="left" w:pos="1890"/>
        </w:tabs>
        <w:suppressAutoHyphens/>
        <w:ind w:left="540" w:hanging="540"/>
        <w:rPr>
          <w:sz w:val="19"/>
        </w:rPr>
      </w:pPr>
      <w:r w:rsidRPr="008820E7">
        <w:rPr>
          <w:sz w:val="19"/>
        </w:rPr>
        <w:tab/>
      </w:r>
      <w:r w:rsidRPr="008820E7">
        <w:rPr>
          <w:i/>
          <w:sz w:val="19"/>
          <w:u w:val="single"/>
        </w:rPr>
        <w:t>If this happened</w:t>
      </w:r>
      <w:r w:rsidRPr="008820E7">
        <w:rPr>
          <w:sz w:val="19"/>
        </w:rPr>
        <w:t>: Did you experience intense fear, helplessness, or horror when it happened?  yes / no</w:t>
      </w:r>
    </w:p>
    <w:p w14:paraId="09B1A69B" w14:textId="77777777" w:rsidR="008F20B3" w:rsidRDefault="008F20B3" w:rsidP="008F20B3">
      <w:pPr>
        <w:tabs>
          <w:tab w:val="left" w:pos="-720"/>
          <w:tab w:val="left" w:pos="0"/>
          <w:tab w:val="left" w:pos="432"/>
        </w:tabs>
        <w:suppressAutoHyphens/>
        <w:ind w:left="540" w:hanging="540"/>
        <w:rPr>
          <w:ins w:id="1124" w:author="T.J. Sullivan" w:date="2019-06-01T17:17:00Z"/>
          <w:sz w:val="19"/>
        </w:rPr>
      </w:pPr>
      <w:ins w:id="1125" w:author="T.J. Sullivan" w:date="2019-06-01T17:17:00Z">
        <w:r>
          <w:rPr>
            <w:sz w:val="19"/>
          </w:rPr>
          <w:tab/>
        </w:r>
        <w:r>
          <w:rPr>
            <w:sz w:val="19"/>
          </w:rPr>
          <w:tab/>
        </w:r>
        <w:r>
          <w:rPr>
            <w:sz w:val="19"/>
          </w:rPr>
          <w:tab/>
        </w:r>
        <w:r>
          <w:rPr>
            <w:sz w:val="19"/>
          </w:rPr>
          <w:tab/>
        </w:r>
        <w:r>
          <w:rPr>
            <w:sz w:val="19"/>
          </w:rPr>
          <w:tab/>
          <w:t xml:space="preserve">Was it because of your sexual orientation? yes / no </w:t>
        </w:r>
      </w:ins>
    </w:p>
    <w:p w14:paraId="7F51394F" w14:textId="77777777" w:rsidR="008F20B3" w:rsidRDefault="008F20B3" w:rsidP="008F20B3">
      <w:pPr>
        <w:tabs>
          <w:tab w:val="left" w:pos="-720"/>
          <w:tab w:val="left" w:pos="0"/>
          <w:tab w:val="left" w:pos="432"/>
        </w:tabs>
        <w:suppressAutoHyphens/>
        <w:ind w:left="2160"/>
        <w:rPr>
          <w:ins w:id="1126" w:author="T.J. Sullivan" w:date="2019-06-01T17:17:00Z"/>
          <w:sz w:val="19"/>
        </w:rPr>
      </w:pPr>
      <w:ins w:id="1127" w:author="T.J. Sullivan" w:date="2019-06-01T17:17:00Z">
        <w:r>
          <w:rPr>
            <w:sz w:val="19"/>
          </w:rPr>
          <w:t>[if yes:] How many times was it because of your sexual orientation? [display total number of times event was experienced and asked to indicate how many of the total were due to sexual orientation]</w:t>
        </w:r>
      </w:ins>
    </w:p>
    <w:p w14:paraId="6A1083F5" w14:textId="77777777" w:rsidR="00AC1E1F" w:rsidRPr="008820E7" w:rsidRDefault="00AC1E1F" w:rsidP="008820E7">
      <w:pPr>
        <w:tabs>
          <w:tab w:val="left" w:pos="-720"/>
          <w:tab w:val="left" w:pos="0"/>
          <w:tab w:val="left" w:pos="432"/>
        </w:tabs>
        <w:suppressAutoHyphens/>
        <w:ind w:left="540" w:right="-994" w:hanging="540"/>
        <w:rPr>
          <w:sz w:val="19"/>
        </w:rPr>
      </w:pPr>
    </w:p>
    <w:p w14:paraId="16A33C60" w14:textId="77777777" w:rsidR="00AC1E1F" w:rsidRPr="008820E7" w:rsidRDefault="00AC1E1F" w:rsidP="008820E7">
      <w:pPr>
        <w:tabs>
          <w:tab w:val="left" w:pos="-720"/>
          <w:tab w:val="left" w:pos="0"/>
          <w:tab w:val="left" w:pos="432"/>
        </w:tabs>
        <w:suppressAutoHyphens/>
        <w:ind w:left="540" w:hanging="540"/>
        <w:rPr>
          <w:b/>
          <w:sz w:val="19"/>
          <w:u w:val="words"/>
        </w:rPr>
      </w:pPr>
      <w:r w:rsidRPr="008820E7">
        <w:rPr>
          <w:sz w:val="19"/>
        </w:rPr>
        <w:t>20.</w:t>
      </w:r>
      <w:r w:rsidRPr="008820E7">
        <w:rPr>
          <w:b/>
          <w:sz w:val="19"/>
        </w:rPr>
        <w:tab/>
        <w:t>Has anyone stalked you--</w:t>
      </w:r>
      <w:r w:rsidRPr="008820E7">
        <w:rPr>
          <w:sz w:val="19"/>
        </w:rPr>
        <w:t>in other words:</w:t>
      </w:r>
      <w:r w:rsidRPr="008820E7">
        <w:rPr>
          <w:b/>
          <w:sz w:val="19"/>
        </w:rPr>
        <w:t xml:space="preserve">  followed you or kept track of your activities--</w:t>
      </w:r>
      <w:r w:rsidRPr="008820E7">
        <w:rPr>
          <w:b/>
          <w:sz w:val="19"/>
          <w:u w:val="words"/>
        </w:rPr>
        <w:t xml:space="preserve">causing </w:t>
      </w:r>
      <w:r w:rsidRPr="008820E7">
        <w:rPr>
          <w:b/>
          <w:sz w:val="19"/>
        </w:rPr>
        <w:t>you</w:t>
      </w:r>
    </w:p>
    <w:p w14:paraId="0F4FF7B5" w14:textId="77777777" w:rsidR="00AC1E1F" w:rsidRPr="008820E7" w:rsidRDefault="00AC1E1F" w:rsidP="008820E7">
      <w:pPr>
        <w:tabs>
          <w:tab w:val="left" w:pos="-720"/>
          <w:tab w:val="left" w:pos="0"/>
          <w:tab w:val="left" w:pos="432"/>
        </w:tabs>
        <w:suppressAutoHyphens/>
        <w:ind w:left="540" w:hanging="540"/>
        <w:rPr>
          <w:sz w:val="19"/>
        </w:rPr>
      </w:pPr>
      <w:r w:rsidRPr="008820E7">
        <w:rPr>
          <w:b/>
          <w:sz w:val="19"/>
          <w:u w:val="words"/>
        </w:rPr>
        <w:tab/>
        <w:t>t</w:t>
      </w:r>
      <w:r w:rsidRPr="008820E7">
        <w:rPr>
          <w:b/>
          <w:sz w:val="19"/>
          <w:u w:val="single"/>
        </w:rPr>
        <w:t>o feel intimidated or concerned for your safe</w:t>
      </w:r>
      <w:r w:rsidRPr="008820E7">
        <w:rPr>
          <w:b/>
          <w:sz w:val="19"/>
          <w:u w:val="words"/>
        </w:rPr>
        <w:t>ty</w:t>
      </w:r>
      <w:r w:rsidRPr="008820E7">
        <w:rPr>
          <w:b/>
          <w:sz w:val="19"/>
        </w:rPr>
        <w:t>?</w:t>
      </w:r>
    </w:p>
    <w:p w14:paraId="09DEA383" w14:textId="77777777" w:rsidR="00AC1E1F" w:rsidRPr="008820E7" w:rsidRDefault="00AC1E1F" w:rsidP="008820E7">
      <w:pPr>
        <w:tabs>
          <w:tab w:val="left" w:pos="-720"/>
          <w:tab w:val="left" w:pos="432"/>
        </w:tabs>
        <w:suppressAutoHyphens/>
        <w:ind w:left="547" w:hanging="547"/>
        <w:rPr>
          <w:sz w:val="19"/>
        </w:rPr>
      </w:pPr>
    </w:p>
    <w:p w14:paraId="3D339A61" w14:textId="77777777" w:rsidR="00AC1E1F" w:rsidRPr="008820E7" w:rsidRDefault="00AC1E1F" w:rsidP="008820E7">
      <w:pPr>
        <w:tabs>
          <w:tab w:val="left" w:pos="-720"/>
          <w:tab w:val="left" w:pos="0"/>
          <w:tab w:val="left" w:pos="432"/>
        </w:tabs>
        <w:suppressAutoHyphens/>
        <w:ind w:left="540" w:hanging="540"/>
        <w:rPr>
          <w:sz w:val="19"/>
        </w:rPr>
      </w:pPr>
      <w:r w:rsidRPr="008820E7">
        <w:rPr>
          <w:sz w:val="19"/>
        </w:rPr>
        <w:tab/>
        <w:t>never____   once____   twice____   3 times____   4 times____   5 times____   more than 5 times____</w:t>
      </w:r>
    </w:p>
    <w:p w14:paraId="7FB64125" w14:textId="77777777" w:rsidR="00AC1E1F" w:rsidRPr="008820E7" w:rsidRDefault="00AC1E1F" w:rsidP="008820E7">
      <w:pPr>
        <w:tabs>
          <w:tab w:val="left" w:pos="-720"/>
          <w:tab w:val="left" w:pos="432"/>
        </w:tabs>
        <w:suppressAutoHyphens/>
        <w:rPr>
          <w:sz w:val="19"/>
        </w:rPr>
      </w:pPr>
    </w:p>
    <w:p w14:paraId="0DEE1457" w14:textId="77777777" w:rsidR="00AC1E1F" w:rsidRPr="008820E7" w:rsidRDefault="00AC1E1F" w:rsidP="008820E7">
      <w:pPr>
        <w:tabs>
          <w:tab w:val="left" w:pos="-720"/>
          <w:tab w:val="left" w:pos="0"/>
          <w:tab w:val="left" w:pos="432"/>
        </w:tabs>
        <w:suppressAutoHyphens/>
        <w:ind w:left="540" w:right="-994" w:hanging="540"/>
        <w:rPr>
          <w:sz w:val="19"/>
        </w:rPr>
      </w:pPr>
      <w:r w:rsidRPr="008820E7">
        <w:rPr>
          <w:b/>
          <w:sz w:val="19"/>
        </w:rPr>
        <w:lastRenderedPageBreak/>
        <w:tab/>
        <w:t>stranger</w:t>
      </w:r>
      <w:r w:rsidRPr="008820E7">
        <w:rPr>
          <w:sz w:val="19"/>
        </w:rPr>
        <w:t xml:space="preserve">? yes / no   </w:t>
      </w:r>
      <w:r w:rsidRPr="008820E7">
        <w:rPr>
          <w:b/>
          <w:sz w:val="19"/>
        </w:rPr>
        <w:t>friend or acquaintance</w:t>
      </w:r>
      <w:r w:rsidRPr="008820E7">
        <w:rPr>
          <w:sz w:val="19"/>
        </w:rPr>
        <w:t xml:space="preserve">? yes / no     </w:t>
      </w:r>
      <w:r w:rsidRPr="008820E7">
        <w:rPr>
          <w:b/>
          <w:sz w:val="19"/>
        </w:rPr>
        <w:t>relative?</w:t>
      </w:r>
      <w:r w:rsidRPr="008820E7">
        <w:rPr>
          <w:sz w:val="19"/>
        </w:rPr>
        <w:t xml:space="preserve"> yes / no   </w:t>
      </w:r>
      <w:r w:rsidRPr="008820E7">
        <w:rPr>
          <w:b/>
          <w:sz w:val="19"/>
        </w:rPr>
        <w:t>intimate partner</w:t>
      </w:r>
      <w:r w:rsidRPr="008820E7">
        <w:rPr>
          <w:sz w:val="19"/>
        </w:rPr>
        <w:t>? yes / no</w:t>
      </w:r>
    </w:p>
    <w:p w14:paraId="018F16AA" w14:textId="77777777" w:rsidR="00AC1E1F" w:rsidRPr="008820E7" w:rsidRDefault="00AC1E1F" w:rsidP="008820E7">
      <w:pPr>
        <w:tabs>
          <w:tab w:val="left" w:pos="-720"/>
          <w:tab w:val="left" w:pos="432"/>
        </w:tabs>
        <w:suppressAutoHyphens/>
        <w:ind w:left="547" w:right="-994" w:hanging="547"/>
        <w:rPr>
          <w:sz w:val="19"/>
        </w:rPr>
      </w:pPr>
    </w:p>
    <w:p w14:paraId="69652F0D" w14:textId="77777777" w:rsidR="00AC1E1F" w:rsidRPr="008820E7" w:rsidRDefault="00AC1E1F" w:rsidP="008820E7">
      <w:pPr>
        <w:tabs>
          <w:tab w:val="left" w:pos="-720"/>
          <w:tab w:val="left" w:pos="432"/>
        </w:tabs>
        <w:suppressAutoHyphens/>
        <w:ind w:left="540" w:hanging="540"/>
        <w:rPr>
          <w:sz w:val="19"/>
        </w:rPr>
      </w:pPr>
      <w:r w:rsidRPr="008820E7">
        <w:rPr>
          <w:sz w:val="19"/>
        </w:rPr>
        <w:tab/>
      </w:r>
      <w:r w:rsidRPr="008820E7">
        <w:rPr>
          <w:i/>
          <w:sz w:val="19"/>
          <w:u w:val="single"/>
        </w:rPr>
        <w:t>If this happened</w:t>
      </w:r>
      <w:r w:rsidRPr="008820E7">
        <w:rPr>
          <w:sz w:val="19"/>
        </w:rPr>
        <w:t>: Did you experience intense fear, helplessness, or horror when it happened?  yes / no</w:t>
      </w:r>
    </w:p>
    <w:p w14:paraId="69CB07DF" w14:textId="77777777" w:rsidR="00CA233F" w:rsidRDefault="00CA233F" w:rsidP="00CA233F">
      <w:pPr>
        <w:tabs>
          <w:tab w:val="left" w:pos="-720"/>
          <w:tab w:val="left" w:pos="0"/>
          <w:tab w:val="left" w:pos="432"/>
        </w:tabs>
        <w:suppressAutoHyphens/>
        <w:ind w:left="540" w:hanging="540"/>
        <w:rPr>
          <w:sz w:val="19"/>
        </w:rPr>
      </w:pPr>
      <w:r>
        <w:rPr>
          <w:sz w:val="19"/>
        </w:rPr>
        <w:tab/>
      </w:r>
      <w:r>
        <w:rPr>
          <w:sz w:val="19"/>
        </w:rPr>
        <w:tab/>
      </w:r>
      <w:r>
        <w:rPr>
          <w:sz w:val="19"/>
        </w:rPr>
        <w:tab/>
      </w:r>
      <w:r>
        <w:rPr>
          <w:sz w:val="19"/>
        </w:rPr>
        <w:tab/>
        <w:t xml:space="preserve">      Was it because of your sexual orientation? yes / no </w:t>
      </w:r>
    </w:p>
    <w:p w14:paraId="2CF9EEDF" w14:textId="77777777" w:rsidR="00AC1E1F" w:rsidRPr="008820E7" w:rsidRDefault="00CA233F" w:rsidP="00CA233F">
      <w:pPr>
        <w:tabs>
          <w:tab w:val="left" w:pos="-720"/>
          <w:tab w:val="left" w:pos="0"/>
          <w:tab w:val="left" w:pos="432"/>
        </w:tabs>
        <w:suppressAutoHyphens/>
        <w:ind w:left="2160"/>
        <w:rPr>
          <w:sz w:val="19"/>
        </w:rPr>
      </w:pPr>
      <w:r>
        <w:rPr>
          <w:sz w:val="19"/>
        </w:rPr>
        <w:t>[if yes:] How many times was it because of your sexual orientation? [display total number of times event was experienced and asked to indicate how many of the total were due to sexual orientation]</w:t>
      </w:r>
    </w:p>
    <w:p w14:paraId="0B4DBA54" w14:textId="77777777" w:rsidR="00AC1E1F" w:rsidRPr="008820E7" w:rsidRDefault="00AC1E1F" w:rsidP="008820E7">
      <w:pPr>
        <w:tabs>
          <w:tab w:val="left" w:pos="-720"/>
          <w:tab w:val="left" w:pos="432"/>
        </w:tabs>
        <w:suppressAutoHyphens/>
        <w:ind w:left="540" w:hanging="540"/>
        <w:rPr>
          <w:sz w:val="19"/>
        </w:rPr>
      </w:pPr>
    </w:p>
    <w:p w14:paraId="3FF1EFC6" w14:textId="77777777" w:rsidR="00AC1E1F" w:rsidRPr="008820E7" w:rsidRDefault="00AC1E1F" w:rsidP="008820E7">
      <w:pPr>
        <w:tabs>
          <w:tab w:val="left" w:pos="-720"/>
          <w:tab w:val="left" w:pos="432"/>
        </w:tabs>
        <w:suppressAutoHyphens/>
        <w:ind w:left="540" w:hanging="540"/>
        <w:rPr>
          <w:b/>
          <w:sz w:val="19"/>
        </w:rPr>
      </w:pPr>
      <w:r w:rsidRPr="008820E7">
        <w:rPr>
          <w:sz w:val="19"/>
        </w:rPr>
        <w:t>23.</w:t>
      </w:r>
      <w:r w:rsidRPr="008820E7">
        <w:rPr>
          <w:b/>
          <w:sz w:val="19"/>
        </w:rPr>
        <w:tab/>
        <w:t>Have you experienced (or seen) any other events that were life threatening, caused serious injury,</w:t>
      </w:r>
    </w:p>
    <w:p w14:paraId="3F884ECE" w14:textId="77777777" w:rsidR="00AC1E1F" w:rsidRPr="008820E7" w:rsidRDefault="00AC1E1F" w:rsidP="008820E7">
      <w:pPr>
        <w:tabs>
          <w:tab w:val="left" w:pos="-720"/>
          <w:tab w:val="left" w:pos="432"/>
        </w:tabs>
        <w:suppressAutoHyphens/>
        <w:ind w:left="540" w:hanging="540"/>
        <w:rPr>
          <w:sz w:val="19"/>
        </w:rPr>
      </w:pPr>
      <w:r w:rsidRPr="008820E7">
        <w:rPr>
          <w:b/>
          <w:sz w:val="19"/>
        </w:rPr>
        <w:tab/>
      </w:r>
      <w:r w:rsidRPr="008820E7">
        <w:rPr>
          <w:b/>
          <w:sz w:val="19"/>
          <w:u w:val="single"/>
        </w:rPr>
        <w:t>or</w:t>
      </w:r>
      <w:r w:rsidRPr="008820E7">
        <w:rPr>
          <w:b/>
          <w:sz w:val="19"/>
        </w:rPr>
        <w:t xml:space="preserve"> were highly disturbing or distressing?  </w:t>
      </w:r>
      <w:r w:rsidRPr="008820E7">
        <w:rPr>
          <w:sz w:val="19"/>
        </w:rPr>
        <w:t xml:space="preserve">(examples:  lost in the </w:t>
      </w:r>
      <w:proofErr w:type="gramStart"/>
      <w:r w:rsidRPr="008820E7">
        <w:rPr>
          <w:sz w:val="19"/>
        </w:rPr>
        <w:t>wilderness;  a</w:t>
      </w:r>
      <w:proofErr w:type="gramEnd"/>
      <w:r w:rsidRPr="008820E7">
        <w:rPr>
          <w:sz w:val="19"/>
        </w:rPr>
        <w:t xml:space="preserve"> serious animal bite;</w:t>
      </w:r>
    </w:p>
    <w:p w14:paraId="6B440070" w14:textId="77777777" w:rsidR="00AC1E1F" w:rsidRPr="008820E7" w:rsidRDefault="00AC1E1F" w:rsidP="008820E7">
      <w:pPr>
        <w:tabs>
          <w:tab w:val="left" w:pos="-720"/>
          <w:tab w:val="left" w:pos="432"/>
        </w:tabs>
        <w:suppressAutoHyphens/>
        <w:ind w:left="540" w:hanging="540"/>
        <w:rPr>
          <w:sz w:val="19"/>
        </w:rPr>
      </w:pPr>
      <w:r w:rsidRPr="008820E7">
        <w:rPr>
          <w:b/>
          <w:sz w:val="19"/>
        </w:rPr>
        <w:tab/>
      </w:r>
      <w:r w:rsidRPr="008820E7">
        <w:rPr>
          <w:sz w:val="19"/>
        </w:rPr>
        <w:t xml:space="preserve">violent death of a </w:t>
      </w:r>
      <w:proofErr w:type="gramStart"/>
      <w:r w:rsidRPr="008820E7">
        <w:rPr>
          <w:sz w:val="19"/>
        </w:rPr>
        <w:t>pet;</w:t>
      </w:r>
      <w:r w:rsidRPr="008820E7">
        <w:rPr>
          <w:b/>
          <w:sz w:val="19"/>
        </w:rPr>
        <w:t xml:space="preserve">  </w:t>
      </w:r>
      <w:r w:rsidRPr="008820E7">
        <w:rPr>
          <w:sz w:val="19"/>
        </w:rPr>
        <w:t>being</w:t>
      </w:r>
      <w:proofErr w:type="gramEnd"/>
      <w:r w:rsidRPr="008820E7">
        <w:rPr>
          <w:sz w:val="19"/>
        </w:rPr>
        <w:t xml:space="preserve"> kidnapped or held hostage;  seeing a mutilated body or body parts)</w:t>
      </w:r>
    </w:p>
    <w:p w14:paraId="2AD1AD18" w14:textId="77777777" w:rsidR="00AC1E1F" w:rsidRPr="008820E7" w:rsidRDefault="00AC1E1F" w:rsidP="008820E7">
      <w:pPr>
        <w:tabs>
          <w:tab w:val="left" w:pos="-720"/>
          <w:tab w:val="left" w:pos="432"/>
        </w:tabs>
        <w:suppressAutoHyphens/>
        <w:ind w:left="547" w:hanging="547"/>
        <w:rPr>
          <w:sz w:val="19"/>
        </w:rPr>
      </w:pPr>
    </w:p>
    <w:p w14:paraId="48EA347B" w14:textId="77777777" w:rsidR="00AC1E1F" w:rsidRPr="008820E7" w:rsidRDefault="00AC1E1F" w:rsidP="008820E7">
      <w:pPr>
        <w:tabs>
          <w:tab w:val="left" w:pos="-720"/>
          <w:tab w:val="left" w:pos="0"/>
          <w:tab w:val="left" w:pos="432"/>
        </w:tabs>
        <w:suppressAutoHyphens/>
        <w:ind w:left="540" w:hanging="540"/>
        <w:rPr>
          <w:sz w:val="19"/>
        </w:rPr>
      </w:pPr>
      <w:r w:rsidRPr="008820E7">
        <w:rPr>
          <w:sz w:val="19"/>
        </w:rPr>
        <w:tab/>
        <w:t>never____   once____   twice____   3 times____   4 times____   5 times____   more than 5 times____</w:t>
      </w:r>
    </w:p>
    <w:p w14:paraId="5BEC2674" w14:textId="77777777" w:rsidR="00AC1E1F" w:rsidRPr="008820E7" w:rsidRDefault="00AC1E1F" w:rsidP="008820E7">
      <w:pPr>
        <w:tabs>
          <w:tab w:val="left" w:pos="-720"/>
          <w:tab w:val="left" w:pos="432"/>
        </w:tabs>
        <w:suppressAutoHyphens/>
        <w:ind w:left="540" w:hanging="540"/>
        <w:rPr>
          <w:sz w:val="19"/>
        </w:rPr>
      </w:pPr>
    </w:p>
    <w:p w14:paraId="0D8C0CD5" w14:textId="77777777" w:rsidR="00AC1E1F" w:rsidRPr="008820E7" w:rsidRDefault="00AC1E1F" w:rsidP="008820E7">
      <w:pPr>
        <w:tabs>
          <w:tab w:val="left" w:pos="-720"/>
          <w:tab w:val="left" w:pos="432"/>
        </w:tabs>
        <w:suppressAutoHyphens/>
        <w:ind w:left="540" w:hanging="540"/>
        <w:rPr>
          <w:sz w:val="19"/>
        </w:rPr>
      </w:pPr>
      <w:r w:rsidRPr="008820E7">
        <w:rPr>
          <w:sz w:val="19"/>
        </w:rPr>
        <w:tab/>
        <w:t xml:space="preserve">Please </w:t>
      </w:r>
      <w:proofErr w:type="gramStart"/>
      <w:r w:rsidRPr="008820E7">
        <w:rPr>
          <w:sz w:val="19"/>
        </w:rPr>
        <w:t>describe:_</w:t>
      </w:r>
      <w:proofErr w:type="gramEnd"/>
      <w:r w:rsidRPr="008820E7">
        <w:rPr>
          <w:sz w:val="19"/>
        </w:rPr>
        <w:t>__________________________________________________________________________</w:t>
      </w:r>
    </w:p>
    <w:p w14:paraId="50D4EEF1" w14:textId="77777777" w:rsidR="00AC1E1F" w:rsidRPr="008820E7" w:rsidRDefault="00AC1E1F" w:rsidP="008820E7">
      <w:pPr>
        <w:tabs>
          <w:tab w:val="left" w:pos="-720"/>
          <w:tab w:val="left" w:pos="432"/>
        </w:tabs>
        <w:suppressAutoHyphens/>
        <w:ind w:left="540" w:hanging="540"/>
        <w:rPr>
          <w:sz w:val="19"/>
        </w:rPr>
      </w:pPr>
    </w:p>
    <w:p w14:paraId="13DF69CC" w14:textId="77777777" w:rsidR="00AC1E1F" w:rsidRPr="008820E7" w:rsidRDefault="00AC1E1F" w:rsidP="008820E7">
      <w:pPr>
        <w:tabs>
          <w:tab w:val="left" w:pos="-720"/>
          <w:tab w:val="left" w:pos="0"/>
          <w:tab w:val="left" w:pos="432"/>
        </w:tabs>
        <w:suppressAutoHyphens/>
        <w:ind w:left="540" w:hanging="540"/>
        <w:rPr>
          <w:sz w:val="19"/>
        </w:rPr>
      </w:pPr>
      <w:r w:rsidRPr="008820E7">
        <w:rPr>
          <w:sz w:val="19"/>
        </w:rPr>
        <w:tab/>
        <w:t>________________________________________________________________________________________</w:t>
      </w:r>
    </w:p>
    <w:p w14:paraId="7CEA6D34" w14:textId="77777777" w:rsidR="00AC1E1F" w:rsidRPr="008820E7" w:rsidRDefault="00AC1E1F" w:rsidP="008820E7">
      <w:pPr>
        <w:tabs>
          <w:tab w:val="left" w:pos="-720"/>
          <w:tab w:val="left" w:pos="0"/>
          <w:tab w:val="left" w:pos="432"/>
        </w:tabs>
        <w:suppressAutoHyphens/>
        <w:ind w:left="547" w:hanging="547"/>
        <w:rPr>
          <w:sz w:val="19"/>
        </w:rPr>
      </w:pPr>
    </w:p>
    <w:p w14:paraId="486C69A3" w14:textId="77777777" w:rsidR="00AC1E1F" w:rsidRPr="008820E7" w:rsidRDefault="00AC1E1F" w:rsidP="008820E7">
      <w:pPr>
        <w:tabs>
          <w:tab w:val="left" w:pos="-720"/>
          <w:tab w:val="left" w:pos="0"/>
          <w:tab w:val="left" w:pos="432"/>
        </w:tabs>
        <w:suppressAutoHyphens/>
        <w:ind w:left="540" w:hanging="540"/>
        <w:rPr>
          <w:sz w:val="19"/>
        </w:rPr>
      </w:pPr>
      <w:r w:rsidRPr="008820E7">
        <w:rPr>
          <w:sz w:val="19"/>
        </w:rPr>
        <w:tab/>
      </w:r>
      <w:r w:rsidRPr="008820E7">
        <w:rPr>
          <w:i/>
          <w:sz w:val="19"/>
          <w:u w:val="single"/>
        </w:rPr>
        <w:t>If this happened</w:t>
      </w:r>
      <w:r w:rsidRPr="008820E7">
        <w:rPr>
          <w:sz w:val="19"/>
        </w:rPr>
        <w:t>: Did you experience intense fear, helplessness, or horror when it happened?  yes / no</w:t>
      </w:r>
    </w:p>
    <w:p w14:paraId="021D74E6" w14:textId="77777777" w:rsidR="00AC1E1F" w:rsidRPr="008820E7" w:rsidRDefault="00AC1E1F" w:rsidP="008820E7">
      <w:pPr>
        <w:tabs>
          <w:tab w:val="left" w:pos="-720"/>
          <w:tab w:val="left" w:pos="432"/>
          <w:tab w:val="left" w:pos="1890"/>
        </w:tabs>
        <w:suppressAutoHyphens/>
        <w:ind w:left="540" w:hanging="540"/>
        <w:rPr>
          <w:sz w:val="19"/>
        </w:rPr>
      </w:pPr>
      <w:r w:rsidRPr="008820E7">
        <w:rPr>
          <w:sz w:val="19"/>
        </w:rPr>
        <w:tab/>
      </w:r>
      <w:r w:rsidRPr="008820E7">
        <w:rPr>
          <w:sz w:val="19"/>
        </w:rPr>
        <w:tab/>
      </w:r>
      <w:r w:rsidRPr="008820E7">
        <w:rPr>
          <w:sz w:val="19"/>
        </w:rPr>
        <w:tab/>
        <w:t>Were you seriously injured?  yes / no</w:t>
      </w:r>
    </w:p>
    <w:p w14:paraId="3F1A577F" w14:textId="77777777" w:rsidR="00AC1E1F" w:rsidRPr="008820E7" w:rsidRDefault="00AC1E1F" w:rsidP="008820E7">
      <w:pPr>
        <w:tabs>
          <w:tab w:val="left" w:pos="-720"/>
          <w:tab w:val="left" w:pos="432"/>
        </w:tabs>
        <w:suppressAutoHyphens/>
        <w:ind w:left="540" w:hanging="540"/>
        <w:rPr>
          <w:sz w:val="19"/>
        </w:rPr>
      </w:pPr>
    </w:p>
    <w:p w14:paraId="709B88F7" w14:textId="77777777" w:rsidR="00AC1E1F" w:rsidRPr="008820E7" w:rsidRDefault="00AC1E1F" w:rsidP="008820E7">
      <w:pPr>
        <w:tabs>
          <w:tab w:val="left" w:pos="-720"/>
          <w:tab w:val="left" w:pos="432"/>
        </w:tabs>
        <w:suppressAutoHyphens/>
        <w:ind w:left="547" w:hanging="547"/>
        <w:rPr>
          <w:sz w:val="19"/>
        </w:rPr>
      </w:pPr>
    </w:p>
    <w:p w14:paraId="19E256CE" w14:textId="77777777" w:rsidR="00AC1E1F" w:rsidRPr="008820E7" w:rsidRDefault="00AC1E1F" w:rsidP="008820E7">
      <w:pPr>
        <w:tabs>
          <w:tab w:val="left" w:pos="-720"/>
          <w:tab w:val="left" w:pos="432"/>
        </w:tabs>
        <w:suppressAutoHyphens/>
        <w:ind w:left="450" w:hanging="450"/>
        <w:rPr>
          <w:b/>
          <w:sz w:val="19"/>
        </w:rPr>
      </w:pPr>
      <w:r w:rsidRPr="008820E7">
        <w:rPr>
          <w:sz w:val="19"/>
        </w:rPr>
        <w:t>24.</w:t>
      </w:r>
      <w:r w:rsidRPr="008820E7">
        <w:rPr>
          <w:b/>
          <w:sz w:val="19"/>
        </w:rPr>
        <w:tab/>
        <w:t xml:space="preserve">The events listed below correspond to items #1 to #23 on this questionnaire.  </w:t>
      </w:r>
      <w:r w:rsidRPr="008820E7">
        <w:rPr>
          <w:b/>
          <w:sz w:val="19"/>
        </w:rPr>
        <w:tab/>
        <w:t>If any of these events</w:t>
      </w:r>
      <w:r w:rsidRPr="008820E7">
        <w:rPr>
          <w:b/>
          <w:sz w:val="19"/>
        </w:rPr>
        <w:br/>
        <w:t xml:space="preserve">happened to you, CIRCLE the number of the </w:t>
      </w:r>
      <w:r w:rsidRPr="008820E7">
        <w:rPr>
          <w:b/>
          <w:i/>
          <w:sz w:val="19"/>
          <w:u w:val="single"/>
        </w:rPr>
        <w:t>ONE</w:t>
      </w:r>
      <w:r w:rsidRPr="008820E7">
        <w:rPr>
          <w:b/>
          <w:sz w:val="19"/>
        </w:rPr>
        <w:t xml:space="preserve"> event (only 1) that CAUSES YOU THE MOST DISTRESS?</w:t>
      </w:r>
    </w:p>
    <w:tbl>
      <w:tblPr>
        <w:tblW w:w="10368" w:type="dxa"/>
        <w:tblLayout w:type="fixed"/>
        <w:tblLook w:val="0000" w:firstRow="0" w:lastRow="0" w:firstColumn="0" w:lastColumn="0" w:noHBand="0" w:noVBand="0"/>
      </w:tblPr>
      <w:tblGrid>
        <w:gridCol w:w="3358"/>
        <w:gridCol w:w="3860"/>
        <w:gridCol w:w="3150"/>
      </w:tblGrid>
      <w:tr w:rsidR="00AC1E1F" w:rsidRPr="008820E7" w14:paraId="0B0DF93C" w14:textId="77777777" w:rsidTr="00CA233F">
        <w:trPr>
          <w:cantSplit/>
        </w:trPr>
        <w:tc>
          <w:tcPr>
            <w:tcW w:w="10368" w:type="dxa"/>
            <w:gridSpan w:val="3"/>
          </w:tcPr>
          <w:p w14:paraId="1B28E60B" w14:textId="77777777" w:rsidR="00AC1E1F" w:rsidRPr="008820E7" w:rsidRDefault="00AC1E1F" w:rsidP="008820E7">
            <w:pPr>
              <w:tabs>
                <w:tab w:val="left" w:pos="-720"/>
                <w:tab w:val="left" w:pos="432"/>
              </w:tabs>
              <w:suppressAutoHyphens/>
              <w:jc w:val="center"/>
              <w:rPr>
                <w:b/>
                <w:sz w:val="19"/>
              </w:rPr>
            </w:pPr>
            <w:r w:rsidRPr="008820E7">
              <w:rPr>
                <w:b/>
                <w:sz w:val="19"/>
              </w:rPr>
              <w:t>________________________________________________________________________________________________</w:t>
            </w:r>
          </w:p>
        </w:tc>
      </w:tr>
      <w:tr w:rsidR="00AC1E1F" w:rsidRPr="008820E7" w14:paraId="65575A02" w14:textId="77777777" w:rsidTr="00CA233F">
        <w:tc>
          <w:tcPr>
            <w:tcW w:w="3358" w:type="dxa"/>
          </w:tcPr>
          <w:p w14:paraId="321F1FFB" w14:textId="77777777" w:rsidR="00AC1E1F" w:rsidRPr="008820E7" w:rsidRDefault="00AC1E1F" w:rsidP="008820E7">
            <w:pPr>
              <w:tabs>
                <w:tab w:val="left" w:pos="-720"/>
                <w:tab w:val="left" w:pos="432"/>
              </w:tabs>
              <w:suppressAutoHyphens/>
              <w:rPr>
                <w:sz w:val="19"/>
              </w:rPr>
            </w:pPr>
            <w:r w:rsidRPr="008820E7">
              <w:rPr>
                <w:sz w:val="19"/>
              </w:rPr>
              <w:t>1.   Natural disaster</w:t>
            </w:r>
          </w:p>
        </w:tc>
        <w:tc>
          <w:tcPr>
            <w:tcW w:w="3860" w:type="dxa"/>
          </w:tcPr>
          <w:p w14:paraId="6F1AA7F6" w14:textId="77777777" w:rsidR="00AC1E1F" w:rsidRPr="008820E7" w:rsidRDefault="00AC1E1F" w:rsidP="008820E7">
            <w:pPr>
              <w:tabs>
                <w:tab w:val="left" w:pos="-720"/>
                <w:tab w:val="left" w:pos="432"/>
              </w:tabs>
              <w:suppressAutoHyphens/>
              <w:rPr>
                <w:sz w:val="19"/>
              </w:rPr>
            </w:pPr>
            <w:r w:rsidRPr="008820E7">
              <w:rPr>
                <w:sz w:val="19"/>
              </w:rPr>
              <w:t>9.   Assaulted by acquaintance/stranger</w:t>
            </w:r>
            <w:r w:rsidRPr="008820E7">
              <w:rPr>
                <w:sz w:val="19"/>
              </w:rPr>
              <w:br/>
              <w:t xml:space="preserve">      </w:t>
            </w:r>
          </w:p>
        </w:tc>
        <w:tc>
          <w:tcPr>
            <w:tcW w:w="3150" w:type="dxa"/>
          </w:tcPr>
          <w:p w14:paraId="6CAA8904" w14:textId="77777777" w:rsidR="00AC1E1F" w:rsidRPr="008820E7" w:rsidRDefault="00AC1E1F" w:rsidP="008820E7">
            <w:pPr>
              <w:tabs>
                <w:tab w:val="left" w:pos="-720"/>
                <w:tab w:val="left" w:pos="432"/>
              </w:tabs>
              <w:suppressAutoHyphens/>
              <w:rPr>
                <w:sz w:val="19"/>
              </w:rPr>
            </w:pPr>
            <w:r w:rsidRPr="008820E7">
              <w:rPr>
                <w:sz w:val="19"/>
              </w:rPr>
              <w:t>17.  As a teen:  unwanted</w:t>
            </w:r>
            <w:r w:rsidRPr="008820E7">
              <w:rPr>
                <w:sz w:val="19"/>
              </w:rPr>
              <w:br/>
              <w:t xml:space="preserve">       sexual contact</w:t>
            </w:r>
          </w:p>
        </w:tc>
      </w:tr>
      <w:tr w:rsidR="00AC1E1F" w:rsidRPr="008820E7" w14:paraId="5516552E" w14:textId="77777777" w:rsidTr="00CA233F">
        <w:tc>
          <w:tcPr>
            <w:tcW w:w="3358" w:type="dxa"/>
          </w:tcPr>
          <w:p w14:paraId="6324ECCB" w14:textId="77777777" w:rsidR="00AC1E1F" w:rsidRPr="008820E7" w:rsidRDefault="00AC1E1F" w:rsidP="008820E7">
            <w:pPr>
              <w:tabs>
                <w:tab w:val="left" w:pos="-720"/>
                <w:tab w:val="left" w:pos="432"/>
              </w:tabs>
              <w:suppressAutoHyphens/>
              <w:rPr>
                <w:sz w:val="19"/>
              </w:rPr>
            </w:pPr>
            <w:r w:rsidRPr="008820E7">
              <w:rPr>
                <w:sz w:val="19"/>
              </w:rPr>
              <w:t>2.   Motor vehicle accident</w:t>
            </w:r>
          </w:p>
        </w:tc>
        <w:tc>
          <w:tcPr>
            <w:tcW w:w="3860" w:type="dxa"/>
          </w:tcPr>
          <w:p w14:paraId="1A9D216F" w14:textId="77777777" w:rsidR="00AC1E1F" w:rsidRPr="008820E7" w:rsidRDefault="00AC1E1F" w:rsidP="008820E7">
            <w:pPr>
              <w:tabs>
                <w:tab w:val="left" w:pos="-720"/>
                <w:tab w:val="left" w:pos="432"/>
              </w:tabs>
              <w:suppressAutoHyphens/>
              <w:rPr>
                <w:sz w:val="19"/>
              </w:rPr>
            </w:pPr>
            <w:r w:rsidRPr="008820E7">
              <w:rPr>
                <w:sz w:val="19"/>
              </w:rPr>
              <w:t>10.  Witnessed severe assault</w:t>
            </w:r>
            <w:r w:rsidRPr="008820E7">
              <w:rPr>
                <w:sz w:val="19"/>
              </w:rPr>
              <w:br/>
              <w:t xml:space="preserve">       to acquaintance/stranger</w:t>
            </w:r>
          </w:p>
        </w:tc>
        <w:tc>
          <w:tcPr>
            <w:tcW w:w="3150" w:type="dxa"/>
          </w:tcPr>
          <w:p w14:paraId="19185234" w14:textId="77777777" w:rsidR="00AC1E1F" w:rsidRPr="008820E7" w:rsidRDefault="00AC1E1F" w:rsidP="008820E7">
            <w:pPr>
              <w:tabs>
                <w:tab w:val="left" w:pos="-720"/>
                <w:tab w:val="left" w:pos="432"/>
              </w:tabs>
              <w:suppressAutoHyphens/>
              <w:rPr>
                <w:sz w:val="19"/>
              </w:rPr>
            </w:pPr>
            <w:r w:rsidRPr="008820E7">
              <w:rPr>
                <w:sz w:val="19"/>
              </w:rPr>
              <w:t>18.  As an adult:  unwanted</w:t>
            </w:r>
            <w:r w:rsidRPr="008820E7">
              <w:rPr>
                <w:sz w:val="19"/>
              </w:rPr>
              <w:br/>
              <w:t xml:space="preserve">       sexual contact</w:t>
            </w:r>
          </w:p>
        </w:tc>
      </w:tr>
      <w:tr w:rsidR="00AC1E1F" w:rsidRPr="008820E7" w14:paraId="06D3118B" w14:textId="77777777" w:rsidTr="00CA233F">
        <w:tc>
          <w:tcPr>
            <w:tcW w:w="3358" w:type="dxa"/>
          </w:tcPr>
          <w:p w14:paraId="54CE99B4" w14:textId="77777777" w:rsidR="00AC1E1F" w:rsidRPr="008820E7" w:rsidRDefault="00AC1E1F" w:rsidP="008820E7">
            <w:pPr>
              <w:tabs>
                <w:tab w:val="left" w:pos="-720"/>
                <w:tab w:val="left" w:pos="432"/>
              </w:tabs>
              <w:suppressAutoHyphens/>
              <w:rPr>
                <w:sz w:val="19"/>
              </w:rPr>
            </w:pPr>
            <w:r w:rsidRPr="008820E7">
              <w:rPr>
                <w:sz w:val="19"/>
              </w:rPr>
              <w:t>3.</w:t>
            </w:r>
            <w:proofErr w:type="gramStart"/>
            <w:r w:rsidRPr="008820E7">
              <w:rPr>
                <w:sz w:val="19"/>
              </w:rPr>
              <w:t xml:space="preserve">   “</w:t>
            </w:r>
            <w:proofErr w:type="gramEnd"/>
            <w:r w:rsidRPr="008820E7">
              <w:rPr>
                <w:sz w:val="19"/>
              </w:rPr>
              <w:t>Other” kind of accident</w:t>
            </w:r>
          </w:p>
        </w:tc>
        <w:tc>
          <w:tcPr>
            <w:tcW w:w="3860" w:type="dxa"/>
          </w:tcPr>
          <w:p w14:paraId="14EB7FFC" w14:textId="77777777" w:rsidR="00AC1E1F" w:rsidRPr="008820E7" w:rsidRDefault="00AC1E1F" w:rsidP="008820E7">
            <w:pPr>
              <w:tabs>
                <w:tab w:val="left" w:pos="-720"/>
                <w:tab w:val="left" w:pos="432"/>
              </w:tabs>
              <w:suppressAutoHyphens/>
              <w:rPr>
                <w:sz w:val="19"/>
              </w:rPr>
            </w:pPr>
            <w:r w:rsidRPr="008820E7">
              <w:rPr>
                <w:sz w:val="19"/>
              </w:rPr>
              <w:t>11.  Threatened with death/serious harm</w:t>
            </w:r>
          </w:p>
        </w:tc>
        <w:tc>
          <w:tcPr>
            <w:tcW w:w="3150" w:type="dxa"/>
          </w:tcPr>
          <w:p w14:paraId="2999A81C" w14:textId="77777777" w:rsidR="00AC1E1F" w:rsidRPr="008820E7" w:rsidRDefault="00AC1E1F" w:rsidP="008820E7">
            <w:pPr>
              <w:tabs>
                <w:tab w:val="left" w:pos="-720"/>
                <w:tab w:val="left" w:pos="432"/>
              </w:tabs>
              <w:suppressAutoHyphens/>
              <w:rPr>
                <w:sz w:val="19"/>
              </w:rPr>
            </w:pPr>
            <w:r w:rsidRPr="008820E7">
              <w:rPr>
                <w:sz w:val="19"/>
              </w:rPr>
              <w:t>19.  Sexual harassment</w:t>
            </w:r>
          </w:p>
        </w:tc>
      </w:tr>
      <w:tr w:rsidR="00AC1E1F" w:rsidRPr="008820E7" w14:paraId="0ED916F9" w14:textId="77777777" w:rsidTr="00CA233F">
        <w:tc>
          <w:tcPr>
            <w:tcW w:w="3358" w:type="dxa"/>
          </w:tcPr>
          <w:p w14:paraId="6A54AD07" w14:textId="77777777" w:rsidR="00AC1E1F" w:rsidRPr="008820E7" w:rsidRDefault="00AC1E1F" w:rsidP="008820E7">
            <w:pPr>
              <w:tabs>
                <w:tab w:val="left" w:pos="-720"/>
                <w:tab w:val="left" w:pos="432"/>
              </w:tabs>
              <w:suppressAutoHyphens/>
              <w:rPr>
                <w:sz w:val="19"/>
              </w:rPr>
            </w:pPr>
            <w:r w:rsidRPr="008820E7">
              <w:rPr>
                <w:sz w:val="19"/>
              </w:rPr>
              <w:t>4.   Combat or warfare</w:t>
            </w:r>
          </w:p>
        </w:tc>
        <w:tc>
          <w:tcPr>
            <w:tcW w:w="3860" w:type="dxa"/>
          </w:tcPr>
          <w:p w14:paraId="4D7ED3D6" w14:textId="77777777" w:rsidR="00AC1E1F" w:rsidRPr="008820E7" w:rsidRDefault="00AC1E1F" w:rsidP="008820E7">
            <w:pPr>
              <w:tabs>
                <w:tab w:val="left" w:pos="-720"/>
                <w:tab w:val="left" w:pos="432"/>
              </w:tabs>
              <w:suppressAutoHyphens/>
              <w:rPr>
                <w:sz w:val="19"/>
              </w:rPr>
            </w:pPr>
            <w:r w:rsidRPr="008820E7">
              <w:rPr>
                <w:sz w:val="19"/>
              </w:rPr>
              <w:t>12.  Growing up: witnessed family violence</w:t>
            </w:r>
          </w:p>
        </w:tc>
        <w:tc>
          <w:tcPr>
            <w:tcW w:w="3150" w:type="dxa"/>
          </w:tcPr>
          <w:p w14:paraId="1591A0F8" w14:textId="77777777" w:rsidR="00AC1E1F" w:rsidRPr="008820E7" w:rsidRDefault="00AC1E1F" w:rsidP="008820E7">
            <w:pPr>
              <w:tabs>
                <w:tab w:val="left" w:pos="-720"/>
                <w:tab w:val="left" w:pos="432"/>
              </w:tabs>
              <w:suppressAutoHyphens/>
              <w:rPr>
                <w:sz w:val="19"/>
              </w:rPr>
            </w:pPr>
            <w:r w:rsidRPr="008820E7">
              <w:rPr>
                <w:sz w:val="19"/>
              </w:rPr>
              <w:t>20.  Stalked</w:t>
            </w:r>
          </w:p>
        </w:tc>
      </w:tr>
      <w:tr w:rsidR="00CA233F" w:rsidRPr="008820E7" w14:paraId="7FBE42FB" w14:textId="77777777" w:rsidTr="00CA233F">
        <w:tc>
          <w:tcPr>
            <w:tcW w:w="3358" w:type="dxa"/>
          </w:tcPr>
          <w:p w14:paraId="39530FDF" w14:textId="77777777" w:rsidR="00CA233F" w:rsidRPr="008820E7" w:rsidRDefault="00CA233F" w:rsidP="008820E7">
            <w:pPr>
              <w:tabs>
                <w:tab w:val="left" w:pos="-720"/>
                <w:tab w:val="left" w:pos="432"/>
              </w:tabs>
              <w:suppressAutoHyphens/>
              <w:rPr>
                <w:sz w:val="19"/>
              </w:rPr>
            </w:pPr>
            <w:r w:rsidRPr="008820E7">
              <w:rPr>
                <w:sz w:val="19"/>
              </w:rPr>
              <w:t>5.   Sudden death friend/loved one</w:t>
            </w:r>
          </w:p>
        </w:tc>
        <w:tc>
          <w:tcPr>
            <w:tcW w:w="3860" w:type="dxa"/>
          </w:tcPr>
          <w:p w14:paraId="4294A771" w14:textId="77777777" w:rsidR="00CA233F" w:rsidRPr="008820E7" w:rsidRDefault="00CA233F" w:rsidP="008820E7">
            <w:pPr>
              <w:tabs>
                <w:tab w:val="left" w:pos="-720"/>
                <w:tab w:val="left" w:pos="432"/>
              </w:tabs>
              <w:suppressAutoHyphens/>
              <w:rPr>
                <w:sz w:val="19"/>
              </w:rPr>
            </w:pPr>
            <w:r w:rsidRPr="008820E7">
              <w:rPr>
                <w:sz w:val="19"/>
              </w:rPr>
              <w:t>13.  Growing up: physically punished</w:t>
            </w:r>
          </w:p>
        </w:tc>
        <w:tc>
          <w:tcPr>
            <w:tcW w:w="3150" w:type="dxa"/>
          </w:tcPr>
          <w:p w14:paraId="5BE87430" w14:textId="77777777" w:rsidR="00CA233F" w:rsidRPr="008820E7" w:rsidRDefault="00CA233F" w:rsidP="008820E7">
            <w:pPr>
              <w:tabs>
                <w:tab w:val="left" w:pos="-720"/>
                <w:tab w:val="left" w:pos="432"/>
              </w:tabs>
              <w:suppressAutoHyphens/>
              <w:rPr>
                <w:sz w:val="19"/>
              </w:rPr>
            </w:pPr>
            <w:r w:rsidRPr="008820E7">
              <w:rPr>
                <w:sz w:val="19"/>
              </w:rPr>
              <w:t>23.  Some “other” traumatic event</w:t>
            </w:r>
          </w:p>
        </w:tc>
      </w:tr>
      <w:tr w:rsidR="00CA233F" w:rsidRPr="008820E7" w14:paraId="61822499" w14:textId="77777777" w:rsidTr="00CA233F">
        <w:tc>
          <w:tcPr>
            <w:tcW w:w="3358" w:type="dxa"/>
          </w:tcPr>
          <w:p w14:paraId="411C8674" w14:textId="77777777" w:rsidR="00CA233F" w:rsidRPr="008820E7" w:rsidRDefault="00CA233F" w:rsidP="008820E7">
            <w:pPr>
              <w:tabs>
                <w:tab w:val="left" w:pos="-720"/>
                <w:tab w:val="left" w:pos="432"/>
              </w:tabs>
              <w:suppressAutoHyphens/>
              <w:rPr>
                <w:sz w:val="19"/>
              </w:rPr>
            </w:pPr>
            <w:r w:rsidRPr="008820E7">
              <w:rPr>
                <w:sz w:val="19"/>
              </w:rPr>
              <w:t>6.   Life-threatening/disabling event</w:t>
            </w:r>
            <w:r w:rsidRPr="008820E7">
              <w:rPr>
                <w:sz w:val="19"/>
              </w:rPr>
              <w:br/>
              <w:t xml:space="preserve">      to loved one</w:t>
            </w:r>
          </w:p>
        </w:tc>
        <w:tc>
          <w:tcPr>
            <w:tcW w:w="3860" w:type="dxa"/>
          </w:tcPr>
          <w:p w14:paraId="7E5EDFF0" w14:textId="77777777" w:rsidR="00CA233F" w:rsidRPr="008820E7" w:rsidRDefault="00CA233F" w:rsidP="008820E7">
            <w:pPr>
              <w:tabs>
                <w:tab w:val="left" w:pos="-720"/>
                <w:tab w:val="left" w:pos="432"/>
              </w:tabs>
              <w:suppressAutoHyphens/>
              <w:rPr>
                <w:sz w:val="19"/>
              </w:rPr>
            </w:pPr>
            <w:r w:rsidRPr="008820E7">
              <w:rPr>
                <w:sz w:val="19"/>
              </w:rPr>
              <w:t>14.  Physically hurt by intimate partner</w:t>
            </w:r>
          </w:p>
        </w:tc>
        <w:tc>
          <w:tcPr>
            <w:tcW w:w="3150" w:type="dxa"/>
          </w:tcPr>
          <w:p w14:paraId="18C1E530" w14:textId="77777777" w:rsidR="00CA233F" w:rsidRPr="008820E7" w:rsidRDefault="00CA233F" w:rsidP="008820E7">
            <w:pPr>
              <w:tabs>
                <w:tab w:val="left" w:pos="-720"/>
                <w:tab w:val="left" w:pos="432"/>
              </w:tabs>
              <w:suppressAutoHyphens/>
              <w:rPr>
                <w:sz w:val="19"/>
              </w:rPr>
            </w:pPr>
            <w:r w:rsidRPr="008820E7">
              <w:rPr>
                <w:sz w:val="19"/>
              </w:rPr>
              <w:t>24.  None of these events</w:t>
            </w:r>
            <w:r w:rsidRPr="008820E7">
              <w:rPr>
                <w:sz w:val="19"/>
              </w:rPr>
              <w:br/>
              <w:t xml:space="preserve">       happened to me</w:t>
            </w:r>
          </w:p>
        </w:tc>
      </w:tr>
      <w:tr w:rsidR="00CA233F" w:rsidRPr="008820E7" w14:paraId="47BE3D0F" w14:textId="77777777" w:rsidTr="00CA233F">
        <w:tc>
          <w:tcPr>
            <w:tcW w:w="3358" w:type="dxa"/>
          </w:tcPr>
          <w:p w14:paraId="58C2EA55" w14:textId="77777777" w:rsidR="00CA233F" w:rsidRPr="008820E7" w:rsidRDefault="00CA233F" w:rsidP="008820E7">
            <w:pPr>
              <w:tabs>
                <w:tab w:val="left" w:pos="-720"/>
                <w:tab w:val="left" w:pos="432"/>
              </w:tabs>
              <w:suppressAutoHyphens/>
              <w:rPr>
                <w:sz w:val="19"/>
              </w:rPr>
            </w:pPr>
            <w:r w:rsidRPr="008820E7">
              <w:rPr>
                <w:sz w:val="19"/>
              </w:rPr>
              <w:t>7.   Life threatening illness</w:t>
            </w:r>
          </w:p>
        </w:tc>
        <w:tc>
          <w:tcPr>
            <w:tcW w:w="3860" w:type="dxa"/>
          </w:tcPr>
          <w:p w14:paraId="48A4962C" w14:textId="77777777" w:rsidR="00CA233F" w:rsidRPr="008820E7" w:rsidRDefault="00CA233F" w:rsidP="008820E7">
            <w:pPr>
              <w:tabs>
                <w:tab w:val="left" w:pos="-720"/>
                <w:tab w:val="left" w:pos="432"/>
              </w:tabs>
              <w:suppressAutoHyphens/>
              <w:rPr>
                <w:sz w:val="19"/>
              </w:rPr>
            </w:pPr>
            <w:r w:rsidRPr="008820E7">
              <w:rPr>
                <w:sz w:val="19"/>
              </w:rPr>
              <w:t>15.  Before 13: sexual contact--</w:t>
            </w:r>
            <w:r w:rsidRPr="008820E7">
              <w:rPr>
                <w:sz w:val="19"/>
              </w:rPr>
              <w:br/>
              <w:t xml:space="preserve">       someone 5 years older</w:t>
            </w:r>
          </w:p>
        </w:tc>
        <w:tc>
          <w:tcPr>
            <w:tcW w:w="3150" w:type="dxa"/>
          </w:tcPr>
          <w:p w14:paraId="6D21E0E9" w14:textId="77777777" w:rsidR="00CA233F" w:rsidRPr="008820E7" w:rsidRDefault="00CA233F" w:rsidP="008820E7">
            <w:pPr>
              <w:tabs>
                <w:tab w:val="left" w:pos="-720"/>
                <w:tab w:val="left" w:pos="432"/>
              </w:tabs>
              <w:suppressAutoHyphens/>
              <w:rPr>
                <w:sz w:val="19"/>
              </w:rPr>
            </w:pPr>
            <w:r w:rsidRPr="008820E7">
              <w:rPr>
                <w:sz w:val="19"/>
              </w:rPr>
              <w:t>23.  Some “other” traumatic event</w:t>
            </w:r>
          </w:p>
        </w:tc>
      </w:tr>
      <w:tr w:rsidR="00CA233F" w:rsidRPr="008820E7" w14:paraId="221E3D3E" w14:textId="77777777" w:rsidTr="00CA233F">
        <w:tc>
          <w:tcPr>
            <w:tcW w:w="3358" w:type="dxa"/>
          </w:tcPr>
          <w:p w14:paraId="6839505F" w14:textId="77777777" w:rsidR="00CA233F" w:rsidRPr="008820E7" w:rsidRDefault="00CA233F" w:rsidP="008820E7">
            <w:pPr>
              <w:tabs>
                <w:tab w:val="left" w:pos="-720"/>
                <w:tab w:val="left" w:pos="432"/>
              </w:tabs>
              <w:suppressAutoHyphens/>
              <w:rPr>
                <w:sz w:val="19"/>
              </w:rPr>
            </w:pPr>
            <w:r w:rsidRPr="008820E7">
              <w:rPr>
                <w:sz w:val="19"/>
              </w:rPr>
              <w:t>8.   Robbery/weapon used</w:t>
            </w:r>
          </w:p>
        </w:tc>
        <w:tc>
          <w:tcPr>
            <w:tcW w:w="3860" w:type="dxa"/>
          </w:tcPr>
          <w:p w14:paraId="79CD4A3D" w14:textId="77777777" w:rsidR="00CA233F" w:rsidRPr="008820E7" w:rsidRDefault="00CA233F" w:rsidP="008820E7">
            <w:pPr>
              <w:tabs>
                <w:tab w:val="left" w:pos="-720"/>
                <w:tab w:val="left" w:pos="432"/>
              </w:tabs>
              <w:suppressAutoHyphens/>
              <w:rPr>
                <w:sz w:val="19"/>
              </w:rPr>
            </w:pPr>
            <w:r w:rsidRPr="008820E7">
              <w:rPr>
                <w:sz w:val="19"/>
              </w:rPr>
              <w:t>16. Before 13: unwanted sexual contact</w:t>
            </w:r>
          </w:p>
        </w:tc>
        <w:tc>
          <w:tcPr>
            <w:tcW w:w="3150" w:type="dxa"/>
          </w:tcPr>
          <w:p w14:paraId="53A5FE6B" w14:textId="77777777" w:rsidR="00CA233F" w:rsidRPr="008820E7" w:rsidRDefault="00CA233F" w:rsidP="008820E7">
            <w:pPr>
              <w:tabs>
                <w:tab w:val="left" w:pos="-720"/>
                <w:tab w:val="left" w:pos="432"/>
              </w:tabs>
              <w:suppressAutoHyphens/>
              <w:rPr>
                <w:sz w:val="19"/>
              </w:rPr>
            </w:pPr>
            <w:r w:rsidRPr="008820E7">
              <w:rPr>
                <w:sz w:val="19"/>
              </w:rPr>
              <w:t>24.  None of these events</w:t>
            </w:r>
            <w:r w:rsidRPr="008820E7">
              <w:rPr>
                <w:sz w:val="19"/>
              </w:rPr>
              <w:br/>
              <w:t xml:space="preserve">       happened to me</w:t>
            </w:r>
          </w:p>
        </w:tc>
      </w:tr>
      <w:tr w:rsidR="00CA233F" w:rsidRPr="008820E7" w14:paraId="58B837D0" w14:textId="77777777" w:rsidTr="00CA233F">
        <w:trPr>
          <w:cantSplit/>
        </w:trPr>
        <w:tc>
          <w:tcPr>
            <w:tcW w:w="10368" w:type="dxa"/>
            <w:gridSpan w:val="3"/>
          </w:tcPr>
          <w:p w14:paraId="7D203C5A" w14:textId="77777777" w:rsidR="00CA233F" w:rsidRPr="008820E7" w:rsidRDefault="00CA233F" w:rsidP="008820E7">
            <w:pPr>
              <w:tabs>
                <w:tab w:val="left" w:pos="-720"/>
                <w:tab w:val="left" w:pos="432"/>
              </w:tabs>
              <w:suppressAutoHyphens/>
              <w:rPr>
                <w:sz w:val="19"/>
              </w:rPr>
            </w:pPr>
          </w:p>
        </w:tc>
      </w:tr>
      <w:tr w:rsidR="00CA233F" w:rsidRPr="008820E7" w14:paraId="373E2843" w14:textId="77777777" w:rsidTr="00CA233F">
        <w:trPr>
          <w:cantSplit/>
        </w:trPr>
        <w:tc>
          <w:tcPr>
            <w:tcW w:w="10368" w:type="dxa"/>
            <w:gridSpan w:val="3"/>
          </w:tcPr>
          <w:p w14:paraId="2E420ECA" w14:textId="77777777" w:rsidR="00CA233F" w:rsidRPr="008820E7" w:rsidRDefault="00CA233F" w:rsidP="008820E7">
            <w:pPr>
              <w:tabs>
                <w:tab w:val="left" w:pos="-720"/>
                <w:tab w:val="left" w:pos="432"/>
              </w:tabs>
              <w:suppressAutoHyphens/>
              <w:rPr>
                <w:sz w:val="19"/>
              </w:rPr>
            </w:pPr>
          </w:p>
        </w:tc>
      </w:tr>
    </w:tbl>
    <w:p w14:paraId="669B53C0" w14:textId="77777777" w:rsidR="00AC1E1F" w:rsidRPr="008820E7" w:rsidRDefault="00AC1E1F" w:rsidP="008820E7">
      <w:pPr>
        <w:tabs>
          <w:tab w:val="left" w:pos="-720"/>
          <w:tab w:val="left" w:pos="432"/>
        </w:tabs>
        <w:suppressAutoHyphens/>
        <w:ind w:left="547" w:hanging="547"/>
        <w:rPr>
          <w:sz w:val="19"/>
        </w:rPr>
      </w:pPr>
    </w:p>
    <w:p w14:paraId="6FE8DC8A" w14:textId="77777777" w:rsidR="00AC1E1F" w:rsidRPr="008820E7" w:rsidRDefault="00AC1E1F" w:rsidP="008820E7">
      <w:pPr>
        <w:tabs>
          <w:tab w:val="left" w:pos="-720"/>
          <w:tab w:val="left" w:pos="432"/>
        </w:tabs>
        <w:suppressAutoHyphens/>
        <w:ind w:left="540" w:hanging="540"/>
        <w:rPr>
          <w:sz w:val="19"/>
        </w:rPr>
      </w:pPr>
      <w:r w:rsidRPr="008820E7">
        <w:rPr>
          <w:sz w:val="19"/>
        </w:rPr>
        <w:tab/>
        <w:t>(a)  When did this event (first) occur? (your age or date): ________________</w:t>
      </w:r>
    </w:p>
    <w:p w14:paraId="53619AA2" w14:textId="77777777" w:rsidR="00AC1E1F" w:rsidRPr="008820E7" w:rsidRDefault="00AC1E1F" w:rsidP="008820E7">
      <w:pPr>
        <w:tabs>
          <w:tab w:val="left" w:pos="-720"/>
          <w:tab w:val="left" w:pos="432"/>
        </w:tabs>
        <w:suppressAutoHyphens/>
        <w:ind w:left="547" w:hanging="547"/>
        <w:rPr>
          <w:sz w:val="19"/>
        </w:rPr>
      </w:pPr>
    </w:p>
    <w:p w14:paraId="62762678" w14:textId="77777777" w:rsidR="00AC1E1F" w:rsidRPr="008820E7" w:rsidRDefault="00AC1E1F" w:rsidP="008820E7">
      <w:pPr>
        <w:tabs>
          <w:tab w:val="left" w:pos="-720"/>
          <w:tab w:val="left" w:pos="432"/>
        </w:tabs>
        <w:suppressAutoHyphens/>
        <w:ind w:left="547" w:hanging="547"/>
        <w:rPr>
          <w:sz w:val="19"/>
        </w:rPr>
      </w:pPr>
    </w:p>
    <w:p w14:paraId="69AEBFD4" w14:textId="77777777" w:rsidR="00AC1E1F" w:rsidRPr="008820E7" w:rsidRDefault="00AC1E1F" w:rsidP="008820E7">
      <w:pPr>
        <w:tabs>
          <w:tab w:val="left" w:pos="-720"/>
          <w:tab w:val="left" w:pos="432"/>
        </w:tabs>
        <w:suppressAutoHyphens/>
        <w:ind w:left="540" w:hanging="540"/>
        <w:rPr>
          <w:sz w:val="19"/>
        </w:rPr>
      </w:pPr>
      <w:r w:rsidRPr="008820E7">
        <w:rPr>
          <w:sz w:val="19"/>
        </w:rPr>
        <w:tab/>
        <w:t xml:space="preserve">(b)  When did this event </w:t>
      </w:r>
      <w:r w:rsidRPr="008820E7">
        <w:rPr>
          <w:sz w:val="19"/>
          <w:u w:val="single"/>
        </w:rPr>
        <w:t>last</w:t>
      </w:r>
      <w:r w:rsidRPr="008820E7">
        <w:rPr>
          <w:sz w:val="19"/>
        </w:rPr>
        <w:t xml:space="preserve"> occur? (try to be </w:t>
      </w:r>
      <w:proofErr w:type="gramStart"/>
      <w:r w:rsidRPr="008820E7">
        <w:rPr>
          <w:sz w:val="19"/>
        </w:rPr>
        <w:t>precise  e.g.</w:t>
      </w:r>
      <w:proofErr w:type="gramEnd"/>
      <w:r w:rsidRPr="008820E7">
        <w:rPr>
          <w:sz w:val="19"/>
        </w:rPr>
        <w:t>, year, month, day): ________________</w:t>
      </w:r>
    </w:p>
    <w:p w14:paraId="700219FB" w14:textId="77777777" w:rsidR="00AC1E1F" w:rsidRPr="008820E7" w:rsidRDefault="00AC1E1F" w:rsidP="008820E7">
      <w:pPr>
        <w:tabs>
          <w:tab w:val="left" w:pos="-720"/>
          <w:tab w:val="left" w:pos="432"/>
        </w:tabs>
        <w:suppressAutoHyphens/>
        <w:ind w:left="540" w:hanging="540"/>
        <w:rPr>
          <w:sz w:val="19"/>
        </w:rPr>
      </w:pPr>
    </w:p>
    <w:p w14:paraId="1BAB9697" w14:textId="77777777" w:rsidR="00AC1E1F" w:rsidRPr="008820E7" w:rsidRDefault="00AC1E1F" w:rsidP="008820E7">
      <w:pPr>
        <w:tabs>
          <w:tab w:val="left" w:pos="-720"/>
          <w:tab w:val="left" w:pos="432"/>
        </w:tabs>
        <w:suppressAutoHyphens/>
        <w:ind w:left="540" w:hanging="540"/>
        <w:rPr>
          <w:sz w:val="19"/>
        </w:rPr>
      </w:pPr>
      <w:r w:rsidRPr="008820E7">
        <w:rPr>
          <w:sz w:val="19"/>
        </w:rPr>
        <w:tab/>
        <w:t>(c)</w:t>
      </w:r>
      <w:r w:rsidRPr="008820E7">
        <w:rPr>
          <w:b/>
          <w:sz w:val="19"/>
        </w:rPr>
        <w:t xml:space="preserve">  How much distress </w:t>
      </w:r>
      <w:r w:rsidRPr="008820E7">
        <w:rPr>
          <w:sz w:val="19"/>
        </w:rPr>
        <w:t xml:space="preserve">(anxiety, worry, sadness, frustration, or grief) </w:t>
      </w:r>
      <w:r w:rsidRPr="008820E7">
        <w:rPr>
          <w:b/>
          <w:sz w:val="19"/>
        </w:rPr>
        <w:t xml:space="preserve">does this event cause you?  </w:t>
      </w:r>
      <w:r w:rsidRPr="008820E7">
        <w:rPr>
          <w:sz w:val="19"/>
        </w:rPr>
        <w:t>(</w:t>
      </w:r>
      <w:r w:rsidRPr="008820E7">
        <w:rPr>
          <w:i/>
          <w:sz w:val="19"/>
        </w:rPr>
        <w:t>Circle the best answer</w:t>
      </w:r>
      <w:r w:rsidRPr="008820E7">
        <w:rPr>
          <w:sz w:val="19"/>
        </w:rPr>
        <w:t>)</w:t>
      </w:r>
    </w:p>
    <w:p w14:paraId="20BCE19E" w14:textId="77777777" w:rsidR="00AC1E1F" w:rsidRPr="008820E7" w:rsidRDefault="00AC1E1F" w:rsidP="008820E7">
      <w:pPr>
        <w:tabs>
          <w:tab w:val="left" w:pos="-720"/>
          <w:tab w:val="left" w:pos="432"/>
        </w:tabs>
        <w:suppressAutoHyphens/>
        <w:rPr>
          <w:sz w:val="19"/>
        </w:rPr>
      </w:pPr>
    </w:p>
    <w:p w14:paraId="09283E2C" w14:textId="77777777" w:rsidR="00AC1E1F" w:rsidRPr="008820E7" w:rsidRDefault="00AC1E1F" w:rsidP="008820E7">
      <w:pPr>
        <w:tabs>
          <w:tab w:val="left" w:pos="-720"/>
          <w:tab w:val="left" w:pos="432"/>
        </w:tabs>
        <w:suppressAutoHyphens/>
        <w:ind w:left="547" w:hanging="547"/>
        <w:rPr>
          <w:sz w:val="19"/>
        </w:rPr>
      </w:pPr>
    </w:p>
    <w:p w14:paraId="67E5D44E" w14:textId="77777777" w:rsidR="00AC1E1F" w:rsidRPr="008820E7" w:rsidRDefault="00AC1E1F" w:rsidP="008820E7">
      <w:pPr>
        <w:tabs>
          <w:tab w:val="left" w:pos="-720"/>
          <w:tab w:val="left" w:pos="432"/>
        </w:tabs>
        <w:suppressAutoHyphens/>
        <w:ind w:left="547" w:hanging="547"/>
        <w:rPr>
          <w:sz w:val="19"/>
        </w:rPr>
      </w:pPr>
      <w:r w:rsidRPr="008820E7">
        <w:rPr>
          <w:sz w:val="19"/>
        </w:rPr>
        <w:t xml:space="preserve"> </w:t>
      </w:r>
      <w:r w:rsidRPr="008820E7">
        <w:rPr>
          <w:sz w:val="19"/>
        </w:rPr>
        <w:tab/>
        <w:t xml:space="preserve">       None happened           No             Slight           Moderate       Considerable        Extreme</w:t>
      </w:r>
    </w:p>
    <w:p w14:paraId="770EA89F" w14:textId="77777777" w:rsidR="00AC1E1F" w:rsidRPr="008820E7" w:rsidRDefault="00AC1E1F" w:rsidP="008820E7">
      <w:pPr>
        <w:tabs>
          <w:tab w:val="left" w:pos="-720"/>
          <w:tab w:val="left" w:pos="432"/>
        </w:tabs>
        <w:suppressAutoHyphens/>
        <w:ind w:left="540" w:hanging="540"/>
        <w:rPr>
          <w:sz w:val="19"/>
        </w:rPr>
      </w:pPr>
      <w:r w:rsidRPr="008820E7">
        <w:rPr>
          <w:sz w:val="19"/>
        </w:rPr>
        <w:tab/>
        <w:t xml:space="preserve">             to me                 Distress        </w:t>
      </w:r>
      <w:proofErr w:type="spellStart"/>
      <w:r w:rsidRPr="008820E7">
        <w:rPr>
          <w:sz w:val="19"/>
        </w:rPr>
        <w:t>Distress</w:t>
      </w:r>
      <w:proofErr w:type="spellEnd"/>
      <w:r w:rsidRPr="008820E7">
        <w:rPr>
          <w:sz w:val="19"/>
        </w:rPr>
        <w:t xml:space="preserve">         </w:t>
      </w:r>
      <w:proofErr w:type="spellStart"/>
      <w:r w:rsidRPr="008820E7">
        <w:rPr>
          <w:sz w:val="19"/>
        </w:rPr>
        <w:t>Distress</w:t>
      </w:r>
      <w:proofErr w:type="spellEnd"/>
      <w:r w:rsidRPr="008820E7">
        <w:rPr>
          <w:sz w:val="19"/>
        </w:rPr>
        <w:t xml:space="preserve">            </w:t>
      </w:r>
      <w:proofErr w:type="spellStart"/>
      <w:r w:rsidRPr="008820E7">
        <w:rPr>
          <w:sz w:val="19"/>
        </w:rPr>
        <w:t>Distress</w:t>
      </w:r>
      <w:proofErr w:type="spellEnd"/>
      <w:r w:rsidRPr="008820E7">
        <w:rPr>
          <w:sz w:val="19"/>
        </w:rPr>
        <w:t xml:space="preserve">             </w:t>
      </w:r>
      <w:proofErr w:type="spellStart"/>
      <w:r w:rsidRPr="008820E7">
        <w:rPr>
          <w:sz w:val="19"/>
        </w:rPr>
        <w:t>Distress</w:t>
      </w:r>
      <w:proofErr w:type="spellEnd"/>
    </w:p>
    <w:p w14:paraId="0867D85F" w14:textId="77777777" w:rsidR="00AC1E1F" w:rsidRPr="008820E7" w:rsidRDefault="00AC1E1F" w:rsidP="008820E7">
      <w:pPr>
        <w:tabs>
          <w:tab w:val="left" w:pos="-720"/>
          <w:tab w:val="left" w:pos="432"/>
        </w:tabs>
        <w:suppressAutoHyphens/>
        <w:ind w:left="547" w:hanging="547"/>
        <w:rPr>
          <w:sz w:val="19"/>
        </w:rPr>
      </w:pPr>
    </w:p>
    <w:p w14:paraId="12E46AB0" w14:textId="77777777" w:rsidR="007162D2" w:rsidRPr="008820E7" w:rsidRDefault="007162D2" w:rsidP="008820E7"/>
    <w:p w14:paraId="5FDDA1ED" w14:textId="77777777" w:rsidR="00CA233F" w:rsidRDefault="00CA233F">
      <w:r>
        <w:t xml:space="preserve">NOTES: </w:t>
      </w:r>
    </w:p>
    <w:p w14:paraId="5499DF95" w14:textId="77777777" w:rsidR="00CA233F" w:rsidRPr="00CA233F" w:rsidRDefault="00CA233F" w:rsidP="009F33FE">
      <w:pPr>
        <w:pStyle w:val="PlainText"/>
        <w:numPr>
          <w:ilvl w:val="0"/>
          <w:numId w:val="57"/>
        </w:numPr>
        <w:rPr>
          <w:rFonts w:ascii="Times New Roman" w:hAnsi="Times New Roman" w:cs="Times New Roman"/>
        </w:rPr>
      </w:pPr>
      <w:r w:rsidRPr="00CA233F">
        <w:rPr>
          <w:rFonts w:ascii="Times New Roman" w:hAnsi="Times New Roman" w:cs="Times New Roman"/>
        </w:rPr>
        <w:t xml:space="preserve">Added in questions about sexual orientation attribution for relevant items </w:t>
      </w:r>
    </w:p>
    <w:p w14:paraId="2E2332D8" w14:textId="77777777" w:rsidR="00CA233F" w:rsidRPr="00CA233F" w:rsidRDefault="00CA233F" w:rsidP="009F33FE">
      <w:pPr>
        <w:pStyle w:val="PlainText"/>
        <w:numPr>
          <w:ilvl w:val="0"/>
          <w:numId w:val="57"/>
        </w:numPr>
        <w:rPr>
          <w:rFonts w:ascii="Times New Roman" w:hAnsi="Times New Roman" w:cs="Times New Roman"/>
        </w:rPr>
      </w:pPr>
      <w:r w:rsidRPr="00CA233F">
        <w:rPr>
          <w:rFonts w:ascii="Times New Roman" w:hAnsi="Times New Roman" w:cs="Times New Roman"/>
        </w:rPr>
        <w:t>Deleted items 21 and 22 b/c they had to do with pregnancy and these are NA to the sample</w:t>
      </w:r>
    </w:p>
    <w:p w14:paraId="17624889" w14:textId="77777777" w:rsidR="00DA7503" w:rsidRDefault="00DA7503">
      <w:pPr>
        <w:rPr>
          <w:rFonts w:eastAsia="Calibri"/>
          <w:b/>
          <w:szCs w:val="36"/>
        </w:rPr>
      </w:pPr>
      <w:r>
        <w:lastRenderedPageBreak/>
        <w:br w:type="page"/>
      </w:r>
    </w:p>
    <w:p w14:paraId="30856EDC" w14:textId="77777777" w:rsidR="00DA7503" w:rsidRDefault="00DA7503"/>
    <w:p w14:paraId="09FAC584" w14:textId="77777777" w:rsidR="00DA7503" w:rsidRDefault="00DA7503"/>
    <w:p w14:paraId="74781963" w14:textId="77777777" w:rsidR="00DA7503" w:rsidRDefault="00DA7503"/>
    <w:p w14:paraId="3E72F343" w14:textId="77777777" w:rsidR="00DA7503" w:rsidRDefault="00DA7503"/>
    <w:p w14:paraId="5AEB1466" w14:textId="77777777" w:rsidR="00DA7503" w:rsidRDefault="00DA7503"/>
    <w:p w14:paraId="077A7CB4" w14:textId="77777777" w:rsidR="00DA7503" w:rsidRDefault="00DA7503"/>
    <w:p w14:paraId="010EAB3C" w14:textId="77777777" w:rsidR="00DA7503" w:rsidRDefault="00DA7503"/>
    <w:p w14:paraId="2ACBC5DC" w14:textId="77777777" w:rsidR="00DA7503" w:rsidRDefault="00DA7503"/>
    <w:p w14:paraId="66725114" w14:textId="77777777" w:rsidR="00DA7503" w:rsidRDefault="00DA7503"/>
    <w:p w14:paraId="4A9D4E89" w14:textId="77777777" w:rsidR="00DA7503" w:rsidRDefault="00DA7503"/>
    <w:p w14:paraId="0FDAACE6" w14:textId="77777777" w:rsidR="00DA7503" w:rsidRDefault="00DA7503"/>
    <w:p w14:paraId="53279FD6" w14:textId="77777777" w:rsidR="00DA7503" w:rsidRDefault="00DA7503"/>
    <w:p w14:paraId="322BBBFF" w14:textId="77777777" w:rsidR="00DA7503" w:rsidRDefault="00DA7503"/>
    <w:p w14:paraId="52D7E4A7" w14:textId="77777777" w:rsidR="00DA7503" w:rsidRDefault="00DA7503"/>
    <w:p w14:paraId="3F6BAB4B" w14:textId="77777777" w:rsidR="00DA7503" w:rsidRDefault="00DA7503"/>
    <w:p w14:paraId="209720CF" w14:textId="77777777" w:rsidR="00DA7503" w:rsidRDefault="00DA7503"/>
    <w:p w14:paraId="60D26064" w14:textId="77777777" w:rsidR="00DA7503" w:rsidRDefault="00DA7503"/>
    <w:p w14:paraId="01C8C934" w14:textId="77777777" w:rsidR="00DA7503" w:rsidRDefault="00DA7503" w:rsidP="00DA7503">
      <w:pPr>
        <w:pStyle w:val="Heading1"/>
        <w:jc w:val="center"/>
      </w:pPr>
      <w:bookmarkStart w:id="1128" w:name="_Toc11055560"/>
      <w:r>
        <w:t>BEHAVIORAL INTERACTION TASKS</w:t>
      </w:r>
      <w:bookmarkEnd w:id="1128"/>
    </w:p>
    <w:p w14:paraId="0EDB8073" w14:textId="77777777" w:rsidR="00DA7503" w:rsidRDefault="00DA7503"/>
    <w:p w14:paraId="15DB63DF" w14:textId="77777777" w:rsidR="00DA7503" w:rsidRDefault="00DA7503"/>
    <w:p w14:paraId="1C930CF3" w14:textId="77777777" w:rsidR="00DA7503" w:rsidRDefault="00DA7503">
      <w:pPr>
        <w:rPr>
          <w:rFonts w:eastAsia="Calibri"/>
          <w:b/>
          <w:szCs w:val="36"/>
        </w:rPr>
      </w:pPr>
    </w:p>
    <w:p w14:paraId="50647CD3" w14:textId="77777777" w:rsidR="00DA7503" w:rsidRDefault="00DA7503">
      <w:pPr>
        <w:rPr>
          <w:rFonts w:eastAsia="Calibri"/>
          <w:b/>
          <w:szCs w:val="36"/>
        </w:rPr>
      </w:pPr>
      <w:r>
        <w:br w:type="page"/>
      </w:r>
    </w:p>
    <w:p w14:paraId="3A158D7C" w14:textId="77777777" w:rsidR="00DB0BD2" w:rsidRPr="008820E7" w:rsidRDefault="00DD40F5" w:rsidP="008820E7">
      <w:pPr>
        <w:pStyle w:val="Heading2"/>
        <w:spacing w:after="0"/>
        <w:jc w:val="center"/>
        <w:rPr>
          <w:rFonts w:cs="Times New Roman"/>
        </w:rPr>
      </w:pPr>
      <w:bookmarkStart w:id="1129" w:name="_Toc11055561"/>
      <w:r>
        <w:rPr>
          <w:rFonts w:cs="Times New Roman"/>
        </w:rPr>
        <w:lastRenderedPageBreak/>
        <w:t>Discrimination Stressor Discussion</w:t>
      </w:r>
      <w:r w:rsidR="008A49D4">
        <w:rPr>
          <w:rFonts w:cs="Times New Roman"/>
        </w:rPr>
        <w:t xml:space="preserve"> Topic Selection</w:t>
      </w:r>
      <w:bookmarkEnd w:id="1129"/>
      <w:r w:rsidR="008A49D4">
        <w:rPr>
          <w:rFonts w:cs="Times New Roman"/>
        </w:rPr>
        <w:t xml:space="preserve"> </w:t>
      </w:r>
    </w:p>
    <w:p w14:paraId="67E197ED" w14:textId="77777777" w:rsidR="00DB0BD2" w:rsidRDefault="00DB0BD2" w:rsidP="008A49D4">
      <w:pPr>
        <w:rPr>
          <w:b/>
        </w:rPr>
      </w:pPr>
    </w:p>
    <w:p w14:paraId="548E3CAF" w14:textId="77777777" w:rsidR="00DA7503" w:rsidRDefault="008A49D4" w:rsidP="008A49D4">
      <w:r>
        <w:t xml:space="preserve">Created by the investigators. </w:t>
      </w:r>
    </w:p>
    <w:p w14:paraId="6FBADA64" w14:textId="77777777" w:rsidR="008A49D4" w:rsidRDefault="008A49D4" w:rsidP="008A49D4"/>
    <w:p w14:paraId="6E591FD8" w14:textId="77777777" w:rsidR="00616BC3" w:rsidRPr="008A49D4" w:rsidRDefault="00616BC3" w:rsidP="00616BC3">
      <w:r w:rsidRPr="008A49D4">
        <w:t xml:space="preserve">Below </w:t>
      </w:r>
      <w:r>
        <w:t xml:space="preserve">are examples of </w:t>
      </w:r>
      <w:r w:rsidRPr="008A49D4">
        <w:t>discrimination experiences related to sexual orientation. </w:t>
      </w:r>
    </w:p>
    <w:p w14:paraId="6C278280" w14:textId="77777777" w:rsidR="00616BC3" w:rsidRPr="008A49D4" w:rsidRDefault="00616BC3" w:rsidP="009F33FE">
      <w:pPr>
        <w:numPr>
          <w:ilvl w:val="0"/>
          <w:numId w:val="51"/>
        </w:numPr>
        <w:spacing w:before="100" w:beforeAutospacing="1"/>
      </w:pPr>
      <w:r w:rsidRPr="008A49D4">
        <w:t xml:space="preserve">Laughed at/made fun of </w:t>
      </w:r>
      <w:r w:rsidRPr="008A49D4">
        <w:rPr>
          <w:i/>
          <w:iCs/>
        </w:rPr>
        <w:t>because of your sexual orientation</w:t>
      </w:r>
    </w:p>
    <w:p w14:paraId="42C64B08" w14:textId="77777777" w:rsidR="00616BC3" w:rsidRPr="008A49D4" w:rsidRDefault="00616BC3" w:rsidP="009F33FE">
      <w:pPr>
        <w:numPr>
          <w:ilvl w:val="0"/>
          <w:numId w:val="51"/>
        </w:numPr>
        <w:spacing w:before="100" w:beforeAutospacing="1"/>
      </w:pPr>
      <w:r w:rsidRPr="008A49D4">
        <w:t xml:space="preserve">Called a derogatory name (faggot, queer, homo, sissy, dyke) </w:t>
      </w:r>
      <w:r w:rsidRPr="008A49D4">
        <w:rPr>
          <w:i/>
          <w:iCs/>
        </w:rPr>
        <w:t>because of your sexual orientation </w:t>
      </w:r>
    </w:p>
    <w:p w14:paraId="4C39465A" w14:textId="77777777" w:rsidR="00616BC3" w:rsidRPr="008A49D4" w:rsidRDefault="00616BC3" w:rsidP="009F33FE">
      <w:pPr>
        <w:numPr>
          <w:ilvl w:val="0"/>
          <w:numId w:val="51"/>
        </w:numPr>
        <w:spacing w:before="100" w:beforeAutospacing="1"/>
      </w:pPr>
      <w:r w:rsidRPr="008A49D4">
        <w:t xml:space="preserve">Verbal harassment (sneered at, yelled at, jeered at, catcalled, called extra attention to) </w:t>
      </w:r>
      <w:r w:rsidRPr="008A49D4">
        <w:rPr>
          <w:i/>
          <w:iCs/>
        </w:rPr>
        <w:t>because of your sexual orientation </w:t>
      </w:r>
    </w:p>
    <w:p w14:paraId="4C4CB95F" w14:textId="77777777" w:rsidR="00616BC3" w:rsidRPr="008A49D4" w:rsidRDefault="00616BC3" w:rsidP="009F33FE">
      <w:pPr>
        <w:numPr>
          <w:ilvl w:val="0"/>
          <w:numId w:val="51"/>
        </w:numPr>
        <w:spacing w:before="100" w:beforeAutospacing="1"/>
      </w:pPr>
      <w:r w:rsidRPr="008A49D4">
        <w:t xml:space="preserve">Not offered a promotion, raise, </w:t>
      </w:r>
      <w:r>
        <w:t xml:space="preserve">admission to an academic program, </w:t>
      </w:r>
      <w:r w:rsidRPr="008A49D4">
        <w:t>or other career advancement </w:t>
      </w:r>
      <w:r w:rsidRPr="008A49D4">
        <w:rPr>
          <w:i/>
          <w:iCs/>
        </w:rPr>
        <w:t>because of your sexual orientation</w:t>
      </w:r>
    </w:p>
    <w:p w14:paraId="367040B6" w14:textId="77777777" w:rsidR="00616BC3" w:rsidRPr="008A49D4" w:rsidRDefault="00616BC3" w:rsidP="009F33FE">
      <w:pPr>
        <w:numPr>
          <w:ilvl w:val="0"/>
          <w:numId w:val="51"/>
        </w:numPr>
        <w:spacing w:before="100" w:beforeAutospacing="1"/>
      </w:pPr>
      <w:r w:rsidRPr="008A49D4">
        <w:t>Evaluated unfairly by a superior (e.g., teacher, professor, boss, supervisor, etc.) </w:t>
      </w:r>
      <w:r w:rsidRPr="008A49D4">
        <w:rPr>
          <w:i/>
          <w:iCs/>
        </w:rPr>
        <w:t>because of your sexual orientation</w:t>
      </w:r>
    </w:p>
    <w:p w14:paraId="0B6F5FBC" w14:textId="77777777" w:rsidR="00616BC3" w:rsidRPr="008A49D4" w:rsidRDefault="00616BC3" w:rsidP="009F33FE">
      <w:pPr>
        <w:numPr>
          <w:ilvl w:val="0"/>
          <w:numId w:val="51"/>
        </w:numPr>
        <w:spacing w:before="100" w:beforeAutospacing="1"/>
      </w:pPr>
      <w:r w:rsidRPr="008A49D4">
        <w:t>Denied housing or evicted </w:t>
      </w:r>
      <w:r w:rsidRPr="008A49D4">
        <w:rPr>
          <w:i/>
          <w:iCs/>
        </w:rPr>
        <w:t>because of your sexual orientation</w:t>
      </w:r>
    </w:p>
    <w:p w14:paraId="4AB86C10" w14:textId="77777777" w:rsidR="00616BC3" w:rsidRPr="008A49D4" w:rsidRDefault="00616BC3" w:rsidP="009F33FE">
      <w:pPr>
        <w:numPr>
          <w:ilvl w:val="0"/>
          <w:numId w:val="51"/>
        </w:numPr>
        <w:spacing w:before="100" w:beforeAutospacing="1"/>
      </w:pPr>
      <w:r w:rsidRPr="008A49D4">
        <w:t>Denied medical or psychological services </w:t>
      </w:r>
      <w:r w:rsidRPr="008A49D4">
        <w:rPr>
          <w:i/>
          <w:iCs/>
        </w:rPr>
        <w:t>because of your sexual orientation</w:t>
      </w:r>
    </w:p>
    <w:p w14:paraId="20168791" w14:textId="77777777" w:rsidR="00616BC3" w:rsidRPr="008A49D4" w:rsidRDefault="00616BC3" w:rsidP="009F33FE">
      <w:pPr>
        <w:numPr>
          <w:ilvl w:val="0"/>
          <w:numId w:val="51"/>
        </w:numPr>
        <w:spacing w:before="100" w:beforeAutospacing="1"/>
      </w:pPr>
      <w:r w:rsidRPr="008A49D4">
        <w:t>Property destroyed or vandalized </w:t>
      </w:r>
      <w:r w:rsidRPr="008A49D4">
        <w:rPr>
          <w:i/>
          <w:iCs/>
        </w:rPr>
        <w:t>because of your sexual orientation</w:t>
      </w:r>
    </w:p>
    <w:p w14:paraId="1B5B92C8" w14:textId="77777777" w:rsidR="00616BC3" w:rsidRPr="008A49D4" w:rsidRDefault="00616BC3" w:rsidP="009F33FE">
      <w:pPr>
        <w:numPr>
          <w:ilvl w:val="0"/>
          <w:numId w:val="51"/>
        </w:numPr>
        <w:spacing w:before="100" w:beforeAutospacing="1"/>
      </w:pPr>
      <w:r w:rsidRPr="008A49D4">
        <w:t>Targeted by law enforcement </w:t>
      </w:r>
      <w:r w:rsidRPr="008A49D4">
        <w:rPr>
          <w:i/>
          <w:iCs/>
        </w:rPr>
        <w:t>because of your sexual orientation</w:t>
      </w:r>
    </w:p>
    <w:p w14:paraId="231AB29D" w14:textId="77777777" w:rsidR="00616BC3" w:rsidRPr="008A49D4" w:rsidRDefault="00616BC3" w:rsidP="009F33FE">
      <w:pPr>
        <w:numPr>
          <w:ilvl w:val="0"/>
          <w:numId w:val="51"/>
        </w:numPr>
        <w:spacing w:before="100" w:beforeAutospacing="1"/>
      </w:pPr>
      <w:r w:rsidRPr="008A49D4">
        <w:t>Received poor service at stores or restaurants or denied service at stores or restaurants </w:t>
      </w:r>
      <w:r w:rsidRPr="008A49D4">
        <w:rPr>
          <w:i/>
          <w:iCs/>
        </w:rPr>
        <w:t>because of your sexual orientation</w:t>
      </w:r>
    </w:p>
    <w:p w14:paraId="5242EE1A" w14:textId="77777777" w:rsidR="00616BC3" w:rsidRPr="008A49D4" w:rsidRDefault="00616BC3" w:rsidP="009F33FE">
      <w:pPr>
        <w:numPr>
          <w:ilvl w:val="0"/>
          <w:numId w:val="51"/>
        </w:numPr>
        <w:spacing w:before="100" w:beforeAutospacing="1"/>
      </w:pPr>
      <w:r w:rsidRPr="008A49D4">
        <w:t>Objects thrown at you </w:t>
      </w:r>
      <w:r w:rsidRPr="008A49D4">
        <w:rPr>
          <w:i/>
          <w:iCs/>
        </w:rPr>
        <w:t>because of your sexual orientation</w:t>
      </w:r>
    </w:p>
    <w:p w14:paraId="6CB536B5" w14:textId="77777777" w:rsidR="00616BC3" w:rsidRPr="008A49D4" w:rsidRDefault="00616BC3" w:rsidP="009F33FE">
      <w:pPr>
        <w:numPr>
          <w:ilvl w:val="0"/>
          <w:numId w:val="51"/>
        </w:numPr>
        <w:spacing w:before="100" w:beforeAutospacing="1"/>
      </w:pPr>
      <w:r w:rsidRPr="008A49D4">
        <w:t>Spat on/at </w:t>
      </w:r>
      <w:r w:rsidRPr="008A49D4">
        <w:rPr>
          <w:i/>
          <w:iCs/>
        </w:rPr>
        <w:t>because of your sexual orientation</w:t>
      </w:r>
    </w:p>
    <w:p w14:paraId="7F00A0BB" w14:textId="77777777" w:rsidR="00616BC3" w:rsidRPr="008A49D4" w:rsidRDefault="00616BC3" w:rsidP="009F33FE">
      <w:pPr>
        <w:numPr>
          <w:ilvl w:val="0"/>
          <w:numId w:val="51"/>
        </w:numPr>
        <w:spacing w:before="100" w:beforeAutospacing="1"/>
      </w:pPr>
      <w:r w:rsidRPr="008A49D4">
        <w:t>Followed by someone </w:t>
      </w:r>
      <w:r w:rsidRPr="008A49D4">
        <w:rPr>
          <w:i/>
          <w:iCs/>
        </w:rPr>
        <w:t>because of your sexual orientation</w:t>
      </w:r>
    </w:p>
    <w:p w14:paraId="56232430" w14:textId="77777777" w:rsidR="00616BC3" w:rsidRPr="008A49D4" w:rsidRDefault="00616BC3" w:rsidP="009F33FE">
      <w:pPr>
        <w:numPr>
          <w:ilvl w:val="0"/>
          <w:numId w:val="51"/>
        </w:numPr>
        <w:spacing w:before="100" w:beforeAutospacing="1"/>
      </w:pPr>
      <w:r w:rsidRPr="008A49D4">
        <w:t>Other discrimination event </w:t>
      </w:r>
      <w:r w:rsidRPr="008A49D4">
        <w:rPr>
          <w:i/>
          <w:iCs/>
        </w:rPr>
        <w:t>because of your sexual orientation</w:t>
      </w:r>
      <w:r w:rsidRPr="008A49D4">
        <w:t xml:space="preserve"> [write-in]</w:t>
      </w:r>
    </w:p>
    <w:p w14:paraId="1D3021D4" w14:textId="77777777" w:rsidR="00616BC3" w:rsidRDefault="00616BC3" w:rsidP="00616BC3"/>
    <w:p w14:paraId="5A8E7411" w14:textId="77777777" w:rsidR="00616BC3" w:rsidRDefault="00616BC3" w:rsidP="00616BC3">
      <w:r w:rsidRPr="008A49D4">
        <w:t xml:space="preserve">Please rank the top 5 most impactful (1 being most impactful) experiences of discrimination related to your sexual orientation that have happened </w:t>
      </w:r>
      <w:r w:rsidRPr="008A49D4">
        <w:rPr>
          <w:u w:val="single"/>
        </w:rPr>
        <w:t>over the past 6 months</w:t>
      </w:r>
      <w:r w:rsidRPr="008A49D4">
        <w:t>. Please choose experiences that you would be willing to discuss with your partner. If you do not have 5 experiences, rank all that you have experienced. Your experiences could be from the list but do not have to be. </w:t>
      </w:r>
    </w:p>
    <w:p w14:paraId="260796E8" w14:textId="77777777" w:rsidR="00616BC3" w:rsidRPr="008A49D4" w:rsidRDefault="00616BC3" w:rsidP="009F33FE">
      <w:pPr>
        <w:pStyle w:val="ListParagraph"/>
        <w:numPr>
          <w:ilvl w:val="0"/>
          <w:numId w:val="52"/>
        </w:numPr>
      </w:pPr>
      <w:r w:rsidRPr="008A49D4">
        <w:t>(most impactful) </w:t>
      </w:r>
    </w:p>
    <w:p w14:paraId="0C34F6E2" w14:textId="77777777" w:rsidR="00616BC3" w:rsidRPr="008A49D4" w:rsidRDefault="00616BC3" w:rsidP="009F33FE">
      <w:pPr>
        <w:numPr>
          <w:ilvl w:val="0"/>
          <w:numId w:val="52"/>
        </w:numPr>
        <w:spacing w:before="100" w:beforeAutospacing="1"/>
      </w:pPr>
    </w:p>
    <w:p w14:paraId="66F00335" w14:textId="77777777" w:rsidR="00616BC3" w:rsidRPr="008A49D4" w:rsidRDefault="00616BC3" w:rsidP="009F33FE">
      <w:pPr>
        <w:numPr>
          <w:ilvl w:val="0"/>
          <w:numId w:val="52"/>
        </w:numPr>
        <w:spacing w:before="100" w:beforeAutospacing="1"/>
      </w:pPr>
    </w:p>
    <w:p w14:paraId="20B7F08E" w14:textId="77777777" w:rsidR="00616BC3" w:rsidRPr="008A49D4" w:rsidRDefault="00616BC3" w:rsidP="009F33FE">
      <w:pPr>
        <w:numPr>
          <w:ilvl w:val="0"/>
          <w:numId w:val="52"/>
        </w:numPr>
        <w:spacing w:before="100" w:beforeAutospacing="1"/>
      </w:pPr>
    </w:p>
    <w:p w14:paraId="4B944B6E" w14:textId="77777777" w:rsidR="00616BC3" w:rsidRPr="008A49D4" w:rsidRDefault="00616BC3" w:rsidP="009F33FE">
      <w:pPr>
        <w:numPr>
          <w:ilvl w:val="0"/>
          <w:numId w:val="52"/>
        </w:numPr>
        <w:spacing w:before="100" w:beforeAutospacing="1"/>
      </w:pPr>
    </w:p>
    <w:p w14:paraId="131E9E9E" w14:textId="77777777" w:rsidR="00616BC3" w:rsidRDefault="00616BC3" w:rsidP="00616BC3"/>
    <w:p w14:paraId="18B7DD35" w14:textId="77777777" w:rsidR="00616BC3" w:rsidRDefault="00616BC3" w:rsidP="00616BC3">
      <w:r>
        <w:t>[Next page after ranking – display the top 5 responses ranked, ask this question for each to get rating of impact:]</w:t>
      </w:r>
    </w:p>
    <w:p w14:paraId="60ADEA82" w14:textId="77777777" w:rsidR="00616BC3" w:rsidRDefault="00616BC3" w:rsidP="00616BC3"/>
    <w:p w14:paraId="0B0A562C" w14:textId="77777777" w:rsidR="00616BC3" w:rsidRDefault="00616BC3" w:rsidP="00616BC3">
      <w:r>
        <w:t xml:space="preserve">How much has this bothered you </w:t>
      </w:r>
      <w:r w:rsidRPr="00522148">
        <w:rPr>
          <w:u w:val="single"/>
        </w:rPr>
        <w:t>over the past 6 months</w:t>
      </w:r>
      <w:r>
        <w:t xml:space="preserve">? </w:t>
      </w:r>
    </w:p>
    <w:p w14:paraId="26987A67" w14:textId="77777777" w:rsidR="00616BC3" w:rsidRDefault="00616BC3" w:rsidP="00616BC3">
      <w:pPr>
        <w:ind w:left="720"/>
      </w:pPr>
      <w:r>
        <w:t>0 = not at all bothered</w:t>
      </w:r>
    </w:p>
    <w:p w14:paraId="429C7F89" w14:textId="77777777" w:rsidR="00616BC3" w:rsidRDefault="00616BC3" w:rsidP="00616BC3">
      <w:pPr>
        <w:ind w:left="720"/>
      </w:pPr>
      <w:r>
        <w:t>1 = a little bit or somewhat bothered</w:t>
      </w:r>
    </w:p>
    <w:p w14:paraId="08D57481" w14:textId="77777777" w:rsidR="00616BC3" w:rsidRDefault="00616BC3" w:rsidP="00616BC3">
      <w:pPr>
        <w:ind w:left="720"/>
      </w:pPr>
      <w:r>
        <w:t>2 = moderately bothered</w:t>
      </w:r>
    </w:p>
    <w:p w14:paraId="7FE32225" w14:textId="77777777" w:rsidR="00616BC3" w:rsidRDefault="00616BC3" w:rsidP="00616BC3">
      <w:pPr>
        <w:ind w:left="720"/>
      </w:pPr>
      <w:r>
        <w:t xml:space="preserve">3 = very bothered </w:t>
      </w:r>
    </w:p>
    <w:p w14:paraId="47A1E8DE" w14:textId="77777777" w:rsidR="001B2FD3" w:rsidRDefault="00616BC3" w:rsidP="00616BC3">
      <w:pPr>
        <w:ind w:left="720"/>
        <w:rPr>
          <w:ins w:id="1130" w:author="T.J. Sullivan" w:date="2019-06-10T10:37:00Z"/>
        </w:rPr>
      </w:pPr>
      <w:r>
        <w:t>4 = extremely bothered</w:t>
      </w:r>
    </w:p>
    <w:p w14:paraId="296F5734" w14:textId="77777777" w:rsidR="001B2FD3" w:rsidRDefault="001B2FD3" w:rsidP="001B2FD3">
      <w:pPr>
        <w:rPr>
          <w:ins w:id="1131" w:author="T.J. Sullivan" w:date="2019-06-10T10:37:00Z"/>
        </w:rPr>
      </w:pPr>
      <w:ins w:id="1132" w:author="T.J. Sullivan" w:date="2019-06-10T10:37:00Z">
        <w:r>
          <w:lastRenderedPageBreak/>
          <w:t xml:space="preserve">Have you and your partner discussed this event in the past? </w:t>
        </w:r>
      </w:ins>
    </w:p>
    <w:p w14:paraId="2F713577" w14:textId="77777777" w:rsidR="001B2FD3" w:rsidRDefault="001B2FD3">
      <w:pPr>
        <w:ind w:left="720"/>
        <w:rPr>
          <w:ins w:id="1133" w:author="T.J. Sullivan" w:date="2019-06-10T10:37:00Z"/>
        </w:rPr>
        <w:pPrChange w:id="1134" w:author="T.J. Sullivan" w:date="2019-06-10T10:37:00Z">
          <w:pPr/>
        </w:pPrChange>
      </w:pPr>
      <w:ins w:id="1135" w:author="T.J. Sullivan" w:date="2019-06-10T10:37:00Z">
        <w:r>
          <w:t>0 = No</w:t>
        </w:r>
      </w:ins>
    </w:p>
    <w:p w14:paraId="251CEC53" w14:textId="77777777" w:rsidR="00DA7503" w:rsidRPr="00616BC3" w:rsidRDefault="001B2FD3" w:rsidP="001B2FD3">
      <w:pPr>
        <w:ind w:left="720"/>
      </w:pPr>
      <w:ins w:id="1136" w:author="T.J. Sullivan" w:date="2019-06-10T10:37:00Z">
        <w:r>
          <w:t>1 = Yes</w:t>
        </w:r>
      </w:ins>
      <w:r w:rsidR="00DA7503">
        <w:br w:type="page"/>
      </w:r>
    </w:p>
    <w:p w14:paraId="61A2FAAD" w14:textId="77777777" w:rsidR="00DB0BD2" w:rsidRPr="008820E7" w:rsidRDefault="008A49D4" w:rsidP="008820E7">
      <w:pPr>
        <w:pStyle w:val="Heading2"/>
        <w:spacing w:after="0"/>
        <w:jc w:val="center"/>
        <w:rPr>
          <w:rFonts w:cs="Times New Roman"/>
        </w:rPr>
      </w:pPr>
      <w:bookmarkStart w:id="1137" w:name="_Toc11055562"/>
      <w:r>
        <w:rPr>
          <w:rFonts w:cs="Times New Roman"/>
        </w:rPr>
        <w:lastRenderedPageBreak/>
        <w:t>General Life Stressor Discussion Topic Selection</w:t>
      </w:r>
      <w:bookmarkEnd w:id="1137"/>
    </w:p>
    <w:p w14:paraId="4477A679" w14:textId="77777777" w:rsidR="00DA7503" w:rsidRDefault="00DA7503" w:rsidP="00DA7503"/>
    <w:p w14:paraId="3D3A51D0" w14:textId="77777777" w:rsidR="008A49D4" w:rsidRDefault="008A49D4" w:rsidP="00DA7503">
      <w:r>
        <w:t xml:space="preserve">Created by the investigators. </w:t>
      </w:r>
    </w:p>
    <w:p w14:paraId="01617AF3" w14:textId="77777777" w:rsidR="008A49D4" w:rsidRDefault="008A49D4" w:rsidP="008A49D4"/>
    <w:p w14:paraId="13B65C5A" w14:textId="77777777" w:rsidR="00616BC3" w:rsidRPr="008A49D4" w:rsidRDefault="00616BC3" w:rsidP="00616BC3">
      <w:r w:rsidRPr="008A49D4">
        <w:t xml:space="preserve">Below </w:t>
      </w:r>
      <w:r>
        <w:t xml:space="preserve">are examples </w:t>
      </w:r>
      <w:r w:rsidRPr="008A49D4">
        <w:t>of stressful life experiences.</w:t>
      </w:r>
    </w:p>
    <w:p w14:paraId="56019248" w14:textId="77777777" w:rsidR="00616BC3" w:rsidRPr="008A49D4" w:rsidRDefault="00616BC3" w:rsidP="009F33FE">
      <w:pPr>
        <w:numPr>
          <w:ilvl w:val="0"/>
          <w:numId w:val="53"/>
        </w:numPr>
        <w:spacing w:before="100" w:beforeAutospacing="1"/>
      </w:pPr>
      <w:r w:rsidRPr="008A49D4">
        <w:t xml:space="preserve">Fired or laid off from a job, out of work, or not working and this was </w:t>
      </w:r>
      <w:r w:rsidRPr="008A49D4">
        <w:rPr>
          <w:u w:val="single"/>
        </w:rPr>
        <w:t>not</w:t>
      </w:r>
      <w:r w:rsidRPr="008A49D4">
        <w:t xml:space="preserve"> related to your sexual orientation</w:t>
      </w:r>
    </w:p>
    <w:p w14:paraId="1555B23B" w14:textId="77777777" w:rsidR="00616BC3" w:rsidRPr="008A49D4" w:rsidRDefault="00616BC3" w:rsidP="009F33FE">
      <w:pPr>
        <w:numPr>
          <w:ilvl w:val="0"/>
          <w:numId w:val="53"/>
        </w:numPr>
        <w:spacing w:before="100" w:beforeAutospacing="1"/>
      </w:pPr>
      <w:r w:rsidRPr="008A49D4">
        <w:t>Moved </w:t>
      </w:r>
      <w:r>
        <w:t>residences</w:t>
      </w:r>
    </w:p>
    <w:p w14:paraId="13A349F8" w14:textId="77777777" w:rsidR="00616BC3" w:rsidRPr="008A49D4" w:rsidRDefault="00616BC3" w:rsidP="009F33FE">
      <w:pPr>
        <w:numPr>
          <w:ilvl w:val="0"/>
          <w:numId w:val="53"/>
        </w:numPr>
        <w:spacing w:before="100" w:beforeAutospacing="1"/>
      </w:pPr>
      <w:r w:rsidRPr="008A49D4">
        <w:t>Had a child</w:t>
      </w:r>
    </w:p>
    <w:p w14:paraId="7A595BF9" w14:textId="77777777" w:rsidR="00616BC3" w:rsidRDefault="00616BC3" w:rsidP="009F33FE">
      <w:pPr>
        <w:numPr>
          <w:ilvl w:val="0"/>
          <w:numId w:val="53"/>
        </w:numPr>
        <w:spacing w:before="100" w:beforeAutospacing="1"/>
      </w:pPr>
      <w:r>
        <w:t xml:space="preserve">Not being paid enough or did not get an expected raise </w:t>
      </w:r>
    </w:p>
    <w:p w14:paraId="512A5817" w14:textId="77777777" w:rsidR="00616BC3" w:rsidRPr="008A49D4" w:rsidRDefault="00616BC3" w:rsidP="009F33FE">
      <w:pPr>
        <w:numPr>
          <w:ilvl w:val="0"/>
          <w:numId w:val="53"/>
        </w:numPr>
        <w:spacing w:before="100" w:beforeAutospacing="1"/>
      </w:pPr>
      <w:r w:rsidRPr="008A49D4">
        <w:t>Problems with family members, close friends, or classmates that were </w:t>
      </w:r>
      <w:r w:rsidRPr="00B43C2D">
        <w:rPr>
          <w:u w:val="single"/>
        </w:rPr>
        <w:t>not</w:t>
      </w:r>
      <w:r w:rsidRPr="008A49D4">
        <w:t xml:space="preserve"> related to your sexual orientation)</w:t>
      </w:r>
    </w:p>
    <w:p w14:paraId="60825547" w14:textId="77777777" w:rsidR="00616BC3" w:rsidRPr="008A49D4" w:rsidRDefault="00616BC3" w:rsidP="009F33FE">
      <w:pPr>
        <w:numPr>
          <w:ilvl w:val="0"/>
          <w:numId w:val="53"/>
        </w:numPr>
        <w:spacing w:before="100" w:beforeAutospacing="1"/>
      </w:pPr>
      <w:r w:rsidRPr="008A49D4">
        <w:t xml:space="preserve">Bad accident </w:t>
      </w:r>
      <w:r>
        <w:t xml:space="preserve">(e.g., car accident or fall) </w:t>
      </w:r>
      <w:r w:rsidRPr="008A49D4">
        <w:t>or health problems, or were in the hospital or had an operation</w:t>
      </w:r>
    </w:p>
    <w:p w14:paraId="030E665B" w14:textId="77777777" w:rsidR="00616BC3" w:rsidRPr="008A49D4" w:rsidRDefault="00616BC3" w:rsidP="009F33FE">
      <w:pPr>
        <w:numPr>
          <w:ilvl w:val="0"/>
          <w:numId w:val="53"/>
        </w:numPr>
        <w:spacing w:before="100" w:beforeAutospacing="1"/>
      </w:pPr>
      <w:r w:rsidRPr="008A49D4">
        <w:t xml:space="preserve">Problems with your </w:t>
      </w:r>
      <w:r>
        <w:t>place of residence</w:t>
      </w:r>
      <w:r w:rsidRPr="008A49D4">
        <w:t xml:space="preserve"> (overcrowded, needs to be fixed up, mice or insects) </w:t>
      </w:r>
    </w:p>
    <w:p w14:paraId="5A795134" w14:textId="77777777" w:rsidR="00616BC3" w:rsidRPr="008A49D4" w:rsidRDefault="00616BC3" w:rsidP="009F33FE">
      <w:pPr>
        <w:numPr>
          <w:ilvl w:val="0"/>
          <w:numId w:val="53"/>
        </w:numPr>
        <w:spacing w:before="100" w:beforeAutospacing="1"/>
      </w:pPr>
      <w:r w:rsidRPr="008A49D4">
        <w:t>Caught committing a crime</w:t>
      </w:r>
    </w:p>
    <w:p w14:paraId="7B2D0ECE" w14:textId="77777777" w:rsidR="00616BC3" w:rsidRPr="008A49D4" w:rsidRDefault="00616BC3" w:rsidP="009F33FE">
      <w:pPr>
        <w:numPr>
          <w:ilvl w:val="0"/>
          <w:numId w:val="53"/>
        </w:numPr>
        <w:spacing w:before="100" w:beforeAutospacing="1"/>
      </w:pPr>
      <w:r w:rsidRPr="008A49D4">
        <w:t>A close friend or family member had a bad accident or health problems, or was in the hospital or had an operation </w:t>
      </w:r>
    </w:p>
    <w:p w14:paraId="0A9E00A8" w14:textId="77777777" w:rsidR="00616BC3" w:rsidRPr="008A49D4" w:rsidRDefault="00616BC3" w:rsidP="009F33FE">
      <w:pPr>
        <w:numPr>
          <w:ilvl w:val="0"/>
          <w:numId w:val="53"/>
        </w:numPr>
        <w:spacing w:before="100" w:beforeAutospacing="1"/>
      </w:pPr>
      <w:r w:rsidRPr="008A49D4">
        <w:t>A close relative or friend died </w:t>
      </w:r>
    </w:p>
    <w:p w14:paraId="6A8BDE68" w14:textId="77777777" w:rsidR="00616BC3" w:rsidRPr="008A49D4" w:rsidRDefault="00616BC3" w:rsidP="009F33FE">
      <w:pPr>
        <w:numPr>
          <w:ilvl w:val="0"/>
          <w:numId w:val="53"/>
        </w:numPr>
        <w:spacing w:before="100" w:beforeAutospacing="1"/>
      </w:pPr>
      <w:r w:rsidRPr="008A49D4">
        <w:t>Change in physical appearance that you did not like (acne, weight, etc.) </w:t>
      </w:r>
    </w:p>
    <w:p w14:paraId="12E03086" w14:textId="77777777" w:rsidR="00616BC3" w:rsidRPr="008A49D4" w:rsidRDefault="00616BC3" w:rsidP="009F33FE">
      <w:pPr>
        <w:numPr>
          <w:ilvl w:val="0"/>
          <w:numId w:val="53"/>
        </w:numPr>
        <w:spacing w:before="100" w:beforeAutospacing="1"/>
      </w:pPr>
      <w:r w:rsidRPr="008A49D4">
        <w:t>Problems with roommates </w:t>
      </w:r>
    </w:p>
    <w:p w14:paraId="3DB23802" w14:textId="77777777" w:rsidR="00616BC3" w:rsidRPr="008A49D4" w:rsidRDefault="00616BC3" w:rsidP="009F33FE">
      <w:pPr>
        <w:numPr>
          <w:ilvl w:val="0"/>
          <w:numId w:val="53"/>
        </w:numPr>
        <w:spacing w:before="100" w:beforeAutospacing="1"/>
      </w:pPr>
      <w:r w:rsidRPr="008A49D4">
        <w:t xml:space="preserve">Problems with people at work </w:t>
      </w:r>
      <w:r>
        <w:t xml:space="preserve">or school that </w:t>
      </w:r>
      <w:r w:rsidRPr="008A49D4">
        <w:t>were </w:t>
      </w:r>
      <w:r w:rsidRPr="008A49D4">
        <w:rPr>
          <w:u w:val="single"/>
        </w:rPr>
        <w:t>not</w:t>
      </w:r>
      <w:r w:rsidRPr="008A49D4">
        <w:t xml:space="preserve"> related to your sexual orientation</w:t>
      </w:r>
    </w:p>
    <w:p w14:paraId="791B6875" w14:textId="77777777" w:rsidR="00616BC3" w:rsidRPr="008A49D4" w:rsidRDefault="00616BC3" w:rsidP="009F33FE">
      <w:pPr>
        <w:numPr>
          <w:ilvl w:val="0"/>
          <w:numId w:val="53"/>
        </w:numPr>
        <w:spacing w:before="100" w:beforeAutospacing="1"/>
      </w:pPr>
      <w:r w:rsidRPr="008A49D4">
        <w:t>Other [write-in]</w:t>
      </w:r>
    </w:p>
    <w:p w14:paraId="2B835880" w14:textId="77777777" w:rsidR="00616BC3" w:rsidRPr="008A49D4" w:rsidRDefault="00616BC3" w:rsidP="00616BC3"/>
    <w:p w14:paraId="68E6F40C" w14:textId="77777777" w:rsidR="00616BC3" w:rsidRPr="008A49D4" w:rsidRDefault="00616BC3" w:rsidP="00616BC3">
      <w:r w:rsidRPr="008A49D4">
        <w:t xml:space="preserve">Please rank the top 5 most impactful (1 being most impactful) stressful life experiences that have happened </w:t>
      </w:r>
      <w:r w:rsidRPr="008A49D4">
        <w:rPr>
          <w:u w:val="single"/>
        </w:rPr>
        <w:t>over the past 6 months</w:t>
      </w:r>
      <w:r w:rsidRPr="008A49D4">
        <w:t>. Please choose experiences that you would be willing to discuss with your partner. If you do not have 5 experiences, rank all that you have experienced. Your experiences could be from the list but do not have to be. </w:t>
      </w:r>
    </w:p>
    <w:p w14:paraId="7F2D707C" w14:textId="77777777" w:rsidR="00616BC3" w:rsidRPr="008A49D4" w:rsidRDefault="00616BC3" w:rsidP="009F33FE">
      <w:pPr>
        <w:numPr>
          <w:ilvl w:val="0"/>
          <w:numId w:val="54"/>
        </w:numPr>
        <w:spacing w:before="100" w:beforeAutospacing="1"/>
      </w:pPr>
      <w:r w:rsidRPr="008A49D4">
        <w:t>(most impactful) </w:t>
      </w:r>
    </w:p>
    <w:p w14:paraId="0D41361E" w14:textId="77777777" w:rsidR="00616BC3" w:rsidRPr="008A49D4" w:rsidRDefault="00616BC3" w:rsidP="009F33FE">
      <w:pPr>
        <w:numPr>
          <w:ilvl w:val="0"/>
          <w:numId w:val="54"/>
        </w:numPr>
        <w:spacing w:before="100" w:beforeAutospacing="1"/>
      </w:pPr>
    </w:p>
    <w:p w14:paraId="19C5D420" w14:textId="77777777" w:rsidR="00616BC3" w:rsidRDefault="00616BC3" w:rsidP="009F33FE">
      <w:pPr>
        <w:numPr>
          <w:ilvl w:val="0"/>
          <w:numId w:val="54"/>
        </w:numPr>
        <w:spacing w:before="100" w:beforeAutospacing="1"/>
      </w:pPr>
    </w:p>
    <w:p w14:paraId="55677E14" w14:textId="77777777" w:rsidR="00616BC3" w:rsidRDefault="00616BC3" w:rsidP="009F33FE">
      <w:pPr>
        <w:numPr>
          <w:ilvl w:val="0"/>
          <w:numId w:val="54"/>
        </w:numPr>
        <w:spacing w:before="100" w:beforeAutospacing="1"/>
      </w:pPr>
    </w:p>
    <w:p w14:paraId="7E5CB6C7" w14:textId="77777777" w:rsidR="00616BC3" w:rsidRPr="008A49D4" w:rsidRDefault="00616BC3" w:rsidP="009F33FE">
      <w:pPr>
        <w:numPr>
          <w:ilvl w:val="0"/>
          <w:numId w:val="54"/>
        </w:numPr>
        <w:spacing w:before="100" w:beforeAutospacing="1" w:after="100" w:afterAutospacing="1"/>
      </w:pPr>
    </w:p>
    <w:p w14:paraId="45DCF79D" w14:textId="77777777" w:rsidR="00616BC3" w:rsidRDefault="00616BC3" w:rsidP="00616BC3">
      <w:r>
        <w:t>[Next page after ranking – display the top 5 responses ranked, ask this question for each to get rating of impact:]</w:t>
      </w:r>
    </w:p>
    <w:p w14:paraId="49141DAC" w14:textId="77777777" w:rsidR="00616BC3" w:rsidRDefault="00616BC3" w:rsidP="00616BC3"/>
    <w:p w14:paraId="23C32EF2" w14:textId="77777777" w:rsidR="00616BC3" w:rsidRDefault="00616BC3" w:rsidP="00616BC3">
      <w:r>
        <w:t xml:space="preserve">How much has this bothered you </w:t>
      </w:r>
      <w:r w:rsidRPr="00522148">
        <w:rPr>
          <w:u w:val="single"/>
        </w:rPr>
        <w:t>over the past 6 months</w:t>
      </w:r>
      <w:r>
        <w:t xml:space="preserve">? </w:t>
      </w:r>
    </w:p>
    <w:p w14:paraId="11ECBD21" w14:textId="77777777" w:rsidR="00616BC3" w:rsidRDefault="00616BC3" w:rsidP="00616BC3">
      <w:pPr>
        <w:ind w:left="720"/>
      </w:pPr>
      <w:r>
        <w:t>0 = not at all bothered</w:t>
      </w:r>
    </w:p>
    <w:p w14:paraId="42204BD7" w14:textId="77777777" w:rsidR="00616BC3" w:rsidRDefault="00616BC3" w:rsidP="00616BC3">
      <w:pPr>
        <w:ind w:left="720"/>
      </w:pPr>
      <w:r>
        <w:t>1 = a little bit or somewhat bothered</w:t>
      </w:r>
    </w:p>
    <w:p w14:paraId="6C0A616D" w14:textId="77777777" w:rsidR="00616BC3" w:rsidRDefault="00616BC3" w:rsidP="00616BC3">
      <w:pPr>
        <w:ind w:left="720"/>
      </w:pPr>
      <w:r>
        <w:t>2 = moderately bothered</w:t>
      </w:r>
    </w:p>
    <w:p w14:paraId="65488922" w14:textId="77777777" w:rsidR="00616BC3" w:rsidRDefault="00616BC3" w:rsidP="00616BC3">
      <w:pPr>
        <w:ind w:left="720"/>
      </w:pPr>
      <w:r>
        <w:t xml:space="preserve">3 = very bothered </w:t>
      </w:r>
    </w:p>
    <w:p w14:paraId="2AC1C4FB" w14:textId="77777777" w:rsidR="001B2FD3" w:rsidRDefault="00616BC3" w:rsidP="00616BC3">
      <w:pPr>
        <w:ind w:left="720"/>
        <w:rPr>
          <w:ins w:id="1138" w:author="T.J. Sullivan" w:date="2019-06-10T10:37:00Z"/>
        </w:rPr>
      </w:pPr>
      <w:r>
        <w:t>4 = extremely bothered</w:t>
      </w:r>
    </w:p>
    <w:p w14:paraId="66AE8CAD" w14:textId="77777777" w:rsidR="001B2FD3" w:rsidRDefault="001B2FD3" w:rsidP="001B2FD3">
      <w:pPr>
        <w:rPr>
          <w:ins w:id="1139" w:author="T.J. Sullivan" w:date="2019-06-10T10:37:00Z"/>
        </w:rPr>
      </w:pPr>
      <w:ins w:id="1140" w:author="T.J. Sullivan" w:date="2019-06-10T10:37:00Z">
        <w:r>
          <w:lastRenderedPageBreak/>
          <w:t xml:space="preserve">Have you and your partner discussed this event in the past? </w:t>
        </w:r>
      </w:ins>
    </w:p>
    <w:p w14:paraId="5157AB3A" w14:textId="77777777" w:rsidR="001B2FD3" w:rsidRDefault="001B2FD3" w:rsidP="001B2FD3">
      <w:pPr>
        <w:ind w:left="720"/>
        <w:rPr>
          <w:ins w:id="1141" w:author="T.J. Sullivan" w:date="2019-06-10T10:37:00Z"/>
        </w:rPr>
      </w:pPr>
      <w:ins w:id="1142" w:author="T.J. Sullivan" w:date="2019-06-10T10:37:00Z">
        <w:r>
          <w:t>0 = No</w:t>
        </w:r>
      </w:ins>
    </w:p>
    <w:p w14:paraId="2B50BCDE" w14:textId="77777777" w:rsidR="00616BC3" w:rsidRDefault="001B2FD3">
      <w:pPr>
        <w:ind w:firstLine="720"/>
        <w:pPrChange w:id="1143" w:author="T.J. Sullivan" w:date="2019-06-10T10:37:00Z">
          <w:pPr>
            <w:ind w:left="720"/>
          </w:pPr>
        </w:pPrChange>
      </w:pPr>
      <w:ins w:id="1144" w:author="T.J. Sullivan" w:date="2019-06-10T10:37:00Z">
        <w:r>
          <w:t xml:space="preserve">1 = Yes </w:t>
        </w:r>
      </w:ins>
      <w:r w:rsidR="00616BC3">
        <w:br w:type="page"/>
      </w:r>
    </w:p>
    <w:p w14:paraId="536A6099" w14:textId="77777777" w:rsidR="00616BC3" w:rsidRDefault="00616BC3" w:rsidP="00616BC3">
      <w:pPr>
        <w:ind w:left="720"/>
      </w:pPr>
    </w:p>
    <w:p w14:paraId="3308A027" w14:textId="77777777" w:rsidR="00DB0BD2" w:rsidRDefault="008A49D4" w:rsidP="008820E7">
      <w:pPr>
        <w:pStyle w:val="Heading2"/>
        <w:spacing w:after="0"/>
        <w:jc w:val="center"/>
        <w:rPr>
          <w:rFonts w:cs="Times New Roman"/>
        </w:rPr>
      </w:pPr>
      <w:bookmarkStart w:id="1145" w:name="_Toc11055563"/>
      <w:r>
        <w:rPr>
          <w:rFonts w:cs="Times New Roman"/>
        </w:rPr>
        <w:t>Positive Discussion Topic Selection</w:t>
      </w:r>
      <w:bookmarkEnd w:id="1145"/>
    </w:p>
    <w:p w14:paraId="6CF4D873" w14:textId="77777777" w:rsidR="00DA7503" w:rsidRPr="008A49D4" w:rsidRDefault="00DA7503" w:rsidP="00DA7503"/>
    <w:p w14:paraId="08209D48" w14:textId="77777777" w:rsidR="008A49D4" w:rsidRPr="008A49D4" w:rsidRDefault="008A49D4" w:rsidP="008A49D4">
      <w:r w:rsidRPr="008A49D4">
        <w:t xml:space="preserve">Created by the investigators. </w:t>
      </w:r>
    </w:p>
    <w:p w14:paraId="663E7D0A" w14:textId="77777777" w:rsidR="008A49D4" w:rsidRDefault="008A49D4" w:rsidP="008A49D4">
      <w:pPr>
        <w:rPr>
          <w:b/>
        </w:rPr>
      </w:pPr>
    </w:p>
    <w:p w14:paraId="064FD715" w14:textId="77777777" w:rsidR="00746178" w:rsidRPr="008A49D4" w:rsidRDefault="00746178" w:rsidP="00746178">
      <w:r w:rsidRPr="008A49D4">
        <w:t xml:space="preserve">Below </w:t>
      </w:r>
      <w:r>
        <w:t>are examples</w:t>
      </w:r>
      <w:r w:rsidRPr="008A49D4">
        <w:t xml:space="preserve"> of topics that can represent positive aspects or components of relationships. </w:t>
      </w:r>
    </w:p>
    <w:p w14:paraId="3FFAEA11" w14:textId="77777777" w:rsidR="00746178" w:rsidRDefault="00746178" w:rsidP="009F33FE">
      <w:pPr>
        <w:numPr>
          <w:ilvl w:val="0"/>
          <w:numId w:val="55"/>
        </w:numPr>
        <w:spacing w:before="100" w:beforeAutospacing="1"/>
      </w:pPr>
      <w:r w:rsidRPr="008A49D4">
        <w:t>Lov</w:t>
      </w:r>
      <w:r>
        <w:t>e</w:t>
      </w:r>
    </w:p>
    <w:p w14:paraId="17F252D0" w14:textId="77777777" w:rsidR="00746178" w:rsidRPr="008A49D4" w:rsidRDefault="00746178" w:rsidP="009F33FE">
      <w:pPr>
        <w:numPr>
          <w:ilvl w:val="0"/>
          <w:numId w:val="55"/>
        </w:numPr>
        <w:spacing w:before="100" w:beforeAutospacing="1"/>
      </w:pPr>
      <w:r>
        <w:t>S</w:t>
      </w:r>
      <w:r w:rsidRPr="008A49D4">
        <w:t>upport</w:t>
      </w:r>
    </w:p>
    <w:p w14:paraId="465FB7B9" w14:textId="77777777" w:rsidR="00746178" w:rsidRPr="008A49D4" w:rsidRDefault="00746178" w:rsidP="009F33FE">
      <w:pPr>
        <w:numPr>
          <w:ilvl w:val="0"/>
          <w:numId w:val="55"/>
        </w:numPr>
        <w:spacing w:before="100" w:beforeAutospacing="1"/>
      </w:pPr>
      <w:r w:rsidRPr="008A49D4">
        <w:t>Caregiving</w:t>
      </w:r>
    </w:p>
    <w:p w14:paraId="61181CF5" w14:textId="77777777" w:rsidR="00746178" w:rsidRPr="008A49D4" w:rsidRDefault="00746178" w:rsidP="009F33FE">
      <w:pPr>
        <w:numPr>
          <w:ilvl w:val="0"/>
          <w:numId w:val="55"/>
        </w:numPr>
        <w:spacing w:before="100" w:beforeAutospacing="1"/>
      </w:pPr>
      <w:r w:rsidRPr="008A49D4">
        <w:t>Shared activities</w:t>
      </w:r>
    </w:p>
    <w:p w14:paraId="751BBA4B" w14:textId="77777777" w:rsidR="00746178" w:rsidRDefault="00746178" w:rsidP="009F33FE">
      <w:pPr>
        <w:numPr>
          <w:ilvl w:val="0"/>
          <w:numId w:val="55"/>
        </w:numPr>
        <w:spacing w:before="100" w:beforeAutospacing="1"/>
      </w:pPr>
      <w:r w:rsidRPr="008A49D4">
        <w:t>Friendship</w:t>
      </w:r>
    </w:p>
    <w:p w14:paraId="43C6C08A" w14:textId="77777777" w:rsidR="00746178" w:rsidRPr="008A49D4" w:rsidRDefault="00746178" w:rsidP="009F33FE">
      <w:pPr>
        <w:numPr>
          <w:ilvl w:val="0"/>
          <w:numId w:val="55"/>
        </w:numPr>
        <w:spacing w:before="100" w:beforeAutospacing="1"/>
      </w:pPr>
      <w:r>
        <w:t>C</w:t>
      </w:r>
      <w:r w:rsidRPr="008A49D4">
        <w:t>ommitment</w:t>
      </w:r>
    </w:p>
    <w:p w14:paraId="3AD53A30" w14:textId="77777777" w:rsidR="00746178" w:rsidRPr="008A49D4" w:rsidRDefault="00746178" w:rsidP="009F33FE">
      <w:pPr>
        <w:numPr>
          <w:ilvl w:val="0"/>
          <w:numId w:val="55"/>
        </w:numPr>
        <w:spacing w:before="100" w:beforeAutospacing="1"/>
      </w:pPr>
      <w:r w:rsidRPr="008A49D4">
        <w:t>Shared beliefs, values, or interests</w:t>
      </w:r>
    </w:p>
    <w:p w14:paraId="212604ED" w14:textId="77777777" w:rsidR="00746178" w:rsidRPr="008A49D4" w:rsidRDefault="00746178" w:rsidP="009F33FE">
      <w:pPr>
        <w:numPr>
          <w:ilvl w:val="0"/>
          <w:numId w:val="55"/>
        </w:numPr>
        <w:spacing w:before="100" w:beforeAutospacing="1"/>
      </w:pPr>
      <w:r w:rsidRPr="008A49D4">
        <w:t>Positive communication </w:t>
      </w:r>
    </w:p>
    <w:p w14:paraId="4A97C87F" w14:textId="77777777" w:rsidR="00746178" w:rsidRDefault="00746178" w:rsidP="009F33FE">
      <w:pPr>
        <w:numPr>
          <w:ilvl w:val="0"/>
          <w:numId w:val="55"/>
        </w:numPr>
        <w:spacing w:before="100" w:beforeAutospacing="1"/>
      </w:pPr>
      <w:r w:rsidRPr="008A49D4">
        <w:t>Connection and chemistry</w:t>
      </w:r>
    </w:p>
    <w:p w14:paraId="3BF38628" w14:textId="77777777" w:rsidR="00746178" w:rsidRPr="008A49D4" w:rsidRDefault="00746178" w:rsidP="009F33FE">
      <w:pPr>
        <w:numPr>
          <w:ilvl w:val="0"/>
          <w:numId w:val="55"/>
        </w:numPr>
        <w:spacing w:before="100" w:beforeAutospacing="1"/>
      </w:pPr>
      <w:r>
        <w:t>Sex</w:t>
      </w:r>
    </w:p>
    <w:p w14:paraId="086E7417" w14:textId="77777777" w:rsidR="00746178" w:rsidRPr="008A49D4" w:rsidRDefault="00746178" w:rsidP="009F33FE">
      <w:pPr>
        <w:numPr>
          <w:ilvl w:val="0"/>
          <w:numId w:val="55"/>
        </w:numPr>
        <w:spacing w:before="100" w:beforeAutospacing="1"/>
      </w:pPr>
      <w:r w:rsidRPr="008A49D4">
        <w:t>Mutual trust</w:t>
      </w:r>
    </w:p>
    <w:p w14:paraId="10685BBE" w14:textId="77777777" w:rsidR="00746178" w:rsidRPr="008A49D4" w:rsidRDefault="00746178" w:rsidP="009F33FE">
      <w:pPr>
        <w:numPr>
          <w:ilvl w:val="0"/>
          <w:numId w:val="55"/>
        </w:numPr>
        <w:spacing w:before="100" w:beforeAutospacing="1"/>
      </w:pPr>
      <w:r w:rsidRPr="008A49D4">
        <w:t>Other [write-in] </w:t>
      </w:r>
    </w:p>
    <w:p w14:paraId="0E944325" w14:textId="77777777" w:rsidR="00746178" w:rsidRDefault="00746178" w:rsidP="00746178"/>
    <w:p w14:paraId="68E0A1FA" w14:textId="77777777" w:rsidR="00746178" w:rsidRPr="008A49D4" w:rsidRDefault="00746178" w:rsidP="00746178">
      <w:r w:rsidRPr="008A49D4">
        <w:t>Please rank the top 5 topics that are the most positive aspects or components of your relationship. Please choose topics that you would be willing to discuss with your partner. If you do not have 5 topics, rank all that you can. Your topic could be from the list but do not have to be. </w:t>
      </w:r>
    </w:p>
    <w:p w14:paraId="0CB2F53A" w14:textId="77777777" w:rsidR="00746178" w:rsidRPr="008A49D4" w:rsidRDefault="00746178" w:rsidP="009F33FE">
      <w:pPr>
        <w:numPr>
          <w:ilvl w:val="0"/>
          <w:numId w:val="56"/>
        </w:numPr>
        <w:spacing w:before="100" w:beforeAutospacing="1"/>
      </w:pPr>
      <w:r w:rsidRPr="008A49D4">
        <w:t>(most</w:t>
      </w:r>
      <w:r w:rsidR="005C41E2">
        <w:t xml:space="preserve"> positive</w:t>
      </w:r>
      <w:r w:rsidRPr="008A49D4">
        <w:t>) </w:t>
      </w:r>
    </w:p>
    <w:p w14:paraId="487659C8" w14:textId="77777777" w:rsidR="00746178" w:rsidRPr="008A49D4" w:rsidRDefault="00746178" w:rsidP="009F33FE">
      <w:pPr>
        <w:numPr>
          <w:ilvl w:val="0"/>
          <w:numId w:val="56"/>
        </w:numPr>
        <w:spacing w:before="100" w:beforeAutospacing="1"/>
      </w:pPr>
    </w:p>
    <w:p w14:paraId="7F5F31D5" w14:textId="77777777" w:rsidR="00746178" w:rsidRPr="008A49D4" w:rsidRDefault="00746178" w:rsidP="009F33FE">
      <w:pPr>
        <w:numPr>
          <w:ilvl w:val="0"/>
          <w:numId w:val="56"/>
        </w:numPr>
        <w:spacing w:before="100" w:beforeAutospacing="1"/>
      </w:pPr>
    </w:p>
    <w:p w14:paraId="0207B2F7" w14:textId="77777777" w:rsidR="00746178" w:rsidRDefault="00746178" w:rsidP="009F33FE">
      <w:pPr>
        <w:numPr>
          <w:ilvl w:val="0"/>
          <w:numId w:val="56"/>
        </w:numPr>
        <w:spacing w:before="100" w:beforeAutospacing="1" w:after="100" w:afterAutospacing="1"/>
      </w:pPr>
    </w:p>
    <w:p w14:paraId="7C69677F" w14:textId="77777777" w:rsidR="008A49D4" w:rsidRPr="008A49D4" w:rsidRDefault="008A49D4" w:rsidP="009F33FE">
      <w:pPr>
        <w:numPr>
          <w:ilvl w:val="0"/>
          <w:numId w:val="56"/>
        </w:numPr>
        <w:spacing w:before="100" w:beforeAutospacing="1" w:after="100" w:afterAutospacing="1"/>
      </w:pPr>
    </w:p>
    <w:p w14:paraId="72B47510" w14:textId="77777777" w:rsidR="00DB0BD2" w:rsidRPr="008820E7" w:rsidRDefault="00DB0BD2" w:rsidP="008820E7">
      <w:pPr>
        <w:pStyle w:val="ListParagraph"/>
        <w:ind w:left="1440"/>
        <w:rPr>
          <w:b/>
        </w:rPr>
      </w:pPr>
    </w:p>
    <w:p w14:paraId="0FFBD662" w14:textId="77777777" w:rsidR="00DB0BD2" w:rsidRPr="008820E7" w:rsidRDefault="00DB0BD2" w:rsidP="008820E7">
      <w:pPr>
        <w:pStyle w:val="ListParagraph"/>
        <w:ind w:left="1440"/>
        <w:rPr>
          <w:b/>
        </w:rPr>
      </w:pPr>
    </w:p>
    <w:p w14:paraId="4B5C32E9" w14:textId="77777777" w:rsidR="00DB0BD2" w:rsidRPr="008820E7" w:rsidRDefault="00DB0BD2" w:rsidP="008820E7">
      <w:pPr>
        <w:pStyle w:val="ListParagraph"/>
        <w:ind w:left="1440"/>
        <w:rPr>
          <w:b/>
        </w:rPr>
      </w:pPr>
    </w:p>
    <w:p w14:paraId="2B19EF29" w14:textId="77777777" w:rsidR="00DB0BD2" w:rsidRPr="008820E7" w:rsidRDefault="00DB0BD2" w:rsidP="008820E7">
      <w:pPr>
        <w:pStyle w:val="ListParagraph"/>
        <w:ind w:left="1440"/>
        <w:rPr>
          <w:b/>
        </w:rPr>
      </w:pPr>
    </w:p>
    <w:p w14:paraId="1CF8BB8F" w14:textId="77777777" w:rsidR="00DB0BD2" w:rsidRPr="008820E7" w:rsidRDefault="00DB0BD2" w:rsidP="008820E7">
      <w:pPr>
        <w:pStyle w:val="ListParagraph"/>
        <w:ind w:left="1440"/>
        <w:rPr>
          <w:b/>
        </w:rPr>
      </w:pPr>
    </w:p>
    <w:p w14:paraId="0D401141" w14:textId="77777777" w:rsidR="00DA7503" w:rsidRDefault="00DA7503">
      <w:pPr>
        <w:rPr>
          <w:rFonts w:eastAsia="Calibri"/>
          <w:b/>
          <w:szCs w:val="36"/>
        </w:rPr>
      </w:pPr>
      <w:r>
        <w:br w:type="page"/>
      </w:r>
    </w:p>
    <w:p w14:paraId="6DE295D8" w14:textId="77777777" w:rsidR="00B13303" w:rsidRDefault="00B13303" w:rsidP="00DA7503">
      <w:pPr>
        <w:pStyle w:val="Heading2"/>
        <w:spacing w:after="0"/>
        <w:jc w:val="center"/>
        <w:rPr>
          <w:rFonts w:cs="Times New Roman"/>
        </w:rPr>
      </w:pPr>
      <w:bookmarkStart w:id="1146" w:name="_Toc11055564"/>
      <w:r w:rsidRPr="003B3341">
        <w:rPr>
          <w:rFonts w:cs="Times New Roman"/>
        </w:rPr>
        <w:lastRenderedPageBreak/>
        <w:t xml:space="preserve">Post-Discussion Questionnaires – </w:t>
      </w:r>
      <w:r w:rsidR="003B3341" w:rsidRPr="003B3341">
        <w:rPr>
          <w:rFonts w:cs="Times New Roman"/>
        </w:rPr>
        <w:t>3</w:t>
      </w:r>
      <w:r w:rsidRPr="003B3341">
        <w:rPr>
          <w:rFonts w:cs="Times New Roman"/>
        </w:rPr>
        <w:t xml:space="preserve"> items</w:t>
      </w:r>
      <w:bookmarkEnd w:id="1146"/>
      <w:r>
        <w:rPr>
          <w:rFonts w:cs="Times New Roman"/>
        </w:rPr>
        <w:t xml:space="preserve"> </w:t>
      </w:r>
    </w:p>
    <w:p w14:paraId="289B7841" w14:textId="77777777" w:rsidR="00B13303" w:rsidRDefault="00B13303" w:rsidP="00B13303"/>
    <w:p w14:paraId="6F6127F5" w14:textId="77777777" w:rsidR="00B13303" w:rsidRDefault="00B13303" w:rsidP="00B13303">
      <w:r>
        <w:t xml:space="preserve">Created by the investigators. </w:t>
      </w:r>
    </w:p>
    <w:p w14:paraId="7D46D3BE" w14:textId="77777777" w:rsidR="00D03392" w:rsidRDefault="00D03392" w:rsidP="00B13303"/>
    <w:p w14:paraId="2136160A" w14:textId="77777777" w:rsidR="00D03392" w:rsidRDefault="00D03392" w:rsidP="00B13303">
      <w:r>
        <w:t xml:space="preserve">After each discussion: </w:t>
      </w:r>
    </w:p>
    <w:p w14:paraId="32F83468" w14:textId="77777777" w:rsidR="00D03392" w:rsidRDefault="00D03392" w:rsidP="00B13303"/>
    <w:p w14:paraId="76FF4B26" w14:textId="77777777" w:rsidR="003B3341" w:rsidRDefault="003B3341" w:rsidP="003B3341">
      <w:r>
        <w:t xml:space="preserve">1. Thinking about the discussion you just had, how similar was it to other discussions you’ve had with your partner about the main topic you discussed? </w:t>
      </w:r>
    </w:p>
    <w:p w14:paraId="3AF2FB0C" w14:textId="77777777" w:rsidR="003B3341" w:rsidRDefault="003B3341" w:rsidP="003B3341">
      <w:pPr>
        <w:ind w:left="720"/>
      </w:pPr>
      <w:r>
        <w:t xml:space="preserve">1 = not at all similar </w:t>
      </w:r>
      <w:r>
        <w:tab/>
      </w:r>
    </w:p>
    <w:p w14:paraId="1695DA26" w14:textId="77777777" w:rsidR="003B3341" w:rsidRDefault="003B3341" w:rsidP="003B3341">
      <w:pPr>
        <w:ind w:left="720"/>
      </w:pPr>
      <w:r>
        <w:t>2</w:t>
      </w:r>
    </w:p>
    <w:p w14:paraId="0DDE8EAB" w14:textId="77777777" w:rsidR="003B3341" w:rsidRDefault="003B3341" w:rsidP="003B3341">
      <w:pPr>
        <w:ind w:left="720"/>
      </w:pPr>
      <w:r>
        <w:t>3 = moderately similar</w:t>
      </w:r>
    </w:p>
    <w:p w14:paraId="2E13E5B4" w14:textId="77777777" w:rsidR="003B3341" w:rsidRDefault="003B3341" w:rsidP="003B3341">
      <w:pPr>
        <w:ind w:left="720"/>
      </w:pPr>
      <w:r>
        <w:t xml:space="preserve">4 </w:t>
      </w:r>
    </w:p>
    <w:p w14:paraId="4C5FEAFA" w14:textId="77777777" w:rsidR="003B3341" w:rsidRDefault="003B3341" w:rsidP="003B3341">
      <w:pPr>
        <w:ind w:left="720"/>
      </w:pPr>
      <w:r>
        <w:t xml:space="preserve">5 = exactly alike </w:t>
      </w:r>
    </w:p>
    <w:p w14:paraId="16C668B1" w14:textId="77777777" w:rsidR="003B3341" w:rsidRDefault="003B3341" w:rsidP="003B3341"/>
    <w:p w14:paraId="54AB090B" w14:textId="77777777" w:rsidR="003B3341" w:rsidRDefault="003B3341" w:rsidP="003B3341">
      <w:r>
        <w:t xml:space="preserve">2. Thinking about the main topic you just discussed with your partner, how important do you feel this issue is in your relationship? </w:t>
      </w:r>
    </w:p>
    <w:p w14:paraId="4086D46C" w14:textId="77777777" w:rsidR="003B3341" w:rsidRDefault="003B3341" w:rsidP="003B3341">
      <w:pPr>
        <w:ind w:left="720"/>
      </w:pPr>
      <w:r>
        <w:t>1 = not at all important</w:t>
      </w:r>
    </w:p>
    <w:p w14:paraId="0F8FFC84" w14:textId="77777777" w:rsidR="003B3341" w:rsidRDefault="003B3341" w:rsidP="003B3341">
      <w:pPr>
        <w:ind w:left="720"/>
      </w:pPr>
      <w:r>
        <w:t>2</w:t>
      </w:r>
    </w:p>
    <w:p w14:paraId="21D72028" w14:textId="77777777" w:rsidR="003B3341" w:rsidRDefault="003B3341" w:rsidP="003B3341">
      <w:pPr>
        <w:ind w:left="720"/>
      </w:pPr>
      <w:r>
        <w:t>3 = moderately important</w:t>
      </w:r>
    </w:p>
    <w:p w14:paraId="54F96DF4" w14:textId="77777777" w:rsidR="003B3341" w:rsidRDefault="003B3341" w:rsidP="003B3341">
      <w:pPr>
        <w:ind w:left="720"/>
      </w:pPr>
      <w:r>
        <w:t>4</w:t>
      </w:r>
    </w:p>
    <w:p w14:paraId="7FFC1828" w14:textId="77777777" w:rsidR="003B3341" w:rsidRDefault="003B3341" w:rsidP="003B3341">
      <w:pPr>
        <w:ind w:left="720"/>
      </w:pPr>
      <w:r>
        <w:t xml:space="preserve">5 = extremely important </w:t>
      </w:r>
    </w:p>
    <w:p w14:paraId="0537B3AA" w14:textId="77777777" w:rsidR="003B3341" w:rsidRDefault="003B3341" w:rsidP="003B3341"/>
    <w:p w14:paraId="44F4416C" w14:textId="77777777" w:rsidR="003B3341" w:rsidRDefault="003B3341" w:rsidP="003B3341">
      <w:r>
        <w:t xml:space="preserve">3. Thinking about the main topic you just discussed with your partner, how frequent do you have similar discussions in your relationship? </w:t>
      </w:r>
    </w:p>
    <w:p w14:paraId="697E9CB5" w14:textId="77777777" w:rsidR="003B3341" w:rsidRDefault="003B3341" w:rsidP="003B3341">
      <w:r>
        <w:tab/>
        <w:t xml:space="preserve">1 = not at all frequent </w:t>
      </w:r>
    </w:p>
    <w:p w14:paraId="394EA8BE" w14:textId="77777777" w:rsidR="003B3341" w:rsidRDefault="003B3341" w:rsidP="003B3341">
      <w:r>
        <w:tab/>
        <w:t xml:space="preserve">2 </w:t>
      </w:r>
    </w:p>
    <w:p w14:paraId="19AC4476" w14:textId="77777777" w:rsidR="003B3341" w:rsidRDefault="003B3341" w:rsidP="003B3341">
      <w:r>
        <w:tab/>
        <w:t>3 = moderately frequent</w:t>
      </w:r>
    </w:p>
    <w:p w14:paraId="00CB28A1" w14:textId="77777777" w:rsidR="003B3341" w:rsidRDefault="003B3341" w:rsidP="003B3341">
      <w:r>
        <w:tab/>
        <w:t xml:space="preserve">4  </w:t>
      </w:r>
    </w:p>
    <w:p w14:paraId="0CE26017" w14:textId="77777777" w:rsidR="003B3341" w:rsidRDefault="003B3341" w:rsidP="003B3341">
      <w:r>
        <w:tab/>
        <w:t>5 = extremely frequent</w:t>
      </w:r>
    </w:p>
    <w:p w14:paraId="638CFD4A" w14:textId="77777777" w:rsidR="00B13303" w:rsidRDefault="00B13303" w:rsidP="00B13303"/>
    <w:p w14:paraId="32DDE84C" w14:textId="77777777" w:rsidR="00B13303" w:rsidRPr="00B13303" w:rsidRDefault="00B13303" w:rsidP="00B13303"/>
    <w:p w14:paraId="062576B1" w14:textId="77777777" w:rsidR="00B13303" w:rsidRDefault="00B13303">
      <w:pPr>
        <w:rPr>
          <w:rFonts w:eastAsia="Calibri"/>
          <w:b/>
          <w:szCs w:val="36"/>
        </w:rPr>
      </w:pPr>
      <w:r>
        <w:br w:type="page"/>
      </w:r>
    </w:p>
    <w:p w14:paraId="664717ED" w14:textId="77777777" w:rsidR="00DB0BD2" w:rsidRPr="008820E7" w:rsidRDefault="00DB0BD2" w:rsidP="00DA7503">
      <w:pPr>
        <w:pStyle w:val="Heading2"/>
        <w:spacing w:after="0"/>
        <w:jc w:val="center"/>
        <w:rPr>
          <w:rFonts w:cs="Times New Roman"/>
        </w:rPr>
      </w:pPr>
      <w:bookmarkStart w:id="1147" w:name="_Toc11055565"/>
      <w:r w:rsidRPr="008820E7">
        <w:rPr>
          <w:rFonts w:cs="Times New Roman"/>
        </w:rPr>
        <w:lastRenderedPageBreak/>
        <w:t>Positive and Negative Affect Schedule</w:t>
      </w:r>
      <w:r w:rsidR="00DA7503">
        <w:rPr>
          <w:rFonts w:cs="Times New Roman"/>
        </w:rPr>
        <w:t xml:space="preserve"> – 20 items</w:t>
      </w:r>
      <w:bookmarkEnd w:id="1147"/>
      <w:r w:rsidR="00DA7503">
        <w:rPr>
          <w:rFonts w:cs="Times New Roman"/>
        </w:rPr>
        <w:t xml:space="preserve"> </w:t>
      </w:r>
    </w:p>
    <w:p w14:paraId="506DBEB5" w14:textId="77777777" w:rsidR="00DA7503" w:rsidRDefault="00DA7503" w:rsidP="00DA7503">
      <w:pPr>
        <w:jc w:val="both"/>
        <w:rPr>
          <w:b/>
        </w:rPr>
      </w:pPr>
    </w:p>
    <w:p w14:paraId="1D39F6E7" w14:textId="77777777" w:rsidR="00DB0BD2" w:rsidRPr="00DA7503" w:rsidRDefault="00DB0BD2" w:rsidP="00DA7503">
      <w:pPr>
        <w:jc w:val="both"/>
        <w:rPr>
          <w:b/>
        </w:rPr>
      </w:pPr>
      <w:r w:rsidRPr="00DA7503">
        <w:rPr>
          <w:b/>
        </w:rPr>
        <w:t>Source:</w:t>
      </w:r>
    </w:p>
    <w:p w14:paraId="53C1CAE4" w14:textId="77777777" w:rsidR="00DB0BD2" w:rsidRPr="008820E7" w:rsidRDefault="00812376" w:rsidP="00DA7503">
      <w:pPr>
        <w:ind w:left="1440" w:hanging="720"/>
      </w:pPr>
      <w:r w:rsidRPr="008820E7">
        <w:t xml:space="preserve">Watson, D., Clark, L. A., &amp; </w:t>
      </w:r>
      <w:proofErr w:type="spellStart"/>
      <w:r w:rsidRPr="008820E7">
        <w:t>Tellegen</w:t>
      </w:r>
      <w:proofErr w:type="spellEnd"/>
      <w:r w:rsidRPr="008820E7">
        <w:t xml:space="preserve">, A. (1988). Development and validation of brief measures of positive and negative affect: The PANAS scales. </w:t>
      </w:r>
      <w:r w:rsidRPr="008820E7">
        <w:rPr>
          <w:i/>
          <w:iCs/>
        </w:rPr>
        <w:t>Journal of Personality and Social Psychology</w:t>
      </w:r>
      <w:r w:rsidRPr="008820E7">
        <w:t xml:space="preserve">, </w:t>
      </w:r>
      <w:r w:rsidRPr="008820E7">
        <w:rPr>
          <w:i/>
          <w:iCs/>
        </w:rPr>
        <w:t>54</w:t>
      </w:r>
      <w:r w:rsidRPr="008820E7">
        <w:t>(6), 1063–1070.</w:t>
      </w:r>
    </w:p>
    <w:p w14:paraId="4C9177E6" w14:textId="77777777" w:rsidR="00812376" w:rsidRPr="008820E7" w:rsidRDefault="00812376" w:rsidP="008820E7"/>
    <w:p w14:paraId="03B1A20D" w14:textId="77777777" w:rsidR="00812376" w:rsidRDefault="00DA7503" w:rsidP="008820E7">
      <w:r w:rsidRPr="00DA7503">
        <w:rPr>
          <w:u w:val="single"/>
        </w:rPr>
        <w:t>Note</w:t>
      </w:r>
      <w:r>
        <w:t>: completed before and after each discussion</w:t>
      </w:r>
    </w:p>
    <w:p w14:paraId="50A28AFD" w14:textId="77777777" w:rsidR="00DA7503" w:rsidRPr="008820E7" w:rsidRDefault="00DA7503" w:rsidP="008820E7"/>
    <w:p w14:paraId="06BAE395" w14:textId="77777777" w:rsidR="00315EF1" w:rsidRPr="008820E7" w:rsidRDefault="00315EF1" w:rsidP="008820E7">
      <w:r w:rsidRPr="008820E7">
        <w:rPr>
          <w:b/>
        </w:rPr>
        <w:t xml:space="preserve">Instructions: </w:t>
      </w:r>
      <w:r w:rsidRPr="008820E7">
        <w:t xml:space="preserve">This scale consists of a number of words that describe different feelings and emotions. Read each item and then mark the appropriate answer in the space next to that word. Indicate to what extent </w:t>
      </w:r>
      <w:r w:rsidR="00DA7503" w:rsidRPr="008820E7">
        <w:t>you feel this way right now, that is, at the present moment</w:t>
      </w:r>
      <w:r w:rsidRPr="008820E7">
        <w:t>. Use the following scale to record your answers.</w:t>
      </w:r>
    </w:p>
    <w:p w14:paraId="4AB96C2C" w14:textId="77777777" w:rsidR="00315EF1" w:rsidRPr="008820E7" w:rsidRDefault="00315EF1" w:rsidP="008820E7"/>
    <w:p w14:paraId="4677B1CB" w14:textId="77777777" w:rsidR="00315EF1" w:rsidRPr="008820E7" w:rsidRDefault="00315EF1" w:rsidP="009F33FE">
      <w:pPr>
        <w:pStyle w:val="ListParagraph"/>
        <w:numPr>
          <w:ilvl w:val="0"/>
          <w:numId w:val="42"/>
        </w:numPr>
      </w:pPr>
      <w:r w:rsidRPr="008820E7">
        <w:t>Very slightly or not at all (2) a little (3) moderately (4) quite a bit (5) extremely</w:t>
      </w:r>
    </w:p>
    <w:p w14:paraId="78ECA277" w14:textId="77777777" w:rsidR="00315EF1" w:rsidRPr="008820E7" w:rsidRDefault="00315EF1" w:rsidP="008820E7">
      <w:pPr>
        <w:ind w:left="360"/>
      </w:pPr>
    </w:p>
    <w:p w14:paraId="2921BAC0" w14:textId="77777777" w:rsidR="00315EF1" w:rsidRPr="008820E7" w:rsidRDefault="00315EF1" w:rsidP="008820E7">
      <w:pPr>
        <w:ind w:left="360"/>
      </w:pPr>
      <w:r w:rsidRPr="008820E7">
        <w:t>__ interested</w:t>
      </w:r>
    </w:p>
    <w:p w14:paraId="0E06139F" w14:textId="77777777" w:rsidR="00315EF1" w:rsidRPr="008820E7" w:rsidRDefault="00315EF1" w:rsidP="008820E7">
      <w:pPr>
        <w:ind w:left="360"/>
      </w:pPr>
      <w:r w:rsidRPr="008820E7">
        <w:t>__distressed</w:t>
      </w:r>
    </w:p>
    <w:p w14:paraId="1A2B7343" w14:textId="77777777" w:rsidR="00315EF1" w:rsidRPr="008820E7" w:rsidRDefault="00315EF1" w:rsidP="008820E7">
      <w:pPr>
        <w:ind w:left="360"/>
      </w:pPr>
      <w:r w:rsidRPr="008820E7">
        <w:t>__excited</w:t>
      </w:r>
    </w:p>
    <w:p w14:paraId="0FF1832C" w14:textId="77777777" w:rsidR="00315EF1" w:rsidRPr="008820E7" w:rsidRDefault="00315EF1" w:rsidP="008820E7">
      <w:pPr>
        <w:ind w:left="360"/>
      </w:pPr>
      <w:r w:rsidRPr="008820E7">
        <w:t>__upset</w:t>
      </w:r>
    </w:p>
    <w:p w14:paraId="3F41DA71" w14:textId="77777777" w:rsidR="00315EF1" w:rsidRPr="008820E7" w:rsidRDefault="00315EF1" w:rsidP="008820E7">
      <w:pPr>
        <w:ind w:left="360"/>
      </w:pPr>
      <w:r w:rsidRPr="008820E7">
        <w:t>__strong</w:t>
      </w:r>
    </w:p>
    <w:p w14:paraId="5C660860" w14:textId="77777777" w:rsidR="00315EF1" w:rsidRPr="008820E7" w:rsidRDefault="00315EF1" w:rsidP="008820E7">
      <w:pPr>
        <w:ind w:left="360"/>
      </w:pPr>
      <w:r w:rsidRPr="008820E7">
        <w:t>__guilty</w:t>
      </w:r>
    </w:p>
    <w:p w14:paraId="515C3738" w14:textId="77777777" w:rsidR="00315EF1" w:rsidRPr="008820E7" w:rsidRDefault="00315EF1" w:rsidP="008820E7">
      <w:pPr>
        <w:ind w:left="360"/>
      </w:pPr>
      <w:r w:rsidRPr="008820E7">
        <w:t>__scared</w:t>
      </w:r>
    </w:p>
    <w:p w14:paraId="59BF5235" w14:textId="77777777" w:rsidR="00315EF1" w:rsidRPr="008820E7" w:rsidRDefault="00315EF1" w:rsidP="008820E7">
      <w:pPr>
        <w:ind w:left="360"/>
      </w:pPr>
      <w:r w:rsidRPr="008820E7">
        <w:t>__hostile</w:t>
      </w:r>
    </w:p>
    <w:p w14:paraId="1BC1A68E" w14:textId="77777777" w:rsidR="00315EF1" w:rsidRPr="008820E7" w:rsidRDefault="00315EF1" w:rsidP="008820E7">
      <w:pPr>
        <w:ind w:left="360"/>
      </w:pPr>
      <w:r w:rsidRPr="008820E7">
        <w:t>__enthusiastic</w:t>
      </w:r>
    </w:p>
    <w:p w14:paraId="6F1F4D41" w14:textId="77777777" w:rsidR="00315EF1" w:rsidRPr="008820E7" w:rsidRDefault="00315EF1" w:rsidP="008820E7">
      <w:pPr>
        <w:ind w:left="360"/>
      </w:pPr>
      <w:r w:rsidRPr="008820E7">
        <w:t>__proud</w:t>
      </w:r>
    </w:p>
    <w:p w14:paraId="1EE3B53F" w14:textId="77777777" w:rsidR="00315EF1" w:rsidRPr="008820E7" w:rsidRDefault="00315EF1" w:rsidP="008820E7">
      <w:pPr>
        <w:ind w:left="360"/>
      </w:pPr>
      <w:r w:rsidRPr="008820E7">
        <w:t>__irritable</w:t>
      </w:r>
    </w:p>
    <w:p w14:paraId="20ACE477" w14:textId="77777777" w:rsidR="00315EF1" w:rsidRPr="008820E7" w:rsidRDefault="00315EF1" w:rsidP="008820E7">
      <w:pPr>
        <w:ind w:left="360"/>
      </w:pPr>
      <w:r w:rsidRPr="008820E7">
        <w:t>__alert</w:t>
      </w:r>
    </w:p>
    <w:p w14:paraId="23C57403" w14:textId="77777777" w:rsidR="00315EF1" w:rsidRPr="008820E7" w:rsidRDefault="00315EF1" w:rsidP="008820E7">
      <w:pPr>
        <w:ind w:left="360"/>
      </w:pPr>
      <w:r w:rsidRPr="008820E7">
        <w:t>__ashamed</w:t>
      </w:r>
    </w:p>
    <w:p w14:paraId="69005534" w14:textId="77777777" w:rsidR="00315EF1" w:rsidRPr="008820E7" w:rsidRDefault="00315EF1" w:rsidP="008820E7">
      <w:pPr>
        <w:ind w:left="360"/>
      </w:pPr>
      <w:r w:rsidRPr="008820E7">
        <w:t>__inspired</w:t>
      </w:r>
    </w:p>
    <w:p w14:paraId="4CD19BFC" w14:textId="77777777" w:rsidR="00315EF1" w:rsidRPr="008820E7" w:rsidRDefault="00315EF1" w:rsidP="008820E7">
      <w:pPr>
        <w:ind w:left="360"/>
      </w:pPr>
      <w:r w:rsidRPr="008820E7">
        <w:t>__nervous</w:t>
      </w:r>
    </w:p>
    <w:p w14:paraId="2059E233" w14:textId="77777777" w:rsidR="00315EF1" w:rsidRPr="008820E7" w:rsidRDefault="00315EF1" w:rsidP="008820E7">
      <w:pPr>
        <w:ind w:left="360"/>
      </w:pPr>
      <w:r w:rsidRPr="008820E7">
        <w:t>__determined</w:t>
      </w:r>
    </w:p>
    <w:p w14:paraId="3347753A" w14:textId="77777777" w:rsidR="00315EF1" w:rsidRPr="008820E7" w:rsidRDefault="00315EF1" w:rsidP="008820E7">
      <w:pPr>
        <w:ind w:left="360"/>
      </w:pPr>
      <w:r w:rsidRPr="008820E7">
        <w:t>__attentive</w:t>
      </w:r>
    </w:p>
    <w:p w14:paraId="5768FC79" w14:textId="77777777" w:rsidR="00315EF1" w:rsidRPr="008820E7" w:rsidRDefault="00315EF1" w:rsidP="008820E7">
      <w:pPr>
        <w:ind w:left="360"/>
      </w:pPr>
      <w:r w:rsidRPr="008820E7">
        <w:t>__jittery</w:t>
      </w:r>
    </w:p>
    <w:p w14:paraId="71AA95F4" w14:textId="77777777" w:rsidR="00315EF1" w:rsidRPr="008820E7" w:rsidRDefault="00315EF1" w:rsidP="008820E7">
      <w:pPr>
        <w:ind w:left="360"/>
      </w:pPr>
      <w:r w:rsidRPr="008820E7">
        <w:t>__active</w:t>
      </w:r>
    </w:p>
    <w:p w14:paraId="3847B657" w14:textId="77777777" w:rsidR="00315EF1" w:rsidRPr="008820E7" w:rsidRDefault="00315EF1" w:rsidP="008820E7">
      <w:pPr>
        <w:ind w:left="360"/>
      </w:pPr>
      <w:r w:rsidRPr="008820E7">
        <w:t>__afraid</w:t>
      </w:r>
    </w:p>
    <w:p w14:paraId="322AF575" w14:textId="77777777" w:rsidR="00315EF1" w:rsidRPr="008820E7" w:rsidRDefault="00315EF1" w:rsidP="008820E7"/>
    <w:p w14:paraId="351758C7" w14:textId="77777777" w:rsidR="00BF3B80" w:rsidRPr="008820E7" w:rsidRDefault="00315EF1" w:rsidP="008820E7">
      <w:r w:rsidRPr="008820E7">
        <w:rPr>
          <w:b/>
        </w:rPr>
        <w:t>Scoring:</w:t>
      </w:r>
      <w:r w:rsidR="00BF3B80" w:rsidRPr="008820E7">
        <w:t xml:space="preserve"> </w:t>
      </w:r>
    </w:p>
    <w:p w14:paraId="5BB5AAE0" w14:textId="77777777" w:rsidR="00BF3B80" w:rsidRPr="008820E7" w:rsidRDefault="00BF3B80" w:rsidP="008820E7"/>
    <w:p w14:paraId="63693262" w14:textId="77777777" w:rsidR="00BF3B80" w:rsidRPr="008820E7" w:rsidRDefault="00BF3B80" w:rsidP="008820E7">
      <w:r w:rsidRPr="008820E7">
        <w:t xml:space="preserve">Positive Affect Score: Add the scores on items 1, 3, 5, 9, 10, 12, 14, 16, 17, and 19. Scores can range from 10 – 50, with higher scores representing higher levels of positive affect. Mean Scores: 33.3 (SD±7.2) </w:t>
      </w:r>
    </w:p>
    <w:p w14:paraId="55BEBFBA" w14:textId="77777777" w:rsidR="00BF3B80" w:rsidRPr="008820E7" w:rsidRDefault="00BF3B80" w:rsidP="008820E7">
      <w:r w:rsidRPr="008820E7">
        <w:t>Negative Affect Score: Add the scores on items 2, 4, 6, 7, 8, 11, 13, 15, 18, and 20. Scores can range from 10 – 50, with lower scores representing lower levels of negative affect. Mean Score: 17.4 (SD ± 6.2)</w:t>
      </w:r>
    </w:p>
    <w:p w14:paraId="11CE3284" w14:textId="77777777" w:rsidR="00315EF1" w:rsidRPr="008820E7" w:rsidRDefault="00315EF1" w:rsidP="008820E7">
      <w:pPr>
        <w:rPr>
          <w:b/>
        </w:rPr>
      </w:pPr>
    </w:p>
    <w:p w14:paraId="2E74B3AB" w14:textId="77777777" w:rsidR="005A3F9B" w:rsidRPr="008820E7" w:rsidRDefault="005A3F9B" w:rsidP="008820E7">
      <w:pPr>
        <w:tabs>
          <w:tab w:val="left" w:pos="-720"/>
          <w:tab w:val="left" w:pos="432"/>
        </w:tabs>
        <w:suppressAutoHyphens/>
        <w:rPr>
          <w:b/>
          <w:sz w:val="19"/>
        </w:rPr>
      </w:pPr>
    </w:p>
    <w:sectPr w:rsidR="005A3F9B" w:rsidRPr="008820E7" w:rsidSect="00F07FC3">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2C4EE" w14:textId="77777777" w:rsidR="00A14A22" w:rsidRDefault="00A14A22" w:rsidP="00D05A0D">
      <w:r>
        <w:separator/>
      </w:r>
    </w:p>
  </w:endnote>
  <w:endnote w:type="continuationSeparator" w:id="0">
    <w:p w14:paraId="40D4A7EF" w14:textId="77777777" w:rsidR="00A14A22" w:rsidRDefault="00A14A22" w:rsidP="00D05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44965" w14:textId="77777777" w:rsidR="00A14A22" w:rsidRDefault="00A14A22" w:rsidP="00D05A0D">
      <w:r>
        <w:separator/>
      </w:r>
    </w:p>
  </w:footnote>
  <w:footnote w:type="continuationSeparator" w:id="0">
    <w:p w14:paraId="53C65064" w14:textId="77777777" w:rsidR="00A14A22" w:rsidRDefault="00A14A22" w:rsidP="00D05A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1832367"/>
      <w:docPartObj>
        <w:docPartGallery w:val="Page Numbers (Top of Page)"/>
        <w:docPartUnique/>
      </w:docPartObj>
    </w:sdtPr>
    <w:sdtContent>
      <w:p w14:paraId="71CB1C27" w14:textId="77777777" w:rsidR="008C706F" w:rsidRDefault="008C706F" w:rsidP="00F2130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0400A0" w14:textId="77777777" w:rsidR="008C706F" w:rsidRDefault="008C706F" w:rsidP="00D05A0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0053139"/>
      <w:docPartObj>
        <w:docPartGallery w:val="Page Numbers (Top of Page)"/>
        <w:docPartUnique/>
      </w:docPartObj>
    </w:sdtPr>
    <w:sdtContent>
      <w:p w14:paraId="3C594FCD" w14:textId="77777777" w:rsidR="008C706F" w:rsidRDefault="008C706F" w:rsidP="00F2130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574935" w14:textId="77777777" w:rsidR="008C706F" w:rsidRDefault="008C706F" w:rsidP="00D05A0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44FC3"/>
    <w:multiLevelType w:val="multilevel"/>
    <w:tmpl w:val="7E7CF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956D9F"/>
    <w:multiLevelType w:val="hybridMultilevel"/>
    <w:tmpl w:val="C2C0B788"/>
    <w:lvl w:ilvl="0" w:tplc="60B45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136CF"/>
    <w:multiLevelType w:val="hybridMultilevel"/>
    <w:tmpl w:val="A7DEA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C5DAD"/>
    <w:multiLevelType w:val="multilevel"/>
    <w:tmpl w:val="15C20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7E225C"/>
    <w:multiLevelType w:val="multilevel"/>
    <w:tmpl w:val="A66CF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AA6F98"/>
    <w:multiLevelType w:val="multilevel"/>
    <w:tmpl w:val="AF74A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C27D6A"/>
    <w:multiLevelType w:val="multilevel"/>
    <w:tmpl w:val="3D4AA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30712F"/>
    <w:multiLevelType w:val="multilevel"/>
    <w:tmpl w:val="DF266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E71439A"/>
    <w:multiLevelType w:val="multilevel"/>
    <w:tmpl w:val="79CA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B267C3"/>
    <w:multiLevelType w:val="multilevel"/>
    <w:tmpl w:val="F32A4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FF6058C"/>
    <w:multiLevelType w:val="multilevel"/>
    <w:tmpl w:val="01546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65579B5"/>
    <w:multiLevelType w:val="hybridMultilevel"/>
    <w:tmpl w:val="AF0E3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3D081C"/>
    <w:multiLevelType w:val="hybridMultilevel"/>
    <w:tmpl w:val="BBAAE52C"/>
    <w:lvl w:ilvl="0" w:tplc="0409000F">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97113E"/>
    <w:multiLevelType w:val="multilevel"/>
    <w:tmpl w:val="78527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275D99"/>
    <w:multiLevelType w:val="hybridMultilevel"/>
    <w:tmpl w:val="CC7ADAD4"/>
    <w:lvl w:ilvl="0" w:tplc="28721EE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02D084C"/>
    <w:multiLevelType w:val="multilevel"/>
    <w:tmpl w:val="DA50B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0C54CC3"/>
    <w:multiLevelType w:val="multilevel"/>
    <w:tmpl w:val="39561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1207BA6"/>
    <w:multiLevelType w:val="multilevel"/>
    <w:tmpl w:val="B900D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2D04E91"/>
    <w:multiLevelType w:val="multilevel"/>
    <w:tmpl w:val="CB0E7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4E05FEC"/>
    <w:multiLevelType w:val="multilevel"/>
    <w:tmpl w:val="3AD4222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CE566D"/>
    <w:multiLevelType w:val="hybridMultilevel"/>
    <w:tmpl w:val="5FB048D2"/>
    <w:lvl w:ilvl="0" w:tplc="D1EE15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D042C1E"/>
    <w:multiLevelType w:val="multilevel"/>
    <w:tmpl w:val="8B6AF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F40622E"/>
    <w:multiLevelType w:val="multilevel"/>
    <w:tmpl w:val="A23C6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0E21D78"/>
    <w:multiLevelType w:val="multilevel"/>
    <w:tmpl w:val="58648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1AD0664"/>
    <w:multiLevelType w:val="hybridMultilevel"/>
    <w:tmpl w:val="8F621D9A"/>
    <w:lvl w:ilvl="0" w:tplc="0409000F">
      <w:start w:val="1"/>
      <w:numFmt w:val="decimal"/>
      <w:lvlText w:val="%1."/>
      <w:lvlJc w:val="left"/>
      <w:pPr>
        <w:ind w:left="460" w:hanging="360"/>
      </w:pPr>
    </w:lvl>
    <w:lvl w:ilvl="1" w:tplc="04090019">
      <w:start w:val="1"/>
      <w:numFmt w:val="lowerLetter"/>
      <w:lvlText w:val="%2."/>
      <w:lvlJc w:val="left"/>
      <w:pPr>
        <w:ind w:left="1180" w:hanging="360"/>
      </w:pPr>
    </w:lvl>
    <w:lvl w:ilvl="2" w:tplc="0409001B">
      <w:start w:val="1"/>
      <w:numFmt w:val="lowerRoman"/>
      <w:lvlText w:val="%3."/>
      <w:lvlJc w:val="right"/>
      <w:pPr>
        <w:ind w:left="1900" w:hanging="180"/>
      </w:pPr>
    </w:lvl>
    <w:lvl w:ilvl="3" w:tplc="0409000F">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5" w15:restartNumberingAfterBreak="0">
    <w:nsid w:val="3D9705AB"/>
    <w:multiLevelType w:val="multilevel"/>
    <w:tmpl w:val="4C782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DA245A"/>
    <w:multiLevelType w:val="hybridMultilevel"/>
    <w:tmpl w:val="A5367CBC"/>
    <w:lvl w:ilvl="0" w:tplc="84AC55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E02209C"/>
    <w:multiLevelType w:val="hybridMultilevel"/>
    <w:tmpl w:val="C6924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B84F91"/>
    <w:multiLevelType w:val="multilevel"/>
    <w:tmpl w:val="88548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ED65784"/>
    <w:multiLevelType w:val="multilevel"/>
    <w:tmpl w:val="4CA49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03F6670"/>
    <w:multiLevelType w:val="multilevel"/>
    <w:tmpl w:val="22CAF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3EA3D70"/>
    <w:multiLevelType w:val="hybridMultilevel"/>
    <w:tmpl w:val="4DCE5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AD570E"/>
    <w:multiLevelType w:val="multilevel"/>
    <w:tmpl w:val="0AE07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5D538BB"/>
    <w:multiLevelType w:val="hybridMultilevel"/>
    <w:tmpl w:val="20D4A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A454E6"/>
    <w:multiLevelType w:val="multilevel"/>
    <w:tmpl w:val="A7FE2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45555F"/>
    <w:multiLevelType w:val="hybridMultilevel"/>
    <w:tmpl w:val="65ACDB9A"/>
    <w:lvl w:ilvl="0" w:tplc="D042E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837750"/>
    <w:multiLevelType w:val="multilevel"/>
    <w:tmpl w:val="096276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15:restartNumberingAfterBreak="0">
    <w:nsid w:val="4C855F9E"/>
    <w:multiLevelType w:val="hybridMultilevel"/>
    <w:tmpl w:val="AD447E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38450B"/>
    <w:multiLevelType w:val="multilevel"/>
    <w:tmpl w:val="FE64F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4FD3D3E"/>
    <w:multiLevelType w:val="hybridMultilevel"/>
    <w:tmpl w:val="BEAA18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00206C"/>
    <w:multiLevelType w:val="multilevel"/>
    <w:tmpl w:val="2A7C2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401E12"/>
    <w:multiLevelType w:val="multilevel"/>
    <w:tmpl w:val="9A007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CF5765E"/>
    <w:multiLevelType w:val="hybridMultilevel"/>
    <w:tmpl w:val="C55C0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927F10"/>
    <w:multiLevelType w:val="multilevel"/>
    <w:tmpl w:val="B6A8B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091681B"/>
    <w:multiLevelType w:val="multilevel"/>
    <w:tmpl w:val="4B9E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0B2896"/>
    <w:multiLevelType w:val="multilevel"/>
    <w:tmpl w:val="6978B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1E00BA9"/>
    <w:multiLevelType w:val="multilevel"/>
    <w:tmpl w:val="11CC2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2800FAF"/>
    <w:multiLevelType w:val="multilevel"/>
    <w:tmpl w:val="C9A685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6C3FB8"/>
    <w:multiLevelType w:val="multilevel"/>
    <w:tmpl w:val="E9621C6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9" w15:restartNumberingAfterBreak="0">
    <w:nsid w:val="648D464B"/>
    <w:multiLevelType w:val="multilevel"/>
    <w:tmpl w:val="1B4A6F3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9A2138"/>
    <w:multiLevelType w:val="multilevel"/>
    <w:tmpl w:val="C9BCDF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1" w15:restartNumberingAfterBreak="0">
    <w:nsid w:val="66ED59BB"/>
    <w:multiLevelType w:val="hybridMultilevel"/>
    <w:tmpl w:val="EEFA9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DB1316"/>
    <w:multiLevelType w:val="multilevel"/>
    <w:tmpl w:val="CAE0AFE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ascii="Times New Roman" w:eastAsiaTheme="minorEastAsia" w:hAnsi="Times New Roman" w:cs="Times New Roman"/>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3" w15:restartNumberingAfterBreak="0">
    <w:nsid w:val="6B5F739D"/>
    <w:multiLevelType w:val="hybridMultilevel"/>
    <w:tmpl w:val="48D44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CD85B78"/>
    <w:multiLevelType w:val="hybridMultilevel"/>
    <w:tmpl w:val="53569576"/>
    <w:lvl w:ilvl="0" w:tplc="59D003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E481910"/>
    <w:multiLevelType w:val="multilevel"/>
    <w:tmpl w:val="830A7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F3C2E7B"/>
    <w:multiLevelType w:val="hybridMultilevel"/>
    <w:tmpl w:val="A8DA385E"/>
    <w:lvl w:ilvl="0" w:tplc="DEF26358">
      <w:start w:val="3"/>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F3F1004"/>
    <w:multiLevelType w:val="hybridMultilevel"/>
    <w:tmpl w:val="5D5E7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FDF16A8"/>
    <w:multiLevelType w:val="multilevel"/>
    <w:tmpl w:val="99D281A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0177F57"/>
    <w:multiLevelType w:val="multilevel"/>
    <w:tmpl w:val="13120ED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162144E"/>
    <w:multiLevelType w:val="multilevel"/>
    <w:tmpl w:val="68563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4C16D01"/>
    <w:multiLevelType w:val="multilevel"/>
    <w:tmpl w:val="06123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CB67A7"/>
    <w:multiLevelType w:val="multilevel"/>
    <w:tmpl w:val="8018B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9574B4F"/>
    <w:multiLevelType w:val="multilevel"/>
    <w:tmpl w:val="B8145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B0F3E67"/>
    <w:multiLevelType w:val="multilevel"/>
    <w:tmpl w:val="91BC5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EBF3545"/>
    <w:multiLevelType w:val="multilevel"/>
    <w:tmpl w:val="983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F2D2EE3"/>
    <w:multiLevelType w:val="multilevel"/>
    <w:tmpl w:val="F2484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29"/>
  </w:num>
  <w:num w:numId="3">
    <w:abstractNumId w:val="17"/>
  </w:num>
  <w:num w:numId="4">
    <w:abstractNumId w:val="30"/>
  </w:num>
  <w:num w:numId="5">
    <w:abstractNumId w:val="28"/>
  </w:num>
  <w:num w:numId="6">
    <w:abstractNumId w:val="38"/>
  </w:num>
  <w:num w:numId="7">
    <w:abstractNumId w:val="62"/>
  </w:num>
  <w:num w:numId="8">
    <w:abstractNumId w:val="46"/>
  </w:num>
  <w:num w:numId="9">
    <w:abstractNumId w:val="3"/>
  </w:num>
  <w:num w:numId="10">
    <w:abstractNumId w:val="55"/>
  </w:num>
  <w:num w:numId="11">
    <w:abstractNumId w:val="13"/>
  </w:num>
  <w:num w:numId="12">
    <w:abstractNumId w:val="66"/>
  </w:num>
  <w:num w:numId="13">
    <w:abstractNumId w:val="64"/>
  </w:num>
  <w:num w:numId="14">
    <w:abstractNumId w:val="45"/>
  </w:num>
  <w:num w:numId="15">
    <w:abstractNumId w:val="4"/>
  </w:num>
  <w:num w:numId="16">
    <w:abstractNumId w:val="51"/>
  </w:num>
  <w:num w:numId="17">
    <w:abstractNumId w:val="20"/>
  </w:num>
  <w:num w:numId="18">
    <w:abstractNumId w:val="12"/>
  </w:num>
  <w:num w:numId="19">
    <w:abstractNumId w:val="14"/>
  </w:num>
  <w:num w:numId="20">
    <w:abstractNumId w:val="1"/>
  </w:num>
  <w:num w:numId="21">
    <w:abstractNumId w:val="24"/>
  </w:num>
  <w:num w:numId="22">
    <w:abstractNumId w:val="54"/>
  </w:num>
  <w:num w:numId="23">
    <w:abstractNumId w:val="32"/>
  </w:num>
  <w:num w:numId="24">
    <w:abstractNumId w:val="63"/>
  </w:num>
  <w:num w:numId="25">
    <w:abstractNumId w:val="21"/>
  </w:num>
  <w:num w:numId="26">
    <w:abstractNumId w:val="15"/>
  </w:num>
  <w:num w:numId="27">
    <w:abstractNumId w:val="9"/>
  </w:num>
  <w:num w:numId="28">
    <w:abstractNumId w:val="43"/>
  </w:num>
  <w:num w:numId="29">
    <w:abstractNumId w:val="22"/>
  </w:num>
  <w:num w:numId="30">
    <w:abstractNumId w:val="60"/>
  </w:num>
  <w:num w:numId="31">
    <w:abstractNumId w:val="7"/>
  </w:num>
  <w:num w:numId="32">
    <w:abstractNumId w:val="23"/>
  </w:num>
  <w:num w:numId="33">
    <w:abstractNumId w:val="18"/>
  </w:num>
  <w:num w:numId="34">
    <w:abstractNumId w:val="65"/>
  </w:num>
  <w:num w:numId="35">
    <w:abstractNumId w:val="0"/>
  </w:num>
  <w:num w:numId="36">
    <w:abstractNumId w:val="41"/>
  </w:num>
  <w:num w:numId="37">
    <w:abstractNumId w:val="10"/>
  </w:num>
  <w:num w:numId="38">
    <w:abstractNumId w:val="36"/>
  </w:num>
  <w:num w:numId="39">
    <w:abstractNumId w:val="52"/>
  </w:num>
  <w:num w:numId="40">
    <w:abstractNumId w:val="50"/>
  </w:num>
  <w:num w:numId="41">
    <w:abstractNumId w:val="31"/>
  </w:num>
  <w:num w:numId="42">
    <w:abstractNumId w:val="35"/>
  </w:num>
  <w:num w:numId="43">
    <w:abstractNumId w:val="39"/>
  </w:num>
  <w:num w:numId="44">
    <w:abstractNumId w:val="53"/>
  </w:num>
  <w:num w:numId="45">
    <w:abstractNumId w:val="57"/>
  </w:num>
  <w:num w:numId="46">
    <w:abstractNumId w:val="33"/>
  </w:num>
  <w:num w:numId="47">
    <w:abstractNumId w:val="42"/>
  </w:num>
  <w:num w:numId="48">
    <w:abstractNumId w:val="2"/>
  </w:num>
  <w:num w:numId="49">
    <w:abstractNumId w:val="11"/>
  </w:num>
  <w:num w:numId="50">
    <w:abstractNumId w:val="27"/>
  </w:num>
  <w:num w:numId="51">
    <w:abstractNumId w:val="61"/>
  </w:num>
  <w:num w:numId="52">
    <w:abstractNumId w:val="49"/>
  </w:num>
  <w:num w:numId="53">
    <w:abstractNumId w:val="8"/>
  </w:num>
  <w:num w:numId="54">
    <w:abstractNumId w:val="6"/>
  </w:num>
  <w:num w:numId="55">
    <w:abstractNumId w:val="44"/>
  </w:num>
  <w:num w:numId="56">
    <w:abstractNumId w:val="5"/>
  </w:num>
  <w:num w:numId="57">
    <w:abstractNumId w:val="56"/>
  </w:num>
  <w:num w:numId="58">
    <w:abstractNumId w:val="26"/>
  </w:num>
  <w:num w:numId="59">
    <w:abstractNumId w:val="37"/>
  </w:num>
  <w:num w:numId="60">
    <w:abstractNumId w:val="34"/>
  </w:num>
  <w:num w:numId="61">
    <w:abstractNumId w:val="40"/>
  </w:num>
  <w:num w:numId="62">
    <w:abstractNumId w:val="19"/>
    <w:lvlOverride w:ilvl="0">
      <w:lvl w:ilvl="0">
        <w:numFmt w:val="decimal"/>
        <w:lvlText w:val="%1."/>
        <w:lvlJc w:val="left"/>
      </w:lvl>
    </w:lvlOverride>
  </w:num>
  <w:num w:numId="63">
    <w:abstractNumId w:val="47"/>
    <w:lvlOverride w:ilvl="0">
      <w:lvl w:ilvl="0">
        <w:numFmt w:val="decimal"/>
        <w:lvlText w:val="%1."/>
        <w:lvlJc w:val="left"/>
      </w:lvl>
    </w:lvlOverride>
  </w:num>
  <w:num w:numId="64">
    <w:abstractNumId w:val="25"/>
  </w:num>
  <w:num w:numId="65">
    <w:abstractNumId w:val="59"/>
    <w:lvlOverride w:ilvl="0">
      <w:lvl w:ilvl="0">
        <w:numFmt w:val="decimal"/>
        <w:lvlText w:val="%1."/>
        <w:lvlJc w:val="left"/>
      </w:lvl>
    </w:lvlOverride>
  </w:num>
  <w:num w:numId="66">
    <w:abstractNumId w:val="58"/>
    <w:lvlOverride w:ilvl="0">
      <w:lvl w:ilvl="0">
        <w:numFmt w:val="decimal"/>
        <w:lvlText w:val="%1."/>
        <w:lvlJc w:val="left"/>
      </w:lvl>
    </w:lvlOverride>
  </w:num>
  <w:num w:numId="67">
    <w:abstractNumId w:val="48"/>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J. Sullivan">
    <w15:presenceInfo w15:providerId="Windows Live" w15:userId="27c7fa86bc9fab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2E4"/>
    <w:rsid w:val="0000490E"/>
    <w:rsid w:val="00034E4E"/>
    <w:rsid w:val="00040E63"/>
    <w:rsid w:val="0006100F"/>
    <w:rsid w:val="00085887"/>
    <w:rsid w:val="00092195"/>
    <w:rsid w:val="00092C24"/>
    <w:rsid w:val="00093573"/>
    <w:rsid w:val="000D34C5"/>
    <w:rsid w:val="000D4F27"/>
    <w:rsid w:val="000E5953"/>
    <w:rsid w:val="000F3A10"/>
    <w:rsid w:val="000F7437"/>
    <w:rsid w:val="00102254"/>
    <w:rsid w:val="0011368D"/>
    <w:rsid w:val="00121BCD"/>
    <w:rsid w:val="001342C7"/>
    <w:rsid w:val="0013729B"/>
    <w:rsid w:val="00141FFF"/>
    <w:rsid w:val="001462E4"/>
    <w:rsid w:val="0016528F"/>
    <w:rsid w:val="001710FD"/>
    <w:rsid w:val="0018391E"/>
    <w:rsid w:val="001855C2"/>
    <w:rsid w:val="00195C2C"/>
    <w:rsid w:val="001961F3"/>
    <w:rsid w:val="00197DE4"/>
    <w:rsid w:val="001A0B0D"/>
    <w:rsid w:val="001B2FD3"/>
    <w:rsid w:val="001F1579"/>
    <w:rsid w:val="00207BCC"/>
    <w:rsid w:val="00215B90"/>
    <w:rsid w:val="00215EFD"/>
    <w:rsid w:val="00226805"/>
    <w:rsid w:val="002355E1"/>
    <w:rsid w:val="002359AF"/>
    <w:rsid w:val="00255268"/>
    <w:rsid w:val="0027367A"/>
    <w:rsid w:val="00276A37"/>
    <w:rsid w:val="00284E20"/>
    <w:rsid w:val="002A19A9"/>
    <w:rsid w:val="002A6158"/>
    <w:rsid w:val="002B0A37"/>
    <w:rsid w:val="002B433F"/>
    <w:rsid w:val="0031249D"/>
    <w:rsid w:val="00315EF1"/>
    <w:rsid w:val="00323699"/>
    <w:rsid w:val="00366DA8"/>
    <w:rsid w:val="003A2A4C"/>
    <w:rsid w:val="003A5B03"/>
    <w:rsid w:val="003B3341"/>
    <w:rsid w:val="003B4F7B"/>
    <w:rsid w:val="003C4CC4"/>
    <w:rsid w:val="003C5406"/>
    <w:rsid w:val="003D6E4A"/>
    <w:rsid w:val="003E1E1E"/>
    <w:rsid w:val="003F07D8"/>
    <w:rsid w:val="003F255A"/>
    <w:rsid w:val="004129D9"/>
    <w:rsid w:val="00425891"/>
    <w:rsid w:val="00431279"/>
    <w:rsid w:val="00441BAA"/>
    <w:rsid w:val="004440DF"/>
    <w:rsid w:val="00451D6B"/>
    <w:rsid w:val="0046706F"/>
    <w:rsid w:val="00476406"/>
    <w:rsid w:val="00481B9A"/>
    <w:rsid w:val="004952F0"/>
    <w:rsid w:val="0049718E"/>
    <w:rsid w:val="004A070E"/>
    <w:rsid w:val="004A19CB"/>
    <w:rsid w:val="004D3E5A"/>
    <w:rsid w:val="00500F34"/>
    <w:rsid w:val="00502544"/>
    <w:rsid w:val="00507EB2"/>
    <w:rsid w:val="00514FDB"/>
    <w:rsid w:val="00515402"/>
    <w:rsid w:val="00515DEA"/>
    <w:rsid w:val="00520FA7"/>
    <w:rsid w:val="00525719"/>
    <w:rsid w:val="0052606D"/>
    <w:rsid w:val="00543E40"/>
    <w:rsid w:val="005501E2"/>
    <w:rsid w:val="0056248C"/>
    <w:rsid w:val="00570691"/>
    <w:rsid w:val="005729B3"/>
    <w:rsid w:val="00586C78"/>
    <w:rsid w:val="00596C3E"/>
    <w:rsid w:val="005A3F9B"/>
    <w:rsid w:val="005A64E9"/>
    <w:rsid w:val="005A7D97"/>
    <w:rsid w:val="005C41E2"/>
    <w:rsid w:val="005C58CE"/>
    <w:rsid w:val="005C76F6"/>
    <w:rsid w:val="005D4640"/>
    <w:rsid w:val="005E2F38"/>
    <w:rsid w:val="005E3D0C"/>
    <w:rsid w:val="005E7DFC"/>
    <w:rsid w:val="005F0F65"/>
    <w:rsid w:val="006023D5"/>
    <w:rsid w:val="00616BC3"/>
    <w:rsid w:val="00620E41"/>
    <w:rsid w:val="00622F32"/>
    <w:rsid w:val="00630456"/>
    <w:rsid w:val="006561D8"/>
    <w:rsid w:val="006714BB"/>
    <w:rsid w:val="00694F2F"/>
    <w:rsid w:val="0069551A"/>
    <w:rsid w:val="006A54C4"/>
    <w:rsid w:val="006B46A4"/>
    <w:rsid w:val="006C186F"/>
    <w:rsid w:val="006D5E64"/>
    <w:rsid w:val="006F4CA8"/>
    <w:rsid w:val="006F60C7"/>
    <w:rsid w:val="007046F2"/>
    <w:rsid w:val="00705ACA"/>
    <w:rsid w:val="007162D2"/>
    <w:rsid w:val="00746178"/>
    <w:rsid w:val="00762383"/>
    <w:rsid w:val="00777306"/>
    <w:rsid w:val="007846BB"/>
    <w:rsid w:val="0078646F"/>
    <w:rsid w:val="007A136E"/>
    <w:rsid w:val="007B44F7"/>
    <w:rsid w:val="007B6B67"/>
    <w:rsid w:val="007C61A8"/>
    <w:rsid w:val="007E14D0"/>
    <w:rsid w:val="007F3C09"/>
    <w:rsid w:val="007F479B"/>
    <w:rsid w:val="007F7A66"/>
    <w:rsid w:val="008011BC"/>
    <w:rsid w:val="00812376"/>
    <w:rsid w:val="00812580"/>
    <w:rsid w:val="00815064"/>
    <w:rsid w:val="00833906"/>
    <w:rsid w:val="00861DAC"/>
    <w:rsid w:val="00863D54"/>
    <w:rsid w:val="008820E7"/>
    <w:rsid w:val="00895FF2"/>
    <w:rsid w:val="008A49D4"/>
    <w:rsid w:val="008A5250"/>
    <w:rsid w:val="008C672A"/>
    <w:rsid w:val="008C706F"/>
    <w:rsid w:val="008D65B7"/>
    <w:rsid w:val="008D7798"/>
    <w:rsid w:val="008E7E07"/>
    <w:rsid w:val="008F060C"/>
    <w:rsid w:val="008F20B3"/>
    <w:rsid w:val="008F2A9A"/>
    <w:rsid w:val="00916F2F"/>
    <w:rsid w:val="009231D5"/>
    <w:rsid w:val="0093260C"/>
    <w:rsid w:val="00932E38"/>
    <w:rsid w:val="009465A8"/>
    <w:rsid w:val="00960C8D"/>
    <w:rsid w:val="009734E6"/>
    <w:rsid w:val="009917B3"/>
    <w:rsid w:val="00991C27"/>
    <w:rsid w:val="009C1EE9"/>
    <w:rsid w:val="009C4E39"/>
    <w:rsid w:val="009C720C"/>
    <w:rsid w:val="009D6550"/>
    <w:rsid w:val="009E45F8"/>
    <w:rsid w:val="009E735E"/>
    <w:rsid w:val="009F33FE"/>
    <w:rsid w:val="00A05B23"/>
    <w:rsid w:val="00A14A22"/>
    <w:rsid w:val="00A20565"/>
    <w:rsid w:val="00A25EF7"/>
    <w:rsid w:val="00A35786"/>
    <w:rsid w:val="00A37BA9"/>
    <w:rsid w:val="00A71B88"/>
    <w:rsid w:val="00A7366B"/>
    <w:rsid w:val="00A74511"/>
    <w:rsid w:val="00A764AB"/>
    <w:rsid w:val="00AC1E1F"/>
    <w:rsid w:val="00B13303"/>
    <w:rsid w:val="00B419CC"/>
    <w:rsid w:val="00B43DE7"/>
    <w:rsid w:val="00B513B9"/>
    <w:rsid w:val="00B53651"/>
    <w:rsid w:val="00B657DC"/>
    <w:rsid w:val="00B860A3"/>
    <w:rsid w:val="00B91219"/>
    <w:rsid w:val="00B9239D"/>
    <w:rsid w:val="00B9323A"/>
    <w:rsid w:val="00B95BFA"/>
    <w:rsid w:val="00BA6E1E"/>
    <w:rsid w:val="00BB3E2D"/>
    <w:rsid w:val="00BD7EBC"/>
    <w:rsid w:val="00BF3B80"/>
    <w:rsid w:val="00C006FE"/>
    <w:rsid w:val="00C009F7"/>
    <w:rsid w:val="00C30DA5"/>
    <w:rsid w:val="00C34C2E"/>
    <w:rsid w:val="00C417A6"/>
    <w:rsid w:val="00C661C9"/>
    <w:rsid w:val="00C720A0"/>
    <w:rsid w:val="00C728ED"/>
    <w:rsid w:val="00C85847"/>
    <w:rsid w:val="00C91B0E"/>
    <w:rsid w:val="00CA233F"/>
    <w:rsid w:val="00CB7E2B"/>
    <w:rsid w:val="00CD31EE"/>
    <w:rsid w:val="00CF77C8"/>
    <w:rsid w:val="00D03392"/>
    <w:rsid w:val="00D05A0D"/>
    <w:rsid w:val="00D06D29"/>
    <w:rsid w:val="00D1251E"/>
    <w:rsid w:val="00D162F9"/>
    <w:rsid w:val="00D36F1D"/>
    <w:rsid w:val="00D60CAB"/>
    <w:rsid w:val="00D636D6"/>
    <w:rsid w:val="00D7023A"/>
    <w:rsid w:val="00D83F7B"/>
    <w:rsid w:val="00D86CC6"/>
    <w:rsid w:val="00DA113F"/>
    <w:rsid w:val="00DA7503"/>
    <w:rsid w:val="00DB0BD2"/>
    <w:rsid w:val="00DC0247"/>
    <w:rsid w:val="00DD1DCD"/>
    <w:rsid w:val="00DD40F5"/>
    <w:rsid w:val="00DE32CB"/>
    <w:rsid w:val="00DF0892"/>
    <w:rsid w:val="00E06A04"/>
    <w:rsid w:val="00E1342F"/>
    <w:rsid w:val="00E25D98"/>
    <w:rsid w:val="00E72B62"/>
    <w:rsid w:val="00E737C7"/>
    <w:rsid w:val="00E904FA"/>
    <w:rsid w:val="00EA6FFC"/>
    <w:rsid w:val="00EC689F"/>
    <w:rsid w:val="00EC6A42"/>
    <w:rsid w:val="00EF0AAE"/>
    <w:rsid w:val="00F07FC3"/>
    <w:rsid w:val="00F21307"/>
    <w:rsid w:val="00F31B47"/>
    <w:rsid w:val="00F50A7C"/>
    <w:rsid w:val="00F5443D"/>
    <w:rsid w:val="00F75358"/>
    <w:rsid w:val="00F76BA9"/>
    <w:rsid w:val="00F84E34"/>
    <w:rsid w:val="00FA020E"/>
    <w:rsid w:val="00FB3872"/>
    <w:rsid w:val="00FB583E"/>
    <w:rsid w:val="00FC24CC"/>
    <w:rsid w:val="00FE0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2D433"/>
  <w15:chartTrackingRefBased/>
  <w15:docId w15:val="{1CA4CD36-0AA1-F548-BF73-EA463A760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E64"/>
    <w:rPr>
      <w:rFonts w:ascii="Times New Roman" w:eastAsia="Times New Roman" w:hAnsi="Times New Roman" w:cs="Times New Roman"/>
    </w:rPr>
  </w:style>
  <w:style w:type="paragraph" w:styleId="Heading1">
    <w:name w:val="heading 1"/>
    <w:basedOn w:val="Normal"/>
    <w:next w:val="Normal"/>
    <w:link w:val="Heading1Char"/>
    <w:uiPriority w:val="9"/>
    <w:qFormat/>
    <w:rsid w:val="009231D5"/>
    <w:pPr>
      <w:keepNext/>
      <w:keepLines/>
      <w:spacing w:before="24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9231D5"/>
    <w:pPr>
      <w:keepNext/>
      <w:keepLines/>
      <w:spacing w:before="360" w:after="80"/>
      <w:outlineLvl w:val="1"/>
    </w:pPr>
    <w:rPr>
      <w:rFonts w:eastAsia="Calibri" w:cs="Calibri"/>
      <w:b/>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1D5"/>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C728ED"/>
    <w:pPr>
      <w:spacing w:before="480" w:line="276" w:lineRule="auto"/>
      <w:outlineLvl w:val="9"/>
    </w:pPr>
    <w:rPr>
      <w:b/>
      <w:bCs/>
      <w:szCs w:val="28"/>
    </w:rPr>
  </w:style>
  <w:style w:type="paragraph" w:styleId="TOC1">
    <w:name w:val="toc 1"/>
    <w:basedOn w:val="Normal"/>
    <w:next w:val="Normal"/>
    <w:autoRedefine/>
    <w:uiPriority w:val="39"/>
    <w:unhideWhenUsed/>
    <w:rsid w:val="009231D5"/>
    <w:pPr>
      <w:spacing w:before="120"/>
    </w:pPr>
    <w:rPr>
      <w:b/>
      <w:bCs/>
      <w:i/>
      <w:iCs/>
    </w:rPr>
  </w:style>
  <w:style w:type="paragraph" w:styleId="TOC2">
    <w:name w:val="toc 2"/>
    <w:basedOn w:val="Normal"/>
    <w:next w:val="Normal"/>
    <w:autoRedefine/>
    <w:uiPriority w:val="39"/>
    <w:unhideWhenUsed/>
    <w:rsid w:val="009231D5"/>
    <w:pPr>
      <w:spacing w:before="120"/>
      <w:ind w:left="240"/>
    </w:pPr>
    <w:rPr>
      <w:b/>
      <w:bCs/>
      <w:szCs w:val="22"/>
    </w:rPr>
  </w:style>
  <w:style w:type="paragraph" w:styleId="TOC3">
    <w:name w:val="toc 3"/>
    <w:basedOn w:val="Normal"/>
    <w:next w:val="Normal"/>
    <w:autoRedefine/>
    <w:uiPriority w:val="39"/>
    <w:semiHidden/>
    <w:unhideWhenUsed/>
    <w:rsid w:val="00C728ED"/>
    <w:pPr>
      <w:ind w:left="480"/>
    </w:pPr>
    <w:rPr>
      <w:rFonts w:asciiTheme="minorHAnsi" w:hAnsiTheme="minorHAnsi"/>
      <w:sz w:val="20"/>
      <w:szCs w:val="20"/>
    </w:rPr>
  </w:style>
  <w:style w:type="paragraph" w:styleId="TOC4">
    <w:name w:val="toc 4"/>
    <w:basedOn w:val="Normal"/>
    <w:next w:val="Normal"/>
    <w:autoRedefine/>
    <w:uiPriority w:val="39"/>
    <w:semiHidden/>
    <w:unhideWhenUsed/>
    <w:rsid w:val="00C728E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728E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728E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728E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728E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728ED"/>
    <w:pPr>
      <w:ind w:left="1920"/>
    </w:pPr>
    <w:rPr>
      <w:rFonts w:asciiTheme="minorHAnsi" w:hAnsiTheme="minorHAnsi"/>
      <w:sz w:val="20"/>
      <w:szCs w:val="20"/>
    </w:rPr>
  </w:style>
  <w:style w:type="paragraph" w:styleId="Header">
    <w:name w:val="header"/>
    <w:basedOn w:val="Normal"/>
    <w:link w:val="HeaderChar"/>
    <w:unhideWhenUsed/>
    <w:rsid w:val="00D05A0D"/>
    <w:pPr>
      <w:tabs>
        <w:tab w:val="center" w:pos="4680"/>
        <w:tab w:val="right" w:pos="9360"/>
      </w:tabs>
    </w:pPr>
  </w:style>
  <w:style w:type="character" w:customStyle="1" w:styleId="HeaderChar">
    <w:name w:val="Header Char"/>
    <w:basedOn w:val="DefaultParagraphFont"/>
    <w:link w:val="Header"/>
    <w:uiPriority w:val="99"/>
    <w:rsid w:val="00D05A0D"/>
  </w:style>
  <w:style w:type="paragraph" w:styleId="Footer">
    <w:name w:val="footer"/>
    <w:basedOn w:val="Normal"/>
    <w:link w:val="FooterChar"/>
    <w:unhideWhenUsed/>
    <w:rsid w:val="00D05A0D"/>
    <w:pPr>
      <w:tabs>
        <w:tab w:val="center" w:pos="4680"/>
        <w:tab w:val="right" w:pos="9360"/>
      </w:tabs>
    </w:pPr>
  </w:style>
  <w:style w:type="character" w:customStyle="1" w:styleId="FooterChar">
    <w:name w:val="Footer Char"/>
    <w:basedOn w:val="DefaultParagraphFont"/>
    <w:link w:val="Footer"/>
    <w:uiPriority w:val="99"/>
    <w:rsid w:val="00D05A0D"/>
  </w:style>
  <w:style w:type="character" w:styleId="PageNumber">
    <w:name w:val="page number"/>
    <w:basedOn w:val="DefaultParagraphFont"/>
    <w:unhideWhenUsed/>
    <w:rsid w:val="00D05A0D"/>
  </w:style>
  <w:style w:type="character" w:customStyle="1" w:styleId="Heading2Char">
    <w:name w:val="Heading 2 Char"/>
    <w:basedOn w:val="DefaultParagraphFont"/>
    <w:link w:val="Heading2"/>
    <w:uiPriority w:val="9"/>
    <w:rsid w:val="009231D5"/>
    <w:rPr>
      <w:rFonts w:ascii="Times New Roman" w:eastAsia="Calibri" w:hAnsi="Times New Roman" w:cs="Calibri"/>
      <w:b/>
      <w:szCs w:val="36"/>
    </w:rPr>
  </w:style>
  <w:style w:type="paragraph" w:styleId="ListParagraph">
    <w:name w:val="List Paragraph"/>
    <w:basedOn w:val="Normal"/>
    <w:uiPriority w:val="34"/>
    <w:qFormat/>
    <w:rsid w:val="001342C7"/>
    <w:pPr>
      <w:ind w:left="720"/>
      <w:contextualSpacing/>
    </w:pPr>
  </w:style>
  <w:style w:type="table" w:styleId="TableGrid">
    <w:name w:val="Table Grid"/>
    <w:basedOn w:val="TableNormal"/>
    <w:uiPriority w:val="59"/>
    <w:rsid w:val="00F76BA9"/>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C009F7"/>
    <w:pPr>
      <w:overflowPunct w:val="0"/>
      <w:autoSpaceDE w:val="0"/>
      <w:autoSpaceDN w:val="0"/>
      <w:adjustRightInd w:val="0"/>
      <w:textAlignment w:val="baseline"/>
    </w:pPr>
    <w:rPr>
      <w:sz w:val="20"/>
      <w:szCs w:val="20"/>
    </w:rPr>
  </w:style>
  <w:style w:type="character" w:customStyle="1" w:styleId="FootnoteTextChar">
    <w:name w:val="Footnote Text Char"/>
    <w:basedOn w:val="DefaultParagraphFont"/>
    <w:link w:val="FootnoteText"/>
    <w:uiPriority w:val="99"/>
    <w:rsid w:val="00C009F7"/>
    <w:rPr>
      <w:rFonts w:ascii="Times New Roman" w:eastAsia="Times New Roman" w:hAnsi="Times New Roman" w:cs="Times New Roman"/>
      <w:sz w:val="20"/>
      <w:szCs w:val="20"/>
    </w:rPr>
  </w:style>
  <w:style w:type="character" w:customStyle="1" w:styleId="nlmstring-name">
    <w:name w:val="nlm_string-name"/>
    <w:basedOn w:val="DefaultParagraphFont"/>
    <w:rsid w:val="004A19CB"/>
  </w:style>
  <w:style w:type="character" w:customStyle="1" w:styleId="nlmgiven-names">
    <w:name w:val="nlm_given-names"/>
    <w:basedOn w:val="DefaultParagraphFont"/>
    <w:rsid w:val="004A19CB"/>
  </w:style>
  <w:style w:type="character" w:customStyle="1" w:styleId="nlmyear">
    <w:name w:val="nlm_year"/>
    <w:basedOn w:val="DefaultParagraphFont"/>
    <w:rsid w:val="004A19CB"/>
  </w:style>
  <w:style w:type="character" w:customStyle="1" w:styleId="nlmtrans-source">
    <w:name w:val="nlm_trans-source"/>
    <w:basedOn w:val="DefaultParagraphFont"/>
    <w:rsid w:val="004A19CB"/>
  </w:style>
  <w:style w:type="character" w:customStyle="1" w:styleId="nlmpublisher-loc">
    <w:name w:val="nlm_publisher-loc"/>
    <w:basedOn w:val="DefaultParagraphFont"/>
    <w:rsid w:val="004A19CB"/>
  </w:style>
  <w:style w:type="character" w:customStyle="1" w:styleId="nlmpublisher-name">
    <w:name w:val="nlm_publisher-name"/>
    <w:basedOn w:val="DefaultParagraphFont"/>
    <w:rsid w:val="004A19CB"/>
  </w:style>
  <w:style w:type="character" w:customStyle="1" w:styleId="apple-converted-space">
    <w:name w:val="apple-converted-space"/>
    <w:basedOn w:val="DefaultParagraphFont"/>
    <w:rsid w:val="006561D8"/>
  </w:style>
  <w:style w:type="character" w:customStyle="1" w:styleId="grame">
    <w:name w:val="grame"/>
    <w:basedOn w:val="DefaultParagraphFont"/>
    <w:rsid w:val="006561D8"/>
  </w:style>
  <w:style w:type="paragraph" w:customStyle="1" w:styleId="Normal1">
    <w:name w:val="Normal1"/>
    <w:rsid w:val="001A0B0D"/>
    <w:pPr>
      <w:spacing w:line="276" w:lineRule="auto"/>
    </w:pPr>
    <w:rPr>
      <w:rFonts w:ascii="Arial" w:eastAsia="Arial" w:hAnsi="Arial" w:cs="Arial"/>
      <w:color w:val="000000"/>
      <w:sz w:val="22"/>
      <w:szCs w:val="22"/>
    </w:rPr>
  </w:style>
  <w:style w:type="paragraph" w:styleId="NoSpacing">
    <w:name w:val="No Spacing"/>
    <w:uiPriority w:val="1"/>
    <w:qFormat/>
    <w:rsid w:val="00AC1E1F"/>
    <w:rPr>
      <w:rFonts w:ascii="Times New Roman" w:eastAsia="Times New Roman" w:hAnsi="Times New Roman" w:cs="Times New Roman"/>
    </w:rPr>
  </w:style>
  <w:style w:type="character" w:styleId="Hyperlink">
    <w:name w:val="Hyperlink"/>
    <w:basedOn w:val="DefaultParagraphFont"/>
    <w:uiPriority w:val="99"/>
    <w:unhideWhenUsed/>
    <w:rsid w:val="009C4E39"/>
    <w:rPr>
      <w:color w:val="0563C1" w:themeColor="hyperlink"/>
      <w:u w:val="single"/>
    </w:rPr>
  </w:style>
  <w:style w:type="paragraph" w:styleId="BodyText">
    <w:name w:val="Body Text"/>
    <w:basedOn w:val="Normal"/>
    <w:link w:val="BodyTextChar"/>
    <w:semiHidden/>
    <w:unhideWhenUsed/>
    <w:rsid w:val="00C85847"/>
    <w:rPr>
      <w:szCs w:val="20"/>
    </w:rPr>
  </w:style>
  <w:style w:type="character" w:customStyle="1" w:styleId="BodyTextChar">
    <w:name w:val="Body Text Char"/>
    <w:basedOn w:val="DefaultParagraphFont"/>
    <w:link w:val="BodyText"/>
    <w:semiHidden/>
    <w:rsid w:val="00C85847"/>
    <w:rPr>
      <w:rFonts w:ascii="Times New Roman" w:eastAsia="Times New Roman" w:hAnsi="Times New Roman" w:cs="Times New Roman"/>
      <w:szCs w:val="20"/>
    </w:rPr>
  </w:style>
  <w:style w:type="paragraph" w:styleId="PlainText">
    <w:name w:val="Plain Text"/>
    <w:basedOn w:val="Normal"/>
    <w:link w:val="PlainTextChar"/>
    <w:rsid w:val="004D3E5A"/>
    <w:rPr>
      <w:rFonts w:ascii="Courier New" w:hAnsi="Courier New" w:cs="Courier New"/>
      <w:sz w:val="20"/>
      <w:szCs w:val="20"/>
    </w:rPr>
  </w:style>
  <w:style w:type="character" w:customStyle="1" w:styleId="PlainTextChar">
    <w:name w:val="Plain Text Char"/>
    <w:basedOn w:val="DefaultParagraphFont"/>
    <w:link w:val="PlainText"/>
    <w:rsid w:val="004D3E5A"/>
    <w:rPr>
      <w:rFonts w:ascii="Courier New" w:eastAsia="Times New Roman" w:hAnsi="Courier New" w:cs="Courier New"/>
      <w:sz w:val="20"/>
      <w:szCs w:val="20"/>
    </w:rPr>
  </w:style>
  <w:style w:type="paragraph" w:styleId="BalloonText">
    <w:name w:val="Balloon Text"/>
    <w:basedOn w:val="Normal"/>
    <w:link w:val="BalloonTextChar"/>
    <w:semiHidden/>
    <w:rsid w:val="004D3E5A"/>
    <w:rPr>
      <w:rFonts w:ascii="Tahoma" w:hAnsi="Tahoma" w:cs="Tahoma"/>
      <w:sz w:val="16"/>
      <w:szCs w:val="16"/>
    </w:rPr>
  </w:style>
  <w:style w:type="character" w:customStyle="1" w:styleId="BalloonTextChar">
    <w:name w:val="Balloon Text Char"/>
    <w:basedOn w:val="DefaultParagraphFont"/>
    <w:link w:val="BalloonText"/>
    <w:semiHidden/>
    <w:rsid w:val="004D3E5A"/>
    <w:rPr>
      <w:rFonts w:ascii="Tahoma" w:eastAsia="Times New Roman" w:hAnsi="Tahoma" w:cs="Tahoma"/>
      <w:sz w:val="16"/>
      <w:szCs w:val="16"/>
    </w:rPr>
  </w:style>
  <w:style w:type="paragraph" w:styleId="NormalWeb">
    <w:name w:val="Normal (Web)"/>
    <w:basedOn w:val="Normal"/>
    <w:uiPriority w:val="99"/>
    <w:unhideWhenUsed/>
    <w:rsid w:val="00514FDB"/>
    <w:pPr>
      <w:spacing w:before="100" w:beforeAutospacing="1" w:after="100" w:afterAutospacing="1"/>
    </w:pPr>
  </w:style>
  <w:style w:type="character" w:customStyle="1" w:styleId="apple-tab-span">
    <w:name w:val="apple-tab-span"/>
    <w:basedOn w:val="DefaultParagraphFont"/>
    <w:rsid w:val="000D4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7363">
      <w:bodyDiv w:val="1"/>
      <w:marLeft w:val="0"/>
      <w:marRight w:val="0"/>
      <w:marTop w:val="0"/>
      <w:marBottom w:val="0"/>
      <w:divBdr>
        <w:top w:val="none" w:sz="0" w:space="0" w:color="auto"/>
        <w:left w:val="none" w:sz="0" w:space="0" w:color="auto"/>
        <w:bottom w:val="none" w:sz="0" w:space="0" w:color="auto"/>
        <w:right w:val="none" w:sz="0" w:space="0" w:color="auto"/>
      </w:divBdr>
    </w:div>
    <w:div w:id="18044663">
      <w:bodyDiv w:val="1"/>
      <w:marLeft w:val="0"/>
      <w:marRight w:val="0"/>
      <w:marTop w:val="0"/>
      <w:marBottom w:val="0"/>
      <w:divBdr>
        <w:top w:val="none" w:sz="0" w:space="0" w:color="auto"/>
        <w:left w:val="none" w:sz="0" w:space="0" w:color="auto"/>
        <w:bottom w:val="none" w:sz="0" w:space="0" w:color="auto"/>
        <w:right w:val="none" w:sz="0" w:space="0" w:color="auto"/>
      </w:divBdr>
    </w:div>
    <w:div w:id="81223841">
      <w:bodyDiv w:val="1"/>
      <w:marLeft w:val="0"/>
      <w:marRight w:val="0"/>
      <w:marTop w:val="0"/>
      <w:marBottom w:val="0"/>
      <w:divBdr>
        <w:top w:val="none" w:sz="0" w:space="0" w:color="auto"/>
        <w:left w:val="none" w:sz="0" w:space="0" w:color="auto"/>
        <w:bottom w:val="none" w:sz="0" w:space="0" w:color="auto"/>
        <w:right w:val="none" w:sz="0" w:space="0" w:color="auto"/>
      </w:divBdr>
    </w:div>
    <w:div w:id="82729318">
      <w:bodyDiv w:val="1"/>
      <w:marLeft w:val="0"/>
      <w:marRight w:val="0"/>
      <w:marTop w:val="0"/>
      <w:marBottom w:val="0"/>
      <w:divBdr>
        <w:top w:val="none" w:sz="0" w:space="0" w:color="auto"/>
        <w:left w:val="none" w:sz="0" w:space="0" w:color="auto"/>
        <w:bottom w:val="none" w:sz="0" w:space="0" w:color="auto"/>
        <w:right w:val="none" w:sz="0" w:space="0" w:color="auto"/>
      </w:divBdr>
    </w:div>
    <w:div w:id="85000968">
      <w:bodyDiv w:val="1"/>
      <w:marLeft w:val="0"/>
      <w:marRight w:val="0"/>
      <w:marTop w:val="0"/>
      <w:marBottom w:val="0"/>
      <w:divBdr>
        <w:top w:val="none" w:sz="0" w:space="0" w:color="auto"/>
        <w:left w:val="none" w:sz="0" w:space="0" w:color="auto"/>
        <w:bottom w:val="none" w:sz="0" w:space="0" w:color="auto"/>
        <w:right w:val="none" w:sz="0" w:space="0" w:color="auto"/>
      </w:divBdr>
    </w:div>
    <w:div w:id="96679616">
      <w:bodyDiv w:val="1"/>
      <w:marLeft w:val="0"/>
      <w:marRight w:val="0"/>
      <w:marTop w:val="0"/>
      <w:marBottom w:val="0"/>
      <w:divBdr>
        <w:top w:val="none" w:sz="0" w:space="0" w:color="auto"/>
        <w:left w:val="none" w:sz="0" w:space="0" w:color="auto"/>
        <w:bottom w:val="none" w:sz="0" w:space="0" w:color="auto"/>
        <w:right w:val="none" w:sz="0" w:space="0" w:color="auto"/>
      </w:divBdr>
      <w:divsChild>
        <w:div w:id="594560662">
          <w:marLeft w:val="480"/>
          <w:marRight w:val="0"/>
          <w:marTop w:val="0"/>
          <w:marBottom w:val="0"/>
          <w:divBdr>
            <w:top w:val="none" w:sz="0" w:space="0" w:color="auto"/>
            <w:left w:val="none" w:sz="0" w:space="0" w:color="auto"/>
            <w:bottom w:val="none" w:sz="0" w:space="0" w:color="auto"/>
            <w:right w:val="none" w:sz="0" w:space="0" w:color="auto"/>
          </w:divBdr>
          <w:divsChild>
            <w:div w:id="16394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613">
      <w:bodyDiv w:val="1"/>
      <w:marLeft w:val="0"/>
      <w:marRight w:val="0"/>
      <w:marTop w:val="0"/>
      <w:marBottom w:val="0"/>
      <w:divBdr>
        <w:top w:val="none" w:sz="0" w:space="0" w:color="auto"/>
        <w:left w:val="none" w:sz="0" w:space="0" w:color="auto"/>
        <w:bottom w:val="none" w:sz="0" w:space="0" w:color="auto"/>
        <w:right w:val="none" w:sz="0" w:space="0" w:color="auto"/>
      </w:divBdr>
    </w:div>
    <w:div w:id="176119129">
      <w:bodyDiv w:val="1"/>
      <w:marLeft w:val="0"/>
      <w:marRight w:val="0"/>
      <w:marTop w:val="0"/>
      <w:marBottom w:val="0"/>
      <w:divBdr>
        <w:top w:val="none" w:sz="0" w:space="0" w:color="auto"/>
        <w:left w:val="none" w:sz="0" w:space="0" w:color="auto"/>
        <w:bottom w:val="none" w:sz="0" w:space="0" w:color="auto"/>
        <w:right w:val="none" w:sz="0" w:space="0" w:color="auto"/>
      </w:divBdr>
    </w:div>
    <w:div w:id="178743052">
      <w:bodyDiv w:val="1"/>
      <w:marLeft w:val="0"/>
      <w:marRight w:val="0"/>
      <w:marTop w:val="0"/>
      <w:marBottom w:val="0"/>
      <w:divBdr>
        <w:top w:val="none" w:sz="0" w:space="0" w:color="auto"/>
        <w:left w:val="none" w:sz="0" w:space="0" w:color="auto"/>
        <w:bottom w:val="none" w:sz="0" w:space="0" w:color="auto"/>
        <w:right w:val="none" w:sz="0" w:space="0" w:color="auto"/>
      </w:divBdr>
    </w:div>
    <w:div w:id="195313060">
      <w:bodyDiv w:val="1"/>
      <w:marLeft w:val="0"/>
      <w:marRight w:val="0"/>
      <w:marTop w:val="0"/>
      <w:marBottom w:val="0"/>
      <w:divBdr>
        <w:top w:val="none" w:sz="0" w:space="0" w:color="auto"/>
        <w:left w:val="none" w:sz="0" w:space="0" w:color="auto"/>
        <w:bottom w:val="none" w:sz="0" w:space="0" w:color="auto"/>
        <w:right w:val="none" w:sz="0" w:space="0" w:color="auto"/>
      </w:divBdr>
    </w:div>
    <w:div w:id="224728085">
      <w:bodyDiv w:val="1"/>
      <w:marLeft w:val="0"/>
      <w:marRight w:val="0"/>
      <w:marTop w:val="0"/>
      <w:marBottom w:val="0"/>
      <w:divBdr>
        <w:top w:val="none" w:sz="0" w:space="0" w:color="auto"/>
        <w:left w:val="none" w:sz="0" w:space="0" w:color="auto"/>
        <w:bottom w:val="none" w:sz="0" w:space="0" w:color="auto"/>
        <w:right w:val="none" w:sz="0" w:space="0" w:color="auto"/>
      </w:divBdr>
      <w:divsChild>
        <w:div w:id="500854040">
          <w:marLeft w:val="0"/>
          <w:marRight w:val="0"/>
          <w:marTop w:val="0"/>
          <w:marBottom w:val="0"/>
          <w:divBdr>
            <w:top w:val="none" w:sz="0" w:space="0" w:color="auto"/>
            <w:left w:val="none" w:sz="0" w:space="0" w:color="auto"/>
            <w:bottom w:val="none" w:sz="0" w:space="0" w:color="auto"/>
            <w:right w:val="none" w:sz="0" w:space="0" w:color="auto"/>
          </w:divBdr>
        </w:div>
        <w:div w:id="1606571043">
          <w:marLeft w:val="0"/>
          <w:marRight w:val="0"/>
          <w:marTop w:val="0"/>
          <w:marBottom w:val="0"/>
          <w:divBdr>
            <w:top w:val="none" w:sz="0" w:space="0" w:color="auto"/>
            <w:left w:val="none" w:sz="0" w:space="0" w:color="auto"/>
            <w:bottom w:val="none" w:sz="0" w:space="0" w:color="auto"/>
            <w:right w:val="none" w:sz="0" w:space="0" w:color="auto"/>
          </w:divBdr>
        </w:div>
        <w:div w:id="938214643">
          <w:marLeft w:val="0"/>
          <w:marRight w:val="0"/>
          <w:marTop w:val="0"/>
          <w:marBottom w:val="0"/>
          <w:divBdr>
            <w:top w:val="none" w:sz="0" w:space="0" w:color="auto"/>
            <w:left w:val="none" w:sz="0" w:space="0" w:color="auto"/>
            <w:bottom w:val="none" w:sz="0" w:space="0" w:color="auto"/>
            <w:right w:val="none" w:sz="0" w:space="0" w:color="auto"/>
          </w:divBdr>
        </w:div>
        <w:div w:id="1497960886">
          <w:marLeft w:val="0"/>
          <w:marRight w:val="0"/>
          <w:marTop w:val="0"/>
          <w:marBottom w:val="0"/>
          <w:divBdr>
            <w:top w:val="none" w:sz="0" w:space="0" w:color="auto"/>
            <w:left w:val="none" w:sz="0" w:space="0" w:color="auto"/>
            <w:bottom w:val="none" w:sz="0" w:space="0" w:color="auto"/>
            <w:right w:val="none" w:sz="0" w:space="0" w:color="auto"/>
          </w:divBdr>
        </w:div>
        <w:div w:id="2138404516">
          <w:marLeft w:val="0"/>
          <w:marRight w:val="0"/>
          <w:marTop w:val="0"/>
          <w:marBottom w:val="0"/>
          <w:divBdr>
            <w:top w:val="none" w:sz="0" w:space="0" w:color="auto"/>
            <w:left w:val="none" w:sz="0" w:space="0" w:color="auto"/>
            <w:bottom w:val="none" w:sz="0" w:space="0" w:color="auto"/>
            <w:right w:val="none" w:sz="0" w:space="0" w:color="auto"/>
          </w:divBdr>
        </w:div>
        <w:div w:id="323053677">
          <w:marLeft w:val="0"/>
          <w:marRight w:val="0"/>
          <w:marTop w:val="0"/>
          <w:marBottom w:val="0"/>
          <w:divBdr>
            <w:top w:val="none" w:sz="0" w:space="0" w:color="auto"/>
            <w:left w:val="none" w:sz="0" w:space="0" w:color="auto"/>
            <w:bottom w:val="none" w:sz="0" w:space="0" w:color="auto"/>
            <w:right w:val="none" w:sz="0" w:space="0" w:color="auto"/>
          </w:divBdr>
        </w:div>
        <w:div w:id="1427310514">
          <w:marLeft w:val="0"/>
          <w:marRight w:val="0"/>
          <w:marTop w:val="0"/>
          <w:marBottom w:val="0"/>
          <w:divBdr>
            <w:top w:val="none" w:sz="0" w:space="0" w:color="auto"/>
            <w:left w:val="none" w:sz="0" w:space="0" w:color="auto"/>
            <w:bottom w:val="none" w:sz="0" w:space="0" w:color="auto"/>
            <w:right w:val="none" w:sz="0" w:space="0" w:color="auto"/>
          </w:divBdr>
        </w:div>
        <w:div w:id="1154104602">
          <w:marLeft w:val="0"/>
          <w:marRight w:val="0"/>
          <w:marTop w:val="0"/>
          <w:marBottom w:val="0"/>
          <w:divBdr>
            <w:top w:val="none" w:sz="0" w:space="0" w:color="auto"/>
            <w:left w:val="none" w:sz="0" w:space="0" w:color="auto"/>
            <w:bottom w:val="none" w:sz="0" w:space="0" w:color="auto"/>
            <w:right w:val="none" w:sz="0" w:space="0" w:color="auto"/>
          </w:divBdr>
        </w:div>
        <w:div w:id="748648853">
          <w:marLeft w:val="0"/>
          <w:marRight w:val="0"/>
          <w:marTop w:val="0"/>
          <w:marBottom w:val="0"/>
          <w:divBdr>
            <w:top w:val="none" w:sz="0" w:space="0" w:color="auto"/>
            <w:left w:val="none" w:sz="0" w:space="0" w:color="auto"/>
            <w:bottom w:val="none" w:sz="0" w:space="0" w:color="auto"/>
            <w:right w:val="none" w:sz="0" w:space="0" w:color="auto"/>
          </w:divBdr>
        </w:div>
        <w:div w:id="1698121359">
          <w:marLeft w:val="0"/>
          <w:marRight w:val="0"/>
          <w:marTop w:val="0"/>
          <w:marBottom w:val="0"/>
          <w:divBdr>
            <w:top w:val="none" w:sz="0" w:space="0" w:color="auto"/>
            <w:left w:val="none" w:sz="0" w:space="0" w:color="auto"/>
            <w:bottom w:val="none" w:sz="0" w:space="0" w:color="auto"/>
            <w:right w:val="none" w:sz="0" w:space="0" w:color="auto"/>
          </w:divBdr>
        </w:div>
        <w:div w:id="2077821991">
          <w:marLeft w:val="0"/>
          <w:marRight w:val="0"/>
          <w:marTop w:val="0"/>
          <w:marBottom w:val="0"/>
          <w:divBdr>
            <w:top w:val="none" w:sz="0" w:space="0" w:color="auto"/>
            <w:left w:val="none" w:sz="0" w:space="0" w:color="auto"/>
            <w:bottom w:val="none" w:sz="0" w:space="0" w:color="auto"/>
            <w:right w:val="none" w:sz="0" w:space="0" w:color="auto"/>
          </w:divBdr>
        </w:div>
        <w:div w:id="1342590524">
          <w:marLeft w:val="0"/>
          <w:marRight w:val="0"/>
          <w:marTop w:val="0"/>
          <w:marBottom w:val="0"/>
          <w:divBdr>
            <w:top w:val="none" w:sz="0" w:space="0" w:color="auto"/>
            <w:left w:val="none" w:sz="0" w:space="0" w:color="auto"/>
            <w:bottom w:val="none" w:sz="0" w:space="0" w:color="auto"/>
            <w:right w:val="none" w:sz="0" w:space="0" w:color="auto"/>
          </w:divBdr>
        </w:div>
        <w:div w:id="1900357084">
          <w:marLeft w:val="0"/>
          <w:marRight w:val="0"/>
          <w:marTop w:val="0"/>
          <w:marBottom w:val="0"/>
          <w:divBdr>
            <w:top w:val="none" w:sz="0" w:space="0" w:color="auto"/>
            <w:left w:val="none" w:sz="0" w:space="0" w:color="auto"/>
            <w:bottom w:val="none" w:sz="0" w:space="0" w:color="auto"/>
            <w:right w:val="none" w:sz="0" w:space="0" w:color="auto"/>
          </w:divBdr>
        </w:div>
        <w:div w:id="2037340415">
          <w:marLeft w:val="0"/>
          <w:marRight w:val="0"/>
          <w:marTop w:val="0"/>
          <w:marBottom w:val="0"/>
          <w:divBdr>
            <w:top w:val="none" w:sz="0" w:space="0" w:color="auto"/>
            <w:left w:val="none" w:sz="0" w:space="0" w:color="auto"/>
            <w:bottom w:val="none" w:sz="0" w:space="0" w:color="auto"/>
            <w:right w:val="none" w:sz="0" w:space="0" w:color="auto"/>
          </w:divBdr>
        </w:div>
        <w:div w:id="1212688995">
          <w:marLeft w:val="0"/>
          <w:marRight w:val="0"/>
          <w:marTop w:val="0"/>
          <w:marBottom w:val="0"/>
          <w:divBdr>
            <w:top w:val="none" w:sz="0" w:space="0" w:color="auto"/>
            <w:left w:val="none" w:sz="0" w:space="0" w:color="auto"/>
            <w:bottom w:val="none" w:sz="0" w:space="0" w:color="auto"/>
            <w:right w:val="none" w:sz="0" w:space="0" w:color="auto"/>
          </w:divBdr>
        </w:div>
        <w:div w:id="957762849">
          <w:marLeft w:val="0"/>
          <w:marRight w:val="0"/>
          <w:marTop w:val="0"/>
          <w:marBottom w:val="0"/>
          <w:divBdr>
            <w:top w:val="none" w:sz="0" w:space="0" w:color="auto"/>
            <w:left w:val="none" w:sz="0" w:space="0" w:color="auto"/>
            <w:bottom w:val="none" w:sz="0" w:space="0" w:color="auto"/>
            <w:right w:val="none" w:sz="0" w:space="0" w:color="auto"/>
          </w:divBdr>
        </w:div>
        <w:div w:id="395861382">
          <w:marLeft w:val="0"/>
          <w:marRight w:val="0"/>
          <w:marTop w:val="0"/>
          <w:marBottom w:val="0"/>
          <w:divBdr>
            <w:top w:val="none" w:sz="0" w:space="0" w:color="auto"/>
            <w:left w:val="none" w:sz="0" w:space="0" w:color="auto"/>
            <w:bottom w:val="none" w:sz="0" w:space="0" w:color="auto"/>
            <w:right w:val="none" w:sz="0" w:space="0" w:color="auto"/>
          </w:divBdr>
        </w:div>
      </w:divsChild>
    </w:div>
    <w:div w:id="235558868">
      <w:bodyDiv w:val="1"/>
      <w:marLeft w:val="0"/>
      <w:marRight w:val="0"/>
      <w:marTop w:val="0"/>
      <w:marBottom w:val="0"/>
      <w:divBdr>
        <w:top w:val="none" w:sz="0" w:space="0" w:color="auto"/>
        <w:left w:val="none" w:sz="0" w:space="0" w:color="auto"/>
        <w:bottom w:val="none" w:sz="0" w:space="0" w:color="auto"/>
        <w:right w:val="none" w:sz="0" w:space="0" w:color="auto"/>
      </w:divBdr>
    </w:div>
    <w:div w:id="241064931">
      <w:bodyDiv w:val="1"/>
      <w:marLeft w:val="0"/>
      <w:marRight w:val="0"/>
      <w:marTop w:val="0"/>
      <w:marBottom w:val="0"/>
      <w:divBdr>
        <w:top w:val="none" w:sz="0" w:space="0" w:color="auto"/>
        <w:left w:val="none" w:sz="0" w:space="0" w:color="auto"/>
        <w:bottom w:val="none" w:sz="0" w:space="0" w:color="auto"/>
        <w:right w:val="none" w:sz="0" w:space="0" w:color="auto"/>
      </w:divBdr>
    </w:div>
    <w:div w:id="291595032">
      <w:bodyDiv w:val="1"/>
      <w:marLeft w:val="0"/>
      <w:marRight w:val="0"/>
      <w:marTop w:val="0"/>
      <w:marBottom w:val="0"/>
      <w:divBdr>
        <w:top w:val="none" w:sz="0" w:space="0" w:color="auto"/>
        <w:left w:val="none" w:sz="0" w:space="0" w:color="auto"/>
        <w:bottom w:val="none" w:sz="0" w:space="0" w:color="auto"/>
        <w:right w:val="none" w:sz="0" w:space="0" w:color="auto"/>
      </w:divBdr>
    </w:div>
    <w:div w:id="299458050">
      <w:bodyDiv w:val="1"/>
      <w:marLeft w:val="0"/>
      <w:marRight w:val="0"/>
      <w:marTop w:val="0"/>
      <w:marBottom w:val="0"/>
      <w:divBdr>
        <w:top w:val="none" w:sz="0" w:space="0" w:color="auto"/>
        <w:left w:val="none" w:sz="0" w:space="0" w:color="auto"/>
        <w:bottom w:val="none" w:sz="0" w:space="0" w:color="auto"/>
        <w:right w:val="none" w:sz="0" w:space="0" w:color="auto"/>
      </w:divBdr>
    </w:div>
    <w:div w:id="312301358">
      <w:bodyDiv w:val="1"/>
      <w:marLeft w:val="0"/>
      <w:marRight w:val="0"/>
      <w:marTop w:val="0"/>
      <w:marBottom w:val="0"/>
      <w:divBdr>
        <w:top w:val="none" w:sz="0" w:space="0" w:color="auto"/>
        <w:left w:val="none" w:sz="0" w:space="0" w:color="auto"/>
        <w:bottom w:val="none" w:sz="0" w:space="0" w:color="auto"/>
        <w:right w:val="none" w:sz="0" w:space="0" w:color="auto"/>
      </w:divBdr>
    </w:div>
    <w:div w:id="327447929">
      <w:bodyDiv w:val="1"/>
      <w:marLeft w:val="0"/>
      <w:marRight w:val="0"/>
      <w:marTop w:val="0"/>
      <w:marBottom w:val="0"/>
      <w:divBdr>
        <w:top w:val="none" w:sz="0" w:space="0" w:color="auto"/>
        <w:left w:val="none" w:sz="0" w:space="0" w:color="auto"/>
        <w:bottom w:val="none" w:sz="0" w:space="0" w:color="auto"/>
        <w:right w:val="none" w:sz="0" w:space="0" w:color="auto"/>
      </w:divBdr>
    </w:div>
    <w:div w:id="361248977">
      <w:bodyDiv w:val="1"/>
      <w:marLeft w:val="0"/>
      <w:marRight w:val="0"/>
      <w:marTop w:val="0"/>
      <w:marBottom w:val="0"/>
      <w:divBdr>
        <w:top w:val="none" w:sz="0" w:space="0" w:color="auto"/>
        <w:left w:val="none" w:sz="0" w:space="0" w:color="auto"/>
        <w:bottom w:val="none" w:sz="0" w:space="0" w:color="auto"/>
        <w:right w:val="none" w:sz="0" w:space="0" w:color="auto"/>
      </w:divBdr>
    </w:div>
    <w:div w:id="391581690">
      <w:bodyDiv w:val="1"/>
      <w:marLeft w:val="0"/>
      <w:marRight w:val="0"/>
      <w:marTop w:val="0"/>
      <w:marBottom w:val="0"/>
      <w:divBdr>
        <w:top w:val="none" w:sz="0" w:space="0" w:color="auto"/>
        <w:left w:val="none" w:sz="0" w:space="0" w:color="auto"/>
        <w:bottom w:val="none" w:sz="0" w:space="0" w:color="auto"/>
        <w:right w:val="none" w:sz="0" w:space="0" w:color="auto"/>
      </w:divBdr>
    </w:div>
    <w:div w:id="394624582">
      <w:bodyDiv w:val="1"/>
      <w:marLeft w:val="0"/>
      <w:marRight w:val="0"/>
      <w:marTop w:val="0"/>
      <w:marBottom w:val="0"/>
      <w:divBdr>
        <w:top w:val="none" w:sz="0" w:space="0" w:color="auto"/>
        <w:left w:val="none" w:sz="0" w:space="0" w:color="auto"/>
        <w:bottom w:val="none" w:sz="0" w:space="0" w:color="auto"/>
        <w:right w:val="none" w:sz="0" w:space="0" w:color="auto"/>
      </w:divBdr>
    </w:div>
    <w:div w:id="426123025">
      <w:bodyDiv w:val="1"/>
      <w:marLeft w:val="0"/>
      <w:marRight w:val="0"/>
      <w:marTop w:val="0"/>
      <w:marBottom w:val="0"/>
      <w:divBdr>
        <w:top w:val="none" w:sz="0" w:space="0" w:color="auto"/>
        <w:left w:val="none" w:sz="0" w:space="0" w:color="auto"/>
        <w:bottom w:val="none" w:sz="0" w:space="0" w:color="auto"/>
        <w:right w:val="none" w:sz="0" w:space="0" w:color="auto"/>
      </w:divBdr>
    </w:div>
    <w:div w:id="452526841">
      <w:bodyDiv w:val="1"/>
      <w:marLeft w:val="0"/>
      <w:marRight w:val="0"/>
      <w:marTop w:val="0"/>
      <w:marBottom w:val="0"/>
      <w:divBdr>
        <w:top w:val="none" w:sz="0" w:space="0" w:color="auto"/>
        <w:left w:val="none" w:sz="0" w:space="0" w:color="auto"/>
        <w:bottom w:val="none" w:sz="0" w:space="0" w:color="auto"/>
        <w:right w:val="none" w:sz="0" w:space="0" w:color="auto"/>
      </w:divBdr>
    </w:div>
    <w:div w:id="453066100">
      <w:bodyDiv w:val="1"/>
      <w:marLeft w:val="0"/>
      <w:marRight w:val="0"/>
      <w:marTop w:val="0"/>
      <w:marBottom w:val="0"/>
      <w:divBdr>
        <w:top w:val="none" w:sz="0" w:space="0" w:color="auto"/>
        <w:left w:val="none" w:sz="0" w:space="0" w:color="auto"/>
        <w:bottom w:val="none" w:sz="0" w:space="0" w:color="auto"/>
        <w:right w:val="none" w:sz="0" w:space="0" w:color="auto"/>
      </w:divBdr>
    </w:div>
    <w:div w:id="507671135">
      <w:bodyDiv w:val="1"/>
      <w:marLeft w:val="0"/>
      <w:marRight w:val="0"/>
      <w:marTop w:val="0"/>
      <w:marBottom w:val="0"/>
      <w:divBdr>
        <w:top w:val="none" w:sz="0" w:space="0" w:color="auto"/>
        <w:left w:val="none" w:sz="0" w:space="0" w:color="auto"/>
        <w:bottom w:val="none" w:sz="0" w:space="0" w:color="auto"/>
        <w:right w:val="none" w:sz="0" w:space="0" w:color="auto"/>
      </w:divBdr>
      <w:divsChild>
        <w:div w:id="1658461013">
          <w:marLeft w:val="480"/>
          <w:marRight w:val="0"/>
          <w:marTop w:val="0"/>
          <w:marBottom w:val="0"/>
          <w:divBdr>
            <w:top w:val="none" w:sz="0" w:space="0" w:color="auto"/>
            <w:left w:val="none" w:sz="0" w:space="0" w:color="auto"/>
            <w:bottom w:val="none" w:sz="0" w:space="0" w:color="auto"/>
            <w:right w:val="none" w:sz="0" w:space="0" w:color="auto"/>
          </w:divBdr>
          <w:divsChild>
            <w:div w:id="5960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6570">
      <w:bodyDiv w:val="1"/>
      <w:marLeft w:val="0"/>
      <w:marRight w:val="0"/>
      <w:marTop w:val="0"/>
      <w:marBottom w:val="0"/>
      <w:divBdr>
        <w:top w:val="none" w:sz="0" w:space="0" w:color="auto"/>
        <w:left w:val="none" w:sz="0" w:space="0" w:color="auto"/>
        <w:bottom w:val="none" w:sz="0" w:space="0" w:color="auto"/>
        <w:right w:val="none" w:sz="0" w:space="0" w:color="auto"/>
      </w:divBdr>
    </w:div>
    <w:div w:id="511844981">
      <w:bodyDiv w:val="1"/>
      <w:marLeft w:val="0"/>
      <w:marRight w:val="0"/>
      <w:marTop w:val="0"/>
      <w:marBottom w:val="0"/>
      <w:divBdr>
        <w:top w:val="none" w:sz="0" w:space="0" w:color="auto"/>
        <w:left w:val="none" w:sz="0" w:space="0" w:color="auto"/>
        <w:bottom w:val="none" w:sz="0" w:space="0" w:color="auto"/>
        <w:right w:val="none" w:sz="0" w:space="0" w:color="auto"/>
      </w:divBdr>
      <w:divsChild>
        <w:div w:id="1362362976">
          <w:marLeft w:val="480"/>
          <w:marRight w:val="0"/>
          <w:marTop w:val="0"/>
          <w:marBottom w:val="0"/>
          <w:divBdr>
            <w:top w:val="none" w:sz="0" w:space="0" w:color="auto"/>
            <w:left w:val="none" w:sz="0" w:space="0" w:color="auto"/>
            <w:bottom w:val="none" w:sz="0" w:space="0" w:color="auto"/>
            <w:right w:val="none" w:sz="0" w:space="0" w:color="auto"/>
          </w:divBdr>
          <w:divsChild>
            <w:div w:id="19042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3217">
      <w:bodyDiv w:val="1"/>
      <w:marLeft w:val="0"/>
      <w:marRight w:val="0"/>
      <w:marTop w:val="0"/>
      <w:marBottom w:val="0"/>
      <w:divBdr>
        <w:top w:val="none" w:sz="0" w:space="0" w:color="auto"/>
        <w:left w:val="none" w:sz="0" w:space="0" w:color="auto"/>
        <w:bottom w:val="none" w:sz="0" w:space="0" w:color="auto"/>
        <w:right w:val="none" w:sz="0" w:space="0" w:color="auto"/>
      </w:divBdr>
    </w:div>
    <w:div w:id="543367731">
      <w:bodyDiv w:val="1"/>
      <w:marLeft w:val="0"/>
      <w:marRight w:val="0"/>
      <w:marTop w:val="0"/>
      <w:marBottom w:val="0"/>
      <w:divBdr>
        <w:top w:val="none" w:sz="0" w:space="0" w:color="auto"/>
        <w:left w:val="none" w:sz="0" w:space="0" w:color="auto"/>
        <w:bottom w:val="none" w:sz="0" w:space="0" w:color="auto"/>
        <w:right w:val="none" w:sz="0" w:space="0" w:color="auto"/>
      </w:divBdr>
    </w:div>
    <w:div w:id="599026396">
      <w:bodyDiv w:val="1"/>
      <w:marLeft w:val="0"/>
      <w:marRight w:val="0"/>
      <w:marTop w:val="0"/>
      <w:marBottom w:val="0"/>
      <w:divBdr>
        <w:top w:val="none" w:sz="0" w:space="0" w:color="auto"/>
        <w:left w:val="none" w:sz="0" w:space="0" w:color="auto"/>
        <w:bottom w:val="none" w:sz="0" w:space="0" w:color="auto"/>
        <w:right w:val="none" w:sz="0" w:space="0" w:color="auto"/>
      </w:divBdr>
    </w:div>
    <w:div w:id="607783337">
      <w:bodyDiv w:val="1"/>
      <w:marLeft w:val="0"/>
      <w:marRight w:val="0"/>
      <w:marTop w:val="0"/>
      <w:marBottom w:val="0"/>
      <w:divBdr>
        <w:top w:val="none" w:sz="0" w:space="0" w:color="auto"/>
        <w:left w:val="none" w:sz="0" w:space="0" w:color="auto"/>
        <w:bottom w:val="none" w:sz="0" w:space="0" w:color="auto"/>
        <w:right w:val="none" w:sz="0" w:space="0" w:color="auto"/>
      </w:divBdr>
    </w:div>
    <w:div w:id="610939285">
      <w:bodyDiv w:val="1"/>
      <w:marLeft w:val="0"/>
      <w:marRight w:val="0"/>
      <w:marTop w:val="0"/>
      <w:marBottom w:val="0"/>
      <w:divBdr>
        <w:top w:val="none" w:sz="0" w:space="0" w:color="auto"/>
        <w:left w:val="none" w:sz="0" w:space="0" w:color="auto"/>
        <w:bottom w:val="none" w:sz="0" w:space="0" w:color="auto"/>
        <w:right w:val="none" w:sz="0" w:space="0" w:color="auto"/>
      </w:divBdr>
    </w:div>
    <w:div w:id="614947970">
      <w:bodyDiv w:val="1"/>
      <w:marLeft w:val="0"/>
      <w:marRight w:val="0"/>
      <w:marTop w:val="0"/>
      <w:marBottom w:val="0"/>
      <w:divBdr>
        <w:top w:val="none" w:sz="0" w:space="0" w:color="auto"/>
        <w:left w:val="none" w:sz="0" w:space="0" w:color="auto"/>
        <w:bottom w:val="none" w:sz="0" w:space="0" w:color="auto"/>
        <w:right w:val="none" w:sz="0" w:space="0" w:color="auto"/>
      </w:divBdr>
    </w:div>
    <w:div w:id="627008896">
      <w:bodyDiv w:val="1"/>
      <w:marLeft w:val="0"/>
      <w:marRight w:val="0"/>
      <w:marTop w:val="0"/>
      <w:marBottom w:val="0"/>
      <w:divBdr>
        <w:top w:val="none" w:sz="0" w:space="0" w:color="auto"/>
        <w:left w:val="none" w:sz="0" w:space="0" w:color="auto"/>
        <w:bottom w:val="none" w:sz="0" w:space="0" w:color="auto"/>
        <w:right w:val="none" w:sz="0" w:space="0" w:color="auto"/>
      </w:divBdr>
    </w:div>
    <w:div w:id="634987054">
      <w:bodyDiv w:val="1"/>
      <w:marLeft w:val="0"/>
      <w:marRight w:val="0"/>
      <w:marTop w:val="0"/>
      <w:marBottom w:val="0"/>
      <w:divBdr>
        <w:top w:val="none" w:sz="0" w:space="0" w:color="auto"/>
        <w:left w:val="none" w:sz="0" w:space="0" w:color="auto"/>
        <w:bottom w:val="none" w:sz="0" w:space="0" w:color="auto"/>
        <w:right w:val="none" w:sz="0" w:space="0" w:color="auto"/>
      </w:divBdr>
    </w:div>
    <w:div w:id="723065176">
      <w:bodyDiv w:val="1"/>
      <w:marLeft w:val="0"/>
      <w:marRight w:val="0"/>
      <w:marTop w:val="0"/>
      <w:marBottom w:val="0"/>
      <w:divBdr>
        <w:top w:val="none" w:sz="0" w:space="0" w:color="auto"/>
        <w:left w:val="none" w:sz="0" w:space="0" w:color="auto"/>
        <w:bottom w:val="none" w:sz="0" w:space="0" w:color="auto"/>
        <w:right w:val="none" w:sz="0" w:space="0" w:color="auto"/>
      </w:divBdr>
    </w:div>
    <w:div w:id="735511085">
      <w:bodyDiv w:val="1"/>
      <w:marLeft w:val="0"/>
      <w:marRight w:val="0"/>
      <w:marTop w:val="0"/>
      <w:marBottom w:val="0"/>
      <w:divBdr>
        <w:top w:val="none" w:sz="0" w:space="0" w:color="auto"/>
        <w:left w:val="none" w:sz="0" w:space="0" w:color="auto"/>
        <w:bottom w:val="none" w:sz="0" w:space="0" w:color="auto"/>
        <w:right w:val="none" w:sz="0" w:space="0" w:color="auto"/>
      </w:divBdr>
    </w:div>
    <w:div w:id="779909765">
      <w:bodyDiv w:val="1"/>
      <w:marLeft w:val="0"/>
      <w:marRight w:val="0"/>
      <w:marTop w:val="0"/>
      <w:marBottom w:val="0"/>
      <w:divBdr>
        <w:top w:val="none" w:sz="0" w:space="0" w:color="auto"/>
        <w:left w:val="none" w:sz="0" w:space="0" w:color="auto"/>
        <w:bottom w:val="none" w:sz="0" w:space="0" w:color="auto"/>
        <w:right w:val="none" w:sz="0" w:space="0" w:color="auto"/>
      </w:divBdr>
    </w:div>
    <w:div w:id="832185970">
      <w:bodyDiv w:val="1"/>
      <w:marLeft w:val="0"/>
      <w:marRight w:val="0"/>
      <w:marTop w:val="0"/>
      <w:marBottom w:val="0"/>
      <w:divBdr>
        <w:top w:val="none" w:sz="0" w:space="0" w:color="auto"/>
        <w:left w:val="none" w:sz="0" w:space="0" w:color="auto"/>
        <w:bottom w:val="none" w:sz="0" w:space="0" w:color="auto"/>
        <w:right w:val="none" w:sz="0" w:space="0" w:color="auto"/>
      </w:divBdr>
      <w:divsChild>
        <w:div w:id="1427767654">
          <w:marLeft w:val="480"/>
          <w:marRight w:val="0"/>
          <w:marTop w:val="0"/>
          <w:marBottom w:val="0"/>
          <w:divBdr>
            <w:top w:val="none" w:sz="0" w:space="0" w:color="auto"/>
            <w:left w:val="none" w:sz="0" w:space="0" w:color="auto"/>
            <w:bottom w:val="none" w:sz="0" w:space="0" w:color="auto"/>
            <w:right w:val="none" w:sz="0" w:space="0" w:color="auto"/>
          </w:divBdr>
          <w:divsChild>
            <w:div w:id="4954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3677">
      <w:bodyDiv w:val="1"/>
      <w:marLeft w:val="0"/>
      <w:marRight w:val="0"/>
      <w:marTop w:val="0"/>
      <w:marBottom w:val="0"/>
      <w:divBdr>
        <w:top w:val="none" w:sz="0" w:space="0" w:color="auto"/>
        <w:left w:val="none" w:sz="0" w:space="0" w:color="auto"/>
        <w:bottom w:val="none" w:sz="0" w:space="0" w:color="auto"/>
        <w:right w:val="none" w:sz="0" w:space="0" w:color="auto"/>
      </w:divBdr>
    </w:div>
    <w:div w:id="865799132">
      <w:bodyDiv w:val="1"/>
      <w:marLeft w:val="0"/>
      <w:marRight w:val="0"/>
      <w:marTop w:val="0"/>
      <w:marBottom w:val="0"/>
      <w:divBdr>
        <w:top w:val="none" w:sz="0" w:space="0" w:color="auto"/>
        <w:left w:val="none" w:sz="0" w:space="0" w:color="auto"/>
        <w:bottom w:val="none" w:sz="0" w:space="0" w:color="auto"/>
        <w:right w:val="none" w:sz="0" w:space="0" w:color="auto"/>
      </w:divBdr>
    </w:div>
    <w:div w:id="879821393">
      <w:bodyDiv w:val="1"/>
      <w:marLeft w:val="0"/>
      <w:marRight w:val="0"/>
      <w:marTop w:val="0"/>
      <w:marBottom w:val="0"/>
      <w:divBdr>
        <w:top w:val="none" w:sz="0" w:space="0" w:color="auto"/>
        <w:left w:val="none" w:sz="0" w:space="0" w:color="auto"/>
        <w:bottom w:val="none" w:sz="0" w:space="0" w:color="auto"/>
        <w:right w:val="none" w:sz="0" w:space="0" w:color="auto"/>
      </w:divBdr>
    </w:div>
    <w:div w:id="886338975">
      <w:bodyDiv w:val="1"/>
      <w:marLeft w:val="0"/>
      <w:marRight w:val="0"/>
      <w:marTop w:val="0"/>
      <w:marBottom w:val="0"/>
      <w:divBdr>
        <w:top w:val="none" w:sz="0" w:space="0" w:color="auto"/>
        <w:left w:val="none" w:sz="0" w:space="0" w:color="auto"/>
        <w:bottom w:val="none" w:sz="0" w:space="0" w:color="auto"/>
        <w:right w:val="none" w:sz="0" w:space="0" w:color="auto"/>
      </w:divBdr>
    </w:div>
    <w:div w:id="888809956">
      <w:bodyDiv w:val="1"/>
      <w:marLeft w:val="0"/>
      <w:marRight w:val="0"/>
      <w:marTop w:val="0"/>
      <w:marBottom w:val="0"/>
      <w:divBdr>
        <w:top w:val="none" w:sz="0" w:space="0" w:color="auto"/>
        <w:left w:val="none" w:sz="0" w:space="0" w:color="auto"/>
        <w:bottom w:val="none" w:sz="0" w:space="0" w:color="auto"/>
        <w:right w:val="none" w:sz="0" w:space="0" w:color="auto"/>
      </w:divBdr>
    </w:div>
    <w:div w:id="916937370">
      <w:bodyDiv w:val="1"/>
      <w:marLeft w:val="0"/>
      <w:marRight w:val="0"/>
      <w:marTop w:val="0"/>
      <w:marBottom w:val="0"/>
      <w:divBdr>
        <w:top w:val="none" w:sz="0" w:space="0" w:color="auto"/>
        <w:left w:val="none" w:sz="0" w:space="0" w:color="auto"/>
        <w:bottom w:val="none" w:sz="0" w:space="0" w:color="auto"/>
        <w:right w:val="none" w:sz="0" w:space="0" w:color="auto"/>
      </w:divBdr>
    </w:div>
    <w:div w:id="932712473">
      <w:bodyDiv w:val="1"/>
      <w:marLeft w:val="0"/>
      <w:marRight w:val="0"/>
      <w:marTop w:val="0"/>
      <w:marBottom w:val="0"/>
      <w:divBdr>
        <w:top w:val="none" w:sz="0" w:space="0" w:color="auto"/>
        <w:left w:val="none" w:sz="0" w:space="0" w:color="auto"/>
        <w:bottom w:val="none" w:sz="0" w:space="0" w:color="auto"/>
        <w:right w:val="none" w:sz="0" w:space="0" w:color="auto"/>
      </w:divBdr>
    </w:div>
    <w:div w:id="951399685">
      <w:bodyDiv w:val="1"/>
      <w:marLeft w:val="0"/>
      <w:marRight w:val="0"/>
      <w:marTop w:val="0"/>
      <w:marBottom w:val="0"/>
      <w:divBdr>
        <w:top w:val="none" w:sz="0" w:space="0" w:color="auto"/>
        <w:left w:val="none" w:sz="0" w:space="0" w:color="auto"/>
        <w:bottom w:val="none" w:sz="0" w:space="0" w:color="auto"/>
        <w:right w:val="none" w:sz="0" w:space="0" w:color="auto"/>
      </w:divBdr>
    </w:div>
    <w:div w:id="988510399">
      <w:bodyDiv w:val="1"/>
      <w:marLeft w:val="0"/>
      <w:marRight w:val="0"/>
      <w:marTop w:val="0"/>
      <w:marBottom w:val="0"/>
      <w:divBdr>
        <w:top w:val="none" w:sz="0" w:space="0" w:color="auto"/>
        <w:left w:val="none" w:sz="0" w:space="0" w:color="auto"/>
        <w:bottom w:val="none" w:sz="0" w:space="0" w:color="auto"/>
        <w:right w:val="none" w:sz="0" w:space="0" w:color="auto"/>
      </w:divBdr>
    </w:div>
    <w:div w:id="996228954">
      <w:bodyDiv w:val="1"/>
      <w:marLeft w:val="0"/>
      <w:marRight w:val="0"/>
      <w:marTop w:val="0"/>
      <w:marBottom w:val="0"/>
      <w:divBdr>
        <w:top w:val="none" w:sz="0" w:space="0" w:color="auto"/>
        <w:left w:val="none" w:sz="0" w:space="0" w:color="auto"/>
        <w:bottom w:val="none" w:sz="0" w:space="0" w:color="auto"/>
        <w:right w:val="none" w:sz="0" w:space="0" w:color="auto"/>
      </w:divBdr>
    </w:div>
    <w:div w:id="1057975610">
      <w:bodyDiv w:val="1"/>
      <w:marLeft w:val="0"/>
      <w:marRight w:val="0"/>
      <w:marTop w:val="0"/>
      <w:marBottom w:val="0"/>
      <w:divBdr>
        <w:top w:val="none" w:sz="0" w:space="0" w:color="auto"/>
        <w:left w:val="none" w:sz="0" w:space="0" w:color="auto"/>
        <w:bottom w:val="none" w:sz="0" w:space="0" w:color="auto"/>
        <w:right w:val="none" w:sz="0" w:space="0" w:color="auto"/>
      </w:divBdr>
    </w:div>
    <w:div w:id="1103527408">
      <w:bodyDiv w:val="1"/>
      <w:marLeft w:val="0"/>
      <w:marRight w:val="0"/>
      <w:marTop w:val="0"/>
      <w:marBottom w:val="0"/>
      <w:divBdr>
        <w:top w:val="none" w:sz="0" w:space="0" w:color="auto"/>
        <w:left w:val="none" w:sz="0" w:space="0" w:color="auto"/>
        <w:bottom w:val="none" w:sz="0" w:space="0" w:color="auto"/>
        <w:right w:val="none" w:sz="0" w:space="0" w:color="auto"/>
      </w:divBdr>
    </w:div>
    <w:div w:id="1116754124">
      <w:bodyDiv w:val="1"/>
      <w:marLeft w:val="0"/>
      <w:marRight w:val="0"/>
      <w:marTop w:val="0"/>
      <w:marBottom w:val="0"/>
      <w:divBdr>
        <w:top w:val="none" w:sz="0" w:space="0" w:color="auto"/>
        <w:left w:val="none" w:sz="0" w:space="0" w:color="auto"/>
        <w:bottom w:val="none" w:sz="0" w:space="0" w:color="auto"/>
        <w:right w:val="none" w:sz="0" w:space="0" w:color="auto"/>
      </w:divBdr>
      <w:divsChild>
        <w:div w:id="1993826059">
          <w:marLeft w:val="0"/>
          <w:marRight w:val="0"/>
          <w:marTop w:val="0"/>
          <w:marBottom w:val="0"/>
          <w:divBdr>
            <w:top w:val="none" w:sz="0" w:space="0" w:color="auto"/>
            <w:left w:val="none" w:sz="0" w:space="0" w:color="auto"/>
            <w:bottom w:val="none" w:sz="0" w:space="0" w:color="auto"/>
            <w:right w:val="none" w:sz="0" w:space="0" w:color="auto"/>
          </w:divBdr>
        </w:div>
        <w:div w:id="1439326218">
          <w:marLeft w:val="0"/>
          <w:marRight w:val="0"/>
          <w:marTop w:val="0"/>
          <w:marBottom w:val="0"/>
          <w:divBdr>
            <w:top w:val="none" w:sz="0" w:space="0" w:color="auto"/>
            <w:left w:val="none" w:sz="0" w:space="0" w:color="auto"/>
            <w:bottom w:val="none" w:sz="0" w:space="0" w:color="auto"/>
            <w:right w:val="none" w:sz="0" w:space="0" w:color="auto"/>
          </w:divBdr>
        </w:div>
        <w:div w:id="2050760056">
          <w:marLeft w:val="0"/>
          <w:marRight w:val="0"/>
          <w:marTop w:val="0"/>
          <w:marBottom w:val="0"/>
          <w:divBdr>
            <w:top w:val="none" w:sz="0" w:space="0" w:color="auto"/>
            <w:left w:val="none" w:sz="0" w:space="0" w:color="auto"/>
            <w:bottom w:val="none" w:sz="0" w:space="0" w:color="auto"/>
            <w:right w:val="none" w:sz="0" w:space="0" w:color="auto"/>
          </w:divBdr>
        </w:div>
        <w:div w:id="642927455">
          <w:marLeft w:val="0"/>
          <w:marRight w:val="0"/>
          <w:marTop w:val="0"/>
          <w:marBottom w:val="0"/>
          <w:divBdr>
            <w:top w:val="none" w:sz="0" w:space="0" w:color="auto"/>
            <w:left w:val="none" w:sz="0" w:space="0" w:color="auto"/>
            <w:bottom w:val="none" w:sz="0" w:space="0" w:color="auto"/>
            <w:right w:val="none" w:sz="0" w:space="0" w:color="auto"/>
          </w:divBdr>
        </w:div>
        <w:div w:id="239022030">
          <w:marLeft w:val="0"/>
          <w:marRight w:val="0"/>
          <w:marTop w:val="0"/>
          <w:marBottom w:val="0"/>
          <w:divBdr>
            <w:top w:val="none" w:sz="0" w:space="0" w:color="auto"/>
            <w:left w:val="none" w:sz="0" w:space="0" w:color="auto"/>
            <w:bottom w:val="none" w:sz="0" w:space="0" w:color="auto"/>
            <w:right w:val="none" w:sz="0" w:space="0" w:color="auto"/>
          </w:divBdr>
        </w:div>
        <w:div w:id="1966546408">
          <w:marLeft w:val="0"/>
          <w:marRight w:val="0"/>
          <w:marTop w:val="0"/>
          <w:marBottom w:val="0"/>
          <w:divBdr>
            <w:top w:val="none" w:sz="0" w:space="0" w:color="auto"/>
            <w:left w:val="none" w:sz="0" w:space="0" w:color="auto"/>
            <w:bottom w:val="none" w:sz="0" w:space="0" w:color="auto"/>
            <w:right w:val="none" w:sz="0" w:space="0" w:color="auto"/>
          </w:divBdr>
        </w:div>
        <w:div w:id="1486974721">
          <w:marLeft w:val="0"/>
          <w:marRight w:val="0"/>
          <w:marTop w:val="0"/>
          <w:marBottom w:val="0"/>
          <w:divBdr>
            <w:top w:val="none" w:sz="0" w:space="0" w:color="auto"/>
            <w:left w:val="none" w:sz="0" w:space="0" w:color="auto"/>
            <w:bottom w:val="none" w:sz="0" w:space="0" w:color="auto"/>
            <w:right w:val="none" w:sz="0" w:space="0" w:color="auto"/>
          </w:divBdr>
        </w:div>
        <w:div w:id="624773454">
          <w:marLeft w:val="0"/>
          <w:marRight w:val="0"/>
          <w:marTop w:val="0"/>
          <w:marBottom w:val="0"/>
          <w:divBdr>
            <w:top w:val="none" w:sz="0" w:space="0" w:color="auto"/>
            <w:left w:val="none" w:sz="0" w:space="0" w:color="auto"/>
            <w:bottom w:val="none" w:sz="0" w:space="0" w:color="auto"/>
            <w:right w:val="none" w:sz="0" w:space="0" w:color="auto"/>
          </w:divBdr>
        </w:div>
        <w:div w:id="1588228487">
          <w:marLeft w:val="0"/>
          <w:marRight w:val="0"/>
          <w:marTop w:val="0"/>
          <w:marBottom w:val="0"/>
          <w:divBdr>
            <w:top w:val="none" w:sz="0" w:space="0" w:color="auto"/>
            <w:left w:val="none" w:sz="0" w:space="0" w:color="auto"/>
            <w:bottom w:val="none" w:sz="0" w:space="0" w:color="auto"/>
            <w:right w:val="none" w:sz="0" w:space="0" w:color="auto"/>
          </w:divBdr>
        </w:div>
        <w:div w:id="1992706756">
          <w:marLeft w:val="0"/>
          <w:marRight w:val="0"/>
          <w:marTop w:val="0"/>
          <w:marBottom w:val="0"/>
          <w:divBdr>
            <w:top w:val="none" w:sz="0" w:space="0" w:color="auto"/>
            <w:left w:val="none" w:sz="0" w:space="0" w:color="auto"/>
            <w:bottom w:val="none" w:sz="0" w:space="0" w:color="auto"/>
            <w:right w:val="none" w:sz="0" w:space="0" w:color="auto"/>
          </w:divBdr>
        </w:div>
        <w:div w:id="1530996031">
          <w:marLeft w:val="0"/>
          <w:marRight w:val="0"/>
          <w:marTop w:val="0"/>
          <w:marBottom w:val="0"/>
          <w:divBdr>
            <w:top w:val="none" w:sz="0" w:space="0" w:color="auto"/>
            <w:left w:val="none" w:sz="0" w:space="0" w:color="auto"/>
            <w:bottom w:val="none" w:sz="0" w:space="0" w:color="auto"/>
            <w:right w:val="none" w:sz="0" w:space="0" w:color="auto"/>
          </w:divBdr>
        </w:div>
        <w:div w:id="1901091975">
          <w:marLeft w:val="0"/>
          <w:marRight w:val="0"/>
          <w:marTop w:val="0"/>
          <w:marBottom w:val="0"/>
          <w:divBdr>
            <w:top w:val="none" w:sz="0" w:space="0" w:color="auto"/>
            <w:left w:val="none" w:sz="0" w:space="0" w:color="auto"/>
            <w:bottom w:val="none" w:sz="0" w:space="0" w:color="auto"/>
            <w:right w:val="none" w:sz="0" w:space="0" w:color="auto"/>
          </w:divBdr>
        </w:div>
        <w:div w:id="1386683536">
          <w:marLeft w:val="0"/>
          <w:marRight w:val="0"/>
          <w:marTop w:val="0"/>
          <w:marBottom w:val="0"/>
          <w:divBdr>
            <w:top w:val="none" w:sz="0" w:space="0" w:color="auto"/>
            <w:left w:val="none" w:sz="0" w:space="0" w:color="auto"/>
            <w:bottom w:val="none" w:sz="0" w:space="0" w:color="auto"/>
            <w:right w:val="none" w:sz="0" w:space="0" w:color="auto"/>
          </w:divBdr>
        </w:div>
        <w:div w:id="1160344354">
          <w:marLeft w:val="0"/>
          <w:marRight w:val="0"/>
          <w:marTop w:val="0"/>
          <w:marBottom w:val="0"/>
          <w:divBdr>
            <w:top w:val="none" w:sz="0" w:space="0" w:color="auto"/>
            <w:left w:val="none" w:sz="0" w:space="0" w:color="auto"/>
            <w:bottom w:val="none" w:sz="0" w:space="0" w:color="auto"/>
            <w:right w:val="none" w:sz="0" w:space="0" w:color="auto"/>
          </w:divBdr>
        </w:div>
        <w:div w:id="473722190">
          <w:marLeft w:val="0"/>
          <w:marRight w:val="0"/>
          <w:marTop w:val="0"/>
          <w:marBottom w:val="0"/>
          <w:divBdr>
            <w:top w:val="none" w:sz="0" w:space="0" w:color="auto"/>
            <w:left w:val="none" w:sz="0" w:space="0" w:color="auto"/>
            <w:bottom w:val="none" w:sz="0" w:space="0" w:color="auto"/>
            <w:right w:val="none" w:sz="0" w:space="0" w:color="auto"/>
          </w:divBdr>
        </w:div>
        <w:div w:id="1650399900">
          <w:marLeft w:val="0"/>
          <w:marRight w:val="0"/>
          <w:marTop w:val="0"/>
          <w:marBottom w:val="0"/>
          <w:divBdr>
            <w:top w:val="none" w:sz="0" w:space="0" w:color="auto"/>
            <w:left w:val="none" w:sz="0" w:space="0" w:color="auto"/>
            <w:bottom w:val="none" w:sz="0" w:space="0" w:color="auto"/>
            <w:right w:val="none" w:sz="0" w:space="0" w:color="auto"/>
          </w:divBdr>
        </w:div>
        <w:div w:id="1522403223">
          <w:marLeft w:val="0"/>
          <w:marRight w:val="0"/>
          <w:marTop w:val="0"/>
          <w:marBottom w:val="0"/>
          <w:divBdr>
            <w:top w:val="none" w:sz="0" w:space="0" w:color="auto"/>
            <w:left w:val="none" w:sz="0" w:space="0" w:color="auto"/>
            <w:bottom w:val="none" w:sz="0" w:space="0" w:color="auto"/>
            <w:right w:val="none" w:sz="0" w:space="0" w:color="auto"/>
          </w:divBdr>
        </w:div>
        <w:div w:id="1126197602">
          <w:marLeft w:val="0"/>
          <w:marRight w:val="0"/>
          <w:marTop w:val="0"/>
          <w:marBottom w:val="0"/>
          <w:divBdr>
            <w:top w:val="none" w:sz="0" w:space="0" w:color="auto"/>
            <w:left w:val="none" w:sz="0" w:space="0" w:color="auto"/>
            <w:bottom w:val="none" w:sz="0" w:space="0" w:color="auto"/>
            <w:right w:val="none" w:sz="0" w:space="0" w:color="auto"/>
          </w:divBdr>
        </w:div>
        <w:div w:id="1350909538">
          <w:marLeft w:val="0"/>
          <w:marRight w:val="0"/>
          <w:marTop w:val="0"/>
          <w:marBottom w:val="0"/>
          <w:divBdr>
            <w:top w:val="none" w:sz="0" w:space="0" w:color="auto"/>
            <w:left w:val="none" w:sz="0" w:space="0" w:color="auto"/>
            <w:bottom w:val="none" w:sz="0" w:space="0" w:color="auto"/>
            <w:right w:val="none" w:sz="0" w:space="0" w:color="auto"/>
          </w:divBdr>
        </w:div>
        <w:div w:id="1296522637">
          <w:marLeft w:val="0"/>
          <w:marRight w:val="0"/>
          <w:marTop w:val="0"/>
          <w:marBottom w:val="0"/>
          <w:divBdr>
            <w:top w:val="none" w:sz="0" w:space="0" w:color="auto"/>
            <w:left w:val="none" w:sz="0" w:space="0" w:color="auto"/>
            <w:bottom w:val="none" w:sz="0" w:space="0" w:color="auto"/>
            <w:right w:val="none" w:sz="0" w:space="0" w:color="auto"/>
          </w:divBdr>
        </w:div>
        <w:div w:id="443236664">
          <w:marLeft w:val="0"/>
          <w:marRight w:val="0"/>
          <w:marTop w:val="0"/>
          <w:marBottom w:val="0"/>
          <w:divBdr>
            <w:top w:val="none" w:sz="0" w:space="0" w:color="auto"/>
            <w:left w:val="none" w:sz="0" w:space="0" w:color="auto"/>
            <w:bottom w:val="none" w:sz="0" w:space="0" w:color="auto"/>
            <w:right w:val="none" w:sz="0" w:space="0" w:color="auto"/>
          </w:divBdr>
        </w:div>
        <w:div w:id="461733268">
          <w:marLeft w:val="0"/>
          <w:marRight w:val="0"/>
          <w:marTop w:val="0"/>
          <w:marBottom w:val="0"/>
          <w:divBdr>
            <w:top w:val="none" w:sz="0" w:space="0" w:color="auto"/>
            <w:left w:val="none" w:sz="0" w:space="0" w:color="auto"/>
            <w:bottom w:val="none" w:sz="0" w:space="0" w:color="auto"/>
            <w:right w:val="none" w:sz="0" w:space="0" w:color="auto"/>
          </w:divBdr>
        </w:div>
      </w:divsChild>
    </w:div>
    <w:div w:id="1141119351">
      <w:bodyDiv w:val="1"/>
      <w:marLeft w:val="0"/>
      <w:marRight w:val="0"/>
      <w:marTop w:val="0"/>
      <w:marBottom w:val="0"/>
      <w:divBdr>
        <w:top w:val="none" w:sz="0" w:space="0" w:color="auto"/>
        <w:left w:val="none" w:sz="0" w:space="0" w:color="auto"/>
        <w:bottom w:val="none" w:sz="0" w:space="0" w:color="auto"/>
        <w:right w:val="none" w:sz="0" w:space="0" w:color="auto"/>
      </w:divBdr>
    </w:div>
    <w:div w:id="1188451548">
      <w:bodyDiv w:val="1"/>
      <w:marLeft w:val="0"/>
      <w:marRight w:val="0"/>
      <w:marTop w:val="0"/>
      <w:marBottom w:val="0"/>
      <w:divBdr>
        <w:top w:val="none" w:sz="0" w:space="0" w:color="auto"/>
        <w:left w:val="none" w:sz="0" w:space="0" w:color="auto"/>
        <w:bottom w:val="none" w:sz="0" w:space="0" w:color="auto"/>
        <w:right w:val="none" w:sz="0" w:space="0" w:color="auto"/>
      </w:divBdr>
    </w:div>
    <w:div w:id="1200506205">
      <w:bodyDiv w:val="1"/>
      <w:marLeft w:val="0"/>
      <w:marRight w:val="0"/>
      <w:marTop w:val="0"/>
      <w:marBottom w:val="0"/>
      <w:divBdr>
        <w:top w:val="none" w:sz="0" w:space="0" w:color="auto"/>
        <w:left w:val="none" w:sz="0" w:space="0" w:color="auto"/>
        <w:bottom w:val="none" w:sz="0" w:space="0" w:color="auto"/>
        <w:right w:val="none" w:sz="0" w:space="0" w:color="auto"/>
      </w:divBdr>
    </w:div>
    <w:div w:id="1211117596">
      <w:bodyDiv w:val="1"/>
      <w:marLeft w:val="0"/>
      <w:marRight w:val="0"/>
      <w:marTop w:val="0"/>
      <w:marBottom w:val="0"/>
      <w:divBdr>
        <w:top w:val="none" w:sz="0" w:space="0" w:color="auto"/>
        <w:left w:val="none" w:sz="0" w:space="0" w:color="auto"/>
        <w:bottom w:val="none" w:sz="0" w:space="0" w:color="auto"/>
        <w:right w:val="none" w:sz="0" w:space="0" w:color="auto"/>
      </w:divBdr>
    </w:div>
    <w:div w:id="1213077991">
      <w:bodyDiv w:val="1"/>
      <w:marLeft w:val="0"/>
      <w:marRight w:val="0"/>
      <w:marTop w:val="0"/>
      <w:marBottom w:val="0"/>
      <w:divBdr>
        <w:top w:val="none" w:sz="0" w:space="0" w:color="auto"/>
        <w:left w:val="none" w:sz="0" w:space="0" w:color="auto"/>
        <w:bottom w:val="none" w:sz="0" w:space="0" w:color="auto"/>
        <w:right w:val="none" w:sz="0" w:space="0" w:color="auto"/>
      </w:divBdr>
    </w:div>
    <w:div w:id="1229340235">
      <w:bodyDiv w:val="1"/>
      <w:marLeft w:val="0"/>
      <w:marRight w:val="0"/>
      <w:marTop w:val="0"/>
      <w:marBottom w:val="0"/>
      <w:divBdr>
        <w:top w:val="none" w:sz="0" w:space="0" w:color="auto"/>
        <w:left w:val="none" w:sz="0" w:space="0" w:color="auto"/>
        <w:bottom w:val="none" w:sz="0" w:space="0" w:color="auto"/>
        <w:right w:val="none" w:sz="0" w:space="0" w:color="auto"/>
      </w:divBdr>
    </w:div>
    <w:div w:id="1244686092">
      <w:bodyDiv w:val="1"/>
      <w:marLeft w:val="0"/>
      <w:marRight w:val="0"/>
      <w:marTop w:val="0"/>
      <w:marBottom w:val="0"/>
      <w:divBdr>
        <w:top w:val="none" w:sz="0" w:space="0" w:color="auto"/>
        <w:left w:val="none" w:sz="0" w:space="0" w:color="auto"/>
        <w:bottom w:val="none" w:sz="0" w:space="0" w:color="auto"/>
        <w:right w:val="none" w:sz="0" w:space="0" w:color="auto"/>
      </w:divBdr>
    </w:div>
    <w:div w:id="1309822187">
      <w:bodyDiv w:val="1"/>
      <w:marLeft w:val="0"/>
      <w:marRight w:val="0"/>
      <w:marTop w:val="0"/>
      <w:marBottom w:val="0"/>
      <w:divBdr>
        <w:top w:val="none" w:sz="0" w:space="0" w:color="auto"/>
        <w:left w:val="none" w:sz="0" w:space="0" w:color="auto"/>
        <w:bottom w:val="none" w:sz="0" w:space="0" w:color="auto"/>
        <w:right w:val="none" w:sz="0" w:space="0" w:color="auto"/>
      </w:divBdr>
    </w:div>
    <w:div w:id="1324167245">
      <w:bodyDiv w:val="1"/>
      <w:marLeft w:val="0"/>
      <w:marRight w:val="0"/>
      <w:marTop w:val="0"/>
      <w:marBottom w:val="0"/>
      <w:divBdr>
        <w:top w:val="none" w:sz="0" w:space="0" w:color="auto"/>
        <w:left w:val="none" w:sz="0" w:space="0" w:color="auto"/>
        <w:bottom w:val="none" w:sz="0" w:space="0" w:color="auto"/>
        <w:right w:val="none" w:sz="0" w:space="0" w:color="auto"/>
      </w:divBdr>
    </w:div>
    <w:div w:id="1367563902">
      <w:bodyDiv w:val="1"/>
      <w:marLeft w:val="0"/>
      <w:marRight w:val="0"/>
      <w:marTop w:val="0"/>
      <w:marBottom w:val="0"/>
      <w:divBdr>
        <w:top w:val="none" w:sz="0" w:space="0" w:color="auto"/>
        <w:left w:val="none" w:sz="0" w:space="0" w:color="auto"/>
        <w:bottom w:val="none" w:sz="0" w:space="0" w:color="auto"/>
        <w:right w:val="none" w:sz="0" w:space="0" w:color="auto"/>
      </w:divBdr>
    </w:div>
    <w:div w:id="1372730067">
      <w:bodyDiv w:val="1"/>
      <w:marLeft w:val="0"/>
      <w:marRight w:val="0"/>
      <w:marTop w:val="0"/>
      <w:marBottom w:val="0"/>
      <w:divBdr>
        <w:top w:val="none" w:sz="0" w:space="0" w:color="auto"/>
        <w:left w:val="none" w:sz="0" w:space="0" w:color="auto"/>
        <w:bottom w:val="none" w:sz="0" w:space="0" w:color="auto"/>
        <w:right w:val="none" w:sz="0" w:space="0" w:color="auto"/>
      </w:divBdr>
    </w:div>
    <w:div w:id="1412266948">
      <w:bodyDiv w:val="1"/>
      <w:marLeft w:val="0"/>
      <w:marRight w:val="0"/>
      <w:marTop w:val="0"/>
      <w:marBottom w:val="0"/>
      <w:divBdr>
        <w:top w:val="none" w:sz="0" w:space="0" w:color="auto"/>
        <w:left w:val="none" w:sz="0" w:space="0" w:color="auto"/>
        <w:bottom w:val="none" w:sz="0" w:space="0" w:color="auto"/>
        <w:right w:val="none" w:sz="0" w:space="0" w:color="auto"/>
      </w:divBdr>
    </w:div>
    <w:div w:id="1428619871">
      <w:bodyDiv w:val="1"/>
      <w:marLeft w:val="0"/>
      <w:marRight w:val="0"/>
      <w:marTop w:val="0"/>
      <w:marBottom w:val="0"/>
      <w:divBdr>
        <w:top w:val="none" w:sz="0" w:space="0" w:color="auto"/>
        <w:left w:val="none" w:sz="0" w:space="0" w:color="auto"/>
        <w:bottom w:val="none" w:sz="0" w:space="0" w:color="auto"/>
        <w:right w:val="none" w:sz="0" w:space="0" w:color="auto"/>
      </w:divBdr>
    </w:div>
    <w:div w:id="1455753986">
      <w:bodyDiv w:val="1"/>
      <w:marLeft w:val="0"/>
      <w:marRight w:val="0"/>
      <w:marTop w:val="0"/>
      <w:marBottom w:val="0"/>
      <w:divBdr>
        <w:top w:val="none" w:sz="0" w:space="0" w:color="auto"/>
        <w:left w:val="none" w:sz="0" w:space="0" w:color="auto"/>
        <w:bottom w:val="none" w:sz="0" w:space="0" w:color="auto"/>
        <w:right w:val="none" w:sz="0" w:space="0" w:color="auto"/>
      </w:divBdr>
    </w:div>
    <w:div w:id="1542404601">
      <w:bodyDiv w:val="1"/>
      <w:marLeft w:val="0"/>
      <w:marRight w:val="0"/>
      <w:marTop w:val="0"/>
      <w:marBottom w:val="0"/>
      <w:divBdr>
        <w:top w:val="none" w:sz="0" w:space="0" w:color="auto"/>
        <w:left w:val="none" w:sz="0" w:space="0" w:color="auto"/>
        <w:bottom w:val="none" w:sz="0" w:space="0" w:color="auto"/>
        <w:right w:val="none" w:sz="0" w:space="0" w:color="auto"/>
      </w:divBdr>
    </w:div>
    <w:div w:id="1555386360">
      <w:bodyDiv w:val="1"/>
      <w:marLeft w:val="0"/>
      <w:marRight w:val="0"/>
      <w:marTop w:val="0"/>
      <w:marBottom w:val="0"/>
      <w:divBdr>
        <w:top w:val="none" w:sz="0" w:space="0" w:color="auto"/>
        <w:left w:val="none" w:sz="0" w:space="0" w:color="auto"/>
        <w:bottom w:val="none" w:sz="0" w:space="0" w:color="auto"/>
        <w:right w:val="none" w:sz="0" w:space="0" w:color="auto"/>
      </w:divBdr>
    </w:div>
    <w:div w:id="1574584641">
      <w:bodyDiv w:val="1"/>
      <w:marLeft w:val="0"/>
      <w:marRight w:val="0"/>
      <w:marTop w:val="0"/>
      <w:marBottom w:val="0"/>
      <w:divBdr>
        <w:top w:val="none" w:sz="0" w:space="0" w:color="auto"/>
        <w:left w:val="none" w:sz="0" w:space="0" w:color="auto"/>
        <w:bottom w:val="none" w:sz="0" w:space="0" w:color="auto"/>
        <w:right w:val="none" w:sz="0" w:space="0" w:color="auto"/>
      </w:divBdr>
    </w:div>
    <w:div w:id="1593851886">
      <w:bodyDiv w:val="1"/>
      <w:marLeft w:val="0"/>
      <w:marRight w:val="0"/>
      <w:marTop w:val="0"/>
      <w:marBottom w:val="0"/>
      <w:divBdr>
        <w:top w:val="none" w:sz="0" w:space="0" w:color="auto"/>
        <w:left w:val="none" w:sz="0" w:space="0" w:color="auto"/>
        <w:bottom w:val="none" w:sz="0" w:space="0" w:color="auto"/>
        <w:right w:val="none" w:sz="0" w:space="0" w:color="auto"/>
      </w:divBdr>
    </w:div>
    <w:div w:id="1608269886">
      <w:bodyDiv w:val="1"/>
      <w:marLeft w:val="0"/>
      <w:marRight w:val="0"/>
      <w:marTop w:val="0"/>
      <w:marBottom w:val="0"/>
      <w:divBdr>
        <w:top w:val="none" w:sz="0" w:space="0" w:color="auto"/>
        <w:left w:val="none" w:sz="0" w:space="0" w:color="auto"/>
        <w:bottom w:val="none" w:sz="0" w:space="0" w:color="auto"/>
        <w:right w:val="none" w:sz="0" w:space="0" w:color="auto"/>
      </w:divBdr>
    </w:div>
    <w:div w:id="1614097495">
      <w:bodyDiv w:val="1"/>
      <w:marLeft w:val="0"/>
      <w:marRight w:val="0"/>
      <w:marTop w:val="0"/>
      <w:marBottom w:val="0"/>
      <w:divBdr>
        <w:top w:val="none" w:sz="0" w:space="0" w:color="auto"/>
        <w:left w:val="none" w:sz="0" w:space="0" w:color="auto"/>
        <w:bottom w:val="none" w:sz="0" w:space="0" w:color="auto"/>
        <w:right w:val="none" w:sz="0" w:space="0" w:color="auto"/>
      </w:divBdr>
    </w:div>
    <w:div w:id="1623614666">
      <w:bodyDiv w:val="1"/>
      <w:marLeft w:val="0"/>
      <w:marRight w:val="0"/>
      <w:marTop w:val="0"/>
      <w:marBottom w:val="0"/>
      <w:divBdr>
        <w:top w:val="none" w:sz="0" w:space="0" w:color="auto"/>
        <w:left w:val="none" w:sz="0" w:space="0" w:color="auto"/>
        <w:bottom w:val="none" w:sz="0" w:space="0" w:color="auto"/>
        <w:right w:val="none" w:sz="0" w:space="0" w:color="auto"/>
      </w:divBdr>
    </w:div>
    <w:div w:id="1635216254">
      <w:bodyDiv w:val="1"/>
      <w:marLeft w:val="0"/>
      <w:marRight w:val="0"/>
      <w:marTop w:val="0"/>
      <w:marBottom w:val="0"/>
      <w:divBdr>
        <w:top w:val="none" w:sz="0" w:space="0" w:color="auto"/>
        <w:left w:val="none" w:sz="0" w:space="0" w:color="auto"/>
        <w:bottom w:val="none" w:sz="0" w:space="0" w:color="auto"/>
        <w:right w:val="none" w:sz="0" w:space="0" w:color="auto"/>
      </w:divBdr>
    </w:div>
    <w:div w:id="1638294857">
      <w:bodyDiv w:val="1"/>
      <w:marLeft w:val="0"/>
      <w:marRight w:val="0"/>
      <w:marTop w:val="0"/>
      <w:marBottom w:val="0"/>
      <w:divBdr>
        <w:top w:val="none" w:sz="0" w:space="0" w:color="auto"/>
        <w:left w:val="none" w:sz="0" w:space="0" w:color="auto"/>
        <w:bottom w:val="none" w:sz="0" w:space="0" w:color="auto"/>
        <w:right w:val="none" w:sz="0" w:space="0" w:color="auto"/>
      </w:divBdr>
    </w:div>
    <w:div w:id="1650208250">
      <w:bodyDiv w:val="1"/>
      <w:marLeft w:val="0"/>
      <w:marRight w:val="0"/>
      <w:marTop w:val="0"/>
      <w:marBottom w:val="0"/>
      <w:divBdr>
        <w:top w:val="none" w:sz="0" w:space="0" w:color="auto"/>
        <w:left w:val="none" w:sz="0" w:space="0" w:color="auto"/>
        <w:bottom w:val="none" w:sz="0" w:space="0" w:color="auto"/>
        <w:right w:val="none" w:sz="0" w:space="0" w:color="auto"/>
      </w:divBdr>
    </w:div>
    <w:div w:id="1679189241">
      <w:bodyDiv w:val="1"/>
      <w:marLeft w:val="0"/>
      <w:marRight w:val="0"/>
      <w:marTop w:val="0"/>
      <w:marBottom w:val="0"/>
      <w:divBdr>
        <w:top w:val="none" w:sz="0" w:space="0" w:color="auto"/>
        <w:left w:val="none" w:sz="0" w:space="0" w:color="auto"/>
        <w:bottom w:val="none" w:sz="0" w:space="0" w:color="auto"/>
        <w:right w:val="none" w:sz="0" w:space="0" w:color="auto"/>
      </w:divBdr>
    </w:div>
    <w:div w:id="1683706901">
      <w:bodyDiv w:val="1"/>
      <w:marLeft w:val="0"/>
      <w:marRight w:val="0"/>
      <w:marTop w:val="0"/>
      <w:marBottom w:val="0"/>
      <w:divBdr>
        <w:top w:val="none" w:sz="0" w:space="0" w:color="auto"/>
        <w:left w:val="none" w:sz="0" w:space="0" w:color="auto"/>
        <w:bottom w:val="none" w:sz="0" w:space="0" w:color="auto"/>
        <w:right w:val="none" w:sz="0" w:space="0" w:color="auto"/>
      </w:divBdr>
    </w:div>
    <w:div w:id="1741559586">
      <w:bodyDiv w:val="1"/>
      <w:marLeft w:val="0"/>
      <w:marRight w:val="0"/>
      <w:marTop w:val="0"/>
      <w:marBottom w:val="0"/>
      <w:divBdr>
        <w:top w:val="none" w:sz="0" w:space="0" w:color="auto"/>
        <w:left w:val="none" w:sz="0" w:space="0" w:color="auto"/>
        <w:bottom w:val="none" w:sz="0" w:space="0" w:color="auto"/>
        <w:right w:val="none" w:sz="0" w:space="0" w:color="auto"/>
      </w:divBdr>
    </w:div>
    <w:div w:id="1792091388">
      <w:bodyDiv w:val="1"/>
      <w:marLeft w:val="0"/>
      <w:marRight w:val="0"/>
      <w:marTop w:val="0"/>
      <w:marBottom w:val="0"/>
      <w:divBdr>
        <w:top w:val="none" w:sz="0" w:space="0" w:color="auto"/>
        <w:left w:val="none" w:sz="0" w:space="0" w:color="auto"/>
        <w:bottom w:val="none" w:sz="0" w:space="0" w:color="auto"/>
        <w:right w:val="none" w:sz="0" w:space="0" w:color="auto"/>
      </w:divBdr>
      <w:divsChild>
        <w:div w:id="754128202">
          <w:marLeft w:val="0"/>
          <w:marRight w:val="0"/>
          <w:marTop w:val="0"/>
          <w:marBottom w:val="0"/>
          <w:divBdr>
            <w:top w:val="none" w:sz="0" w:space="0" w:color="auto"/>
            <w:left w:val="none" w:sz="0" w:space="0" w:color="auto"/>
            <w:bottom w:val="none" w:sz="0" w:space="0" w:color="auto"/>
            <w:right w:val="none" w:sz="0" w:space="0" w:color="auto"/>
          </w:divBdr>
        </w:div>
        <w:div w:id="1074887278">
          <w:marLeft w:val="0"/>
          <w:marRight w:val="0"/>
          <w:marTop w:val="0"/>
          <w:marBottom w:val="0"/>
          <w:divBdr>
            <w:top w:val="none" w:sz="0" w:space="0" w:color="auto"/>
            <w:left w:val="none" w:sz="0" w:space="0" w:color="auto"/>
            <w:bottom w:val="none" w:sz="0" w:space="0" w:color="auto"/>
            <w:right w:val="none" w:sz="0" w:space="0" w:color="auto"/>
          </w:divBdr>
        </w:div>
        <w:div w:id="1114598445">
          <w:marLeft w:val="0"/>
          <w:marRight w:val="0"/>
          <w:marTop w:val="0"/>
          <w:marBottom w:val="0"/>
          <w:divBdr>
            <w:top w:val="none" w:sz="0" w:space="0" w:color="auto"/>
            <w:left w:val="none" w:sz="0" w:space="0" w:color="auto"/>
            <w:bottom w:val="none" w:sz="0" w:space="0" w:color="auto"/>
            <w:right w:val="none" w:sz="0" w:space="0" w:color="auto"/>
          </w:divBdr>
        </w:div>
        <w:div w:id="795026001">
          <w:marLeft w:val="0"/>
          <w:marRight w:val="0"/>
          <w:marTop w:val="0"/>
          <w:marBottom w:val="0"/>
          <w:divBdr>
            <w:top w:val="none" w:sz="0" w:space="0" w:color="auto"/>
            <w:left w:val="none" w:sz="0" w:space="0" w:color="auto"/>
            <w:bottom w:val="none" w:sz="0" w:space="0" w:color="auto"/>
            <w:right w:val="none" w:sz="0" w:space="0" w:color="auto"/>
          </w:divBdr>
        </w:div>
        <w:div w:id="380441901">
          <w:marLeft w:val="0"/>
          <w:marRight w:val="0"/>
          <w:marTop w:val="0"/>
          <w:marBottom w:val="0"/>
          <w:divBdr>
            <w:top w:val="none" w:sz="0" w:space="0" w:color="auto"/>
            <w:left w:val="none" w:sz="0" w:space="0" w:color="auto"/>
            <w:bottom w:val="none" w:sz="0" w:space="0" w:color="auto"/>
            <w:right w:val="none" w:sz="0" w:space="0" w:color="auto"/>
          </w:divBdr>
        </w:div>
        <w:div w:id="1721631230">
          <w:marLeft w:val="0"/>
          <w:marRight w:val="0"/>
          <w:marTop w:val="0"/>
          <w:marBottom w:val="0"/>
          <w:divBdr>
            <w:top w:val="none" w:sz="0" w:space="0" w:color="auto"/>
            <w:left w:val="none" w:sz="0" w:space="0" w:color="auto"/>
            <w:bottom w:val="none" w:sz="0" w:space="0" w:color="auto"/>
            <w:right w:val="none" w:sz="0" w:space="0" w:color="auto"/>
          </w:divBdr>
        </w:div>
        <w:div w:id="2106338328">
          <w:marLeft w:val="0"/>
          <w:marRight w:val="0"/>
          <w:marTop w:val="0"/>
          <w:marBottom w:val="0"/>
          <w:divBdr>
            <w:top w:val="none" w:sz="0" w:space="0" w:color="auto"/>
            <w:left w:val="none" w:sz="0" w:space="0" w:color="auto"/>
            <w:bottom w:val="none" w:sz="0" w:space="0" w:color="auto"/>
            <w:right w:val="none" w:sz="0" w:space="0" w:color="auto"/>
          </w:divBdr>
        </w:div>
        <w:div w:id="786044267">
          <w:marLeft w:val="0"/>
          <w:marRight w:val="0"/>
          <w:marTop w:val="0"/>
          <w:marBottom w:val="0"/>
          <w:divBdr>
            <w:top w:val="none" w:sz="0" w:space="0" w:color="auto"/>
            <w:left w:val="none" w:sz="0" w:space="0" w:color="auto"/>
            <w:bottom w:val="none" w:sz="0" w:space="0" w:color="auto"/>
            <w:right w:val="none" w:sz="0" w:space="0" w:color="auto"/>
          </w:divBdr>
        </w:div>
        <w:div w:id="1052848554">
          <w:marLeft w:val="0"/>
          <w:marRight w:val="0"/>
          <w:marTop w:val="0"/>
          <w:marBottom w:val="0"/>
          <w:divBdr>
            <w:top w:val="none" w:sz="0" w:space="0" w:color="auto"/>
            <w:left w:val="none" w:sz="0" w:space="0" w:color="auto"/>
            <w:bottom w:val="none" w:sz="0" w:space="0" w:color="auto"/>
            <w:right w:val="none" w:sz="0" w:space="0" w:color="auto"/>
          </w:divBdr>
        </w:div>
        <w:div w:id="1523323664">
          <w:marLeft w:val="0"/>
          <w:marRight w:val="0"/>
          <w:marTop w:val="0"/>
          <w:marBottom w:val="0"/>
          <w:divBdr>
            <w:top w:val="none" w:sz="0" w:space="0" w:color="auto"/>
            <w:left w:val="none" w:sz="0" w:space="0" w:color="auto"/>
            <w:bottom w:val="none" w:sz="0" w:space="0" w:color="auto"/>
            <w:right w:val="none" w:sz="0" w:space="0" w:color="auto"/>
          </w:divBdr>
        </w:div>
        <w:div w:id="1542588864">
          <w:marLeft w:val="0"/>
          <w:marRight w:val="0"/>
          <w:marTop w:val="0"/>
          <w:marBottom w:val="0"/>
          <w:divBdr>
            <w:top w:val="none" w:sz="0" w:space="0" w:color="auto"/>
            <w:left w:val="none" w:sz="0" w:space="0" w:color="auto"/>
            <w:bottom w:val="none" w:sz="0" w:space="0" w:color="auto"/>
            <w:right w:val="none" w:sz="0" w:space="0" w:color="auto"/>
          </w:divBdr>
        </w:div>
        <w:div w:id="231695678">
          <w:marLeft w:val="0"/>
          <w:marRight w:val="0"/>
          <w:marTop w:val="0"/>
          <w:marBottom w:val="0"/>
          <w:divBdr>
            <w:top w:val="none" w:sz="0" w:space="0" w:color="auto"/>
            <w:left w:val="none" w:sz="0" w:space="0" w:color="auto"/>
            <w:bottom w:val="none" w:sz="0" w:space="0" w:color="auto"/>
            <w:right w:val="none" w:sz="0" w:space="0" w:color="auto"/>
          </w:divBdr>
        </w:div>
        <w:div w:id="305741378">
          <w:marLeft w:val="0"/>
          <w:marRight w:val="0"/>
          <w:marTop w:val="0"/>
          <w:marBottom w:val="0"/>
          <w:divBdr>
            <w:top w:val="none" w:sz="0" w:space="0" w:color="auto"/>
            <w:left w:val="none" w:sz="0" w:space="0" w:color="auto"/>
            <w:bottom w:val="none" w:sz="0" w:space="0" w:color="auto"/>
            <w:right w:val="none" w:sz="0" w:space="0" w:color="auto"/>
          </w:divBdr>
        </w:div>
        <w:div w:id="225455762">
          <w:marLeft w:val="0"/>
          <w:marRight w:val="0"/>
          <w:marTop w:val="0"/>
          <w:marBottom w:val="0"/>
          <w:divBdr>
            <w:top w:val="none" w:sz="0" w:space="0" w:color="auto"/>
            <w:left w:val="none" w:sz="0" w:space="0" w:color="auto"/>
            <w:bottom w:val="none" w:sz="0" w:space="0" w:color="auto"/>
            <w:right w:val="none" w:sz="0" w:space="0" w:color="auto"/>
          </w:divBdr>
        </w:div>
        <w:div w:id="835615227">
          <w:marLeft w:val="0"/>
          <w:marRight w:val="0"/>
          <w:marTop w:val="0"/>
          <w:marBottom w:val="0"/>
          <w:divBdr>
            <w:top w:val="none" w:sz="0" w:space="0" w:color="auto"/>
            <w:left w:val="none" w:sz="0" w:space="0" w:color="auto"/>
            <w:bottom w:val="none" w:sz="0" w:space="0" w:color="auto"/>
            <w:right w:val="none" w:sz="0" w:space="0" w:color="auto"/>
          </w:divBdr>
        </w:div>
        <w:div w:id="959529467">
          <w:marLeft w:val="0"/>
          <w:marRight w:val="0"/>
          <w:marTop w:val="0"/>
          <w:marBottom w:val="0"/>
          <w:divBdr>
            <w:top w:val="none" w:sz="0" w:space="0" w:color="auto"/>
            <w:left w:val="none" w:sz="0" w:space="0" w:color="auto"/>
            <w:bottom w:val="none" w:sz="0" w:space="0" w:color="auto"/>
            <w:right w:val="none" w:sz="0" w:space="0" w:color="auto"/>
          </w:divBdr>
        </w:div>
        <w:div w:id="1375883632">
          <w:marLeft w:val="0"/>
          <w:marRight w:val="0"/>
          <w:marTop w:val="0"/>
          <w:marBottom w:val="0"/>
          <w:divBdr>
            <w:top w:val="none" w:sz="0" w:space="0" w:color="auto"/>
            <w:left w:val="none" w:sz="0" w:space="0" w:color="auto"/>
            <w:bottom w:val="none" w:sz="0" w:space="0" w:color="auto"/>
            <w:right w:val="none" w:sz="0" w:space="0" w:color="auto"/>
          </w:divBdr>
        </w:div>
        <w:div w:id="1184395755">
          <w:marLeft w:val="0"/>
          <w:marRight w:val="0"/>
          <w:marTop w:val="0"/>
          <w:marBottom w:val="0"/>
          <w:divBdr>
            <w:top w:val="none" w:sz="0" w:space="0" w:color="auto"/>
            <w:left w:val="none" w:sz="0" w:space="0" w:color="auto"/>
            <w:bottom w:val="none" w:sz="0" w:space="0" w:color="auto"/>
            <w:right w:val="none" w:sz="0" w:space="0" w:color="auto"/>
          </w:divBdr>
        </w:div>
        <w:div w:id="1093936558">
          <w:marLeft w:val="0"/>
          <w:marRight w:val="0"/>
          <w:marTop w:val="0"/>
          <w:marBottom w:val="0"/>
          <w:divBdr>
            <w:top w:val="none" w:sz="0" w:space="0" w:color="auto"/>
            <w:left w:val="none" w:sz="0" w:space="0" w:color="auto"/>
            <w:bottom w:val="none" w:sz="0" w:space="0" w:color="auto"/>
            <w:right w:val="none" w:sz="0" w:space="0" w:color="auto"/>
          </w:divBdr>
        </w:div>
        <w:div w:id="422846641">
          <w:marLeft w:val="0"/>
          <w:marRight w:val="0"/>
          <w:marTop w:val="0"/>
          <w:marBottom w:val="0"/>
          <w:divBdr>
            <w:top w:val="none" w:sz="0" w:space="0" w:color="auto"/>
            <w:left w:val="none" w:sz="0" w:space="0" w:color="auto"/>
            <w:bottom w:val="none" w:sz="0" w:space="0" w:color="auto"/>
            <w:right w:val="none" w:sz="0" w:space="0" w:color="auto"/>
          </w:divBdr>
        </w:div>
        <w:div w:id="731657593">
          <w:marLeft w:val="0"/>
          <w:marRight w:val="0"/>
          <w:marTop w:val="0"/>
          <w:marBottom w:val="0"/>
          <w:divBdr>
            <w:top w:val="none" w:sz="0" w:space="0" w:color="auto"/>
            <w:left w:val="none" w:sz="0" w:space="0" w:color="auto"/>
            <w:bottom w:val="none" w:sz="0" w:space="0" w:color="auto"/>
            <w:right w:val="none" w:sz="0" w:space="0" w:color="auto"/>
          </w:divBdr>
        </w:div>
        <w:div w:id="1823933138">
          <w:marLeft w:val="0"/>
          <w:marRight w:val="0"/>
          <w:marTop w:val="0"/>
          <w:marBottom w:val="0"/>
          <w:divBdr>
            <w:top w:val="none" w:sz="0" w:space="0" w:color="auto"/>
            <w:left w:val="none" w:sz="0" w:space="0" w:color="auto"/>
            <w:bottom w:val="none" w:sz="0" w:space="0" w:color="auto"/>
            <w:right w:val="none" w:sz="0" w:space="0" w:color="auto"/>
          </w:divBdr>
        </w:div>
        <w:div w:id="1134522365">
          <w:marLeft w:val="0"/>
          <w:marRight w:val="0"/>
          <w:marTop w:val="0"/>
          <w:marBottom w:val="0"/>
          <w:divBdr>
            <w:top w:val="none" w:sz="0" w:space="0" w:color="auto"/>
            <w:left w:val="none" w:sz="0" w:space="0" w:color="auto"/>
            <w:bottom w:val="none" w:sz="0" w:space="0" w:color="auto"/>
            <w:right w:val="none" w:sz="0" w:space="0" w:color="auto"/>
          </w:divBdr>
        </w:div>
      </w:divsChild>
    </w:div>
    <w:div w:id="1868374304">
      <w:bodyDiv w:val="1"/>
      <w:marLeft w:val="0"/>
      <w:marRight w:val="0"/>
      <w:marTop w:val="0"/>
      <w:marBottom w:val="0"/>
      <w:divBdr>
        <w:top w:val="none" w:sz="0" w:space="0" w:color="auto"/>
        <w:left w:val="none" w:sz="0" w:space="0" w:color="auto"/>
        <w:bottom w:val="none" w:sz="0" w:space="0" w:color="auto"/>
        <w:right w:val="none" w:sz="0" w:space="0" w:color="auto"/>
      </w:divBdr>
    </w:div>
    <w:div w:id="1876193818">
      <w:bodyDiv w:val="1"/>
      <w:marLeft w:val="0"/>
      <w:marRight w:val="0"/>
      <w:marTop w:val="0"/>
      <w:marBottom w:val="0"/>
      <w:divBdr>
        <w:top w:val="none" w:sz="0" w:space="0" w:color="auto"/>
        <w:left w:val="none" w:sz="0" w:space="0" w:color="auto"/>
        <w:bottom w:val="none" w:sz="0" w:space="0" w:color="auto"/>
        <w:right w:val="none" w:sz="0" w:space="0" w:color="auto"/>
      </w:divBdr>
    </w:div>
    <w:div w:id="1896970515">
      <w:bodyDiv w:val="1"/>
      <w:marLeft w:val="0"/>
      <w:marRight w:val="0"/>
      <w:marTop w:val="0"/>
      <w:marBottom w:val="0"/>
      <w:divBdr>
        <w:top w:val="none" w:sz="0" w:space="0" w:color="auto"/>
        <w:left w:val="none" w:sz="0" w:space="0" w:color="auto"/>
        <w:bottom w:val="none" w:sz="0" w:space="0" w:color="auto"/>
        <w:right w:val="none" w:sz="0" w:space="0" w:color="auto"/>
      </w:divBdr>
    </w:div>
    <w:div w:id="1905674302">
      <w:bodyDiv w:val="1"/>
      <w:marLeft w:val="0"/>
      <w:marRight w:val="0"/>
      <w:marTop w:val="0"/>
      <w:marBottom w:val="0"/>
      <w:divBdr>
        <w:top w:val="none" w:sz="0" w:space="0" w:color="auto"/>
        <w:left w:val="none" w:sz="0" w:space="0" w:color="auto"/>
        <w:bottom w:val="none" w:sz="0" w:space="0" w:color="auto"/>
        <w:right w:val="none" w:sz="0" w:space="0" w:color="auto"/>
      </w:divBdr>
    </w:div>
    <w:div w:id="1916040009">
      <w:bodyDiv w:val="1"/>
      <w:marLeft w:val="0"/>
      <w:marRight w:val="0"/>
      <w:marTop w:val="0"/>
      <w:marBottom w:val="0"/>
      <w:divBdr>
        <w:top w:val="none" w:sz="0" w:space="0" w:color="auto"/>
        <w:left w:val="none" w:sz="0" w:space="0" w:color="auto"/>
        <w:bottom w:val="none" w:sz="0" w:space="0" w:color="auto"/>
        <w:right w:val="none" w:sz="0" w:space="0" w:color="auto"/>
      </w:divBdr>
    </w:div>
    <w:div w:id="1983802508">
      <w:bodyDiv w:val="1"/>
      <w:marLeft w:val="0"/>
      <w:marRight w:val="0"/>
      <w:marTop w:val="0"/>
      <w:marBottom w:val="0"/>
      <w:divBdr>
        <w:top w:val="none" w:sz="0" w:space="0" w:color="auto"/>
        <w:left w:val="none" w:sz="0" w:space="0" w:color="auto"/>
        <w:bottom w:val="none" w:sz="0" w:space="0" w:color="auto"/>
        <w:right w:val="none" w:sz="0" w:space="0" w:color="auto"/>
      </w:divBdr>
    </w:div>
    <w:div w:id="1988624940">
      <w:bodyDiv w:val="1"/>
      <w:marLeft w:val="0"/>
      <w:marRight w:val="0"/>
      <w:marTop w:val="0"/>
      <w:marBottom w:val="0"/>
      <w:divBdr>
        <w:top w:val="none" w:sz="0" w:space="0" w:color="auto"/>
        <w:left w:val="none" w:sz="0" w:space="0" w:color="auto"/>
        <w:bottom w:val="none" w:sz="0" w:space="0" w:color="auto"/>
        <w:right w:val="none" w:sz="0" w:space="0" w:color="auto"/>
      </w:divBdr>
    </w:div>
    <w:div w:id="2029404363">
      <w:bodyDiv w:val="1"/>
      <w:marLeft w:val="0"/>
      <w:marRight w:val="0"/>
      <w:marTop w:val="0"/>
      <w:marBottom w:val="0"/>
      <w:divBdr>
        <w:top w:val="none" w:sz="0" w:space="0" w:color="auto"/>
        <w:left w:val="none" w:sz="0" w:space="0" w:color="auto"/>
        <w:bottom w:val="none" w:sz="0" w:space="0" w:color="auto"/>
        <w:right w:val="none" w:sz="0" w:space="0" w:color="auto"/>
      </w:divBdr>
    </w:div>
    <w:div w:id="2062556549">
      <w:bodyDiv w:val="1"/>
      <w:marLeft w:val="0"/>
      <w:marRight w:val="0"/>
      <w:marTop w:val="0"/>
      <w:marBottom w:val="0"/>
      <w:divBdr>
        <w:top w:val="none" w:sz="0" w:space="0" w:color="auto"/>
        <w:left w:val="none" w:sz="0" w:space="0" w:color="auto"/>
        <w:bottom w:val="none" w:sz="0" w:space="0" w:color="auto"/>
        <w:right w:val="none" w:sz="0" w:space="0" w:color="auto"/>
      </w:divBdr>
    </w:div>
    <w:div w:id="2077777405">
      <w:bodyDiv w:val="1"/>
      <w:marLeft w:val="0"/>
      <w:marRight w:val="0"/>
      <w:marTop w:val="0"/>
      <w:marBottom w:val="0"/>
      <w:divBdr>
        <w:top w:val="none" w:sz="0" w:space="0" w:color="auto"/>
        <w:left w:val="none" w:sz="0" w:space="0" w:color="auto"/>
        <w:bottom w:val="none" w:sz="0" w:space="0" w:color="auto"/>
        <w:right w:val="none" w:sz="0" w:space="0" w:color="auto"/>
      </w:divBdr>
    </w:div>
    <w:div w:id="2102338887">
      <w:bodyDiv w:val="1"/>
      <w:marLeft w:val="0"/>
      <w:marRight w:val="0"/>
      <w:marTop w:val="0"/>
      <w:marBottom w:val="0"/>
      <w:divBdr>
        <w:top w:val="none" w:sz="0" w:space="0" w:color="auto"/>
        <w:left w:val="none" w:sz="0" w:space="0" w:color="auto"/>
        <w:bottom w:val="none" w:sz="0" w:space="0" w:color="auto"/>
        <w:right w:val="none" w:sz="0" w:space="0" w:color="auto"/>
      </w:divBdr>
    </w:div>
    <w:div w:id="210784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467-6494.1996.tb00521.x"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37/1040-3590.12.2.210"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7/0022-3514.64.1.13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177/0748175612449743" TargetMode="External"/><Relationship Id="rId4" Type="http://schemas.openxmlformats.org/officeDocument/2006/relationships/settings" Target="settings.xml"/><Relationship Id="rId9" Type="http://schemas.openxmlformats.org/officeDocument/2006/relationships/hyperlink" Target="https://doi.org/10.1046/j.1360-0443.2002.00185.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5DFD7-4159-4788-B2C0-E316EF86D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111</Pages>
  <Words>22747</Words>
  <Characters>129659</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S Ciotti</dc:creator>
  <cp:keywords/>
  <dc:description/>
  <cp:lastModifiedBy>T.J. Sullivan</cp:lastModifiedBy>
  <cp:revision>10</cp:revision>
  <dcterms:created xsi:type="dcterms:W3CDTF">2020-03-27T17:42:00Z</dcterms:created>
  <dcterms:modified xsi:type="dcterms:W3CDTF">2020-11-03T14:58:00Z</dcterms:modified>
</cp:coreProperties>
</file>