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28A8C" w14:textId="77777777" w:rsidR="003042D3" w:rsidRDefault="00E163CD">
      <w:pPr>
        <w:pStyle w:val="H2"/>
      </w:pPr>
      <w:r>
        <w:t>Questionnaire Survey</w:t>
      </w:r>
    </w:p>
    <w:p w14:paraId="2489E624" w14:textId="77777777" w:rsidR="003042D3" w:rsidRDefault="003042D3"/>
    <w:p w14:paraId="594EBF47" w14:textId="77777777" w:rsidR="003042D3" w:rsidRDefault="003042D3">
      <w:pPr>
        <w:pStyle w:val="BlockSeparator"/>
      </w:pPr>
    </w:p>
    <w:p w14:paraId="3D0CFC95" w14:textId="77777777" w:rsidR="003042D3" w:rsidRDefault="00E163CD">
      <w:pPr>
        <w:pStyle w:val="BlockStartLabel"/>
      </w:pPr>
      <w:r>
        <w:t>Start of Block: SURVEY INTRO</w:t>
      </w:r>
    </w:p>
    <w:p w14:paraId="3642A849" w14:textId="77777777" w:rsidR="003042D3" w:rsidRDefault="003042D3"/>
    <w:p w14:paraId="363ECF4A" w14:textId="77777777" w:rsidR="003042D3" w:rsidRDefault="00E163CD">
      <w:pPr>
        <w:keepNext/>
      </w:pPr>
      <w:r>
        <w:t>landing Please let the research assistant know that you have completed the consent form before continuing. They will provide you with the information needed below. </w:t>
      </w:r>
    </w:p>
    <w:p w14:paraId="22A30A66" w14:textId="77777777" w:rsidR="003042D3" w:rsidRDefault="003042D3"/>
    <w:p w14:paraId="63D2AD9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9FE91AE" w14:textId="77777777">
        <w:tc>
          <w:tcPr>
            <w:tcW w:w="50" w:type="dxa"/>
          </w:tcPr>
          <w:p w14:paraId="245A5F16" w14:textId="77777777" w:rsidR="003042D3" w:rsidRDefault="00E163CD">
            <w:pPr>
              <w:keepNext/>
            </w:pPr>
            <w:r>
              <w:rPr>
                <w:noProof/>
              </w:rPr>
              <w:drawing>
                <wp:inline distT="0" distB="0" distL="0" distR="0" wp14:anchorId="55D65C86" wp14:editId="1BA85786">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6278D02" w14:textId="77777777" w:rsidR="003042D3" w:rsidRDefault="003042D3"/>
    <w:p w14:paraId="66598CE5" w14:textId="77777777" w:rsidR="003042D3" w:rsidRDefault="00E163CD">
      <w:pPr>
        <w:keepNext/>
      </w:pPr>
      <w:proofErr w:type="spellStart"/>
      <w:r>
        <w:t>CoupleID</w:t>
      </w:r>
      <w:proofErr w:type="spellEnd"/>
      <w:r>
        <w:t xml:space="preserve"> Before we get started, please enter your </w:t>
      </w:r>
      <w:r>
        <w:rPr>
          <w:b/>
          <w:i/>
          <w:u w:val="single"/>
        </w:rPr>
        <w:t>COUPLE ID number</w:t>
      </w:r>
      <w:r>
        <w:t xml:space="preserve"> given to you by the research assistant: </w:t>
      </w:r>
    </w:p>
    <w:p w14:paraId="147F211C" w14:textId="77777777" w:rsidR="003042D3" w:rsidRDefault="00E163CD">
      <w:pPr>
        <w:pStyle w:val="TextEntryLine"/>
        <w:ind w:firstLine="400"/>
      </w:pPr>
      <w:r>
        <w:t>________________________________________________________________</w:t>
      </w:r>
    </w:p>
    <w:p w14:paraId="6C25E292" w14:textId="77777777" w:rsidR="003042D3" w:rsidRDefault="003042D3"/>
    <w:p w14:paraId="0471EC1C"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F84E883" w14:textId="77777777">
        <w:tc>
          <w:tcPr>
            <w:tcW w:w="50" w:type="dxa"/>
          </w:tcPr>
          <w:p w14:paraId="217BA565" w14:textId="77777777" w:rsidR="003042D3" w:rsidRDefault="00E163CD">
            <w:pPr>
              <w:keepNext/>
            </w:pPr>
            <w:r>
              <w:rPr>
                <w:noProof/>
              </w:rPr>
              <w:drawing>
                <wp:inline distT="0" distB="0" distL="0" distR="0" wp14:anchorId="2432772A" wp14:editId="3F1244AC">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8D8B4BE" w14:textId="77777777" w:rsidR="003042D3" w:rsidRDefault="003042D3"/>
    <w:p w14:paraId="3C9ABDFB" w14:textId="77777777" w:rsidR="003042D3" w:rsidRDefault="00E163CD">
      <w:pPr>
        <w:keepNext/>
      </w:pPr>
      <w:proofErr w:type="spellStart"/>
      <w:r>
        <w:t>ParticipantID</w:t>
      </w:r>
      <w:proofErr w:type="spellEnd"/>
      <w:r>
        <w:t xml:space="preserve"> Please enter your </w:t>
      </w:r>
      <w:r>
        <w:rPr>
          <w:b/>
          <w:i/>
          <w:u w:val="single"/>
        </w:rPr>
        <w:t>PARTICIPANT ID number</w:t>
      </w:r>
      <w:r>
        <w:t xml:space="preserve"> given to you by the research assistant: </w:t>
      </w:r>
    </w:p>
    <w:p w14:paraId="177721AD" w14:textId="77777777" w:rsidR="003042D3" w:rsidRDefault="00E163CD">
      <w:pPr>
        <w:pStyle w:val="TextEntryLine"/>
        <w:ind w:firstLine="400"/>
      </w:pPr>
      <w:r>
        <w:t>________________________________________________________________</w:t>
      </w:r>
    </w:p>
    <w:p w14:paraId="50539501" w14:textId="77777777" w:rsidR="003042D3" w:rsidRDefault="003042D3"/>
    <w:p w14:paraId="3188392E"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1506C281" w14:textId="77777777">
        <w:trPr>
          <w:trHeight w:val="300"/>
        </w:trPr>
        <w:tc>
          <w:tcPr>
            <w:tcW w:w="1368" w:type="dxa"/>
            <w:tcBorders>
              <w:top w:val="nil"/>
              <w:left w:val="nil"/>
              <w:bottom w:val="nil"/>
              <w:right w:val="nil"/>
            </w:tcBorders>
          </w:tcPr>
          <w:p w14:paraId="5206702D" w14:textId="77777777" w:rsidR="003042D3" w:rsidRDefault="00E163CD">
            <w:pPr>
              <w:rPr>
                <w:color w:val="CCCCCC"/>
              </w:rPr>
            </w:pPr>
            <w:r>
              <w:rPr>
                <w:color w:val="CCCCCC"/>
              </w:rPr>
              <w:t>Page Break</w:t>
            </w:r>
          </w:p>
        </w:tc>
        <w:tc>
          <w:tcPr>
            <w:tcW w:w="8208" w:type="dxa"/>
            <w:tcBorders>
              <w:top w:val="nil"/>
              <w:left w:val="nil"/>
              <w:bottom w:val="nil"/>
              <w:right w:val="nil"/>
            </w:tcBorders>
          </w:tcPr>
          <w:p w14:paraId="5C0A5FB6" w14:textId="77777777" w:rsidR="003042D3" w:rsidRDefault="003042D3">
            <w:pPr>
              <w:pBdr>
                <w:top w:val="single" w:sz="8" w:space="0" w:color="CCCCCC"/>
              </w:pBdr>
              <w:spacing w:before="120" w:after="120" w:line="120" w:lineRule="auto"/>
              <w:jc w:val="center"/>
              <w:rPr>
                <w:color w:val="CCCCCC"/>
              </w:rPr>
            </w:pPr>
          </w:p>
        </w:tc>
      </w:tr>
    </w:tbl>
    <w:p w14:paraId="3F608C3B" w14:textId="77777777" w:rsidR="003042D3" w:rsidRDefault="00E163CD">
      <w:r>
        <w:br w:type="page"/>
      </w:r>
    </w:p>
    <w:p w14:paraId="75F08434" w14:textId="77777777" w:rsidR="003042D3" w:rsidRDefault="003042D3"/>
    <w:p w14:paraId="270CB7C0" w14:textId="77777777" w:rsidR="003042D3" w:rsidRDefault="00E163CD">
      <w:pPr>
        <w:keepNext/>
      </w:pPr>
      <w:proofErr w:type="spellStart"/>
      <w:r>
        <w:t>landing_intro</w:t>
      </w:r>
      <w:proofErr w:type="spellEnd"/>
      <w:r>
        <w:t xml:space="preserve"> </w:t>
      </w:r>
      <w:r>
        <w:br/>
        <w:t>Thanks again for being willing to participate in this study! This study is divided up into 4 parts, which should take about two hours in total. These parts include: </w:t>
      </w:r>
      <w:r>
        <w:br/>
        <w:t xml:space="preserve">     </w:t>
      </w:r>
      <w:r>
        <w:tab/>
        <w:t xml:space="preserve">Survey questions about your relationship </w:t>
      </w:r>
      <w:r>
        <w:tab/>
        <w:t xml:space="preserve">Survey questions about your mental health and general life experiences </w:t>
      </w:r>
      <w:r>
        <w:tab/>
        <w:t xml:space="preserve">Survey questions about experiences you may have faced because of your sexual orientation </w:t>
      </w:r>
      <w:r>
        <w:tab/>
        <w:t xml:space="preserve">Video-recorded discussions between you and your partner   </w:t>
      </w:r>
      <w:r>
        <w:br/>
      </w:r>
      <w:r>
        <w:br/>
        <w:t xml:space="preserve"> Before you get started, just a couple of things to note: </w:t>
      </w:r>
      <w:r>
        <w:br/>
        <w:t xml:space="preserve">     </w:t>
      </w:r>
      <w:r>
        <w:tab/>
        <w:t xml:space="preserve">Please do NOT exit the survey at any point - please follow directions in the survey and from the research assistant as they will both tell you when to switch to </w:t>
      </w:r>
      <w:proofErr w:type="spellStart"/>
      <w:r>
        <w:t>AdobeConnect</w:t>
      </w:r>
      <w:proofErr w:type="spellEnd"/>
      <w:r>
        <w:t xml:space="preserve"> with  </w:t>
      </w:r>
      <w:r>
        <w:tab/>
        <w:t xml:space="preserve">You are allowed to refuse any questions that you do not wish to answer. The survey may prompt you to answer questions left blank as sometimes it is easy to miss one by accident, but you can always select "Continue without answering" if you left a question blank intentionally </w:t>
      </w:r>
      <w:r>
        <w:tab/>
        <w:t xml:space="preserve">Please note that parts of this survey include questions about stressful experiences, including experiences of violence. We have included these questions because we know that sexual minority people are at increased risk for experiences of violence. We want to better understand these experiences to help prevent them and to help people cope with them. Remember, you can skip any questions that you are uncomfortable with </w:t>
      </w:r>
      <w:r>
        <w:tab/>
        <w:t xml:space="preserve">Remember that all of your responses are kept completely confidential and are only linked with your ID number, not any of your identifying information </w:t>
      </w:r>
      <w:r>
        <w:tab/>
        <w:t xml:space="preserve">Your partner is NOT able to see your responses at any point, so please answer honestly  </w:t>
      </w:r>
      <w:r>
        <w:tab/>
      </w:r>
      <w:r>
        <w:rPr>
          <w:b/>
          <w:u w:val="single"/>
        </w:rPr>
        <w:t>If you have any questions at any point</w:t>
      </w:r>
      <w:r>
        <w:t xml:space="preserve">, the research assistant is available on </w:t>
      </w:r>
      <w:proofErr w:type="spellStart"/>
      <w:r>
        <w:t>AdobeConnect</w:t>
      </w:r>
      <w:proofErr w:type="spellEnd"/>
      <w:r>
        <w:t xml:space="preserve"> to help you out  </w:t>
      </w:r>
      <w:r>
        <w:br/>
        <w:t xml:space="preserve"> Hit "Continue" to start the survey. </w:t>
      </w:r>
    </w:p>
    <w:p w14:paraId="2DF21A24" w14:textId="77777777" w:rsidR="003042D3" w:rsidRDefault="003042D3"/>
    <w:p w14:paraId="3BE1A54E" w14:textId="77777777" w:rsidR="003042D3" w:rsidRDefault="00E163CD">
      <w:pPr>
        <w:pStyle w:val="BlockEndLabel"/>
      </w:pPr>
      <w:r>
        <w:t>End of Block: SURVEY INTRO</w:t>
      </w:r>
    </w:p>
    <w:p w14:paraId="5A8F6D16" w14:textId="77777777" w:rsidR="003042D3" w:rsidRDefault="003042D3">
      <w:pPr>
        <w:pStyle w:val="BlockSeparator"/>
      </w:pPr>
    </w:p>
    <w:p w14:paraId="4B58D755" w14:textId="77777777" w:rsidR="003042D3" w:rsidRDefault="00E163CD">
      <w:pPr>
        <w:pStyle w:val="BlockStartLabel"/>
      </w:pPr>
      <w:r>
        <w:t>Start of Block: RELATIONSHIP SECTION</w:t>
      </w:r>
    </w:p>
    <w:p w14:paraId="2A49B8C3" w14:textId="77777777" w:rsidR="003042D3" w:rsidRDefault="003042D3"/>
    <w:p w14:paraId="6941E55B" w14:textId="77777777" w:rsidR="003042D3" w:rsidRDefault="00E163CD">
      <w:pPr>
        <w:keepNext/>
      </w:pPr>
      <w:r>
        <w:t xml:space="preserve">section1intro </w:t>
      </w:r>
      <w:proofErr w:type="gramStart"/>
      <w:r>
        <w:t>The</w:t>
      </w:r>
      <w:proofErr w:type="gramEnd"/>
      <w:r>
        <w:t xml:space="preserve"> following section contains some demographic questions and questions about your relationship. </w:t>
      </w:r>
    </w:p>
    <w:p w14:paraId="2008D011" w14:textId="77777777" w:rsidR="003042D3" w:rsidRDefault="003042D3"/>
    <w:p w14:paraId="0D22E742" w14:textId="77777777" w:rsidR="003042D3" w:rsidRDefault="00E163CD">
      <w:pPr>
        <w:pStyle w:val="BlockEndLabel"/>
      </w:pPr>
      <w:r>
        <w:t>End of Block: RELATIONSHIP SECTION</w:t>
      </w:r>
    </w:p>
    <w:p w14:paraId="0F0E829B" w14:textId="77777777" w:rsidR="003042D3" w:rsidRDefault="003042D3">
      <w:pPr>
        <w:pStyle w:val="BlockSeparator"/>
      </w:pPr>
    </w:p>
    <w:p w14:paraId="3AB52D8E" w14:textId="77777777" w:rsidR="003042D3" w:rsidRDefault="00E163CD">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3042D3" w14:paraId="73950845" w14:textId="77777777">
        <w:tc>
          <w:tcPr>
            <w:tcW w:w="50" w:type="dxa"/>
          </w:tcPr>
          <w:p w14:paraId="53A171BB" w14:textId="77777777" w:rsidR="003042D3" w:rsidRDefault="00E163CD">
            <w:pPr>
              <w:keepNext/>
            </w:pPr>
            <w:r>
              <w:rPr>
                <w:noProof/>
              </w:rPr>
              <w:drawing>
                <wp:inline distT="0" distB="0" distL="0" distR="0" wp14:anchorId="3AE16016" wp14:editId="73301184">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6B2A24" w14:textId="77777777" w:rsidR="003042D3" w:rsidRDefault="003042D3"/>
    <w:p w14:paraId="253C7049" w14:textId="77777777" w:rsidR="003042D3" w:rsidRDefault="00E163CD">
      <w:pPr>
        <w:keepNext/>
      </w:pPr>
      <w:proofErr w:type="spellStart"/>
      <w:r>
        <w:t>Caution_StudyName</w:t>
      </w:r>
      <w:proofErr w:type="spellEnd"/>
      <w:r>
        <w:t xml:space="preserve"> If we email you, can we refer to the study as “the </w:t>
      </w:r>
      <w:proofErr w:type="gramStart"/>
      <w:r>
        <w:t>couples</w:t>
      </w:r>
      <w:proofErr w:type="gramEnd"/>
      <w:r>
        <w:t xml:space="preserve"> study”?</w:t>
      </w:r>
    </w:p>
    <w:p w14:paraId="1AAC65C2" w14:textId="77777777" w:rsidR="003042D3" w:rsidRDefault="00E163CD">
      <w:pPr>
        <w:pStyle w:val="ListParagraph"/>
        <w:keepNext/>
        <w:numPr>
          <w:ilvl w:val="0"/>
          <w:numId w:val="4"/>
        </w:numPr>
      </w:pPr>
      <w:r>
        <w:t xml:space="preserve">Yes, you can refer to the study as “the couples </w:t>
      </w:r>
      <w:proofErr w:type="gramStart"/>
      <w:r>
        <w:t>study”  (</w:t>
      </w:r>
      <w:proofErr w:type="gramEnd"/>
      <w:r>
        <w:t xml:space="preserve">1) </w:t>
      </w:r>
    </w:p>
    <w:p w14:paraId="62C870A8" w14:textId="77777777" w:rsidR="003042D3" w:rsidRDefault="00E163CD">
      <w:pPr>
        <w:pStyle w:val="ListParagraph"/>
        <w:keepNext/>
        <w:numPr>
          <w:ilvl w:val="0"/>
          <w:numId w:val="4"/>
        </w:numPr>
      </w:pPr>
      <w:r>
        <w:t xml:space="preserve">No, please refer to study as “the study at Stony Brook </w:t>
      </w:r>
      <w:proofErr w:type="gramStart"/>
      <w:r>
        <w:t>University”  (</w:t>
      </w:r>
      <w:proofErr w:type="gramEnd"/>
      <w:r>
        <w:t xml:space="preserve">0) </w:t>
      </w:r>
    </w:p>
    <w:p w14:paraId="3E96CB2D" w14:textId="77777777" w:rsidR="003042D3" w:rsidRDefault="003042D3"/>
    <w:p w14:paraId="39FD57A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992ECE7" w14:textId="77777777">
        <w:tc>
          <w:tcPr>
            <w:tcW w:w="50" w:type="dxa"/>
          </w:tcPr>
          <w:p w14:paraId="4717DD55" w14:textId="77777777" w:rsidR="003042D3" w:rsidRDefault="00E163CD">
            <w:pPr>
              <w:keepNext/>
            </w:pPr>
            <w:r>
              <w:rPr>
                <w:noProof/>
              </w:rPr>
              <w:drawing>
                <wp:inline distT="0" distB="0" distL="0" distR="0" wp14:anchorId="161CF9E1" wp14:editId="70AAE934">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9750C2" w14:textId="77777777" w:rsidR="003042D3" w:rsidRDefault="003042D3"/>
    <w:p w14:paraId="0C01D941" w14:textId="77777777" w:rsidR="003042D3" w:rsidRDefault="00E163CD">
      <w:pPr>
        <w:keepNext/>
      </w:pPr>
      <w:r>
        <w:t>Age How old are you?</w:t>
      </w:r>
    </w:p>
    <w:p w14:paraId="3DF83D9F" w14:textId="77777777" w:rsidR="003042D3" w:rsidRDefault="00E163CD">
      <w:pPr>
        <w:pStyle w:val="Dropdown"/>
        <w:keepNext/>
      </w:pPr>
      <w:r>
        <w:t>▼ &lt; 18 (99) ... 100 (100)</w:t>
      </w:r>
    </w:p>
    <w:p w14:paraId="7760E0A3" w14:textId="77777777" w:rsidR="003042D3" w:rsidRDefault="003042D3"/>
    <w:p w14:paraId="5A96D24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599B7C8" w14:textId="77777777">
        <w:tc>
          <w:tcPr>
            <w:tcW w:w="50" w:type="dxa"/>
          </w:tcPr>
          <w:p w14:paraId="670E2B22" w14:textId="77777777" w:rsidR="003042D3" w:rsidRDefault="00E163CD">
            <w:pPr>
              <w:keepNext/>
            </w:pPr>
            <w:r>
              <w:rPr>
                <w:noProof/>
              </w:rPr>
              <w:drawing>
                <wp:inline distT="0" distB="0" distL="0" distR="0" wp14:anchorId="67C16022" wp14:editId="0091D617">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2C33DF" w14:textId="77777777" w:rsidR="003042D3" w:rsidRDefault="003042D3"/>
    <w:p w14:paraId="5BCEBF09" w14:textId="77777777" w:rsidR="003042D3" w:rsidRDefault="00E163CD">
      <w:pPr>
        <w:keepNext/>
      </w:pPr>
      <w:r>
        <w:t>Ethnicity Do you identify as Hispanic or Latinx?</w:t>
      </w:r>
    </w:p>
    <w:p w14:paraId="2583B1FC" w14:textId="77777777" w:rsidR="003042D3" w:rsidRDefault="00E163CD">
      <w:pPr>
        <w:pStyle w:val="ListParagraph"/>
        <w:keepNext/>
        <w:numPr>
          <w:ilvl w:val="0"/>
          <w:numId w:val="4"/>
        </w:numPr>
      </w:pPr>
      <w:proofErr w:type="gramStart"/>
      <w:r>
        <w:t>Yes  (</w:t>
      </w:r>
      <w:proofErr w:type="gramEnd"/>
      <w:r>
        <w:t xml:space="preserve">1) </w:t>
      </w:r>
    </w:p>
    <w:p w14:paraId="484FD1BC" w14:textId="77777777" w:rsidR="003042D3" w:rsidRDefault="00E163CD">
      <w:pPr>
        <w:pStyle w:val="ListParagraph"/>
        <w:keepNext/>
        <w:numPr>
          <w:ilvl w:val="0"/>
          <w:numId w:val="4"/>
        </w:numPr>
      </w:pPr>
      <w:proofErr w:type="gramStart"/>
      <w:r>
        <w:t>No  (</w:t>
      </w:r>
      <w:proofErr w:type="gramEnd"/>
      <w:r>
        <w:t xml:space="preserve">0) </w:t>
      </w:r>
    </w:p>
    <w:p w14:paraId="392DF430" w14:textId="77777777" w:rsidR="003042D3" w:rsidRDefault="003042D3"/>
    <w:p w14:paraId="32FD959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20BB620" w14:textId="77777777">
        <w:tc>
          <w:tcPr>
            <w:tcW w:w="50" w:type="dxa"/>
          </w:tcPr>
          <w:p w14:paraId="456014D3" w14:textId="77777777" w:rsidR="003042D3" w:rsidRDefault="00E163CD">
            <w:pPr>
              <w:keepNext/>
            </w:pPr>
            <w:r>
              <w:rPr>
                <w:noProof/>
              </w:rPr>
              <w:drawing>
                <wp:inline distT="0" distB="0" distL="0" distR="0" wp14:anchorId="75CEECBF" wp14:editId="1E5D44AA">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56AA70" w14:textId="77777777" w:rsidR="003042D3" w:rsidRDefault="003042D3"/>
    <w:p w14:paraId="25D56919" w14:textId="77777777" w:rsidR="003042D3" w:rsidRDefault="00E163CD">
      <w:pPr>
        <w:keepNext/>
      </w:pPr>
      <w:r>
        <w:t xml:space="preserve">Race Which of the following best describes your race? </w:t>
      </w:r>
      <w:r>
        <w:rPr>
          <w:i/>
        </w:rPr>
        <w:t>(select all that apply)</w:t>
      </w:r>
    </w:p>
    <w:p w14:paraId="072DB8D4" w14:textId="77777777" w:rsidR="003042D3" w:rsidRDefault="00E163CD">
      <w:pPr>
        <w:pStyle w:val="ListParagraph"/>
        <w:keepNext/>
        <w:numPr>
          <w:ilvl w:val="0"/>
          <w:numId w:val="2"/>
        </w:numPr>
      </w:pPr>
      <w:r>
        <w:t xml:space="preserve">American Indian or Alaska </w:t>
      </w:r>
      <w:proofErr w:type="gramStart"/>
      <w:r>
        <w:t>Native  (</w:t>
      </w:r>
      <w:proofErr w:type="gramEnd"/>
      <w:r>
        <w:t xml:space="preserve">3) </w:t>
      </w:r>
    </w:p>
    <w:p w14:paraId="00186134" w14:textId="77777777" w:rsidR="003042D3" w:rsidRDefault="00E163CD">
      <w:pPr>
        <w:pStyle w:val="ListParagraph"/>
        <w:keepNext/>
        <w:numPr>
          <w:ilvl w:val="0"/>
          <w:numId w:val="2"/>
        </w:numPr>
      </w:pPr>
      <w:proofErr w:type="gramStart"/>
      <w:r>
        <w:t>Asian  (</w:t>
      </w:r>
      <w:proofErr w:type="gramEnd"/>
      <w:r>
        <w:t xml:space="preserve">2) </w:t>
      </w:r>
    </w:p>
    <w:p w14:paraId="4255C69B" w14:textId="77777777" w:rsidR="003042D3" w:rsidRDefault="00E163CD">
      <w:pPr>
        <w:pStyle w:val="ListParagraph"/>
        <w:keepNext/>
        <w:numPr>
          <w:ilvl w:val="0"/>
          <w:numId w:val="2"/>
        </w:numPr>
      </w:pPr>
      <w:r>
        <w:t xml:space="preserve">Black or African </w:t>
      </w:r>
      <w:proofErr w:type="gramStart"/>
      <w:r>
        <w:t>American  (</w:t>
      </w:r>
      <w:proofErr w:type="gramEnd"/>
      <w:r>
        <w:t xml:space="preserve">1) </w:t>
      </w:r>
    </w:p>
    <w:p w14:paraId="6FB1036C" w14:textId="77777777" w:rsidR="003042D3" w:rsidRDefault="00E163CD">
      <w:pPr>
        <w:pStyle w:val="ListParagraph"/>
        <w:keepNext/>
        <w:numPr>
          <w:ilvl w:val="0"/>
          <w:numId w:val="2"/>
        </w:numPr>
      </w:pPr>
      <w:r>
        <w:t xml:space="preserve">Native Hawaiian or Other Pacific </w:t>
      </w:r>
      <w:proofErr w:type="gramStart"/>
      <w:r>
        <w:t>Islander  (</w:t>
      </w:r>
      <w:proofErr w:type="gramEnd"/>
      <w:r>
        <w:t xml:space="preserve">4) </w:t>
      </w:r>
    </w:p>
    <w:p w14:paraId="74DD28E9" w14:textId="77777777" w:rsidR="003042D3" w:rsidRDefault="00E163CD">
      <w:pPr>
        <w:pStyle w:val="ListParagraph"/>
        <w:keepNext/>
        <w:numPr>
          <w:ilvl w:val="0"/>
          <w:numId w:val="2"/>
        </w:numPr>
      </w:pPr>
      <w:proofErr w:type="gramStart"/>
      <w:r>
        <w:t>White  (</w:t>
      </w:r>
      <w:proofErr w:type="gramEnd"/>
      <w:r>
        <w:t xml:space="preserve">0) </w:t>
      </w:r>
    </w:p>
    <w:p w14:paraId="63777B63" w14:textId="77777777" w:rsidR="003042D3" w:rsidRDefault="00E163CD">
      <w:pPr>
        <w:pStyle w:val="ListParagraph"/>
        <w:keepNext/>
        <w:numPr>
          <w:ilvl w:val="0"/>
          <w:numId w:val="2"/>
        </w:numPr>
      </w:pPr>
      <w:r>
        <w:t xml:space="preserve">Different race (please </w:t>
      </w:r>
      <w:proofErr w:type="gramStart"/>
      <w:r>
        <w:t>specify)  (</w:t>
      </w:r>
      <w:proofErr w:type="gramEnd"/>
      <w:r>
        <w:t>5) ________________________________________________</w:t>
      </w:r>
    </w:p>
    <w:p w14:paraId="79C571D5" w14:textId="77777777" w:rsidR="003042D3" w:rsidRDefault="003042D3"/>
    <w:p w14:paraId="26ACF5A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A9A991F" w14:textId="77777777">
        <w:tc>
          <w:tcPr>
            <w:tcW w:w="50" w:type="dxa"/>
          </w:tcPr>
          <w:p w14:paraId="545922D8" w14:textId="77777777" w:rsidR="003042D3" w:rsidRDefault="00E163CD">
            <w:pPr>
              <w:keepNext/>
            </w:pPr>
            <w:r>
              <w:rPr>
                <w:noProof/>
              </w:rPr>
              <w:drawing>
                <wp:inline distT="0" distB="0" distL="0" distR="0" wp14:anchorId="7B1FF4B6" wp14:editId="13FBEAD9">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7F1469B" w14:textId="77777777" w:rsidR="003042D3" w:rsidRDefault="003042D3"/>
    <w:p w14:paraId="1E2E6407" w14:textId="77777777" w:rsidR="003042D3" w:rsidRDefault="00E163CD">
      <w:pPr>
        <w:keepNext/>
      </w:pPr>
      <w:r>
        <w:lastRenderedPageBreak/>
        <w:t>State What state or U.S. Territory do you live in?</w:t>
      </w:r>
    </w:p>
    <w:p w14:paraId="74C03176" w14:textId="77777777" w:rsidR="003042D3" w:rsidRDefault="00E163CD">
      <w:pPr>
        <w:pStyle w:val="Dropdown"/>
        <w:keepNext/>
      </w:pPr>
      <w:r>
        <w:t>▼ Alabama (1) ... U.S. Virgin Islands (57)</w:t>
      </w:r>
    </w:p>
    <w:p w14:paraId="0C3682AB" w14:textId="77777777" w:rsidR="003042D3" w:rsidRDefault="003042D3"/>
    <w:p w14:paraId="223F84E8" w14:textId="77777777" w:rsidR="003042D3" w:rsidRDefault="003042D3">
      <w:pPr>
        <w:pStyle w:val="QuestionSeparator"/>
      </w:pPr>
    </w:p>
    <w:p w14:paraId="79DA8741" w14:textId="77777777" w:rsidR="003042D3" w:rsidRDefault="003042D3"/>
    <w:p w14:paraId="4F83B3AF" w14:textId="77777777" w:rsidR="003042D3" w:rsidRDefault="00E163CD">
      <w:pPr>
        <w:keepNext/>
      </w:pPr>
      <w:proofErr w:type="spellStart"/>
      <w:r>
        <w:t>RecruitmentSource</w:t>
      </w:r>
      <w:proofErr w:type="spellEnd"/>
      <w:r>
        <w:t xml:space="preserve"> How did you hear about this study?</w:t>
      </w:r>
    </w:p>
    <w:p w14:paraId="0A913025" w14:textId="77777777" w:rsidR="003042D3" w:rsidRDefault="00E163CD">
      <w:pPr>
        <w:pStyle w:val="ListParagraph"/>
        <w:keepNext/>
        <w:numPr>
          <w:ilvl w:val="0"/>
          <w:numId w:val="4"/>
        </w:numPr>
      </w:pPr>
      <w:r>
        <w:t xml:space="preserve">Facebook </w:t>
      </w:r>
      <w:proofErr w:type="gramStart"/>
      <w:r>
        <w:t>advertisement  (</w:t>
      </w:r>
      <w:proofErr w:type="gramEnd"/>
      <w:r>
        <w:t xml:space="preserve">1) </w:t>
      </w:r>
    </w:p>
    <w:p w14:paraId="7EF0C0AC" w14:textId="77777777" w:rsidR="003042D3" w:rsidRDefault="00E163CD">
      <w:pPr>
        <w:pStyle w:val="ListParagraph"/>
        <w:keepNext/>
        <w:numPr>
          <w:ilvl w:val="0"/>
          <w:numId w:val="4"/>
        </w:numPr>
      </w:pPr>
      <w:proofErr w:type="gramStart"/>
      <w:r>
        <w:t>Instagram  (</w:t>
      </w:r>
      <w:proofErr w:type="gramEnd"/>
      <w:r>
        <w:t xml:space="preserve">2) </w:t>
      </w:r>
    </w:p>
    <w:p w14:paraId="751C8064" w14:textId="77777777" w:rsidR="003042D3" w:rsidRDefault="00E163CD">
      <w:pPr>
        <w:pStyle w:val="ListParagraph"/>
        <w:keepNext/>
        <w:numPr>
          <w:ilvl w:val="0"/>
          <w:numId w:val="4"/>
        </w:numPr>
      </w:pPr>
      <w:proofErr w:type="gramStart"/>
      <w:r>
        <w:t>Twitter  (</w:t>
      </w:r>
      <w:proofErr w:type="gramEnd"/>
      <w:r>
        <w:t xml:space="preserve">3) </w:t>
      </w:r>
    </w:p>
    <w:p w14:paraId="61766A8C" w14:textId="77777777" w:rsidR="003042D3" w:rsidRDefault="00E163CD">
      <w:pPr>
        <w:pStyle w:val="ListParagraph"/>
        <w:keepNext/>
        <w:numPr>
          <w:ilvl w:val="0"/>
          <w:numId w:val="4"/>
        </w:numPr>
      </w:pPr>
      <w:r>
        <w:t xml:space="preserve">Another social media site (please </w:t>
      </w:r>
      <w:proofErr w:type="gramStart"/>
      <w:r>
        <w:t>specify)  (</w:t>
      </w:r>
      <w:proofErr w:type="gramEnd"/>
      <w:r>
        <w:t>4) ________________________________________________</w:t>
      </w:r>
    </w:p>
    <w:p w14:paraId="16E25E32" w14:textId="77777777" w:rsidR="003042D3" w:rsidRDefault="00E163CD">
      <w:pPr>
        <w:pStyle w:val="ListParagraph"/>
        <w:keepNext/>
        <w:numPr>
          <w:ilvl w:val="0"/>
          <w:numId w:val="4"/>
        </w:numPr>
      </w:pPr>
      <w:r>
        <w:t xml:space="preserve">An email </w:t>
      </w:r>
      <w:proofErr w:type="gramStart"/>
      <w:r>
        <w:t>flier  (</w:t>
      </w:r>
      <w:proofErr w:type="gramEnd"/>
      <w:r>
        <w:t xml:space="preserve">5) </w:t>
      </w:r>
    </w:p>
    <w:p w14:paraId="054455C5" w14:textId="77777777" w:rsidR="003042D3" w:rsidRDefault="00E163CD">
      <w:pPr>
        <w:pStyle w:val="ListParagraph"/>
        <w:keepNext/>
        <w:numPr>
          <w:ilvl w:val="0"/>
          <w:numId w:val="4"/>
        </w:numPr>
      </w:pPr>
      <w:r>
        <w:t xml:space="preserve">An in-person </w:t>
      </w:r>
      <w:proofErr w:type="gramStart"/>
      <w:r>
        <w:t>flier  (</w:t>
      </w:r>
      <w:proofErr w:type="gramEnd"/>
      <w:r>
        <w:t xml:space="preserve">6) </w:t>
      </w:r>
    </w:p>
    <w:p w14:paraId="299B237C" w14:textId="77777777" w:rsidR="003042D3" w:rsidRDefault="00E163CD">
      <w:pPr>
        <w:pStyle w:val="ListParagraph"/>
        <w:keepNext/>
        <w:numPr>
          <w:ilvl w:val="0"/>
          <w:numId w:val="4"/>
        </w:numPr>
      </w:pPr>
      <w:r>
        <w:t xml:space="preserve">An organization </w:t>
      </w:r>
      <w:proofErr w:type="gramStart"/>
      <w:r>
        <w:t>listserv  (</w:t>
      </w:r>
      <w:proofErr w:type="gramEnd"/>
      <w:r>
        <w:t xml:space="preserve">7) </w:t>
      </w:r>
    </w:p>
    <w:p w14:paraId="3FAD1960" w14:textId="77777777" w:rsidR="003042D3" w:rsidRDefault="00E163CD">
      <w:pPr>
        <w:pStyle w:val="ListParagraph"/>
        <w:keepNext/>
        <w:numPr>
          <w:ilvl w:val="0"/>
          <w:numId w:val="4"/>
        </w:numPr>
      </w:pPr>
      <w:r>
        <w:t xml:space="preserve">Someone I </w:t>
      </w:r>
      <w:proofErr w:type="gramStart"/>
      <w:r>
        <w:t>know  (</w:t>
      </w:r>
      <w:proofErr w:type="gramEnd"/>
      <w:r>
        <w:t xml:space="preserve">8) </w:t>
      </w:r>
    </w:p>
    <w:p w14:paraId="6EB33CBB" w14:textId="77777777" w:rsidR="003042D3" w:rsidRDefault="00E163CD">
      <w:pPr>
        <w:pStyle w:val="ListParagraph"/>
        <w:keepNext/>
        <w:numPr>
          <w:ilvl w:val="0"/>
          <w:numId w:val="4"/>
        </w:numPr>
      </w:pPr>
      <w:r>
        <w:t xml:space="preserve">Not listed (please </w:t>
      </w:r>
      <w:proofErr w:type="gramStart"/>
      <w:r>
        <w:t>specify)  (</w:t>
      </w:r>
      <w:proofErr w:type="gramEnd"/>
      <w:r>
        <w:t>9) ________________________________________________</w:t>
      </w:r>
    </w:p>
    <w:p w14:paraId="6D2DCF5C" w14:textId="77777777" w:rsidR="003042D3" w:rsidRDefault="003042D3"/>
    <w:p w14:paraId="1178FF53" w14:textId="77777777" w:rsidR="003042D3" w:rsidRDefault="003042D3">
      <w:pPr>
        <w:pStyle w:val="QuestionSeparator"/>
      </w:pPr>
    </w:p>
    <w:p w14:paraId="69E7D337" w14:textId="77777777" w:rsidR="003042D3" w:rsidRDefault="003042D3"/>
    <w:p w14:paraId="7D9ECA6E" w14:textId="77777777" w:rsidR="003042D3" w:rsidRDefault="00E163CD">
      <w:pPr>
        <w:keepNext/>
      </w:pPr>
      <w:r>
        <w:lastRenderedPageBreak/>
        <w:t>Income What is your current annual combined household income before taxes (in US dollars)?</w:t>
      </w:r>
    </w:p>
    <w:p w14:paraId="4FC8DBEA" w14:textId="77777777" w:rsidR="003042D3" w:rsidRDefault="00E163CD">
      <w:pPr>
        <w:pStyle w:val="ListParagraph"/>
        <w:keepNext/>
        <w:numPr>
          <w:ilvl w:val="0"/>
          <w:numId w:val="4"/>
        </w:numPr>
      </w:pPr>
      <w:r>
        <w:t>Under $</w:t>
      </w:r>
      <w:proofErr w:type="gramStart"/>
      <w:r>
        <w:t>12,000  (</w:t>
      </w:r>
      <w:proofErr w:type="gramEnd"/>
      <w:r>
        <w:t xml:space="preserve">1) </w:t>
      </w:r>
    </w:p>
    <w:p w14:paraId="67A986E2" w14:textId="77777777" w:rsidR="003042D3" w:rsidRDefault="00E163CD">
      <w:pPr>
        <w:pStyle w:val="ListParagraph"/>
        <w:keepNext/>
        <w:numPr>
          <w:ilvl w:val="0"/>
          <w:numId w:val="4"/>
        </w:numPr>
      </w:pPr>
      <w:r>
        <w:t>$12,000 - $</w:t>
      </w:r>
      <w:proofErr w:type="gramStart"/>
      <w:r>
        <w:t>23,999  (</w:t>
      </w:r>
      <w:proofErr w:type="gramEnd"/>
      <w:r>
        <w:t xml:space="preserve">2) </w:t>
      </w:r>
    </w:p>
    <w:p w14:paraId="6DA87500" w14:textId="77777777" w:rsidR="003042D3" w:rsidRDefault="00E163CD">
      <w:pPr>
        <w:pStyle w:val="ListParagraph"/>
        <w:keepNext/>
        <w:numPr>
          <w:ilvl w:val="0"/>
          <w:numId w:val="4"/>
        </w:numPr>
      </w:pPr>
      <w:r>
        <w:t>$24,000 - $</w:t>
      </w:r>
      <w:proofErr w:type="gramStart"/>
      <w:r>
        <w:t>44,999  (</w:t>
      </w:r>
      <w:proofErr w:type="gramEnd"/>
      <w:r>
        <w:t xml:space="preserve">3) </w:t>
      </w:r>
    </w:p>
    <w:p w14:paraId="729D663A" w14:textId="77777777" w:rsidR="003042D3" w:rsidRDefault="00E163CD">
      <w:pPr>
        <w:pStyle w:val="ListParagraph"/>
        <w:keepNext/>
        <w:numPr>
          <w:ilvl w:val="0"/>
          <w:numId w:val="4"/>
        </w:numPr>
      </w:pPr>
      <w:r>
        <w:t>$45,000 - $</w:t>
      </w:r>
      <w:proofErr w:type="gramStart"/>
      <w:r>
        <w:t>74,999  (</w:t>
      </w:r>
      <w:proofErr w:type="gramEnd"/>
      <w:r>
        <w:t xml:space="preserve">4) </w:t>
      </w:r>
    </w:p>
    <w:p w14:paraId="1B67A833" w14:textId="77777777" w:rsidR="003042D3" w:rsidRDefault="00E163CD">
      <w:pPr>
        <w:pStyle w:val="ListParagraph"/>
        <w:keepNext/>
        <w:numPr>
          <w:ilvl w:val="0"/>
          <w:numId w:val="4"/>
        </w:numPr>
      </w:pPr>
      <w:r>
        <w:t>$75,000 - $</w:t>
      </w:r>
      <w:proofErr w:type="gramStart"/>
      <w:r>
        <w:t>119,999  (</w:t>
      </w:r>
      <w:proofErr w:type="gramEnd"/>
      <w:r>
        <w:t xml:space="preserve">5) </w:t>
      </w:r>
    </w:p>
    <w:p w14:paraId="72AC5A02" w14:textId="77777777" w:rsidR="003042D3" w:rsidRDefault="00E163CD">
      <w:pPr>
        <w:pStyle w:val="ListParagraph"/>
        <w:keepNext/>
        <w:numPr>
          <w:ilvl w:val="0"/>
          <w:numId w:val="4"/>
        </w:numPr>
      </w:pPr>
      <w:r>
        <w:t xml:space="preserve">$120,000 or </w:t>
      </w:r>
      <w:proofErr w:type="gramStart"/>
      <w:r>
        <w:t>more  (</w:t>
      </w:r>
      <w:proofErr w:type="gramEnd"/>
      <w:r>
        <w:t xml:space="preserve">6) </w:t>
      </w:r>
    </w:p>
    <w:p w14:paraId="5905E261" w14:textId="77777777" w:rsidR="003042D3" w:rsidRDefault="003042D3"/>
    <w:p w14:paraId="51CA938E" w14:textId="77777777" w:rsidR="003042D3" w:rsidRDefault="003042D3">
      <w:pPr>
        <w:pStyle w:val="QuestionSeparator"/>
      </w:pPr>
    </w:p>
    <w:p w14:paraId="638B9323" w14:textId="77777777" w:rsidR="003042D3" w:rsidRDefault="003042D3"/>
    <w:p w14:paraId="7C989CC6" w14:textId="77777777" w:rsidR="003042D3" w:rsidRDefault="00E163CD">
      <w:pPr>
        <w:keepNext/>
      </w:pPr>
      <w:r>
        <w:t>Educ What is the highest grade of school you have completed?</w:t>
      </w:r>
    </w:p>
    <w:p w14:paraId="05C349D3" w14:textId="77777777" w:rsidR="003042D3" w:rsidRDefault="00E163CD">
      <w:pPr>
        <w:pStyle w:val="ListParagraph"/>
        <w:keepNext/>
        <w:numPr>
          <w:ilvl w:val="0"/>
          <w:numId w:val="4"/>
        </w:numPr>
      </w:pPr>
      <w:r>
        <w:t xml:space="preserve">Less than high </w:t>
      </w:r>
      <w:proofErr w:type="gramStart"/>
      <w:r>
        <w:t>school  (</w:t>
      </w:r>
      <w:proofErr w:type="gramEnd"/>
      <w:r>
        <w:t xml:space="preserve">1) </w:t>
      </w:r>
    </w:p>
    <w:p w14:paraId="2FF3DABA" w14:textId="77777777" w:rsidR="003042D3" w:rsidRDefault="00E163CD">
      <w:pPr>
        <w:pStyle w:val="ListParagraph"/>
        <w:keepNext/>
        <w:numPr>
          <w:ilvl w:val="0"/>
          <w:numId w:val="4"/>
        </w:numPr>
      </w:pPr>
      <w:r>
        <w:t xml:space="preserve">Some high </w:t>
      </w:r>
      <w:proofErr w:type="gramStart"/>
      <w:r>
        <w:t>school  (</w:t>
      </w:r>
      <w:proofErr w:type="gramEnd"/>
      <w:r>
        <w:t xml:space="preserve">2) </w:t>
      </w:r>
    </w:p>
    <w:p w14:paraId="391AD874" w14:textId="77777777" w:rsidR="003042D3" w:rsidRDefault="00E163CD">
      <w:pPr>
        <w:pStyle w:val="ListParagraph"/>
        <w:keepNext/>
        <w:numPr>
          <w:ilvl w:val="0"/>
          <w:numId w:val="4"/>
        </w:numPr>
      </w:pPr>
      <w:r>
        <w:t xml:space="preserve">High school diploma or </w:t>
      </w:r>
      <w:proofErr w:type="gramStart"/>
      <w:r>
        <w:t>GED  (</w:t>
      </w:r>
      <w:proofErr w:type="gramEnd"/>
      <w:r>
        <w:t xml:space="preserve">3) </w:t>
      </w:r>
    </w:p>
    <w:p w14:paraId="55EEAD89" w14:textId="77777777" w:rsidR="003042D3" w:rsidRDefault="00E163CD">
      <w:pPr>
        <w:pStyle w:val="ListParagraph"/>
        <w:keepNext/>
        <w:numPr>
          <w:ilvl w:val="0"/>
          <w:numId w:val="4"/>
        </w:numPr>
      </w:pPr>
      <w:r>
        <w:t xml:space="preserve">Some college without obtaining a </w:t>
      </w:r>
      <w:proofErr w:type="gramStart"/>
      <w:r>
        <w:t>degree  (</w:t>
      </w:r>
      <w:proofErr w:type="gramEnd"/>
      <w:r>
        <w:t xml:space="preserve">4) </w:t>
      </w:r>
    </w:p>
    <w:p w14:paraId="408440FA" w14:textId="77777777" w:rsidR="003042D3" w:rsidRDefault="00E163CD">
      <w:pPr>
        <w:pStyle w:val="ListParagraph"/>
        <w:keepNext/>
        <w:numPr>
          <w:ilvl w:val="0"/>
          <w:numId w:val="4"/>
        </w:numPr>
      </w:pPr>
      <w:r>
        <w:t xml:space="preserve">Associate’s </w:t>
      </w:r>
      <w:proofErr w:type="gramStart"/>
      <w:r>
        <w:t>degree  (</w:t>
      </w:r>
      <w:proofErr w:type="gramEnd"/>
      <w:r>
        <w:t xml:space="preserve">5) </w:t>
      </w:r>
    </w:p>
    <w:p w14:paraId="2CBD995A" w14:textId="77777777" w:rsidR="003042D3" w:rsidRDefault="00E163CD">
      <w:pPr>
        <w:pStyle w:val="ListParagraph"/>
        <w:keepNext/>
        <w:numPr>
          <w:ilvl w:val="0"/>
          <w:numId w:val="4"/>
        </w:numPr>
      </w:pPr>
      <w:r>
        <w:t xml:space="preserve">4-year college degree (B.A., B.S., B.F.A.)  (6) </w:t>
      </w:r>
    </w:p>
    <w:p w14:paraId="00B0E612" w14:textId="77777777" w:rsidR="003042D3" w:rsidRDefault="00E163CD">
      <w:pPr>
        <w:pStyle w:val="ListParagraph"/>
        <w:keepNext/>
        <w:numPr>
          <w:ilvl w:val="0"/>
          <w:numId w:val="4"/>
        </w:numPr>
      </w:pPr>
      <w:r>
        <w:t xml:space="preserve">Some graduate school without obtaining a </w:t>
      </w:r>
      <w:proofErr w:type="gramStart"/>
      <w:r>
        <w:t>degree  (</w:t>
      </w:r>
      <w:proofErr w:type="gramEnd"/>
      <w:r>
        <w:t xml:space="preserve">7) </w:t>
      </w:r>
    </w:p>
    <w:p w14:paraId="1D76E1E2" w14:textId="77777777" w:rsidR="003042D3" w:rsidRDefault="00E163CD">
      <w:pPr>
        <w:pStyle w:val="ListParagraph"/>
        <w:keepNext/>
        <w:numPr>
          <w:ilvl w:val="0"/>
          <w:numId w:val="4"/>
        </w:numPr>
      </w:pPr>
      <w:r>
        <w:t xml:space="preserve">Master’s degree (M.A., M.P.H., M.F.A.)  (8) </w:t>
      </w:r>
    </w:p>
    <w:p w14:paraId="74C46E6C" w14:textId="77777777" w:rsidR="003042D3" w:rsidRDefault="00E163CD">
      <w:pPr>
        <w:pStyle w:val="ListParagraph"/>
        <w:keepNext/>
        <w:numPr>
          <w:ilvl w:val="0"/>
          <w:numId w:val="4"/>
        </w:numPr>
      </w:pPr>
      <w:r>
        <w:t xml:space="preserve">Advanced graduate school degree (Ph.D., M.D., J.D.)  (9) </w:t>
      </w:r>
    </w:p>
    <w:p w14:paraId="2ECD09FA" w14:textId="77777777" w:rsidR="003042D3" w:rsidRDefault="003042D3"/>
    <w:p w14:paraId="0B048AE0" w14:textId="77777777" w:rsidR="003042D3" w:rsidRDefault="003042D3">
      <w:pPr>
        <w:pStyle w:val="QuestionSeparator"/>
      </w:pPr>
    </w:p>
    <w:p w14:paraId="485058B0" w14:textId="77777777" w:rsidR="003042D3" w:rsidRDefault="003042D3"/>
    <w:p w14:paraId="4D67434F" w14:textId="77777777" w:rsidR="003042D3" w:rsidRDefault="00E163CD">
      <w:pPr>
        <w:keepNext/>
      </w:pPr>
      <w:r>
        <w:lastRenderedPageBreak/>
        <w:t>Employment Which of the following best describes your current employment status?</w:t>
      </w:r>
    </w:p>
    <w:p w14:paraId="0D8E12B5" w14:textId="77777777" w:rsidR="003042D3" w:rsidRDefault="00E163CD">
      <w:pPr>
        <w:pStyle w:val="ListParagraph"/>
        <w:keepNext/>
        <w:numPr>
          <w:ilvl w:val="0"/>
          <w:numId w:val="4"/>
        </w:numPr>
      </w:pPr>
      <w:r>
        <w:t xml:space="preserve">Full-time (40 hours per </w:t>
      </w:r>
      <w:proofErr w:type="gramStart"/>
      <w:r>
        <w:t>week)  (</w:t>
      </w:r>
      <w:proofErr w:type="gramEnd"/>
      <w:r>
        <w:t xml:space="preserve">1) </w:t>
      </w:r>
    </w:p>
    <w:p w14:paraId="1E70578A" w14:textId="77777777" w:rsidR="003042D3" w:rsidRDefault="00E163CD">
      <w:pPr>
        <w:pStyle w:val="ListParagraph"/>
        <w:keepNext/>
        <w:numPr>
          <w:ilvl w:val="0"/>
          <w:numId w:val="4"/>
        </w:numPr>
      </w:pPr>
      <w:r>
        <w:t xml:space="preserve">Part-time (less than 40 hours per </w:t>
      </w:r>
      <w:proofErr w:type="gramStart"/>
      <w:r>
        <w:t>week)  (</w:t>
      </w:r>
      <w:proofErr w:type="gramEnd"/>
      <w:r>
        <w:t xml:space="preserve">2) </w:t>
      </w:r>
    </w:p>
    <w:p w14:paraId="56DAFBEF" w14:textId="77777777" w:rsidR="003042D3" w:rsidRDefault="00E163CD">
      <w:pPr>
        <w:pStyle w:val="ListParagraph"/>
        <w:keepNext/>
        <w:numPr>
          <w:ilvl w:val="0"/>
          <w:numId w:val="4"/>
        </w:numPr>
      </w:pPr>
      <w:r>
        <w:t xml:space="preserve">Part-time work – Full-time </w:t>
      </w:r>
      <w:proofErr w:type="gramStart"/>
      <w:r>
        <w:t>student  (</w:t>
      </w:r>
      <w:proofErr w:type="gramEnd"/>
      <w:r>
        <w:t xml:space="preserve">3) </w:t>
      </w:r>
    </w:p>
    <w:p w14:paraId="29FFDF82" w14:textId="77777777" w:rsidR="003042D3" w:rsidRDefault="00E163CD">
      <w:pPr>
        <w:pStyle w:val="ListParagraph"/>
        <w:keepNext/>
        <w:numPr>
          <w:ilvl w:val="0"/>
          <w:numId w:val="4"/>
        </w:numPr>
      </w:pPr>
      <w:r>
        <w:t xml:space="preserve">Temporary/ Occasional </w:t>
      </w:r>
      <w:proofErr w:type="gramStart"/>
      <w:r>
        <w:t>work  (</w:t>
      </w:r>
      <w:proofErr w:type="gramEnd"/>
      <w:r>
        <w:t xml:space="preserve">4) </w:t>
      </w:r>
    </w:p>
    <w:p w14:paraId="582E5657" w14:textId="77777777" w:rsidR="003042D3" w:rsidRDefault="00E163CD">
      <w:pPr>
        <w:pStyle w:val="ListParagraph"/>
        <w:keepNext/>
        <w:numPr>
          <w:ilvl w:val="0"/>
          <w:numId w:val="4"/>
        </w:numPr>
      </w:pPr>
      <w:r>
        <w:t xml:space="preserve">Permanently or temporarily disabled and NOT </w:t>
      </w:r>
      <w:proofErr w:type="gramStart"/>
      <w:r>
        <w:t>working  (</w:t>
      </w:r>
      <w:proofErr w:type="gramEnd"/>
      <w:r>
        <w:t xml:space="preserve">5) </w:t>
      </w:r>
    </w:p>
    <w:p w14:paraId="04B338D3" w14:textId="77777777" w:rsidR="003042D3" w:rsidRDefault="00E163CD">
      <w:pPr>
        <w:pStyle w:val="ListParagraph"/>
        <w:keepNext/>
        <w:numPr>
          <w:ilvl w:val="0"/>
          <w:numId w:val="4"/>
        </w:numPr>
      </w:pPr>
      <w:r>
        <w:t xml:space="preserve">Permanently or temporarily disabled BUT working off the </w:t>
      </w:r>
      <w:proofErr w:type="gramStart"/>
      <w:r>
        <w:t>books  (</w:t>
      </w:r>
      <w:proofErr w:type="gramEnd"/>
      <w:r>
        <w:t xml:space="preserve">6) </w:t>
      </w:r>
    </w:p>
    <w:p w14:paraId="6A97BBBC" w14:textId="77777777" w:rsidR="003042D3" w:rsidRDefault="00E163CD">
      <w:pPr>
        <w:pStyle w:val="ListParagraph"/>
        <w:keepNext/>
        <w:numPr>
          <w:ilvl w:val="0"/>
          <w:numId w:val="4"/>
        </w:numPr>
      </w:pPr>
      <w:r>
        <w:t xml:space="preserve">Unemployed – </w:t>
      </w:r>
      <w:proofErr w:type="gramStart"/>
      <w:r>
        <w:t>Student  (</w:t>
      </w:r>
      <w:proofErr w:type="gramEnd"/>
      <w:r>
        <w:t xml:space="preserve">7) </w:t>
      </w:r>
    </w:p>
    <w:p w14:paraId="5A0A0744" w14:textId="77777777" w:rsidR="003042D3" w:rsidRDefault="00E163CD">
      <w:pPr>
        <w:pStyle w:val="ListParagraph"/>
        <w:keepNext/>
        <w:numPr>
          <w:ilvl w:val="0"/>
          <w:numId w:val="4"/>
        </w:numPr>
      </w:pPr>
      <w:r>
        <w:t xml:space="preserve">Unemployed – </w:t>
      </w:r>
      <w:proofErr w:type="gramStart"/>
      <w:r>
        <w:t>Other  (</w:t>
      </w:r>
      <w:proofErr w:type="gramEnd"/>
      <w:r>
        <w:t xml:space="preserve">8) </w:t>
      </w:r>
    </w:p>
    <w:p w14:paraId="4DC5B217" w14:textId="77777777" w:rsidR="003042D3" w:rsidRDefault="003042D3"/>
    <w:p w14:paraId="344DF5E5"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7A0ED9C3" w14:textId="77777777">
        <w:trPr>
          <w:trHeight w:val="300"/>
        </w:trPr>
        <w:tc>
          <w:tcPr>
            <w:tcW w:w="1368" w:type="dxa"/>
            <w:tcBorders>
              <w:top w:val="nil"/>
              <w:left w:val="nil"/>
              <w:bottom w:val="nil"/>
              <w:right w:val="nil"/>
            </w:tcBorders>
          </w:tcPr>
          <w:p w14:paraId="2DDF2E5B"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6021C91" w14:textId="77777777" w:rsidR="003042D3" w:rsidRDefault="003042D3">
            <w:pPr>
              <w:pBdr>
                <w:top w:val="single" w:sz="8" w:space="0" w:color="CCCCCC"/>
              </w:pBdr>
              <w:spacing w:before="120" w:after="120" w:line="120" w:lineRule="auto"/>
              <w:jc w:val="center"/>
              <w:rPr>
                <w:color w:val="CCCCCC"/>
              </w:rPr>
            </w:pPr>
          </w:p>
        </w:tc>
      </w:tr>
    </w:tbl>
    <w:p w14:paraId="26C50E0B"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73229261" w14:textId="77777777">
        <w:tc>
          <w:tcPr>
            <w:tcW w:w="50" w:type="dxa"/>
          </w:tcPr>
          <w:p w14:paraId="70B88DBD" w14:textId="77777777" w:rsidR="003042D3" w:rsidRDefault="00E163CD">
            <w:pPr>
              <w:keepNext/>
            </w:pPr>
            <w:r>
              <w:rPr>
                <w:noProof/>
              </w:rPr>
              <w:lastRenderedPageBreak/>
              <w:drawing>
                <wp:inline distT="0" distB="0" distL="0" distR="0" wp14:anchorId="426D3CB5" wp14:editId="73BEB63B">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5683DC" w14:textId="77777777" w:rsidR="003042D3" w:rsidRDefault="003042D3"/>
    <w:p w14:paraId="620D42B2" w14:textId="77777777" w:rsidR="003042D3" w:rsidRDefault="00E163CD">
      <w:pPr>
        <w:keepNext/>
      </w:pPr>
      <w:proofErr w:type="spellStart"/>
      <w:r>
        <w:t>SxlAttract</w:t>
      </w:r>
      <w:proofErr w:type="spellEnd"/>
      <w:r>
        <w:t xml:space="preserve"> Which of the following </w:t>
      </w:r>
      <w:r>
        <w:rPr>
          <w:u w:val="single"/>
        </w:rPr>
        <w:t>best describes</w:t>
      </w:r>
      <w:r>
        <w:t xml:space="preserve"> who you are attracted to?</w:t>
      </w:r>
    </w:p>
    <w:p w14:paraId="31C49436" w14:textId="77777777" w:rsidR="003042D3" w:rsidRDefault="00E163CD">
      <w:pPr>
        <w:pStyle w:val="ListParagraph"/>
        <w:keepNext/>
        <w:numPr>
          <w:ilvl w:val="0"/>
          <w:numId w:val="4"/>
        </w:numPr>
      </w:pPr>
      <w:r>
        <w:t xml:space="preserve">I am only attracted to people of a single </w:t>
      </w:r>
      <w:proofErr w:type="gramStart"/>
      <w:r>
        <w:t>gender  (</w:t>
      </w:r>
      <w:proofErr w:type="gramEnd"/>
      <w:r>
        <w:t xml:space="preserve">0) </w:t>
      </w:r>
    </w:p>
    <w:p w14:paraId="5D76A485" w14:textId="77777777" w:rsidR="003042D3" w:rsidRDefault="00E163CD">
      <w:pPr>
        <w:pStyle w:val="ListParagraph"/>
        <w:keepNext/>
        <w:numPr>
          <w:ilvl w:val="0"/>
          <w:numId w:val="4"/>
        </w:numPr>
      </w:pPr>
      <w:r>
        <w:t xml:space="preserve">I am attracted to people of more than one </w:t>
      </w:r>
      <w:proofErr w:type="gramStart"/>
      <w:r>
        <w:t>gender  (</w:t>
      </w:r>
      <w:proofErr w:type="gramEnd"/>
      <w:r>
        <w:t xml:space="preserve">1) </w:t>
      </w:r>
    </w:p>
    <w:p w14:paraId="2B927868" w14:textId="77777777" w:rsidR="003042D3" w:rsidRDefault="00E163CD">
      <w:pPr>
        <w:pStyle w:val="ListParagraph"/>
        <w:keepNext/>
        <w:numPr>
          <w:ilvl w:val="0"/>
          <w:numId w:val="4"/>
        </w:numPr>
      </w:pPr>
      <w:r>
        <w:t xml:space="preserve">I am attracted to people regardless of gender (e.g., gender doesn’t influence my </w:t>
      </w:r>
      <w:proofErr w:type="gramStart"/>
      <w:r>
        <w:t>attractions)  (</w:t>
      </w:r>
      <w:proofErr w:type="gramEnd"/>
      <w:r>
        <w:t xml:space="preserve">2) </w:t>
      </w:r>
    </w:p>
    <w:p w14:paraId="2D21EB73" w14:textId="77777777" w:rsidR="003042D3" w:rsidRDefault="003042D3"/>
    <w:p w14:paraId="0952611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1C2CD77" w14:textId="77777777">
        <w:tc>
          <w:tcPr>
            <w:tcW w:w="50" w:type="dxa"/>
          </w:tcPr>
          <w:p w14:paraId="386264D3" w14:textId="77777777" w:rsidR="003042D3" w:rsidRDefault="00E163CD">
            <w:pPr>
              <w:keepNext/>
            </w:pPr>
            <w:r>
              <w:rPr>
                <w:noProof/>
              </w:rPr>
              <w:drawing>
                <wp:inline distT="0" distB="0" distL="0" distR="0" wp14:anchorId="7661E466" wp14:editId="24841DB5">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512DC4" w14:textId="77777777" w:rsidR="003042D3" w:rsidRDefault="003042D3"/>
    <w:p w14:paraId="5A558261" w14:textId="77777777" w:rsidR="003042D3" w:rsidRDefault="00E163CD">
      <w:pPr>
        <w:keepNext/>
      </w:pPr>
      <w:proofErr w:type="spellStart"/>
      <w:r>
        <w:t>SxlOrx</w:t>
      </w:r>
      <w:proofErr w:type="spellEnd"/>
      <w:r>
        <w:t xml:space="preserve"> Which of the following </w:t>
      </w:r>
      <w:r>
        <w:rPr>
          <w:u w:val="single"/>
        </w:rPr>
        <w:t>best describes</w:t>
      </w:r>
      <w:r>
        <w:t xml:space="preserve"> your sexual orientation?</w:t>
      </w:r>
    </w:p>
    <w:p w14:paraId="1D77BCB3" w14:textId="77777777" w:rsidR="003042D3" w:rsidRDefault="00E163CD">
      <w:pPr>
        <w:pStyle w:val="ListParagraph"/>
        <w:keepNext/>
        <w:numPr>
          <w:ilvl w:val="0"/>
          <w:numId w:val="4"/>
        </w:numPr>
      </w:pPr>
      <w:proofErr w:type="gramStart"/>
      <w:r>
        <w:t>Straight  (</w:t>
      </w:r>
      <w:proofErr w:type="gramEnd"/>
      <w:r>
        <w:t xml:space="preserve">0) </w:t>
      </w:r>
    </w:p>
    <w:p w14:paraId="158EE35D" w14:textId="77777777" w:rsidR="003042D3" w:rsidRDefault="00E163CD">
      <w:pPr>
        <w:pStyle w:val="ListParagraph"/>
        <w:keepNext/>
        <w:numPr>
          <w:ilvl w:val="0"/>
          <w:numId w:val="4"/>
        </w:numPr>
      </w:pPr>
      <w:proofErr w:type="gramStart"/>
      <w:r>
        <w:t>Bisexual  (</w:t>
      </w:r>
      <w:proofErr w:type="gramEnd"/>
      <w:r>
        <w:t xml:space="preserve">3) </w:t>
      </w:r>
    </w:p>
    <w:p w14:paraId="25B53370" w14:textId="77777777" w:rsidR="003042D3" w:rsidRDefault="00E163CD">
      <w:pPr>
        <w:pStyle w:val="ListParagraph"/>
        <w:keepNext/>
        <w:numPr>
          <w:ilvl w:val="0"/>
          <w:numId w:val="4"/>
        </w:numPr>
      </w:pPr>
      <w:proofErr w:type="gramStart"/>
      <w:r>
        <w:t>Pansexual  (</w:t>
      </w:r>
      <w:proofErr w:type="gramEnd"/>
      <w:r>
        <w:t xml:space="preserve">4) </w:t>
      </w:r>
    </w:p>
    <w:p w14:paraId="3383228F" w14:textId="77777777" w:rsidR="003042D3" w:rsidRDefault="00E163CD">
      <w:pPr>
        <w:pStyle w:val="ListParagraph"/>
        <w:keepNext/>
        <w:numPr>
          <w:ilvl w:val="0"/>
          <w:numId w:val="4"/>
        </w:numPr>
      </w:pPr>
      <w:proofErr w:type="gramStart"/>
      <w:r>
        <w:t>Queer  (</w:t>
      </w:r>
      <w:proofErr w:type="gramEnd"/>
      <w:r>
        <w:t xml:space="preserve">5) </w:t>
      </w:r>
    </w:p>
    <w:p w14:paraId="48D19DBE" w14:textId="77777777" w:rsidR="003042D3" w:rsidRDefault="00E163CD">
      <w:pPr>
        <w:pStyle w:val="ListParagraph"/>
        <w:keepNext/>
        <w:numPr>
          <w:ilvl w:val="0"/>
          <w:numId w:val="4"/>
        </w:numPr>
      </w:pPr>
      <w:proofErr w:type="gramStart"/>
      <w:r>
        <w:t>Fluid  (</w:t>
      </w:r>
      <w:proofErr w:type="gramEnd"/>
      <w:r>
        <w:t xml:space="preserve">6) </w:t>
      </w:r>
    </w:p>
    <w:p w14:paraId="2C9D5B0A" w14:textId="77777777" w:rsidR="003042D3" w:rsidRDefault="00E163CD">
      <w:pPr>
        <w:pStyle w:val="ListParagraph"/>
        <w:keepNext/>
        <w:numPr>
          <w:ilvl w:val="0"/>
          <w:numId w:val="4"/>
        </w:numPr>
      </w:pPr>
      <w:proofErr w:type="gramStart"/>
      <w:r>
        <w:t>Gay  (</w:t>
      </w:r>
      <w:proofErr w:type="gramEnd"/>
      <w:r>
        <w:t xml:space="preserve">1) </w:t>
      </w:r>
    </w:p>
    <w:p w14:paraId="2BBA6062" w14:textId="77777777" w:rsidR="003042D3" w:rsidRDefault="00E163CD">
      <w:pPr>
        <w:pStyle w:val="ListParagraph"/>
        <w:keepNext/>
        <w:numPr>
          <w:ilvl w:val="0"/>
          <w:numId w:val="4"/>
        </w:numPr>
      </w:pPr>
      <w:proofErr w:type="gramStart"/>
      <w:r>
        <w:t>Lesbian  (</w:t>
      </w:r>
      <w:proofErr w:type="gramEnd"/>
      <w:r>
        <w:t xml:space="preserve">2) </w:t>
      </w:r>
    </w:p>
    <w:p w14:paraId="28104999" w14:textId="77777777" w:rsidR="003042D3" w:rsidRDefault="00E163CD">
      <w:pPr>
        <w:pStyle w:val="ListParagraph"/>
        <w:keepNext/>
        <w:numPr>
          <w:ilvl w:val="0"/>
          <w:numId w:val="4"/>
        </w:numPr>
      </w:pPr>
      <w:r>
        <w:t>Unsure/</w:t>
      </w:r>
      <w:proofErr w:type="gramStart"/>
      <w:r>
        <w:t>questioning  (</w:t>
      </w:r>
      <w:proofErr w:type="gramEnd"/>
      <w:r>
        <w:t xml:space="preserve">8) </w:t>
      </w:r>
    </w:p>
    <w:p w14:paraId="13E43CB0" w14:textId="77777777" w:rsidR="003042D3" w:rsidRDefault="00E163CD">
      <w:pPr>
        <w:pStyle w:val="ListParagraph"/>
        <w:keepNext/>
        <w:numPr>
          <w:ilvl w:val="0"/>
          <w:numId w:val="4"/>
        </w:numPr>
      </w:pPr>
      <w:proofErr w:type="gramStart"/>
      <w:r>
        <w:t>Asexual  (</w:t>
      </w:r>
      <w:proofErr w:type="gramEnd"/>
      <w:r>
        <w:t xml:space="preserve">7) </w:t>
      </w:r>
    </w:p>
    <w:p w14:paraId="35F8F811" w14:textId="77777777" w:rsidR="003042D3" w:rsidRDefault="00E163CD">
      <w:pPr>
        <w:pStyle w:val="ListParagraph"/>
        <w:keepNext/>
        <w:numPr>
          <w:ilvl w:val="0"/>
          <w:numId w:val="4"/>
        </w:numPr>
      </w:pPr>
      <w:r>
        <w:t xml:space="preserve">Different identity (please </w:t>
      </w:r>
      <w:proofErr w:type="gramStart"/>
      <w:r>
        <w:t>specify)  (</w:t>
      </w:r>
      <w:proofErr w:type="gramEnd"/>
      <w:r>
        <w:t>9) ________________________________________________</w:t>
      </w:r>
    </w:p>
    <w:p w14:paraId="2B516CA2" w14:textId="77777777" w:rsidR="003042D3" w:rsidRDefault="003042D3"/>
    <w:p w14:paraId="6DC14F2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95B22B6" w14:textId="77777777">
        <w:tc>
          <w:tcPr>
            <w:tcW w:w="50" w:type="dxa"/>
          </w:tcPr>
          <w:p w14:paraId="2C057B62" w14:textId="77777777" w:rsidR="003042D3" w:rsidRDefault="00E163CD">
            <w:pPr>
              <w:keepNext/>
            </w:pPr>
            <w:r>
              <w:rPr>
                <w:noProof/>
              </w:rPr>
              <w:drawing>
                <wp:inline distT="0" distB="0" distL="0" distR="0" wp14:anchorId="7B747DF2" wp14:editId="3F109AE9">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4F7E3A" w14:textId="77777777" w:rsidR="003042D3" w:rsidRDefault="003042D3"/>
    <w:p w14:paraId="4CAA564E" w14:textId="77777777" w:rsidR="003042D3" w:rsidRDefault="00E163CD">
      <w:pPr>
        <w:keepNext/>
      </w:pPr>
      <w:proofErr w:type="spellStart"/>
      <w:r>
        <w:lastRenderedPageBreak/>
        <w:t>SxlOrx_muliple</w:t>
      </w:r>
      <w:proofErr w:type="spellEnd"/>
      <w:r>
        <w:t xml:space="preserve"> Do you use any other terms to describe your sexual orientation?</w:t>
      </w:r>
    </w:p>
    <w:p w14:paraId="3DBDC301" w14:textId="77777777" w:rsidR="003042D3" w:rsidRDefault="00E163CD">
      <w:pPr>
        <w:pStyle w:val="ListParagraph"/>
        <w:keepNext/>
        <w:numPr>
          <w:ilvl w:val="0"/>
          <w:numId w:val="4"/>
        </w:numPr>
      </w:pPr>
      <w:proofErr w:type="gramStart"/>
      <w:r>
        <w:t>Yes  (</w:t>
      </w:r>
      <w:proofErr w:type="gramEnd"/>
      <w:r>
        <w:t xml:space="preserve">1) </w:t>
      </w:r>
    </w:p>
    <w:p w14:paraId="33EEE0F2" w14:textId="77777777" w:rsidR="003042D3" w:rsidRDefault="00E163CD">
      <w:pPr>
        <w:pStyle w:val="ListParagraph"/>
        <w:keepNext/>
        <w:numPr>
          <w:ilvl w:val="0"/>
          <w:numId w:val="4"/>
        </w:numPr>
      </w:pPr>
      <w:proofErr w:type="gramStart"/>
      <w:r>
        <w:t>No  (</w:t>
      </w:r>
      <w:proofErr w:type="gramEnd"/>
      <w:r>
        <w:t xml:space="preserve">0) </w:t>
      </w:r>
    </w:p>
    <w:p w14:paraId="6E3866BF" w14:textId="77777777" w:rsidR="003042D3" w:rsidRDefault="003042D3"/>
    <w:p w14:paraId="04CAAE7E" w14:textId="77777777" w:rsidR="003042D3" w:rsidRDefault="003042D3">
      <w:pPr>
        <w:pStyle w:val="QuestionSeparator"/>
      </w:pPr>
    </w:p>
    <w:p w14:paraId="6E94CA0C" w14:textId="77777777" w:rsidR="003042D3" w:rsidRDefault="00E163CD">
      <w:pPr>
        <w:pStyle w:val="QDisplayLogic"/>
        <w:keepNext/>
      </w:pPr>
      <w:r>
        <w:t>Display This Question:</w:t>
      </w:r>
    </w:p>
    <w:p w14:paraId="5D1829FD" w14:textId="77777777" w:rsidR="003042D3" w:rsidRDefault="00E163CD">
      <w:pPr>
        <w:pStyle w:val="QDisplayLogic"/>
        <w:keepNext/>
        <w:ind w:firstLine="400"/>
      </w:pPr>
      <w:r>
        <w:t>If Do you use any other terms to describe your sexual orientation? = 1</w:t>
      </w:r>
    </w:p>
    <w:tbl>
      <w:tblPr>
        <w:tblStyle w:val="QQuestionIconTable"/>
        <w:tblW w:w="100" w:type="auto"/>
        <w:tblLook w:val="07E0" w:firstRow="1" w:lastRow="1" w:firstColumn="1" w:lastColumn="1" w:noHBand="1" w:noVBand="1"/>
      </w:tblPr>
      <w:tblGrid>
        <w:gridCol w:w="380"/>
        <w:gridCol w:w="380"/>
      </w:tblGrid>
      <w:tr w:rsidR="003042D3" w14:paraId="40145BD4" w14:textId="77777777">
        <w:tc>
          <w:tcPr>
            <w:tcW w:w="50" w:type="dxa"/>
          </w:tcPr>
          <w:p w14:paraId="030FC407" w14:textId="77777777" w:rsidR="003042D3" w:rsidRDefault="00E163CD">
            <w:pPr>
              <w:keepNext/>
            </w:pPr>
            <w:r>
              <w:rPr>
                <w:noProof/>
              </w:rPr>
              <w:drawing>
                <wp:inline distT="0" distB="0" distL="0" distR="0" wp14:anchorId="7B13A8FE" wp14:editId="3C471BFF">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0EDFF05A" w14:textId="77777777" w:rsidR="003042D3" w:rsidRDefault="00E163CD">
            <w:pPr>
              <w:keepNext/>
            </w:pPr>
            <w:r>
              <w:rPr>
                <w:noProof/>
              </w:rPr>
              <w:drawing>
                <wp:inline distT="0" distB="0" distL="0" distR="0" wp14:anchorId="0F09EC11" wp14:editId="0AB20745">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13A828" w14:textId="77777777" w:rsidR="003042D3" w:rsidRDefault="003042D3"/>
    <w:p w14:paraId="5527060F" w14:textId="77777777" w:rsidR="003042D3" w:rsidRDefault="00E163CD">
      <w:pPr>
        <w:keepNext/>
      </w:pPr>
      <w:proofErr w:type="spellStart"/>
      <w:r>
        <w:t>SxlOrx_allapply</w:t>
      </w:r>
      <w:proofErr w:type="spellEnd"/>
      <w:r>
        <w:t xml:space="preserve"> What other terms to you use to describe your sexual orientation? </w:t>
      </w:r>
      <w:r>
        <w:rPr>
          <w:i/>
        </w:rPr>
        <w:t>(select all that apply)</w:t>
      </w:r>
    </w:p>
    <w:p w14:paraId="55204D22" w14:textId="77777777" w:rsidR="003042D3" w:rsidRDefault="00E163CD">
      <w:pPr>
        <w:pStyle w:val="ListParagraph"/>
        <w:keepNext/>
        <w:numPr>
          <w:ilvl w:val="0"/>
          <w:numId w:val="2"/>
        </w:numPr>
      </w:pPr>
      <w:proofErr w:type="gramStart"/>
      <w:r>
        <w:t>Straight  (</w:t>
      </w:r>
      <w:proofErr w:type="gramEnd"/>
      <w:r>
        <w:t xml:space="preserve">0) </w:t>
      </w:r>
    </w:p>
    <w:p w14:paraId="533BE977" w14:textId="77777777" w:rsidR="003042D3" w:rsidRDefault="00E163CD">
      <w:pPr>
        <w:pStyle w:val="ListParagraph"/>
        <w:keepNext/>
        <w:numPr>
          <w:ilvl w:val="0"/>
          <w:numId w:val="2"/>
        </w:numPr>
      </w:pPr>
      <w:proofErr w:type="gramStart"/>
      <w:r>
        <w:t>Bisexual  (</w:t>
      </w:r>
      <w:proofErr w:type="gramEnd"/>
      <w:r>
        <w:t xml:space="preserve">3) </w:t>
      </w:r>
    </w:p>
    <w:p w14:paraId="3C786B73" w14:textId="77777777" w:rsidR="003042D3" w:rsidRDefault="00E163CD">
      <w:pPr>
        <w:pStyle w:val="ListParagraph"/>
        <w:keepNext/>
        <w:numPr>
          <w:ilvl w:val="0"/>
          <w:numId w:val="2"/>
        </w:numPr>
      </w:pPr>
      <w:proofErr w:type="gramStart"/>
      <w:r>
        <w:t>Pansexual  (</w:t>
      </w:r>
      <w:proofErr w:type="gramEnd"/>
      <w:r>
        <w:t xml:space="preserve">4) </w:t>
      </w:r>
    </w:p>
    <w:p w14:paraId="72BEDFDC" w14:textId="77777777" w:rsidR="003042D3" w:rsidRDefault="00E163CD">
      <w:pPr>
        <w:pStyle w:val="ListParagraph"/>
        <w:keepNext/>
        <w:numPr>
          <w:ilvl w:val="0"/>
          <w:numId w:val="2"/>
        </w:numPr>
      </w:pPr>
      <w:proofErr w:type="gramStart"/>
      <w:r>
        <w:t>Queer  (</w:t>
      </w:r>
      <w:proofErr w:type="gramEnd"/>
      <w:r>
        <w:t xml:space="preserve">5) </w:t>
      </w:r>
    </w:p>
    <w:p w14:paraId="1F9EE6E5" w14:textId="77777777" w:rsidR="003042D3" w:rsidRDefault="00E163CD">
      <w:pPr>
        <w:pStyle w:val="ListParagraph"/>
        <w:keepNext/>
        <w:numPr>
          <w:ilvl w:val="0"/>
          <w:numId w:val="2"/>
        </w:numPr>
      </w:pPr>
      <w:proofErr w:type="gramStart"/>
      <w:r>
        <w:t>Fluid  (</w:t>
      </w:r>
      <w:proofErr w:type="gramEnd"/>
      <w:r>
        <w:t xml:space="preserve">6) </w:t>
      </w:r>
    </w:p>
    <w:p w14:paraId="2E0CAF4B" w14:textId="77777777" w:rsidR="003042D3" w:rsidRDefault="00E163CD">
      <w:pPr>
        <w:pStyle w:val="ListParagraph"/>
        <w:keepNext/>
        <w:numPr>
          <w:ilvl w:val="0"/>
          <w:numId w:val="2"/>
        </w:numPr>
      </w:pPr>
      <w:proofErr w:type="gramStart"/>
      <w:r>
        <w:t>Gay  (</w:t>
      </w:r>
      <w:proofErr w:type="gramEnd"/>
      <w:r>
        <w:t xml:space="preserve">1) </w:t>
      </w:r>
    </w:p>
    <w:p w14:paraId="37AD8A64" w14:textId="77777777" w:rsidR="003042D3" w:rsidRDefault="00E163CD">
      <w:pPr>
        <w:pStyle w:val="ListParagraph"/>
        <w:keepNext/>
        <w:numPr>
          <w:ilvl w:val="0"/>
          <w:numId w:val="2"/>
        </w:numPr>
      </w:pPr>
      <w:proofErr w:type="gramStart"/>
      <w:r>
        <w:t>Lesbian  (</w:t>
      </w:r>
      <w:proofErr w:type="gramEnd"/>
      <w:r>
        <w:t xml:space="preserve">2) </w:t>
      </w:r>
    </w:p>
    <w:p w14:paraId="17A2F65F" w14:textId="77777777" w:rsidR="003042D3" w:rsidRDefault="00E163CD">
      <w:pPr>
        <w:pStyle w:val="ListParagraph"/>
        <w:keepNext/>
        <w:numPr>
          <w:ilvl w:val="0"/>
          <w:numId w:val="2"/>
        </w:numPr>
      </w:pPr>
      <w:r>
        <w:t>Unsure/</w:t>
      </w:r>
      <w:proofErr w:type="gramStart"/>
      <w:r>
        <w:t>questioning  (</w:t>
      </w:r>
      <w:proofErr w:type="gramEnd"/>
      <w:r>
        <w:t xml:space="preserve">8) </w:t>
      </w:r>
    </w:p>
    <w:p w14:paraId="61D25E65" w14:textId="77777777" w:rsidR="003042D3" w:rsidRDefault="00E163CD">
      <w:pPr>
        <w:pStyle w:val="ListParagraph"/>
        <w:keepNext/>
        <w:numPr>
          <w:ilvl w:val="0"/>
          <w:numId w:val="2"/>
        </w:numPr>
      </w:pPr>
      <w:proofErr w:type="gramStart"/>
      <w:r>
        <w:t>Asexual  (</w:t>
      </w:r>
      <w:proofErr w:type="gramEnd"/>
      <w:r>
        <w:t xml:space="preserve">7) </w:t>
      </w:r>
    </w:p>
    <w:p w14:paraId="5E7C3842" w14:textId="77777777" w:rsidR="003042D3" w:rsidRDefault="00E163CD">
      <w:pPr>
        <w:pStyle w:val="ListParagraph"/>
        <w:keepNext/>
        <w:numPr>
          <w:ilvl w:val="0"/>
          <w:numId w:val="2"/>
        </w:numPr>
      </w:pPr>
      <w:r>
        <w:t xml:space="preserve">Different identity (please </w:t>
      </w:r>
      <w:proofErr w:type="gramStart"/>
      <w:r>
        <w:t>specify)  (</w:t>
      </w:r>
      <w:proofErr w:type="gramEnd"/>
      <w:r>
        <w:t>9) ________________________________________________</w:t>
      </w:r>
    </w:p>
    <w:p w14:paraId="5E872792" w14:textId="77777777" w:rsidR="003042D3" w:rsidRDefault="003042D3"/>
    <w:p w14:paraId="020605F4"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03EBAEC9" w14:textId="77777777">
        <w:trPr>
          <w:trHeight w:val="300"/>
        </w:trPr>
        <w:tc>
          <w:tcPr>
            <w:tcW w:w="1368" w:type="dxa"/>
            <w:tcBorders>
              <w:top w:val="nil"/>
              <w:left w:val="nil"/>
              <w:bottom w:val="nil"/>
              <w:right w:val="nil"/>
            </w:tcBorders>
          </w:tcPr>
          <w:p w14:paraId="3C1F030F" w14:textId="77777777" w:rsidR="003042D3" w:rsidRDefault="00E163CD">
            <w:pPr>
              <w:rPr>
                <w:color w:val="CCCCCC"/>
              </w:rPr>
            </w:pPr>
            <w:r>
              <w:rPr>
                <w:color w:val="CCCCCC"/>
              </w:rPr>
              <w:t>Page Break</w:t>
            </w:r>
          </w:p>
        </w:tc>
        <w:tc>
          <w:tcPr>
            <w:tcW w:w="8208" w:type="dxa"/>
            <w:tcBorders>
              <w:top w:val="nil"/>
              <w:left w:val="nil"/>
              <w:bottom w:val="nil"/>
              <w:right w:val="nil"/>
            </w:tcBorders>
          </w:tcPr>
          <w:p w14:paraId="0CC530BE" w14:textId="77777777" w:rsidR="003042D3" w:rsidRDefault="003042D3">
            <w:pPr>
              <w:pBdr>
                <w:top w:val="single" w:sz="8" w:space="0" w:color="CCCCCC"/>
              </w:pBdr>
              <w:spacing w:before="120" w:after="120" w:line="120" w:lineRule="auto"/>
              <w:jc w:val="center"/>
              <w:rPr>
                <w:color w:val="CCCCCC"/>
              </w:rPr>
            </w:pPr>
          </w:p>
        </w:tc>
      </w:tr>
    </w:tbl>
    <w:p w14:paraId="039D0C9F"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E47BB94" w14:textId="77777777">
        <w:tc>
          <w:tcPr>
            <w:tcW w:w="50" w:type="dxa"/>
          </w:tcPr>
          <w:p w14:paraId="3AF9DAB2" w14:textId="77777777" w:rsidR="003042D3" w:rsidRDefault="00E163CD">
            <w:pPr>
              <w:keepNext/>
            </w:pPr>
            <w:r>
              <w:rPr>
                <w:noProof/>
              </w:rPr>
              <w:lastRenderedPageBreak/>
              <w:drawing>
                <wp:inline distT="0" distB="0" distL="0" distR="0" wp14:anchorId="6ACD934B" wp14:editId="6B988B0C">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F3D93C" w14:textId="77777777" w:rsidR="003042D3" w:rsidRDefault="003042D3"/>
    <w:p w14:paraId="65E19CAD" w14:textId="77777777" w:rsidR="003042D3" w:rsidRDefault="00E163CD">
      <w:pPr>
        <w:keepNext/>
      </w:pPr>
      <w:proofErr w:type="spellStart"/>
      <w:r>
        <w:t>GenderIdent</w:t>
      </w:r>
      <w:proofErr w:type="spellEnd"/>
      <w:r>
        <w:t xml:space="preserve"> Which of the following </w:t>
      </w:r>
      <w:r>
        <w:rPr>
          <w:u w:val="single"/>
        </w:rPr>
        <w:t>best describes</w:t>
      </w:r>
      <w:r>
        <w:rPr>
          <w:i/>
        </w:rPr>
        <w:t xml:space="preserve"> </w:t>
      </w:r>
      <w:r>
        <w:t>your gender identity? </w:t>
      </w:r>
    </w:p>
    <w:p w14:paraId="1B447670" w14:textId="77777777" w:rsidR="003042D3" w:rsidRDefault="00E163CD">
      <w:pPr>
        <w:pStyle w:val="ListParagraph"/>
        <w:keepNext/>
        <w:numPr>
          <w:ilvl w:val="0"/>
          <w:numId w:val="4"/>
        </w:numPr>
      </w:pPr>
      <w:proofErr w:type="gramStart"/>
      <w:r>
        <w:t>Man  (</w:t>
      </w:r>
      <w:proofErr w:type="gramEnd"/>
      <w:r>
        <w:t xml:space="preserve">1) </w:t>
      </w:r>
    </w:p>
    <w:p w14:paraId="2C805525" w14:textId="77777777" w:rsidR="003042D3" w:rsidRDefault="00E163CD">
      <w:pPr>
        <w:pStyle w:val="ListParagraph"/>
        <w:keepNext/>
        <w:numPr>
          <w:ilvl w:val="0"/>
          <w:numId w:val="4"/>
        </w:numPr>
      </w:pPr>
      <w:proofErr w:type="gramStart"/>
      <w:r>
        <w:t>Woman  (</w:t>
      </w:r>
      <w:proofErr w:type="gramEnd"/>
      <w:r>
        <w:t xml:space="preserve">0) </w:t>
      </w:r>
    </w:p>
    <w:p w14:paraId="524F3798" w14:textId="77777777" w:rsidR="003042D3" w:rsidRDefault="00E163CD">
      <w:pPr>
        <w:pStyle w:val="ListParagraph"/>
        <w:keepNext/>
        <w:numPr>
          <w:ilvl w:val="0"/>
          <w:numId w:val="4"/>
        </w:numPr>
      </w:pPr>
      <w:r>
        <w:t xml:space="preserve">Transgender man (trans </w:t>
      </w:r>
      <w:proofErr w:type="gramStart"/>
      <w:r>
        <w:t>man)  (</w:t>
      </w:r>
      <w:proofErr w:type="gramEnd"/>
      <w:r>
        <w:t xml:space="preserve">2) </w:t>
      </w:r>
    </w:p>
    <w:p w14:paraId="4414A32D" w14:textId="77777777" w:rsidR="003042D3" w:rsidRDefault="00E163CD">
      <w:pPr>
        <w:pStyle w:val="ListParagraph"/>
        <w:keepNext/>
        <w:numPr>
          <w:ilvl w:val="0"/>
          <w:numId w:val="4"/>
        </w:numPr>
      </w:pPr>
      <w:r>
        <w:t xml:space="preserve">Transgender woman (trans </w:t>
      </w:r>
      <w:proofErr w:type="gramStart"/>
      <w:r>
        <w:t>woman)  (</w:t>
      </w:r>
      <w:proofErr w:type="gramEnd"/>
      <w:r>
        <w:t xml:space="preserve">3) </w:t>
      </w:r>
    </w:p>
    <w:p w14:paraId="66C4D0D5" w14:textId="77777777" w:rsidR="003042D3" w:rsidRDefault="00E163CD">
      <w:pPr>
        <w:pStyle w:val="ListParagraph"/>
        <w:keepNext/>
        <w:numPr>
          <w:ilvl w:val="0"/>
          <w:numId w:val="4"/>
        </w:numPr>
      </w:pPr>
      <w:proofErr w:type="gramStart"/>
      <w:r>
        <w:t>Genderqueer  (</w:t>
      </w:r>
      <w:proofErr w:type="gramEnd"/>
      <w:r>
        <w:t xml:space="preserve">5) </w:t>
      </w:r>
    </w:p>
    <w:p w14:paraId="278C7344" w14:textId="77777777" w:rsidR="003042D3" w:rsidRDefault="00E163CD">
      <w:pPr>
        <w:pStyle w:val="ListParagraph"/>
        <w:keepNext/>
        <w:numPr>
          <w:ilvl w:val="0"/>
          <w:numId w:val="4"/>
        </w:numPr>
      </w:pPr>
      <w:r>
        <w:t>Gender non-</w:t>
      </w:r>
      <w:proofErr w:type="gramStart"/>
      <w:r>
        <w:t>conforming  (</w:t>
      </w:r>
      <w:proofErr w:type="gramEnd"/>
      <w:r>
        <w:t xml:space="preserve">4) </w:t>
      </w:r>
    </w:p>
    <w:p w14:paraId="522EC328" w14:textId="77777777" w:rsidR="003042D3" w:rsidRDefault="00E163CD">
      <w:pPr>
        <w:pStyle w:val="ListParagraph"/>
        <w:keepNext/>
        <w:numPr>
          <w:ilvl w:val="0"/>
          <w:numId w:val="4"/>
        </w:numPr>
      </w:pPr>
      <w:r>
        <w:t>Non-</w:t>
      </w:r>
      <w:proofErr w:type="gramStart"/>
      <w:r>
        <w:t>binary  (</w:t>
      </w:r>
      <w:proofErr w:type="gramEnd"/>
      <w:r>
        <w:t xml:space="preserve">6) </w:t>
      </w:r>
    </w:p>
    <w:p w14:paraId="6701ABFF" w14:textId="77777777" w:rsidR="003042D3" w:rsidRDefault="00E163CD">
      <w:pPr>
        <w:pStyle w:val="ListParagraph"/>
        <w:keepNext/>
        <w:numPr>
          <w:ilvl w:val="0"/>
          <w:numId w:val="4"/>
        </w:numPr>
      </w:pPr>
      <w:r>
        <w:t xml:space="preserve">Different identity (please </w:t>
      </w:r>
      <w:proofErr w:type="gramStart"/>
      <w:r>
        <w:t>specify)  (</w:t>
      </w:r>
      <w:proofErr w:type="gramEnd"/>
      <w:r>
        <w:t>7) ________________________________________________</w:t>
      </w:r>
    </w:p>
    <w:p w14:paraId="46304701" w14:textId="77777777" w:rsidR="003042D3" w:rsidRDefault="003042D3"/>
    <w:p w14:paraId="4520C462"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F5DD8A7" w14:textId="77777777">
        <w:tc>
          <w:tcPr>
            <w:tcW w:w="50" w:type="dxa"/>
          </w:tcPr>
          <w:p w14:paraId="151AC756" w14:textId="77777777" w:rsidR="003042D3" w:rsidRDefault="00E163CD">
            <w:pPr>
              <w:keepNext/>
            </w:pPr>
            <w:r>
              <w:rPr>
                <w:noProof/>
              </w:rPr>
              <w:drawing>
                <wp:inline distT="0" distB="0" distL="0" distR="0" wp14:anchorId="561B2D4A" wp14:editId="6BA5594E">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E4D512B" w14:textId="77777777" w:rsidR="003042D3" w:rsidRDefault="003042D3"/>
    <w:p w14:paraId="472F9192" w14:textId="77777777" w:rsidR="003042D3" w:rsidRDefault="00E163CD">
      <w:pPr>
        <w:keepNext/>
      </w:pPr>
      <w:proofErr w:type="spellStart"/>
      <w:r>
        <w:t>BirthSex</w:t>
      </w:r>
      <w:proofErr w:type="spellEnd"/>
      <w:r>
        <w:t xml:space="preserve"> What sex were you assigned at birth, on your original birth certificate?</w:t>
      </w:r>
    </w:p>
    <w:p w14:paraId="06F07BAA" w14:textId="77777777" w:rsidR="003042D3" w:rsidRDefault="00E163CD">
      <w:pPr>
        <w:pStyle w:val="ListParagraph"/>
        <w:keepNext/>
        <w:numPr>
          <w:ilvl w:val="0"/>
          <w:numId w:val="4"/>
        </w:numPr>
      </w:pPr>
      <w:proofErr w:type="gramStart"/>
      <w:r>
        <w:t>Male  (</w:t>
      </w:r>
      <w:proofErr w:type="gramEnd"/>
      <w:r>
        <w:t xml:space="preserve">1) </w:t>
      </w:r>
    </w:p>
    <w:p w14:paraId="52C4D244" w14:textId="77777777" w:rsidR="003042D3" w:rsidRDefault="00E163CD">
      <w:pPr>
        <w:pStyle w:val="ListParagraph"/>
        <w:keepNext/>
        <w:numPr>
          <w:ilvl w:val="0"/>
          <w:numId w:val="4"/>
        </w:numPr>
      </w:pPr>
      <w:proofErr w:type="gramStart"/>
      <w:r>
        <w:t>Female  (</w:t>
      </w:r>
      <w:proofErr w:type="gramEnd"/>
      <w:r>
        <w:t xml:space="preserve">0) </w:t>
      </w:r>
    </w:p>
    <w:p w14:paraId="63C36CAB" w14:textId="77777777" w:rsidR="003042D3" w:rsidRDefault="00E163CD">
      <w:pPr>
        <w:pStyle w:val="ListParagraph"/>
        <w:keepNext/>
        <w:numPr>
          <w:ilvl w:val="0"/>
          <w:numId w:val="4"/>
        </w:numPr>
      </w:pPr>
      <w:proofErr w:type="gramStart"/>
      <w:r>
        <w:t>Intersex  (</w:t>
      </w:r>
      <w:proofErr w:type="gramEnd"/>
      <w:r>
        <w:t xml:space="preserve">2) </w:t>
      </w:r>
    </w:p>
    <w:p w14:paraId="5B2CC086" w14:textId="77777777" w:rsidR="003042D3" w:rsidRDefault="003042D3"/>
    <w:p w14:paraId="5EE2BDCD"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7D61758F" w14:textId="77777777">
        <w:trPr>
          <w:trHeight w:val="300"/>
        </w:trPr>
        <w:tc>
          <w:tcPr>
            <w:tcW w:w="1368" w:type="dxa"/>
            <w:tcBorders>
              <w:top w:val="nil"/>
              <w:left w:val="nil"/>
              <w:bottom w:val="nil"/>
              <w:right w:val="nil"/>
            </w:tcBorders>
          </w:tcPr>
          <w:p w14:paraId="3B985B9B" w14:textId="77777777" w:rsidR="003042D3" w:rsidRDefault="00E163CD">
            <w:pPr>
              <w:rPr>
                <w:color w:val="CCCCCC"/>
              </w:rPr>
            </w:pPr>
            <w:r>
              <w:rPr>
                <w:color w:val="CCCCCC"/>
              </w:rPr>
              <w:t>Page Break</w:t>
            </w:r>
          </w:p>
        </w:tc>
        <w:tc>
          <w:tcPr>
            <w:tcW w:w="8208" w:type="dxa"/>
            <w:tcBorders>
              <w:top w:val="nil"/>
              <w:left w:val="nil"/>
              <w:bottom w:val="nil"/>
              <w:right w:val="nil"/>
            </w:tcBorders>
          </w:tcPr>
          <w:p w14:paraId="5EFF25FE" w14:textId="77777777" w:rsidR="003042D3" w:rsidRDefault="003042D3">
            <w:pPr>
              <w:pBdr>
                <w:top w:val="single" w:sz="8" w:space="0" w:color="CCCCCC"/>
              </w:pBdr>
              <w:spacing w:before="120" w:after="120" w:line="120" w:lineRule="auto"/>
              <w:jc w:val="center"/>
              <w:rPr>
                <w:color w:val="CCCCCC"/>
              </w:rPr>
            </w:pPr>
          </w:p>
        </w:tc>
      </w:tr>
    </w:tbl>
    <w:p w14:paraId="1EE7EB8F" w14:textId="77777777" w:rsidR="003042D3" w:rsidRDefault="00E163CD">
      <w:r>
        <w:br w:type="page"/>
      </w:r>
    </w:p>
    <w:p w14:paraId="4244831F" w14:textId="77777777" w:rsidR="003042D3" w:rsidRDefault="003042D3"/>
    <w:p w14:paraId="5967229D" w14:textId="77777777" w:rsidR="003042D3" w:rsidRDefault="00E163CD">
      <w:pPr>
        <w:keepNext/>
      </w:pPr>
      <w:r>
        <w:t>Hometown What city/town did you live the longest while growing up from the ages of 10-18?</w:t>
      </w:r>
    </w:p>
    <w:p w14:paraId="64A7BF85" w14:textId="77777777" w:rsidR="003042D3" w:rsidRDefault="00E163CD">
      <w:pPr>
        <w:pStyle w:val="ListParagraph"/>
        <w:keepNext/>
        <w:numPr>
          <w:ilvl w:val="0"/>
          <w:numId w:val="4"/>
        </w:numPr>
      </w:pPr>
      <w:r>
        <w:t>City/</w:t>
      </w:r>
      <w:proofErr w:type="gramStart"/>
      <w:r>
        <w:t>town  (</w:t>
      </w:r>
      <w:proofErr w:type="gramEnd"/>
      <w:r>
        <w:t>1) ________________________________________________</w:t>
      </w:r>
    </w:p>
    <w:p w14:paraId="126B2D08" w14:textId="77777777" w:rsidR="003042D3" w:rsidRDefault="00E163CD">
      <w:pPr>
        <w:pStyle w:val="ListParagraph"/>
        <w:keepNext/>
        <w:numPr>
          <w:ilvl w:val="0"/>
          <w:numId w:val="4"/>
        </w:numPr>
      </w:pPr>
      <w:proofErr w:type="gramStart"/>
      <w:r>
        <w:t>State  (</w:t>
      </w:r>
      <w:proofErr w:type="gramEnd"/>
      <w:r>
        <w:t>2) ________________________________________________</w:t>
      </w:r>
    </w:p>
    <w:p w14:paraId="34AB4BF9" w14:textId="77777777" w:rsidR="003042D3" w:rsidRDefault="00E163CD">
      <w:pPr>
        <w:pStyle w:val="ListParagraph"/>
        <w:keepNext/>
        <w:numPr>
          <w:ilvl w:val="0"/>
          <w:numId w:val="4"/>
        </w:numPr>
      </w:pPr>
      <w:proofErr w:type="gramStart"/>
      <w:r>
        <w:t>Country  (</w:t>
      </w:r>
      <w:proofErr w:type="gramEnd"/>
      <w:r>
        <w:t>3) ________________________________________________</w:t>
      </w:r>
    </w:p>
    <w:p w14:paraId="2A8E4E8C" w14:textId="77777777" w:rsidR="003042D3" w:rsidRDefault="003042D3"/>
    <w:p w14:paraId="30682874" w14:textId="77777777" w:rsidR="003042D3" w:rsidRDefault="003042D3">
      <w:pPr>
        <w:pStyle w:val="QuestionSeparator"/>
      </w:pPr>
    </w:p>
    <w:p w14:paraId="26E4AA95" w14:textId="77777777" w:rsidR="003042D3" w:rsidRDefault="003042D3"/>
    <w:p w14:paraId="2D70D1B3" w14:textId="77777777" w:rsidR="003042D3" w:rsidRDefault="00E163CD">
      <w:pPr>
        <w:keepNext/>
      </w:pPr>
      <w:proofErr w:type="spellStart"/>
      <w:r>
        <w:t>HometownLength</w:t>
      </w:r>
      <w:proofErr w:type="spellEnd"/>
      <w:r>
        <w:t xml:space="preserve"> How long did you live there? </w:t>
      </w:r>
    </w:p>
    <w:p w14:paraId="5C298303" w14:textId="77777777" w:rsidR="003042D3" w:rsidRDefault="00E163CD">
      <w:pPr>
        <w:pStyle w:val="ListParagraph"/>
        <w:keepNext/>
        <w:numPr>
          <w:ilvl w:val="0"/>
          <w:numId w:val="4"/>
        </w:numPr>
      </w:pPr>
      <w:proofErr w:type="gramStart"/>
      <w:r>
        <w:t>Years  (</w:t>
      </w:r>
      <w:proofErr w:type="gramEnd"/>
      <w:r>
        <w:t>1) ________________________________________________</w:t>
      </w:r>
    </w:p>
    <w:p w14:paraId="3F93F2C4" w14:textId="77777777" w:rsidR="003042D3" w:rsidRDefault="00E163CD">
      <w:pPr>
        <w:pStyle w:val="ListParagraph"/>
        <w:keepNext/>
        <w:numPr>
          <w:ilvl w:val="0"/>
          <w:numId w:val="4"/>
        </w:numPr>
      </w:pPr>
      <w:proofErr w:type="gramStart"/>
      <w:r>
        <w:t>Months  (</w:t>
      </w:r>
      <w:proofErr w:type="gramEnd"/>
      <w:r>
        <w:t>2) ________________________________________________</w:t>
      </w:r>
    </w:p>
    <w:p w14:paraId="29D51987" w14:textId="77777777" w:rsidR="003042D3" w:rsidRDefault="003042D3"/>
    <w:p w14:paraId="6F411F17"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D8A3F8F" w14:textId="77777777">
        <w:trPr>
          <w:trHeight w:val="300"/>
        </w:trPr>
        <w:tc>
          <w:tcPr>
            <w:tcW w:w="1368" w:type="dxa"/>
            <w:tcBorders>
              <w:top w:val="nil"/>
              <w:left w:val="nil"/>
              <w:bottom w:val="nil"/>
              <w:right w:val="nil"/>
            </w:tcBorders>
          </w:tcPr>
          <w:p w14:paraId="3052A766"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DECB936" w14:textId="77777777" w:rsidR="003042D3" w:rsidRDefault="003042D3">
            <w:pPr>
              <w:pBdr>
                <w:top w:val="single" w:sz="8" w:space="0" w:color="CCCCCC"/>
              </w:pBdr>
              <w:spacing w:before="120" w:after="120" w:line="120" w:lineRule="auto"/>
              <w:jc w:val="center"/>
              <w:rPr>
                <w:color w:val="CCCCCC"/>
              </w:rPr>
            </w:pPr>
          </w:p>
        </w:tc>
      </w:tr>
    </w:tbl>
    <w:p w14:paraId="2BB51D01"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3C42B99" w14:textId="77777777">
        <w:tc>
          <w:tcPr>
            <w:tcW w:w="50" w:type="dxa"/>
          </w:tcPr>
          <w:p w14:paraId="5E2670D9" w14:textId="77777777" w:rsidR="003042D3" w:rsidRDefault="00E163CD">
            <w:pPr>
              <w:keepNext/>
            </w:pPr>
            <w:r>
              <w:rPr>
                <w:noProof/>
              </w:rPr>
              <w:lastRenderedPageBreak/>
              <w:drawing>
                <wp:inline distT="0" distB="0" distL="0" distR="0" wp14:anchorId="415FF4FB" wp14:editId="19460D8A">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7C93C3D" w14:textId="77777777" w:rsidR="003042D3" w:rsidRDefault="003042D3"/>
    <w:p w14:paraId="1E18B7B8" w14:textId="77777777" w:rsidR="003042D3" w:rsidRDefault="00E163CD">
      <w:pPr>
        <w:keepNext/>
      </w:pPr>
      <w:proofErr w:type="spellStart"/>
      <w:r>
        <w:t>LivingSit</w:t>
      </w:r>
      <w:proofErr w:type="spellEnd"/>
      <w:r>
        <w:t xml:space="preserve"> Please mark down your living situation.</w:t>
      </w:r>
    </w:p>
    <w:p w14:paraId="354CD33A" w14:textId="77777777" w:rsidR="003042D3" w:rsidRDefault="00E163CD">
      <w:pPr>
        <w:pStyle w:val="ListParagraph"/>
        <w:keepNext/>
        <w:numPr>
          <w:ilvl w:val="0"/>
          <w:numId w:val="4"/>
        </w:numPr>
      </w:pPr>
      <w:r>
        <w:t xml:space="preserve">I live with my partner and we live by </w:t>
      </w:r>
      <w:proofErr w:type="gramStart"/>
      <w:r>
        <w:t>ourselves  (</w:t>
      </w:r>
      <w:proofErr w:type="gramEnd"/>
      <w:r>
        <w:t xml:space="preserve">1) </w:t>
      </w:r>
    </w:p>
    <w:p w14:paraId="5F50398D" w14:textId="77777777" w:rsidR="003042D3" w:rsidRDefault="00E163CD">
      <w:pPr>
        <w:pStyle w:val="ListParagraph"/>
        <w:keepNext/>
        <w:numPr>
          <w:ilvl w:val="0"/>
          <w:numId w:val="4"/>
        </w:numPr>
      </w:pPr>
      <w:r>
        <w:t xml:space="preserve">I live with my partner and we live with other </w:t>
      </w:r>
      <w:proofErr w:type="gramStart"/>
      <w:r>
        <w:t>people  (</w:t>
      </w:r>
      <w:proofErr w:type="gramEnd"/>
      <w:r>
        <w:t xml:space="preserve">2) </w:t>
      </w:r>
    </w:p>
    <w:p w14:paraId="23BCBC21" w14:textId="77777777" w:rsidR="003042D3" w:rsidRDefault="00E163CD">
      <w:pPr>
        <w:pStyle w:val="ListParagraph"/>
        <w:keepNext/>
        <w:numPr>
          <w:ilvl w:val="0"/>
          <w:numId w:val="4"/>
        </w:numPr>
      </w:pPr>
      <w:r>
        <w:t xml:space="preserve">I live with my partner and we live with </w:t>
      </w:r>
      <w:proofErr w:type="gramStart"/>
      <w:r>
        <w:t>family  (</w:t>
      </w:r>
      <w:proofErr w:type="gramEnd"/>
      <w:r>
        <w:t xml:space="preserve">3) </w:t>
      </w:r>
    </w:p>
    <w:p w14:paraId="1A89F2AA" w14:textId="77777777" w:rsidR="003042D3" w:rsidRDefault="00E163CD">
      <w:pPr>
        <w:pStyle w:val="ListParagraph"/>
        <w:keepNext/>
        <w:numPr>
          <w:ilvl w:val="0"/>
          <w:numId w:val="4"/>
        </w:numPr>
      </w:pPr>
      <w:r>
        <w:t xml:space="preserve">We live in the same town or region, but do not live </w:t>
      </w:r>
      <w:proofErr w:type="gramStart"/>
      <w:r>
        <w:t>together  (</w:t>
      </w:r>
      <w:proofErr w:type="gramEnd"/>
      <w:r>
        <w:t xml:space="preserve">4) </w:t>
      </w:r>
    </w:p>
    <w:p w14:paraId="392F31D5" w14:textId="77777777" w:rsidR="003042D3" w:rsidRDefault="00E163CD">
      <w:pPr>
        <w:pStyle w:val="ListParagraph"/>
        <w:keepNext/>
        <w:numPr>
          <w:ilvl w:val="0"/>
          <w:numId w:val="4"/>
        </w:numPr>
      </w:pPr>
      <w:r>
        <w:t xml:space="preserve">We do not live in the same town or region and do not live </w:t>
      </w:r>
      <w:proofErr w:type="gramStart"/>
      <w:r>
        <w:t>together  (</w:t>
      </w:r>
      <w:proofErr w:type="gramEnd"/>
      <w:r>
        <w:t xml:space="preserve">6) </w:t>
      </w:r>
    </w:p>
    <w:p w14:paraId="62979C8E" w14:textId="77777777" w:rsidR="003042D3" w:rsidRDefault="00E163CD">
      <w:pPr>
        <w:pStyle w:val="ListParagraph"/>
        <w:keepNext/>
        <w:numPr>
          <w:ilvl w:val="0"/>
          <w:numId w:val="4"/>
        </w:numPr>
      </w:pPr>
      <w:r>
        <w:t xml:space="preserve">None of the above (please </w:t>
      </w:r>
      <w:proofErr w:type="gramStart"/>
      <w:r>
        <w:t>specify)  (</w:t>
      </w:r>
      <w:proofErr w:type="gramEnd"/>
      <w:r>
        <w:t>5) ________________________________________________</w:t>
      </w:r>
    </w:p>
    <w:p w14:paraId="6D5DEE2B" w14:textId="77777777" w:rsidR="003042D3" w:rsidRDefault="003042D3"/>
    <w:p w14:paraId="4786C7C1" w14:textId="77777777" w:rsidR="003042D3" w:rsidRDefault="003042D3">
      <w:pPr>
        <w:pStyle w:val="QuestionSeparator"/>
      </w:pPr>
    </w:p>
    <w:p w14:paraId="18AA12C1" w14:textId="77777777" w:rsidR="003042D3" w:rsidRDefault="00E163CD">
      <w:pPr>
        <w:pStyle w:val="QDisplayLogic"/>
        <w:keepNext/>
      </w:pPr>
      <w:r>
        <w:t>Display This Question:</w:t>
      </w:r>
    </w:p>
    <w:p w14:paraId="4F9E2F35" w14:textId="77777777" w:rsidR="003042D3" w:rsidRDefault="00E163CD">
      <w:pPr>
        <w:pStyle w:val="QDisplayLogic"/>
        <w:keepNext/>
        <w:ind w:firstLine="400"/>
      </w:pPr>
      <w:r>
        <w:t>If Please mark down your living situation. = 1</w:t>
      </w:r>
    </w:p>
    <w:p w14:paraId="0285EDD5" w14:textId="77777777" w:rsidR="003042D3" w:rsidRDefault="00E163CD">
      <w:pPr>
        <w:pStyle w:val="QDisplayLogic"/>
        <w:keepNext/>
        <w:ind w:firstLine="400"/>
      </w:pPr>
      <w:r>
        <w:t>Or Please mark down your living situation. = 2</w:t>
      </w:r>
    </w:p>
    <w:p w14:paraId="6701B53B" w14:textId="77777777" w:rsidR="003042D3" w:rsidRDefault="00E163CD">
      <w:pPr>
        <w:pStyle w:val="QDisplayLogic"/>
        <w:keepNext/>
        <w:ind w:firstLine="400"/>
      </w:pPr>
      <w:r>
        <w:t>Or Please mark down your living situation. = 3</w:t>
      </w:r>
    </w:p>
    <w:p w14:paraId="479282C2" w14:textId="77777777" w:rsidR="003042D3" w:rsidRDefault="003042D3"/>
    <w:p w14:paraId="5AAF33A7" w14:textId="77777777" w:rsidR="003042D3" w:rsidRDefault="00E163CD">
      <w:pPr>
        <w:keepNext/>
      </w:pPr>
      <w:proofErr w:type="spellStart"/>
      <w:proofErr w:type="gramStart"/>
      <w:r>
        <w:t>CohabLength</w:t>
      </w:r>
      <w:proofErr w:type="spellEnd"/>
      <w:r>
        <w:t xml:space="preserve">  How</w:t>
      </w:r>
      <w:proofErr w:type="gramEnd"/>
      <w:r>
        <w:t xml:space="preserve"> long have you been living with your partner? </w:t>
      </w:r>
      <w:r>
        <w:br/>
        <w:t>Please enter the months and years up to the current date (if less than 1 year, please put a ZERO (0) in the ‘Years’ box.</w:t>
      </w:r>
    </w:p>
    <w:p w14:paraId="0E5D6C15" w14:textId="77777777" w:rsidR="003042D3" w:rsidRDefault="00E163CD">
      <w:pPr>
        <w:pStyle w:val="ListParagraph"/>
        <w:keepNext/>
        <w:numPr>
          <w:ilvl w:val="0"/>
          <w:numId w:val="4"/>
        </w:numPr>
      </w:pPr>
      <w:proofErr w:type="gramStart"/>
      <w:r>
        <w:t>Years  (</w:t>
      </w:r>
      <w:proofErr w:type="gramEnd"/>
      <w:r>
        <w:t>1) ________________________________________________</w:t>
      </w:r>
    </w:p>
    <w:p w14:paraId="31081003" w14:textId="77777777" w:rsidR="003042D3" w:rsidRDefault="00E163CD">
      <w:pPr>
        <w:pStyle w:val="ListParagraph"/>
        <w:keepNext/>
        <w:numPr>
          <w:ilvl w:val="0"/>
          <w:numId w:val="4"/>
        </w:numPr>
      </w:pPr>
      <w:proofErr w:type="gramStart"/>
      <w:r>
        <w:t>Months  (</w:t>
      </w:r>
      <w:proofErr w:type="gramEnd"/>
      <w:r>
        <w:t>2) ________________________________________________</w:t>
      </w:r>
    </w:p>
    <w:p w14:paraId="1D5B0747" w14:textId="77777777" w:rsidR="003042D3" w:rsidRDefault="003042D3"/>
    <w:p w14:paraId="4832ED82"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9878D5D" w14:textId="77777777">
        <w:trPr>
          <w:trHeight w:val="300"/>
        </w:trPr>
        <w:tc>
          <w:tcPr>
            <w:tcW w:w="1368" w:type="dxa"/>
            <w:tcBorders>
              <w:top w:val="nil"/>
              <w:left w:val="nil"/>
              <w:bottom w:val="nil"/>
              <w:right w:val="nil"/>
            </w:tcBorders>
          </w:tcPr>
          <w:p w14:paraId="64CE6F56" w14:textId="77777777" w:rsidR="003042D3" w:rsidRDefault="00E163CD">
            <w:pPr>
              <w:rPr>
                <w:color w:val="CCCCCC"/>
              </w:rPr>
            </w:pPr>
            <w:r>
              <w:rPr>
                <w:color w:val="CCCCCC"/>
              </w:rPr>
              <w:t>Page Break</w:t>
            </w:r>
          </w:p>
        </w:tc>
        <w:tc>
          <w:tcPr>
            <w:tcW w:w="8208" w:type="dxa"/>
            <w:tcBorders>
              <w:top w:val="nil"/>
              <w:left w:val="nil"/>
              <w:bottom w:val="nil"/>
              <w:right w:val="nil"/>
            </w:tcBorders>
          </w:tcPr>
          <w:p w14:paraId="5E9231A6" w14:textId="77777777" w:rsidR="003042D3" w:rsidRDefault="003042D3">
            <w:pPr>
              <w:pBdr>
                <w:top w:val="single" w:sz="8" w:space="0" w:color="CCCCCC"/>
              </w:pBdr>
              <w:spacing w:before="120" w:after="120" w:line="120" w:lineRule="auto"/>
              <w:jc w:val="center"/>
              <w:rPr>
                <w:color w:val="CCCCCC"/>
              </w:rPr>
            </w:pPr>
          </w:p>
        </w:tc>
      </w:tr>
    </w:tbl>
    <w:p w14:paraId="5046FD61" w14:textId="77777777" w:rsidR="003042D3" w:rsidRDefault="00E163CD">
      <w:r>
        <w:br w:type="page"/>
      </w:r>
    </w:p>
    <w:p w14:paraId="4E734ED9" w14:textId="77777777" w:rsidR="003042D3" w:rsidRDefault="003042D3"/>
    <w:p w14:paraId="38A4C827" w14:textId="77777777" w:rsidR="003042D3" w:rsidRDefault="00E163CD">
      <w:pPr>
        <w:keepNext/>
      </w:pPr>
      <w:proofErr w:type="spellStart"/>
      <w:r>
        <w:t>RelStatus</w:t>
      </w:r>
      <w:proofErr w:type="spellEnd"/>
      <w:r>
        <w:t xml:space="preserve"> Please mark the answer that best describes your current relationship status. </w:t>
      </w:r>
    </w:p>
    <w:p w14:paraId="249F5A89" w14:textId="77777777" w:rsidR="003042D3" w:rsidRDefault="00E163CD">
      <w:pPr>
        <w:pStyle w:val="ListParagraph"/>
        <w:keepNext/>
        <w:numPr>
          <w:ilvl w:val="0"/>
          <w:numId w:val="4"/>
        </w:numPr>
      </w:pPr>
      <w:r>
        <w:t xml:space="preserve">In a dating </w:t>
      </w:r>
      <w:proofErr w:type="gramStart"/>
      <w:r>
        <w:t>relationship  (</w:t>
      </w:r>
      <w:proofErr w:type="gramEnd"/>
      <w:r>
        <w:t xml:space="preserve">1) </w:t>
      </w:r>
    </w:p>
    <w:p w14:paraId="1060EF7F" w14:textId="77777777" w:rsidR="003042D3" w:rsidRDefault="00E163CD">
      <w:pPr>
        <w:pStyle w:val="ListParagraph"/>
        <w:keepNext/>
        <w:numPr>
          <w:ilvl w:val="0"/>
          <w:numId w:val="4"/>
        </w:numPr>
      </w:pPr>
      <w:r>
        <w:t xml:space="preserve">In a committed </w:t>
      </w:r>
      <w:proofErr w:type="gramStart"/>
      <w:r>
        <w:t>relationship  (</w:t>
      </w:r>
      <w:proofErr w:type="gramEnd"/>
      <w:r>
        <w:t xml:space="preserve">2) </w:t>
      </w:r>
    </w:p>
    <w:p w14:paraId="71D097AD" w14:textId="77777777" w:rsidR="003042D3" w:rsidRDefault="00E163CD">
      <w:pPr>
        <w:pStyle w:val="ListParagraph"/>
        <w:keepNext/>
        <w:numPr>
          <w:ilvl w:val="0"/>
          <w:numId w:val="4"/>
        </w:numPr>
      </w:pPr>
      <w:proofErr w:type="gramStart"/>
      <w:r>
        <w:t>Engaged  (</w:t>
      </w:r>
      <w:proofErr w:type="gramEnd"/>
      <w:r>
        <w:t xml:space="preserve">3) </w:t>
      </w:r>
    </w:p>
    <w:p w14:paraId="6A57BF0E" w14:textId="77777777" w:rsidR="003042D3" w:rsidRDefault="00E163CD">
      <w:pPr>
        <w:pStyle w:val="ListParagraph"/>
        <w:keepNext/>
        <w:numPr>
          <w:ilvl w:val="0"/>
          <w:numId w:val="4"/>
        </w:numPr>
      </w:pPr>
      <w:r>
        <w:t xml:space="preserve">Married or in a civil </w:t>
      </w:r>
      <w:proofErr w:type="gramStart"/>
      <w:r>
        <w:t>union  (</w:t>
      </w:r>
      <w:proofErr w:type="gramEnd"/>
      <w:r>
        <w:t xml:space="preserve">4) </w:t>
      </w:r>
    </w:p>
    <w:p w14:paraId="43497BFD" w14:textId="77777777" w:rsidR="003042D3" w:rsidRDefault="00E163CD">
      <w:pPr>
        <w:pStyle w:val="ListParagraph"/>
        <w:keepNext/>
        <w:numPr>
          <w:ilvl w:val="0"/>
          <w:numId w:val="4"/>
        </w:numPr>
      </w:pPr>
      <w:r>
        <w:t xml:space="preserve">Other (please </w:t>
      </w:r>
      <w:proofErr w:type="gramStart"/>
      <w:r>
        <w:t>specify)  (</w:t>
      </w:r>
      <w:proofErr w:type="gramEnd"/>
      <w:r>
        <w:t>5) ________________________________________________</w:t>
      </w:r>
    </w:p>
    <w:p w14:paraId="75267512" w14:textId="77777777" w:rsidR="003042D3" w:rsidRDefault="003042D3"/>
    <w:p w14:paraId="5F661D69" w14:textId="77777777" w:rsidR="003042D3" w:rsidRDefault="003042D3">
      <w:pPr>
        <w:pStyle w:val="QuestionSeparator"/>
      </w:pPr>
    </w:p>
    <w:p w14:paraId="6B83384F" w14:textId="77777777" w:rsidR="003042D3" w:rsidRDefault="003042D3"/>
    <w:p w14:paraId="24140F82" w14:textId="77777777" w:rsidR="003042D3" w:rsidRDefault="00E163CD">
      <w:pPr>
        <w:keepNext/>
      </w:pPr>
      <w:proofErr w:type="spellStart"/>
      <w:r>
        <w:t>RelLength</w:t>
      </w:r>
      <w:proofErr w:type="spellEnd"/>
      <w:r>
        <w:t xml:space="preserve"> How long have you been </w:t>
      </w:r>
      <w:r>
        <w:rPr>
          <w:b/>
          <w:u w:val="single"/>
        </w:rPr>
        <w:t>in a relationship</w:t>
      </w:r>
      <w:r>
        <w:t xml:space="preserve"> with your partner?      Please enter the months and years up to the current date (if less than 1 year, please put a ZERO (0) in the ‘Years’ box. </w:t>
      </w:r>
    </w:p>
    <w:p w14:paraId="30A3BBC7" w14:textId="77777777" w:rsidR="003042D3" w:rsidRDefault="00E163CD">
      <w:pPr>
        <w:pStyle w:val="ListParagraph"/>
        <w:keepNext/>
        <w:numPr>
          <w:ilvl w:val="0"/>
          <w:numId w:val="4"/>
        </w:numPr>
      </w:pPr>
      <w:proofErr w:type="gramStart"/>
      <w:r>
        <w:t>Years  (</w:t>
      </w:r>
      <w:proofErr w:type="gramEnd"/>
      <w:r>
        <w:t>1) ________________________________________________</w:t>
      </w:r>
    </w:p>
    <w:p w14:paraId="14679B0F" w14:textId="77777777" w:rsidR="003042D3" w:rsidRDefault="00E163CD">
      <w:pPr>
        <w:pStyle w:val="ListParagraph"/>
        <w:keepNext/>
        <w:numPr>
          <w:ilvl w:val="0"/>
          <w:numId w:val="4"/>
        </w:numPr>
      </w:pPr>
      <w:proofErr w:type="gramStart"/>
      <w:r>
        <w:t>Months  (</w:t>
      </w:r>
      <w:proofErr w:type="gramEnd"/>
      <w:r>
        <w:t>2) ________________________________________________</w:t>
      </w:r>
    </w:p>
    <w:p w14:paraId="65B45927" w14:textId="77777777" w:rsidR="003042D3" w:rsidRDefault="003042D3"/>
    <w:p w14:paraId="52CD0AAD" w14:textId="77777777" w:rsidR="003042D3" w:rsidRDefault="003042D3">
      <w:pPr>
        <w:pStyle w:val="QuestionSeparator"/>
      </w:pPr>
    </w:p>
    <w:p w14:paraId="1F1F8310" w14:textId="77777777" w:rsidR="003042D3" w:rsidRDefault="003042D3"/>
    <w:p w14:paraId="16F3CC17" w14:textId="77777777" w:rsidR="003042D3" w:rsidRDefault="00E163CD">
      <w:pPr>
        <w:keepNext/>
      </w:pPr>
      <w:proofErr w:type="spellStart"/>
      <w:r>
        <w:t>RelLength_predating</w:t>
      </w:r>
      <w:proofErr w:type="spellEnd"/>
      <w:r>
        <w:t xml:space="preserve"> How long did you know your partner </w:t>
      </w:r>
      <w:r>
        <w:rPr>
          <w:b/>
          <w:u w:val="single"/>
        </w:rPr>
        <w:t>before you began dating</w:t>
      </w:r>
      <w:r>
        <w:t>?</w:t>
      </w:r>
      <w:r>
        <w:br/>
        <w:t xml:space="preserve"> </w:t>
      </w:r>
      <w:r>
        <w:br/>
        <w:t xml:space="preserve"> Please enter to your best knowledge (if less than 1 year, please put a ZERO (0) in the ‘Years’ box. </w:t>
      </w:r>
    </w:p>
    <w:p w14:paraId="21E94894" w14:textId="77777777" w:rsidR="003042D3" w:rsidRDefault="00E163CD">
      <w:pPr>
        <w:pStyle w:val="ListParagraph"/>
        <w:keepNext/>
        <w:numPr>
          <w:ilvl w:val="0"/>
          <w:numId w:val="4"/>
        </w:numPr>
      </w:pPr>
      <w:proofErr w:type="gramStart"/>
      <w:r>
        <w:t>Years  (</w:t>
      </w:r>
      <w:proofErr w:type="gramEnd"/>
      <w:r>
        <w:t>1) ________________________________________________</w:t>
      </w:r>
    </w:p>
    <w:p w14:paraId="0D920E6A" w14:textId="77777777" w:rsidR="003042D3" w:rsidRDefault="00E163CD">
      <w:pPr>
        <w:pStyle w:val="ListParagraph"/>
        <w:keepNext/>
        <w:numPr>
          <w:ilvl w:val="0"/>
          <w:numId w:val="4"/>
        </w:numPr>
      </w:pPr>
      <w:proofErr w:type="gramStart"/>
      <w:r>
        <w:t>Months  (</w:t>
      </w:r>
      <w:proofErr w:type="gramEnd"/>
      <w:r>
        <w:t>2) ________________________________________________</w:t>
      </w:r>
    </w:p>
    <w:p w14:paraId="373FB846" w14:textId="77777777" w:rsidR="003042D3" w:rsidRDefault="003042D3"/>
    <w:p w14:paraId="228D1F03" w14:textId="77777777" w:rsidR="003042D3" w:rsidRDefault="003042D3">
      <w:pPr>
        <w:pStyle w:val="QuestionSeparator"/>
      </w:pPr>
    </w:p>
    <w:p w14:paraId="1AEB77CE" w14:textId="77777777" w:rsidR="003042D3" w:rsidRDefault="003042D3"/>
    <w:p w14:paraId="565FD8C6" w14:textId="77777777" w:rsidR="003042D3" w:rsidRDefault="00E163CD">
      <w:pPr>
        <w:keepNext/>
      </w:pPr>
      <w:proofErr w:type="spellStart"/>
      <w:r>
        <w:t>HowMet</w:t>
      </w:r>
      <w:proofErr w:type="spellEnd"/>
      <w:r>
        <w:t xml:space="preserve"> How did you meet your partner? </w:t>
      </w:r>
    </w:p>
    <w:p w14:paraId="360C13F3" w14:textId="77777777" w:rsidR="003042D3" w:rsidRDefault="00E163CD">
      <w:pPr>
        <w:pStyle w:val="TextEntryLine"/>
        <w:ind w:firstLine="400"/>
      </w:pPr>
      <w:r>
        <w:t>________________________________________________________________</w:t>
      </w:r>
    </w:p>
    <w:p w14:paraId="086619F6" w14:textId="77777777" w:rsidR="003042D3" w:rsidRDefault="00E163CD">
      <w:pPr>
        <w:pStyle w:val="TextEntryLine"/>
        <w:ind w:firstLine="400"/>
      </w:pPr>
      <w:r>
        <w:t>________________________________________________________________</w:t>
      </w:r>
    </w:p>
    <w:p w14:paraId="4FFEAD2F" w14:textId="77777777" w:rsidR="003042D3" w:rsidRDefault="00E163CD">
      <w:pPr>
        <w:pStyle w:val="TextEntryLine"/>
        <w:ind w:firstLine="400"/>
      </w:pPr>
      <w:r>
        <w:t>________________________________________________________________</w:t>
      </w:r>
    </w:p>
    <w:p w14:paraId="7846D477" w14:textId="77777777" w:rsidR="003042D3" w:rsidRDefault="00E163CD">
      <w:pPr>
        <w:pStyle w:val="TextEntryLine"/>
        <w:ind w:firstLine="400"/>
      </w:pPr>
      <w:r>
        <w:lastRenderedPageBreak/>
        <w:t>________________________________________________________________</w:t>
      </w:r>
    </w:p>
    <w:p w14:paraId="5051C4C0" w14:textId="77777777" w:rsidR="003042D3" w:rsidRDefault="00E163CD">
      <w:pPr>
        <w:pStyle w:val="TextEntryLine"/>
        <w:ind w:firstLine="400"/>
      </w:pPr>
      <w:r>
        <w:t>________________________________________________________________</w:t>
      </w:r>
    </w:p>
    <w:p w14:paraId="6BF5ECC3" w14:textId="77777777" w:rsidR="003042D3" w:rsidRDefault="003042D3"/>
    <w:p w14:paraId="5488EE1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CEC596B" w14:textId="77777777">
        <w:tc>
          <w:tcPr>
            <w:tcW w:w="50" w:type="dxa"/>
          </w:tcPr>
          <w:p w14:paraId="242224D9" w14:textId="77777777" w:rsidR="003042D3" w:rsidRDefault="00E163CD">
            <w:pPr>
              <w:keepNext/>
            </w:pPr>
            <w:r>
              <w:rPr>
                <w:noProof/>
              </w:rPr>
              <w:drawing>
                <wp:inline distT="0" distB="0" distL="0" distR="0" wp14:anchorId="2F821E22" wp14:editId="2DCABE44">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2F4DBE" w14:textId="77777777" w:rsidR="003042D3" w:rsidRDefault="003042D3"/>
    <w:p w14:paraId="0BC62CC5" w14:textId="77777777" w:rsidR="003042D3" w:rsidRDefault="00E163CD">
      <w:pPr>
        <w:keepNext/>
      </w:pPr>
      <w:proofErr w:type="spellStart"/>
      <w:r>
        <w:t>FirstRelat</w:t>
      </w:r>
      <w:proofErr w:type="spellEnd"/>
      <w:r>
        <w:t xml:space="preserve"> Is this your first romantic relationship?</w:t>
      </w:r>
    </w:p>
    <w:p w14:paraId="4CB044A0" w14:textId="77777777" w:rsidR="003042D3" w:rsidRDefault="00E163CD">
      <w:pPr>
        <w:pStyle w:val="ListParagraph"/>
        <w:keepNext/>
        <w:numPr>
          <w:ilvl w:val="0"/>
          <w:numId w:val="4"/>
        </w:numPr>
      </w:pPr>
      <w:proofErr w:type="gramStart"/>
      <w:r>
        <w:t>Yes  (</w:t>
      </w:r>
      <w:proofErr w:type="gramEnd"/>
      <w:r>
        <w:t xml:space="preserve">1) </w:t>
      </w:r>
    </w:p>
    <w:p w14:paraId="21459DC5" w14:textId="77777777" w:rsidR="003042D3" w:rsidRDefault="00E163CD">
      <w:pPr>
        <w:pStyle w:val="ListParagraph"/>
        <w:keepNext/>
        <w:numPr>
          <w:ilvl w:val="0"/>
          <w:numId w:val="4"/>
        </w:numPr>
      </w:pPr>
      <w:proofErr w:type="gramStart"/>
      <w:r>
        <w:t>No  (</w:t>
      </w:r>
      <w:proofErr w:type="gramEnd"/>
      <w:r>
        <w:t xml:space="preserve">0) </w:t>
      </w:r>
    </w:p>
    <w:p w14:paraId="06C25AC6" w14:textId="77777777" w:rsidR="003042D3" w:rsidRDefault="003042D3"/>
    <w:p w14:paraId="692106FD"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7B44673" w14:textId="77777777">
        <w:trPr>
          <w:trHeight w:val="300"/>
        </w:trPr>
        <w:tc>
          <w:tcPr>
            <w:tcW w:w="1368" w:type="dxa"/>
            <w:tcBorders>
              <w:top w:val="nil"/>
              <w:left w:val="nil"/>
              <w:bottom w:val="nil"/>
              <w:right w:val="nil"/>
            </w:tcBorders>
          </w:tcPr>
          <w:p w14:paraId="3316066E"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F0180BA" w14:textId="77777777" w:rsidR="003042D3" w:rsidRDefault="003042D3">
            <w:pPr>
              <w:pBdr>
                <w:top w:val="single" w:sz="8" w:space="0" w:color="CCCCCC"/>
              </w:pBdr>
              <w:spacing w:before="120" w:after="120" w:line="120" w:lineRule="auto"/>
              <w:jc w:val="center"/>
              <w:rPr>
                <w:color w:val="CCCCCC"/>
              </w:rPr>
            </w:pPr>
          </w:p>
        </w:tc>
      </w:tr>
    </w:tbl>
    <w:p w14:paraId="49FF6C63"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533C4FD2" w14:textId="77777777">
        <w:tc>
          <w:tcPr>
            <w:tcW w:w="50" w:type="dxa"/>
          </w:tcPr>
          <w:p w14:paraId="66EDFE29" w14:textId="77777777" w:rsidR="003042D3" w:rsidRDefault="00E163CD">
            <w:pPr>
              <w:keepNext/>
            </w:pPr>
            <w:r>
              <w:rPr>
                <w:noProof/>
              </w:rPr>
              <w:lastRenderedPageBreak/>
              <w:drawing>
                <wp:inline distT="0" distB="0" distL="0" distR="0" wp14:anchorId="55F20E38" wp14:editId="42185A2D">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BCF1ED4" w14:textId="77777777" w:rsidR="003042D3" w:rsidRDefault="003042D3"/>
    <w:p w14:paraId="63DE884D" w14:textId="77777777" w:rsidR="003042D3" w:rsidRDefault="00E163CD">
      <w:pPr>
        <w:keepNext/>
      </w:pPr>
      <w:r>
        <w:t>Kids Do you have any children with your partner (i.e., NOT from a previous relationship)?</w:t>
      </w:r>
    </w:p>
    <w:p w14:paraId="6B1FD147" w14:textId="77777777" w:rsidR="003042D3" w:rsidRDefault="00E163CD">
      <w:pPr>
        <w:pStyle w:val="ListParagraph"/>
        <w:keepNext/>
        <w:numPr>
          <w:ilvl w:val="0"/>
          <w:numId w:val="4"/>
        </w:numPr>
      </w:pPr>
      <w:proofErr w:type="gramStart"/>
      <w:r>
        <w:t>Yes  (</w:t>
      </w:r>
      <w:proofErr w:type="gramEnd"/>
      <w:r>
        <w:t xml:space="preserve">1) </w:t>
      </w:r>
    </w:p>
    <w:p w14:paraId="3EAC92CB" w14:textId="77777777" w:rsidR="003042D3" w:rsidRDefault="00E163CD">
      <w:pPr>
        <w:pStyle w:val="ListParagraph"/>
        <w:keepNext/>
        <w:numPr>
          <w:ilvl w:val="0"/>
          <w:numId w:val="4"/>
        </w:numPr>
      </w:pPr>
      <w:proofErr w:type="gramStart"/>
      <w:r>
        <w:t>No  (</w:t>
      </w:r>
      <w:proofErr w:type="gramEnd"/>
      <w:r>
        <w:t xml:space="preserve">0) </w:t>
      </w:r>
    </w:p>
    <w:p w14:paraId="7D885547" w14:textId="77777777" w:rsidR="003042D3" w:rsidRDefault="003042D3"/>
    <w:p w14:paraId="723C7555" w14:textId="77777777" w:rsidR="003042D3" w:rsidRDefault="00E163CD">
      <w:pPr>
        <w:pStyle w:val="QSkipLogic"/>
      </w:pPr>
      <w:r>
        <w:t xml:space="preserve">Skip To: </w:t>
      </w:r>
      <w:proofErr w:type="spellStart"/>
      <w:r>
        <w:t>Kids_prior</w:t>
      </w:r>
      <w:proofErr w:type="spellEnd"/>
      <w:r>
        <w:t xml:space="preserve"> If Do you have any children with your partner (i.e., NOT from a previous relationship)? = 0</w:t>
      </w:r>
    </w:p>
    <w:p w14:paraId="146E377E" w14:textId="77777777" w:rsidR="003042D3" w:rsidRDefault="003042D3">
      <w:pPr>
        <w:pStyle w:val="QuestionSeparator"/>
      </w:pPr>
    </w:p>
    <w:p w14:paraId="635388C1" w14:textId="77777777" w:rsidR="003042D3" w:rsidRDefault="003042D3"/>
    <w:p w14:paraId="16B245DB" w14:textId="77777777" w:rsidR="003042D3" w:rsidRDefault="00E163CD">
      <w:pPr>
        <w:keepNext/>
      </w:pPr>
      <w:proofErr w:type="spellStart"/>
      <w:r>
        <w:t>Kids_num</w:t>
      </w:r>
      <w:proofErr w:type="spellEnd"/>
      <w:r>
        <w:t xml:space="preserve"> How many children do you have with your partner? </w:t>
      </w:r>
    </w:p>
    <w:p w14:paraId="502EB20F" w14:textId="77777777" w:rsidR="003042D3" w:rsidRDefault="00E163CD">
      <w:pPr>
        <w:pStyle w:val="TextEntryLine"/>
        <w:ind w:firstLine="400"/>
      </w:pPr>
      <w:r>
        <w:t>________________________________________________________________</w:t>
      </w:r>
    </w:p>
    <w:p w14:paraId="2A71B893" w14:textId="77777777" w:rsidR="003042D3" w:rsidRDefault="003042D3"/>
    <w:p w14:paraId="67C2B20C" w14:textId="77777777" w:rsidR="003042D3" w:rsidRDefault="003042D3">
      <w:pPr>
        <w:pStyle w:val="QuestionSeparator"/>
      </w:pPr>
    </w:p>
    <w:p w14:paraId="33355D9D" w14:textId="77777777" w:rsidR="003042D3" w:rsidRDefault="003042D3"/>
    <w:p w14:paraId="21550F0D" w14:textId="77777777" w:rsidR="003042D3" w:rsidRDefault="00E163CD">
      <w:pPr>
        <w:keepNext/>
      </w:pPr>
      <w:proofErr w:type="spellStart"/>
      <w:r>
        <w:t>Kids_age</w:t>
      </w:r>
      <w:proofErr w:type="spellEnd"/>
      <w:r>
        <w:t xml:space="preserve"> How old are each of your children with your partner? </w:t>
      </w:r>
    </w:p>
    <w:p w14:paraId="572F3658" w14:textId="77777777" w:rsidR="003042D3" w:rsidRDefault="00E163CD">
      <w:pPr>
        <w:pStyle w:val="TextEntryLine"/>
        <w:ind w:firstLine="400"/>
      </w:pPr>
      <w:r>
        <w:t>________________________________________________________________</w:t>
      </w:r>
    </w:p>
    <w:p w14:paraId="4944B8E4" w14:textId="77777777" w:rsidR="003042D3" w:rsidRDefault="003042D3"/>
    <w:p w14:paraId="6C75E462"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418847B3" w14:textId="77777777">
        <w:trPr>
          <w:trHeight w:val="300"/>
        </w:trPr>
        <w:tc>
          <w:tcPr>
            <w:tcW w:w="1368" w:type="dxa"/>
            <w:tcBorders>
              <w:top w:val="nil"/>
              <w:left w:val="nil"/>
              <w:bottom w:val="nil"/>
              <w:right w:val="nil"/>
            </w:tcBorders>
          </w:tcPr>
          <w:p w14:paraId="01C7707A" w14:textId="77777777" w:rsidR="003042D3" w:rsidRDefault="00E163CD">
            <w:pPr>
              <w:rPr>
                <w:color w:val="CCCCCC"/>
              </w:rPr>
            </w:pPr>
            <w:r>
              <w:rPr>
                <w:color w:val="CCCCCC"/>
              </w:rPr>
              <w:t>Page Break</w:t>
            </w:r>
          </w:p>
        </w:tc>
        <w:tc>
          <w:tcPr>
            <w:tcW w:w="8208" w:type="dxa"/>
            <w:tcBorders>
              <w:top w:val="nil"/>
              <w:left w:val="nil"/>
              <w:bottom w:val="nil"/>
              <w:right w:val="nil"/>
            </w:tcBorders>
          </w:tcPr>
          <w:p w14:paraId="5B32A8F3" w14:textId="77777777" w:rsidR="003042D3" w:rsidRDefault="003042D3">
            <w:pPr>
              <w:pBdr>
                <w:top w:val="single" w:sz="8" w:space="0" w:color="CCCCCC"/>
              </w:pBdr>
              <w:spacing w:before="120" w:after="120" w:line="120" w:lineRule="auto"/>
              <w:jc w:val="center"/>
              <w:rPr>
                <w:color w:val="CCCCCC"/>
              </w:rPr>
            </w:pPr>
          </w:p>
        </w:tc>
      </w:tr>
    </w:tbl>
    <w:p w14:paraId="24336B35"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39E2A8A8" w14:textId="77777777">
        <w:tc>
          <w:tcPr>
            <w:tcW w:w="50" w:type="dxa"/>
          </w:tcPr>
          <w:p w14:paraId="63A4872D" w14:textId="77777777" w:rsidR="003042D3" w:rsidRDefault="00E163CD">
            <w:pPr>
              <w:keepNext/>
            </w:pPr>
            <w:r>
              <w:rPr>
                <w:noProof/>
              </w:rPr>
              <w:lastRenderedPageBreak/>
              <w:drawing>
                <wp:inline distT="0" distB="0" distL="0" distR="0" wp14:anchorId="3B485667" wp14:editId="61277007">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6D10AB" w14:textId="77777777" w:rsidR="003042D3" w:rsidRDefault="003042D3"/>
    <w:p w14:paraId="3E254F95" w14:textId="77777777" w:rsidR="003042D3" w:rsidRDefault="00E163CD">
      <w:pPr>
        <w:keepNext/>
      </w:pPr>
      <w:proofErr w:type="spellStart"/>
      <w:r>
        <w:t>Kids_prior</w:t>
      </w:r>
      <w:proofErr w:type="spellEnd"/>
      <w:r>
        <w:t xml:space="preserve"> Do you have any children from a previous relationship? </w:t>
      </w:r>
    </w:p>
    <w:p w14:paraId="386ACA57" w14:textId="77777777" w:rsidR="003042D3" w:rsidRDefault="00E163CD">
      <w:pPr>
        <w:pStyle w:val="ListParagraph"/>
        <w:keepNext/>
        <w:numPr>
          <w:ilvl w:val="0"/>
          <w:numId w:val="4"/>
        </w:numPr>
      </w:pPr>
      <w:proofErr w:type="gramStart"/>
      <w:r>
        <w:t>Yes  (</w:t>
      </w:r>
      <w:proofErr w:type="gramEnd"/>
      <w:r>
        <w:t xml:space="preserve">1) </w:t>
      </w:r>
    </w:p>
    <w:p w14:paraId="73E142D2" w14:textId="77777777" w:rsidR="003042D3" w:rsidRDefault="00E163CD">
      <w:pPr>
        <w:pStyle w:val="ListParagraph"/>
        <w:keepNext/>
        <w:numPr>
          <w:ilvl w:val="0"/>
          <w:numId w:val="4"/>
        </w:numPr>
      </w:pPr>
      <w:proofErr w:type="gramStart"/>
      <w:r>
        <w:t>No  (</w:t>
      </w:r>
      <w:proofErr w:type="gramEnd"/>
      <w:r>
        <w:t xml:space="preserve">0) </w:t>
      </w:r>
    </w:p>
    <w:p w14:paraId="23CD5C9D" w14:textId="77777777" w:rsidR="003042D3" w:rsidRDefault="003042D3"/>
    <w:p w14:paraId="1866C349" w14:textId="77777777" w:rsidR="003042D3" w:rsidRDefault="00E163CD">
      <w:pPr>
        <w:pStyle w:val="QSkipLogic"/>
      </w:pPr>
      <w:r>
        <w:t>Skip To: Breakup If Do you have any children from a previous relationship?  = 0</w:t>
      </w:r>
    </w:p>
    <w:p w14:paraId="395E8F9A" w14:textId="77777777" w:rsidR="003042D3" w:rsidRDefault="003042D3">
      <w:pPr>
        <w:pStyle w:val="QuestionSeparator"/>
      </w:pPr>
    </w:p>
    <w:p w14:paraId="7BB7D6BE" w14:textId="77777777" w:rsidR="003042D3" w:rsidRDefault="003042D3"/>
    <w:p w14:paraId="56B62205" w14:textId="77777777" w:rsidR="003042D3" w:rsidRDefault="00E163CD">
      <w:pPr>
        <w:keepNext/>
      </w:pPr>
      <w:proofErr w:type="spellStart"/>
      <w:r>
        <w:t>Kids_prior_num</w:t>
      </w:r>
      <w:proofErr w:type="spellEnd"/>
      <w:r>
        <w:t xml:space="preserve"> How many children do you have from a previous relationship?</w:t>
      </w:r>
    </w:p>
    <w:p w14:paraId="24440258" w14:textId="77777777" w:rsidR="003042D3" w:rsidRDefault="00E163CD">
      <w:pPr>
        <w:pStyle w:val="TextEntryLine"/>
        <w:ind w:firstLine="400"/>
      </w:pPr>
      <w:r>
        <w:t>________________________________________________________________</w:t>
      </w:r>
    </w:p>
    <w:p w14:paraId="601AAC5B" w14:textId="77777777" w:rsidR="003042D3" w:rsidRDefault="003042D3"/>
    <w:p w14:paraId="7A52F659" w14:textId="77777777" w:rsidR="003042D3" w:rsidRDefault="003042D3">
      <w:pPr>
        <w:pStyle w:val="QuestionSeparator"/>
      </w:pPr>
    </w:p>
    <w:p w14:paraId="5BC1A59F" w14:textId="77777777" w:rsidR="003042D3" w:rsidRDefault="003042D3"/>
    <w:p w14:paraId="2EFBB72E" w14:textId="77777777" w:rsidR="003042D3" w:rsidRDefault="00E163CD">
      <w:pPr>
        <w:keepNext/>
      </w:pPr>
      <w:proofErr w:type="spellStart"/>
      <w:r>
        <w:t>Kids_prior_ages</w:t>
      </w:r>
      <w:proofErr w:type="spellEnd"/>
      <w:r>
        <w:t xml:space="preserve"> How old are each of your children from a previous relationship?</w:t>
      </w:r>
    </w:p>
    <w:p w14:paraId="09AF2134" w14:textId="77777777" w:rsidR="003042D3" w:rsidRDefault="00E163CD">
      <w:pPr>
        <w:pStyle w:val="TextEntryLine"/>
        <w:ind w:firstLine="400"/>
      </w:pPr>
      <w:r>
        <w:t>________________________________________________________________</w:t>
      </w:r>
    </w:p>
    <w:p w14:paraId="1E9971EE" w14:textId="77777777" w:rsidR="003042D3" w:rsidRDefault="003042D3"/>
    <w:p w14:paraId="7FB4671D"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03DDB7D2" w14:textId="77777777">
        <w:trPr>
          <w:trHeight w:val="300"/>
        </w:trPr>
        <w:tc>
          <w:tcPr>
            <w:tcW w:w="1368" w:type="dxa"/>
            <w:tcBorders>
              <w:top w:val="nil"/>
              <w:left w:val="nil"/>
              <w:bottom w:val="nil"/>
              <w:right w:val="nil"/>
            </w:tcBorders>
          </w:tcPr>
          <w:p w14:paraId="46E4B174"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E789AF6" w14:textId="77777777" w:rsidR="003042D3" w:rsidRDefault="003042D3">
            <w:pPr>
              <w:pBdr>
                <w:top w:val="single" w:sz="8" w:space="0" w:color="CCCCCC"/>
              </w:pBdr>
              <w:spacing w:before="120" w:after="120" w:line="120" w:lineRule="auto"/>
              <w:jc w:val="center"/>
              <w:rPr>
                <w:color w:val="CCCCCC"/>
              </w:rPr>
            </w:pPr>
          </w:p>
        </w:tc>
      </w:tr>
    </w:tbl>
    <w:p w14:paraId="6BE1AEB4"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B83092E" w14:textId="77777777">
        <w:tc>
          <w:tcPr>
            <w:tcW w:w="50" w:type="dxa"/>
          </w:tcPr>
          <w:p w14:paraId="4BF8312B" w14:textId="77777777" w:rsidR="003042D3" w:rsidRDefault="00E163CD">
            <w:pPr>
              <w:keepNext/>
            </w:pPr>
            <w:r>
              <w:rPr>
                <w:noProof/>
              </w:rPr>
              <w:lastRenderedPageBreak/>
              <w:drawing>
                <wp:inline distT="0" distB="0" distL="0" distR="0" wp14:anchorId="4101A8BD" wp14:editId="77B33F96">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03D2EC" w14:textId="77777777" w:rsidR="003042D3" w:rsidRDefault="003042D3"/>
    <w:p w14:paraId="56BF7DD3" w14:textId="77777777" w:rsidR="003042D3" w:rsidRDefault="00E163CD">
      <w:pPr>
        <w:keepNext/>
      </w:pPr>
      <w:r>
        <w:t>Breakup Have you and your current romantic partner ever ended your relationship (i.e., broken up or stopped seeing each other) in the past?</w:t>
      </w:r>
    </w:p>
    <w:p w14:paraId="0B4AFC8B" w14:textId="77777777" w:rsidR="003042D3" w:rsidRDefault="00E163CD">
      <w:pPr>
        <w:pStyle w:val="ListParagraph"/>
        <w:keepNext/>
        <w:numPr>
          <w:ilvl w:val="0"/>
          <w:numId w:val="4"/>
        </w:numPr>
      </w:pPr>
      <w:proofErr w:type="gramStart"/>
      <w:r>
        <w:t>Yes  (</w:t>
      </w:r>
      <w:proofErr w:type="gramEnd"/>
      <w:r>
        <w:t xml:space="preserve">1) </w:t>
      </w:r>
    </w:p>
    <w:p w14:paraId="56C721C2" w14:textId="77777777" w:rsidR="003042D3" w:rsidRDefault="00E163CD">
      <w:pPr>
        <w:pStyle w:val="ListParagraph"/>
        <w:keepNext/>
        <w:numPr>
          <w:ilvl w:val="0"/>
          <w:numId w:val="4"/>
        </w:numPr>
      </w:pPr>
      <w:proofErr w:type="gramStart"/>
      <w:r>
        <w:t>No  (</w:t>
      </w:r>
      <w:proofErr w:type="gramEnd"/>
      <w:r>
        <w:t xml:space="preserve">0) </w:t>
      </w:r>
    </w:p>
    <w:p w14:paraId="3066F156" w14:textId="77777777" w:rsidR="003042D3" w:rsidRDefault="003042D3"/>
    <w:p w14:paraId="78452C42" w14:textId="77777777" w:rsidR="003042D3" w:rsidRDefault="003042D3">
      <w:pPr>
        <w:pStyle w:val="QuestionSeparator"/>
      </w:pPr>
    </w:p>
    <w:p w14:paraId="10BFCCC7" w14:textId="77777777" w:rsidR="003042D3" w:rsidRDefault="00E163CD">
      <w:pPr>
        <w:pStyle w:val="QDisplayLogic"/>
        <w:keepNext/>
      </w:pPr>
      <w:r>
        <w:t>Display This Question:</w:t>
      </w:r>
    </w:p>
    <w:p w14:paraId="291F97E1" w14:textId="77777777" w:rsidR="003042D3" w:rsidRDefault="00E163CD">
      <w:pPr>
        <w:pStyle w:val="QDisplayLogic"/>
        <w:keepNext/>
        <w:ind w:firstLine="400"/>
      </w:pPr>
      <w:r>
        <w:t xml:space="preserve">If Have you and your current romantic partner ever ended your relationship (i.e., broken up or </w:t>
      </w:r>
      <w:proofErr w:type="spellStart"/>
      <w:r>
        <w:t>stopp</w:t>
      </w:r>
      <w:proofErr w:type="spellEnd"/>
      <w:r>
        <w:t>... = 1</w:t>
      </w:r>
    </w:p>
    <w:p w14:paraId="3C12654F" w14:textId="77777777" w:rsidR="003042D3" w:rsidRDefault="003042D3"/>
    <w:p w14:paraId="28C567FC" w14:textId="77777777" w:rsidR="003042D3" w:rsidRDefault="00E163CD">
      <w:pPr>
        <w:keepNext/>
      </w:pPr>
      <w:proofErr w:type="spellStart"/>
      <w:r>
        <w:t>Breaksup_prior</w:t>
      </w:r>
      <w:proofErr w:type="spellEnd"/>
      <w:r>
        <w:t xml:space="preserve"> How many times have you and your partner broken up and gotten back together? </w:t>
      </w:r>
    </w:p>
    <w:p w14:paraId="3832F1AF" w14:textId="77777777" w:rsidR="003042D3" w:rsidRDefault="00E163CD">
      <w:pPr>
        <w:pStyle w:val="ListParagraph"/>
        <w:keepNext/>
        <w:numPr>
          <w:ilvl w:val="0"/>
          <w:numId w:val="4"/>
        </w:numPr>
      </w:pPr>
      <w:proofErr w:type="gramStart"/>
      <w:r>
        <w:t>1  (</w:t>
      </w:r>
      <w:proofErr w:type="gramEnd"/>
      <w:r>
        <w:t xml:space="preserve">1) </w:t>
      </w:r>
    </w:p>
    <w:p w14:paraId="156E96D3" w14:textId="77777777" w:rsidR="003042D3" w:rsidRDefault="00E163CD">
      <w:pPr>
        <w:pStyle w:val="ListParagraph"/>
        <w:keepNext/>
        <w:numPr>
          <w:ilvl w:val="0"/>
          <w:numId w:val="4"/>
        </w:numPr>
      </w:pPr>
      <w:proofErr w:type="gramStart"/>
      <w:r>
        <w:t>2  (</w:t>
      </w:r>
      <w:proofErr w:type="gramEnd"/>
      <w:r>
        <w:t xml:space="preserve">2) </w:t>
      </w:r>
    </w:p>
    <w:p w14:paraId="4E9CE4BC" w14:textId="77777777" w:rsidR="003042D3" w:rsidRDefault="00E163CD">
      <w:pPr>
        <w:pStyle w:val="ListParagraph"/>
        <w:keepNext/>
        <w:numPr>
          <w:ilvl w:val="0"/>
          <w:numId w:val="4"/>
        </w:numPr>
      </w:pPr>
      <w:proofErr w:type="gramStart"/>
      <w:r>
        <w:t>3  (</w:t>
      </w:r>
      <w:proofErr w:type="gramEnd"/>
      <w:r>
        <w:t xml:space="preserve">3) </w:t>
      </w:r>
    </w:p>
    <w:p w14:paraId="73FFD018" w14:textId="77777777" w:rsidR="003042D3" w:rsidRDefault="00E163CD">
      <w:pPr>
        <w:pStyle w:val="ListParagraph"/>
        <w:keepNext/>
        <w:numPr>
          <w:ilvl w:val="0"/>
          <w:numId w:val="4"/>
        </w:numPr>
      </w:pPr>
      <w:r>
        <w:t>4</w:t>
      </w:r>
      <w:proofErr w:type="gramStart"/>
      <w:r>
        <w:t>+  (</w:t>
      </w:r>
      <w:proofErr w:type="gramEnd"/>
      <w:r>
        <w:t xml:space="preserve">4) </w:t>
      </w:r>
    </w:p>
    <w:p w14:paraId="37DF13B8" w14:textId="77777777" w:rsidR="003042D3" w:rsidRDefault="003042D3"/>
    <w:p w14:paraId="04043C02"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6AD95F1" w14:textId="77777777">
        <w:trPr>
          <w:trHeight w:val="300"/>
        </w:trPr>
        <w:tc>
          <w:tcPr>
            <w:tcW w:w="1368" w:type="dxa"/>
            <w:tcBorders>
              <w:top w:val="nil"/>
              <w:left w:val="nil"/>
              <w:bottom w:val="nil"/>
              <w:right w:val="nil"/>
            </w:tcBorders>
          </w:tcPr>
          <w:p w14:paraId="317EDB1D"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AA8BED3" w14:textId="77777777" w:rsidR="003042D3" w:rsidRDefault="003042D3">
            <w:pPr>
              <w:pBdr>
                <w:top w:val="single" w:sz="8" w:space="0" w:color="CCCCCC"/>
              </w:pBdr>
              <w:spacing w:before="120" w:after="120" w:line="120" w:lineRule="auto"/>
              <w:jc w:val="center"/>
              <w:rPr>
                <w:color w:val="CCCCCC"/>
              </w:rPr>
            </w:pPr>
          </w:p>
        </w:tc>
      </w:tr>
    </w:tbl>
    <w:p w14:paraId="2C5E30F8"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48B3388" w14:textId="77777777">
        <w:tc>
          <w:tcPr>
            <w:tcW w:w="50" w:type="dxa"/>
          </w:tcPr>
          <w:p w14:paraId="34895B95" w14:textId="77777777" w:rsidR="003042D3" w:rsidRDefault="00E163CD">
            <w:pPr>
              <w:keepNext/>
            </w:pPr>
            <w:r>
              <w:rPr>
                <w:noProof/>
              </w:rPr>
              <w:lastRenderedPageBreak/>
              <w:drawing>
                <wp:inline distT="0" distB="0" distL="0" distR="0" wp14:anchorId="329B5108" wp14:editId="0B807D58">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449810" w14:textId="77777777" w:rsidR="003042D3" w:rsidRDefault="003042D3"/>
    <w:p w14:paraId="518A655E" w14:textId="77777777" w:rsidR="003042D3" w:rsidRDefault="00E163CD">
      <w:pPr>
        <w:keepNext/>
      </w:pPr>
      <w:proofErr w:type="spellStart"/>
      <w:r>
        <w:t>CNM_RelatIdent</w:t>
      </w:r>
      <w:proofErr w:type="spellEnd"/>
      <w:r>
        <w:t xml:space="preserve"> When it comes to relationships, I think of myself or identify as:</w:t>
      </w:r>
    </w:p>
    <w:p w14:paraId="455FB2E5" w14:textId="77777777" w:rsidR="003042D3" w:rsidRDefault="00E163CD">
      <w:pPr>
        <w:pStyle w:val="ListParagraph"/>
        <w:keepNext/>
        <w:numPr>
          <w:ilvl w:val="0"/>
          <w:numId w:val="4"/>
        </w:numPr>
      </w:pPr>
      <w:proofErr w:type="gramStart"/>
      <w:r>
        <w:t>Monogamous  (</w:t>
      </w:r>
      <w:proofErr w:type="gramEnd"/>
      <w:r>
        <w:t xml:space="preserve">0) </w:t>
      </w:r>
    </w:p>
    <w:p w14:paraId="035EDCAD" w14:textId="77777777" w:rsidR="003042D3" w:rsidRDefault="00E163CD">
      <w:pPr>
        <w:pStyle w:val="ListParagraph"/>
        <w:keepNext/>
        <w:numPr>
          <w:ilvl w:val="0"/>
          <w:numId w:val="4"/>
        </w:numPr>
      </w:pPr>
      <w:r>
        <w:t xml:space="preserve">Non-monogamous (Polyamorous, Open Relationship, etc.)  (1) </w:t>
      </w:r>
    </w:p>
    <w:p w14:paraId="69449862" w14:textId="77777777" w:rsidR="003042D3" w:rsidRDefault="00E163CD">
      <w:pPr>
        <w:pStyle w:val="ListParagraph"/>
        <w:keepNext/>
        <w:numPr>
          <w:ilvl w:val="0"/>
          <w:numId w:val="4"/>
        </w:numPr>
      </w:pPr>
      <w:r>
        <w:t>Questioning/</w:t>
      </w:r>
      <w:proofErr w:type="gramStart"/>
      <w:r>
        <w:t>Exploring  (</w:t>
      </w:r>
      <w:proofErr w:type="gramEnd"/>
      <w:r>
        <w:t xml:space="preserve">2) </w:t>
      </w:r>
    </w:p>
    <w:p w14:paraId="0796E902" w14:textId="77777777" w:rsidR="003042D3" w:rsidRDefault="00E163CD">
      <w:pPr>
        <w:pStyle w:val="ListParagraph"/>
        <w:keepNext/>
        <w:numPr>
          <w:ilvl w:val="0"/>
          <w:numId w:val="4"/>
        </w:numPr>
      </w:pPr>
      <w:r>
        <w:t>Other relationship structure/</w:t>
      </w:r>
      <w:proofErr w:type="gramStart"/>
      <w:r>
        <w:t>orientation  (</w:t>
      </w:r>
      <w:proofErr w:type="gramEnd"/>
      <w:r>
        <w:t>3) ________________________________________________</w:t>
      </w:r>
    </w:p>
    <w:p w14:paraId="43759970" w14:textId="77777777" w:rsidR="003042D3" w:rsidRDefault="003042D3"/>
    <w:p w14:paraId="118C41D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498E5C9" w14:textId="77777777">
        <w:tc>
          <w:tcPr>
            <w:tcW w:w="50" w:type="dxa"/>
          </w:tcPr>
          <w:p w14:paraId="4CC7B5DE" w14:textId="77777777" w:rsidR="003042D3" w:rsidRDefault="00E163CD">
            <w:pPr>
              <w:keepNext/>
            </w:pPr>
            <w:r>
              <w:rPr>
                <w:noProof/>
              </w:rPr>
              <w:drawing>
                <wp:inline distT="0" distB="0" distL="0" distR="0" wp14:anchorId="5B555FD9" wp14:editId="754B0196">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B40539" w14:textId="77777777" w:rsidR="003042D3" w:rsidRDefault="003042D3"/>
    <w:p w14:paraId="4D390DD5" w14:textId="77777777" w:rsidR="003042D3" w:rsidRDefault="00E163CD">
      <w:pPr>
        <w:keepNext/>
      </w:pPr>
      <w:proofErr w:type="spellStart"/>
      <w:r>
        <w:t>CNM_Current</w:t>
      </w:r>
      <w:proofErr w:type="spellEnd"/>
      <w:r>
        <w:t xml:space="preserve"> How would you describe your </w:t>
      </w:r>
      <w:r>
        <w:rPr>
          <w:i/>
          <w:u w:val="single"/>
        </w:rPr>
        <w:t>current</w:t>
      </w:r>
      <w:r>
        <w:t xml:space="preserve"> relationship(s)? (Check all that apply)</w:t>
      </w:r>
    </w:p>
    <w:p w14:paraId="20D49213" w14:textId="77777777" w:rsidR="003042D3" w:rsidRDefault="00E163CD">
      <w:pPr>
        <w:pStyle w:val="ListParagraph"/>
        <w:keepNext/>
        <w:numPr>
          <w:ilvl w:val="0"/>
          <w:numId w:val="2"/>
        </w:numPr>
      </w:pPr>
      <w:proofErr w:type="gramStart"/>
      <w:r>
        <w:t>Monogamous  (</w:t>
      </w:r>
      <w:proofErr w:type="gramEnd"/>
      <w:r>
        <w:t xml:space="preserve">0) </w:t>
      </w:r>
    </w:p>
    <w:p w14:paraId="15F4B9BF" w14:textId="77777777" w:rsidR="003042D3" w:rsidRDefault="00E163CD">
      <w:pPr>
        <w:pStyle w:val="ListParagraph"/>
        <w:keepNext/>
        <w:numPr>
          <w:ilvl w:val="0"/>
          <w:numId w:val="2"/>
        </w:numPr>
      </w:pPr>
      <w:proofErr w:type="gramStart"/>
      <w:r>
        <w:t>Open  (</w:t>
      </w:r>
      <w:proofErr w:type="gramEnd"/>
      <w:r>
        <w:t xml:space="preserve">2) </w:t>
      </w:r>
    </w:p>
    <w:p w14:paraId="68869BDE" w14:textId="77777777" w:rsidR="003042D3" w:rsidRDefault="00E163CD">
      <w:pPr>
        <w:pStyle w:val="ListParagraph"/>
        <w:keepNext/>
        <w:numPr>
          <w:ilvl w:val="0"/>
          <w:numId w:val="2"/>
        </w:numPr>
      </w:pPr>
      <w:proofErr w:type="gramStart"/>
      <w:r>
        <w:t>Polyamorous  (</w:t>
      </w:r>
      <w:proofErr w:type="gramEnd"/>
      <w:r>
        <w:t xml:space="preserve">3) </w:t>
      </w:r>
    </w:p>
    <w:p w14:paraId="0F16786E" w14:textId="77777777" w:rsidR="003042D3" w:rsidRDefault="00E163CD">
      <w:pPr>
        <w:pStyle w:val="ListParagraph"/>
        <w:keepNext/>
        <w:numPr>
          <w:ilvl w:val="0"/>
          <w:numId w:val="2"/>
        </w:numPr>
      </w:pPr>
      <w:proofErr w:type="gramStart"/>
      <w:r>
        <w:t>Swinger  (</w:t>
      </w:r>
      <w:proofErr w:type="gramEnd"/>
      <w:r>
        <w:t xml:space="preserve">4) </w:t>
      </w:r>
    </w:p>
    <w:p w14:paraId="6C16D333" w14:textId="77777777" w:rsidR="003042D3" w:rsidRDefault="00E163CD">
      <w:pPr>
        <w:pStyle w:val="ListParagraph"/>
        <w:keepNext/>
        <w:numPr>
          <w:ilvl w:val="0"/>
          <w:numId w:val="2"/>
        </w:numPr>
      </w:pPr>
      <w:r>
        <w:t xml:space="preserve">Relationship </w:t>
      </w:r>
      <w:proofErr w:type="gramStart"/>
      <w:r>
        <w:t>Anarchy  (</w:t>
      </w:r>
      <w:proofErr w:type="gramEnd"/>
      <w:r>
        <w:t xml:space="preserve">5) </w:t>
      </w:r>
    </w:p>
    <w:p w14:paraId="42B1310E" w14:textId="77777777" w:rsidR="003042D3" w:rsidRDefault="00E163CD">
      <w:pPr>
        <w:pStyle w:val="ListParagraph"/>
        <w:keepNext/>
        <w:numPr>
          <w:ilvl w:val="0"/>
          <w:numId w:val="2"/>
        </w:numPr>
      </w:pPr>
      <w:proofErr w:type="spellStart"/>
      <w:proofErr w:type="gramStart"/>
      <w:r>
        <w:t>Monogamish</w:t>
      </w:r>
      <w:proofErr w:type="spellEnd"/>
      <w:r>
        <w:t xml:space="preserve">  (</w:t>
      </w:r>
      <w:proofErr w:type="gramEnd"/>
      <w:r>
        <w:t xml:space="preserve">1) </w:t>
      </w:r>
    </w:p>
    <w:p w14:paraId="22B3C4B9" w14:textId="77777777" w:rsidR="003042D3" w:rsidRDefault="00E163CD">
      <w:pPr>
        <w:pStyle w:val="ListParagraph"/>
        <w:keepNext/>
        <w:numPr>
          <w:ilvl w:val="0"/>
          <w:numId w:val="2"/>
        </w:numPr>
      </w:pPr>
      <w:r>
        <w:t>Something else</w:t>
      </w:r>
      <w:proofErr w:type="gramStart"/>
      <w:r>
        <w:t>:  (</w:t>
      </w:r>
      <w:proofErr w:type="gramEnd"/>
      <w:r>
        <w:t>6) ________________________________________________</w:t>
      </w:r>
    </w:p>
    <w:p w14:paraId="658EB07E" w14:textId="77777777" w:rsidR="003042D3" w:rsidRDefault="003042D3"/>
    <w:p w14:paraId="2E15AFF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BA231CE" w14:textId="77777777">
        <w:tc>
          <w:tcPr>
            <w:tcW w:w="50" w:type="dxa"/>
          </w:tcPr>
          <w:p w14:paraId="110C3036" w14:textId="77777777" w:rsidR="003042D3" w:rsidRDefault="00E163CD">
            <w:pPr>
              <w:keepNext/>
            </w:pPr>
            <w:r>
              <w:rPr>
                <w:noProof/>
              </w:rPr>
              <w:drawing>
                <wp:inline distT="0" distB="0" distL="0" distR="0" wp14:anchorId="5988DE10" wp14:editId="72BBEE57">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5D696E" w14:textId="77777777" w:rsidR="003042D3" w:rsidRDefault="003042D3"/>
    <w:p w14:paraId="72A26046" w14:textId="77777777" w:rsidR="003042D3" w:rsidRDefault="00E163CD">
      <w:pPr>
        <w:keepNext/>
      </w:pPr>
      <w:proofErr w:type="spellStart"/>
      <w:r>
        <w:lastRenderedPageBreak/>
        <w:t>CNM_IdealRelStyle</w:t>
      </w:r>
      <w:proofErr w:type="spellEnd"/>
      <w:r>
        <w:t xml:space="preserve"> How would you describe your </w:t>
      </w:r>
      <w:r>
        <w:rPr>
          <w:i/>
          <w:u w:val="single"/>
        </w:rPr>
        <w:t>ideal</w:t>
      </w:r>
      <w:r>
        <w:t xml:space="preserve"> relationship style? </w:t>
      </w:r>
    </w:p>
    <w:p w14:paraId="5A5449ED" w14:textId="77777777" w:rsidR="003042D3" w:rsidRDefault="00E163CD">
      <w:pPr>
        <w:pStyle w:val="ListParagraph"/>
        <w:keepNext/>
        <w:numPr>
          <w:ilvl w:val="0"/>
          <w:numId w:val="4"/>
        </w:numPr>
      </w:pPr>
      <w:proofErr w:type="gramStart"/>
      <w:r>
        <w:t>Monogamous  (</w:t>
      </w:r>
      <w:proofErr w:type="gramEnd"/>
      <w:r>
        <w:t xml:space="preserve">0) </w:t>
      </w:r>
    </w:p>
    <w:p w14:paraId="6EA4E389" w14:textId="77777777" w:rsidR="003042D3" w:rsidRDefault="00E163CD">
      <w:pPr>
        <w:pStyle w:val="ListParagraph"/>
        <w:keepNext/>
        <w:numPr>
          <w:ilvl w:val="0"/>
          <w:numId w:val="4"/>
        </w:numPr>
      </w:pPr>
      <w:proofErr w:type="gramStart"/>
      <w:r>
        <w:t>Open  (</w:t>
      </w:r>
      <w:proofErr w:type="gramEnd"/>
      <w:r>
        <w:t xml:space="preserve">2) </w:t>
      </w:r>
    </w:p>
    <w:p w14:paraId="46B9E1D3" w14:textId="77777777" w:rsidR="003042D3" w:rsidRDefault="00E163CD">
      <w:pPr>
        <w:pStyle w:val="ListParagraph"/>
        <w:keepNext/>
        <w:numPr>
          <w:ilvl w:val="0"/>
          <w:numId w:val="4"/>
        </w:numPr>
      </w:pPr>
      <w:proofErr w:type="gramStart"/>
      <w:r>
        <w:t>Polyamorous  (</w:t>
      </w:r>
      <w:proofErr w:type="gramEnd"/>
      <w:r>
        <w:t xml:space="preserve">3) </w:t>
      </w:r>
    </w:p>
    <w:p w14:paraId="64193A96" w14:textId="77777777" w:rsidR="003042D3" w:rsidRDefault="00E163CD">
      <w:pPr>
        <w:pStyle w:val="ListParagraph"/>
        <w:keepNext/>
        <w:numPr>
          <w:ilvl w:val="0"/>
          <w:numId w:val="4"/>
        </w:numPr>
      </w:pPr>
      <w:proofErr w:type="gramStart"/>
      <w:r>
        <w:t>Swinger  (</w:t>
      </w:r>
      <w:proofErr w:type="gramEnd"/>
      <w:r>
        <w:t xml:space="preserve">4) </w:t>
      </w:r>
    </w:p>
    <w:p w14:paraId="36E96BA7" w14:textId="77777777" w:rsidR="003042D3" w:rsidRDefault="00E163CD">
      <w:pPr>
        <w:pStyle w:val="ListParagraph"/>
        <w:keepNext/>
        <w:numPr>
          <w:ilvl w:val="0"/>
          <w:numId w:val="4"/>
        </w:numPr>
      </w:pPr>
      <w:r>
        <w:t xml:space="preserve">Relationship </w:t>
      </w:r>
      <w:proofErr w:type="gramStart"/>
      <w:r>
        <w:t>Anarchy  (</w:t>
      </w:r>
      <w:proofErr w:type="gramEnd"/>
      <w:r>
        <w:t xml:space="preserve">5) </w:t>
      </w:r>
    </w:p>
    <w:p w14:paraId="33D3B35F" w14:textId="77777777" w:rsidR="003042D3" w:rsidRDefault="00E163CD">
      <w:pPr>
        <w:pStyle w:val="ListParagraph"/>
        <w:keepNext/>
        <w:numPr>
          <w:ilvl w:val="0"/>
          <w:numId w:val="4"/>
        </w:numPr>
      </w:pPr>
      <w:proofErr w:type="spellStart"/>
      <w:proofErr w:type="gramStart"/>
      <w:r>
        <w:t>Monogamish</w:t>
      </w:r>
      <w:proofErr w:type="spellEnd"/>
      <w:r>
        <w:t xml:space="preserve">  (</w:t>
      </w:r>
      <w:proofErr w:type="gramEnd"/>
      <w:r>
        <w:t xml:space="preserve">1) </w:t>
      </w:r>
    </w:p>
    <w:p w14:paraId="5B9504D9" w14:textId="77777777" w:rsidR="003042D3" w:rsidRDefault="00E163CD">
      <w:pPr>
        <w:pStyle w:val="ListParagraph"/>
        <w:keepNext/>
        <w:numPr>
          <w:ilvl w:val="0"/>
          <w:numId w:val="4"/>
        </w:numPr>
      </w:pPr>
      <w:r>
        <w:t>Something else</w:t>
      </w:r>
      <w:proofErr w:type="gramStart"/>
      <w:r>
        <w:t>:  (</w:t>
      </w:r>
      <w:proofErr w:type="gramEnd"/>
      <w:r>
        <w:t>6) ________________________________________________</w:t>
      </w:r>
    </w:p>
    <w:p w14:paraId="7EE7E1A7" w14:textId="77777777" w:rsidR="003042D3" w:rsidRDefault="003042D3"/>
    <w:p w14:paraId="20C8C84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4B32141" w14:textId="77777777">
        <w:tc>
          <w:tcPr>
            <w:tcW w:w="50" w:type="dxa"/>
          </w:tcPr>
          <w:p w14:paraId="51B8AC34" w14:textId="77777777" w:rsidR="003042D3" w:rsidRDefault="00E163CD">
            <w:pPr>
              <w:keepNext/>
            </w:pPr>
            <w:r>
              <w:rPr>
                <w:noProof/>
              </w:rPr>
              <w:drawing>
                <wp:inline distT="0" distB="0" distL="0" distR="0" wp14:anchorId="2EB37A57" wp14:editId="36692376">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0F96B3" w14:textId="77777777" w:rsidR="003042D3" w:rsidRDefault="003042D3"/>
    <w:p w14:paraId="0C1533F0" w14:textId="77777777" w:rsidR="003042D3" w:rsidRDefault="00E163CD">
      <w:pPr>
        <w:keepNext/>
      </w:pPr>
      <w:proofErr w:type="spellStart"/>
      <w:r>
        <w:t>CNM_RelAgreement</w:t>
      </w:r>
      <w:proofErr w:type="spellEnd"/>
      <w:r>
        <w:t xml:space="preserve"> A </w:t>
      </w:r>
      <w:r>
        <w:rPr>
          <w:b/>
        </w:rPr>
        <w:t>relationship agreement</w:t>
      </w:r>
      <w:r>
        <w:t xml:space="preserve"> is a mutual understanding between you and your partner(s) based on an </w:t>
      </w:r>
      <w:r>
        <w:rPr>
          <w:b/>
        </w:rPr>
        <w:t>explicit conversation</w:t>
      </w:r>
      <w:r>
        <w:t xml:space="preserve"> about which sexual and relationship activities are allowed to occur within your relationship and, if applicable, with outside partners. </w:t>
      </w:r>
      <w:r>
        <w:br/>
      </w:r>
      <w:r>
        <w:br/>
        <w:t xml:space="preserve">                    Do you currently have a relationship agreement with your partner?   </w:t>
      </w:r>
      <w:r>
        <w:rPr>
          <w:b/>
        </w:rPr>
        <w:t>           </w:t>
      </w:r>
    </w:p>
    <w:p w14:paraId="247628AD" w14:textId="77777777" w:rsidR="003042D3" w:rsidRDefault="00E163CD">
      <w:pPr>
        <w:pStyle w:val="ListParagraph"/>
        <w:keepNext/>
        <w:numPr>
          <w:ilvl w:val="0"/>
          <w:numId w:val="4"/>
        </w:numPr>
      </w:pPr>
      <w:proofErr w:type="gramStart"/>
      <w:r>
        <w:t>Yes  (</w:t>
      </w:r>
      <w:proofErr w:type="gramEnd"/>
      <w:r>
        <w:t xml:space="preserve">1) </w:t>
      </w:r>
    </w:p>
    <w:p w14:paraId="640327F2" w14:textId="77777777" w:rsidR="003042D3" w:rsidRDefault="00E163CD">
      <w:pPr>
        <w:pStyle w:val="ListParagraph"/>
        <w:keepNext/>
        <w:numPr>
          <w:ilvl w:val="0"/>
          <w:numId w:val="4"/>
        </w:numPr>
      </w:pPr>
      <w:proofErr w:type="gramStart"/>
      <w:r>
        <w:t>No  (</w:t>
      </w:r>
      <w:proofErr w:type="gramEnd"/>
      <w:r>
        <w:t xml:space="preserve">0) </w:t>
      </w:r>
    </w:p>
    <w:p w14:paraId="68206A78" w14:textId="77777777" w:rsidR="003042D3" w:rsidRDefault="003042D3"/>
    <w:p w14:paraId="3EA16B97" w14:textId="77777777" w:rsidR="003042D3" w:rsidRDefault="003042D3">
      <w:pPr>
        <w:pStyle w:val="QuestionSeparator"/>
      </w:pPr>
    </w:p>
    <w:p w14:paraId="51A94C35" w14:textId="77777777" w:rsidR="003042D3" w:rsidRDefault="00E163CD">
      <w:pPr>
        <w:pStyle w:val="QDisplayLogic"/>
        <w:keepNext/>
      </w:pPr>
      <w:r>
        <w:t>Display This Question:</w:t>
      </w:r>
    </w:p>
    <w:p w14:paraId="66DD6A9D" w14:textId="77777777" w:rsidR="003042D3" w:rsidRDefault="00E163CD">
      <w:pPr>
        <w:pStyle w:val="QDisplayLogic"/>
        <w:keepNext/>
        <w:ind w:firstLine="400"/>
      </w:pPr>
      <w:r>
        <w:t>If A relationship agreement is a mutual understanding between you and your partner(s) based on an ex... = 1</w:t>
      </w:r>
    </w:p>
    <w:p w14:paraId="574FEF50" w14:textId="77777777" w:rsidR="003042D3" w:rsidRDefault="003042D3"/>
    <w:p w14:paraId="309CA794" w14:textId="77777777" w:rsidR="003042D3" w:rsidRDefault="00E163CD">
      <w:pPr>
        <w:keepNext/>
      </w:pPr>
      <w:proofErr w:type="spellStart"/>
      <w:r>
        <w:lastRenderedPageBreak/>
        <w:t>CNM_RelAgreeDetails</w:t>
      </w:r>
      <w:proofErr w:type="spellEnd"/>
      <w:r>
        <w:t xml:space="preserve"> Which of the following scenarios best describes the current agreement that you have with your partner?</w:t>
      </w:r>
    </w:p>
    <w:p w14:paraId="04D5B89A" w14:textId="77777777" w:rsidR="003042D3" w:rsidRDefault="00E163CD">
      <w:pPr>
        <w:pStyle w:val="ListParagraph"/>
        <w:keepNext/>
        <w:numPr>
          <w:ilvl w:val="0"/>
          <w:numId w:val="4"/>
        </w:numPr>
      </w:pPr>
      <w:r>
        <w:t xml:space="preserve">We cannot have any sex with an outside </w:t>
      </w:r>
      <w:proofErr w:type="gramStart"/>
      <w:r>
        <w:t>partner  (</w:t>
      </w:r>
      <w:proofErr w:type="gramEnd"/>
      <w:r>
        <w:t xml:space="preserve">1) </w:t>
      </w:r>
    </w:p>
    <w:p w14:paraId="1617ABA3" w14:textId="77777777" w:rsidR="003042D3" w:rsidRDefault="00E163CD">
      <w:pPr>
        <w:pStyle w:val="ListParagraph"/>
        <w:keepNext/>
        <w:numPr>
          <w:ilvl w:val="0"/>
          <w:numId w:val="4"/>
        </w:numPr>
      </w:pPr>
      <w:r>
        <w:t xml:space="preserve">We can have sex with outside partners but with some </w:t>
      </w:r>
      <w:proofErr w:type="gramStart"/>
      <w:r>
        <w:t>restrictions  (</w:t>
      </w:r>
      <w:proofErr w:type="gramEnd"/>
      <w:r>
        <w:t xml:space="preserve">2) </w:t>
      </w:r>
    </w:p>
    <w:p w14:paraId="25204ED4" w14:textId="77777777" w:rsidR="003042D3" w:rsidRDefault="00E163CD">
      <w:pPr>
        <w:pStyle w:val="ListParagraph"/>
        <w:keepNext/>
        <w:numPr>
          <w:ilvl w:val="0"/>
          <w:numId w:val="4"/>
        </w:numPr>
      </w:pPr>
      <w:r>
        <w:t xml:space="preserve">We can have sex with outside partners without any </w:t>
      </w:r>
      <w:proofErr w:type="gramStart"/>
      <w:r>
        <w:t>restrictions  (</w:t>
      </w:r>
      <w:proofErr w:type="gramEnd"/>
      <w:r>
        <w:t xml:space="preserve">3) </w:t>
      </w:r>
    </w:p>
    <w:p w14:paraId="637CE0D9" w14:textId="77777777" w:rsidR="003042D3" w:rsidRDefault="003042D3"/>
    <w:p w14:paraId="48CAC9C3" w14:textId="77777777" w:rsidR="003042D3" w:rsidRDefault="003042D3">
      <w:pPr>
        <w:pStyle w:val="QuestionSeparator"/>
      </w:pPr>
    </w:p>
    <w:p w14:paraId="26AB0B05" w14:textId="77777777" w:rsidR="003042D3" w:rsidRDefault="00E163CD">
      <w:pPr>
        <w:pStyle w:val="QDisplayLogic"/>
        <w:keepNext/>
      </w:pPr>
      <w:r>
        <w:t>Display This Question:</w:t>
      </w:r>
    </w:p>
    <w:p w14:paraId="0AD275BE" w14:textId="77777777" w:rsidR="003042D3" w:rsidRDefault="00E163CD">
      <w:pPr>
        <w:pStyle w:val="QDisplayLogic"/>
        <w:keepNext/>
        <w:ind w:firstLine="400"/>
      </w:pPr>
      <w:r>
        <w:t>If A relationship agreement is a mutual understanding between you and your partner(s) based on an ex... = 0</w:t>
      </w:r>
    </w:p>
    <w:p w14:paraId="46FBB2F8" w14:textId="77777777" w:rsidR="003042D3" w:rsidRDefault="003042D3"/>
    <w:p w14:paraId="410DAFBB" w14:textId="77777777" w:rsidR="003042D3" w:rsidRDefault="00E163CD">
      <w:pPr>
        <w:keepNext/>
      </w:pPr>
      <w:proofErr w:type="spellStart"/>
      <w:r>
        <w:t>CNM_RelAgreeQual</w:t>
      </w:r>
      <w:proofErr w:type="spellEnd"/>
      <w:r>
        <w:t xml:space="preserve"> Have you ever considered making a relationship agreement or having a discussion about relationship boundaries? Why or why not?</w:t>
      </w:r>
    </w:p>
    <w:p w14:paraId="451B7864" w14:textId="77777777" w:rsidR="003042D3" w:rsidRDefault="00E163CD">
      <w:pPr>
        <w:pStyle w:val="TextEntryLine"/>
        <w:ind w:firstLine="400"/>
      </w:pPr>
      <w:r>
        <w:t>________________________________________________________________</w:t>
      </w:r>
    </w:p>
    <w:p w14:paraId="49E67DE7" w14:textId="77777777" w:rsidR="003042D3" w:rsidRDefault="00E163CD">
      <w:pPr>
        <w:pStyle w:val="TextEntryLine"/>
        <w:ind w:firstLine="400"/>
      </w:pPr>
      <w:r>
        <w:t>________________________________________________________________</w:t>
      </w:r>
    </w:p>
    <w:p w14:paraId="2A78DE23" w14:textId="77777777" w:rsidR="003042D3" w:rsidRDefault="00E163CD">
      <w:pPr>
        <w:pStyle w:val="TextEntryLine"/>
        <w:ind w:firstLine="400"/>
      </w:pPr>
      <w:r>
        <w:t>________________________________________________________________</w:t>
      </w:r>
    </w:p>
    <w:p w14:paraId="79EEA8AC" w14:textId="77777777" w:rsidR="003042D3" w:rsidRDefault="00E163CD">
      <w:pPr>
        <w:pStyle w:val="TextEntryLine"/>
        <w:ind w:firstLine="400"/>
      </w:pPr>
      <w:r>
        <w:t>________________________________________________________________</w:t>
      </w:r>
    </w:p>
    <w:p w14:paraId="53C9C505" w14:textId="77777777" w:rsidR="003042D3" w:rsidRDefault="00E163CD">
      <w:pPr>
        <w:pStyle w:val="TextEntryLine"/>
        <w:ind w:firstLine="400"/>
      </w:pPr>
      <w:r>
        <w:t>________________________________________________________________</w:t>
      </w:r>
    </w:p>
    <w:p w14:paraId="7E983870" w14:textId="77777777" w:rsidR="003042D3" w:rsidRDefault="003042D3"/>
    <w:p w14:paraId="30BA28E9" w14:textId="77777777" w:rsidR="003042D3" w:rsidRDefault="00E163CD">
      <w:pPr>
        <w:pStyle w:val="BlockEndLabel"/>
      </w:pPr>
      <w:r>
        <w:t>End of Block: Demographics</w:t>
      </w:r>
    </w:p>
    <w:p w14:paraId="70C02ECF" w14:textId="77777777" w:rsidR="003042D3" w:rsidRDefault="003042D3">
      <w:pPr>
        <w:pStyle w:val="BlockSeparator"/>
      </w:pPr>
    </w:p>
    <w:p w14:paraId="17D0B5EF" w14:textId="77777777" w:rsidR="003042D3" w:rsidRDefault="00E163CD">
      <w:pPr>
        <w:pStyle w:val="BlockStartLabel"/>
      </w:pPr>
      <w:r>
        <w:t>Start of Block: Couples Satisfaction Index</w:t>
      </w:r>
    </w:p>
    <w:tbl>
      <w:tblPr>
        <w:tblStyle w:val="QQuestionIconTable"/>
        <w:tblW w:w="50" w:type="auto"/>
        <w:tblLook w:val="07E0" w:firstRow="1" w:lastRow="1" w:firstColumn="1" w:lastColumn="1" w:noHBand="1" w:noVBand="1"/>
      </w:tblPr>
      <w:tblGrid>
        <w:gridCol w:w="380"/>
      </w:tblGrid>
      <w:tr w:rsidR="003042D3" w14:paraId="05DD4979" w14:textId="77777777">
        <w:tc>
          <w:tcPr>
            <w:tcW w:w="50" w:type="dxa"/>
          </w:tcPr>
          <w:p w14:paraId="3CE059AE" w14:textId="77777777" w:rsidR="003042D3" w:rsidRDefault="00E163CD">
            <w:pPr>
              <w:keepNext/>
            </w:pPr>
            <w:r>
              <w:rPr>
                <w:noProof/>
              </w:rPr>
              <w:drawing>
                <wp:inline distT="0" distB="0" distL="0" distR="0" wp14:anchorId="7A82471F" wp14:editId="72EF679F">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585198" w14:textId="77777777" w:rsidR="003042D3" w:rsidRDefault="003042D3"/>
    <w:p w14:paraId="783EF541" w14:textId="77777777" w:rsidR="003042D3" w:rsidRDefault="00E163CD">
      <w:pPr>
        <w:keepNext/>
      </w:pPr>
      <w:r>
        <w:lastRenderedPageBreak/>
        <w:t>CSI_1 Please indicate the degree of happiness, all things considered, of your relationship.</w:t>
      </w:r>
    </w:p>
    <w:p w14:paraId="2253B1EE" w14:textId="77777777" w:rsidR="003042D3" w:rsidRDefault="00E163CD">
      <w:pPr>
        <w:pStyle w:val="ListParagraph"/>
        <w:keepNext/>
        <w:numPr>
          <w:ilvl w:val="0"/>
          <w:numId w:val="4"/>
        </w:numPr>
      </w:pPr>
      <w:r>
        <w:t xml:space="preserve">Extremely </w:t>
      </w:r>
      <w:proofErr w:type="gramStart"/>
      <w:r>
        <w:t>Unhappy  (</w:t>
      </w:r>
      <w:proofErr w:type="gramEnd"/>
      <w:r>
        <w:t xml:space="preserve">0) </w:t>
      </w:r>
    </w:p>
    <w:p w14:paraId="7FDDBFEA" w14:textId="77777777" w:rsidR="003042D3" w:rsidRDefault="00E163CD">
      <w:pPr>
        <w:pStyle w:val="ListParagraph"/>
        <w:keepNext/>
        <w:numPr>
          <w:ilvl w:val="0"/>
          <w:numId w:val="4"/>
        </w:numPr>
      </w:pPr>
      <w:r>
        <w:t xml:space="preserve">Fairly </w:t>
      </w:r>
      <w:proofErr w:type="gramStart"/>
      <w:r>
        <w:t>Unhappy  (</w:t>
      </w:r>
      <w:proofErr w:type="gramEnd"/>
      <w:r>
        <w:t xml:space="preserve">1) </w:t>
      </w:r>
    </w:p>
    <w:p w14:paraId="791866A5" w14:textId="77777777" w:rsidR="003042D3" w:rsidRDefault="00E163CD">
      <w:pPr>
        <w:pStyle w:val="ListParagraph"/>
        <w:keepNext/>
        <w:numPr>
          <w:ilvl w:val="0"/>
          <w:numId w:val="4"/>
        </w:numPr>
      </w:pPr>
      <w:r>
        <w:t xml:space="preserve">A Little </w:t>
      </w:r>
      <w:proofErr w:type="gramStart"/>
      <w:r>
        <w:t>Unhappy  (</w:t>
      </w:r>
      <w:proofErr w:type="gramEnd"/>
      <w:r>
        <w:t xml:space="preserve">2) </w:t>
      </w:r>
    </w:p>
    <w:p w14:paraId="3826C4D9" w14:textId="77777777" w:rsidR="003042D3" w:rsidRDefault="00E163CD">
      <w:pPr>
        <w:pStyle w:val="ListParagraph"/>
        <w:keepNext/>
        <w:numPr>
          <w:ilvl w:val="0"/>
          <w:numId w:val="4"/>
        </w:numPr>
      </w:pPr>
      <w:proofErr w:type="gramStart"/>
      <w:r>
        <w:t>Happy  (</w:t>
      </w:r>
      <w:proofErr w:type="gramEnd"/>
      <w:r>
        <w:t xml:space="preserve">3) </w:t>
      </w:r>
    </w:p>
    <w:p w14:paraId="425A8AE1" w14:textId="77777777" w:rsidR="003042D3" w:rsidRDefault="00E163CD">
      <w:pPr>
        <w:pStyle w:val="ListParagraph"/>
        <w:keepNext/>
        <w:numPr>
          <w:ilvl w:val="0"/>
          <w:numId w:val="4"/>
        </w:numPr>
      </w:pPr>
      <w:r>
        <w:t xml:space="preserve">Very </w:t>
      </w:r>
      <w:proofErr w:type="gramStart"/>
      <w:r>
        <w:t>Happy  (</w:t>
      </w:r>
      <w:proofErr w:type="gramEnd"/>
      <w:r>
        <w:t xml:space="preserve">4) </w:t>
      </w:r>
    </w:p>
    <w:p w14:paraId="268EAF9C" w14:textId="77777777" w:rsidR="003042D3" w:rsidRDefault="00E163CD">
      <w:pPr>
        <w:pStyle w:val="ListParagraph"/>
        <w:keepNext/>
        <w:numPr>
          <w:ilvl w:val="0"/>
          <w:numId w:val="4"/>
        </w:numPr>
      </w:pPr>
      <w:r>
        <w:t xml:space="preserve">Extremely </w:t>
      </w:r>
      <w:proofErr w:type="gramStart"/>
      <w:r>
        <w:t>Happy  (</w:t>
      </w:r>
      <w:proofErr w:type="gramEnd"/>
      <w:r>
        <w:t xml:space="preserve">5) </w:t>
      </w:r>
    </w:p>
    <w:p w14:paraId="4AF3AD4B" w14:textId="77777777" w:rsidR="003042D3" w:rsidRDefault="00E163CD">
      <w:pPr>
        <w:pStyle w:val="ListParagraph"/>
        <w:keepNext/>
        <w:numPr>
          <w:ilvl w:val="0"/>
          <w:numId w:val="4"/>
        </w:numPr>
      </w:pPr>
      <w:proofErr w:type="gramStart"/>
      <w:r>
        <w:t>Perfect  (</w:t>
      </w:r>
      <w:proofErr w:type="gramEnd"/>
      <w:r>
        <w:t xml:space="preserve">6) </w:t>
      </w:r>
    </w:p>
    <w:p w14:paraId="014BE3E0" w14:textId="77777777" w:rsidR="003042D3" w:rsidRDefault="003042D3"/>
    <w:p w14:paraId="5771C2B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0C51672" w14:textId="77777777">
        <w:tc>
          <w:tcPr>
            <w:tcW w:w="50" w:type="dxa"/>
          </w:tcPr>
          <w:p w14:paraId="4248DFF8" w14:textId="77777777" w:rsidR="003042D3" w:rsidRDefault="00E163CD">
            <w:pPr>
              <w:keepNext/>
            </w:pPr>
            <w:r>
              <w:rPr>
                <w:noProof/>
              </w:rPr>
              <w:drawing>
                <wp:inline distT="0" distB="0" distL="0" distR="0" wp14:anchorId="6567263C" wp14:editId="4132C628">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FAD5BA" w14:textId="77777777" w:rsidR="003042D3" w:rsidRDefault="003042D3"/>
    <w:p w14:paraId="68E610E4" w14:textId="77777777" w:rsidR="003042D3" w:rsidRDefault="00E163CD">
      <w:pPr>
        <w:keepNext/>
      </w:pPr>
      <w:r>
        <w:t>CSI_2 In general, how often do you think that things between you   and your partner are going well?</w:t>
      </w:r>
    </w:p>
    <w:p w14:paraId="5D22FBBE" w14:textId="77777777" w:rsidR="003042D3" w:rsidRDefault="00E163CD">
      <w:pPr>
        <w:pStyle w:val="ListParagraph"/>
        <w:keepNext/>
        <w:numPr>
          <w:ilvl w:val="0"/>
          <w:numId w:val="4"/>
        </w:numPr>
      </w:pPr>
      <w:r>
        <w:t xml:space="preserve">All the </w:t>
      </w:r>
      <w:proofErr w:type="gramStart"/>
      <w:r>
        <w:t>time  (</w:t>
      </w:r>
      <w:proofErr w:type="gramEnd"/>
      <w:r>
        <w:t xml:space="preserve">5) </w:t>
      </w:r>
    </w:p>
    <w:p w14:paraId="22208264" w14:textId="77777777" w:rsidR="003042D3" w:rsidRDefault="00E163CD">
      <w:pPr>
        <w:pStyle w:val="ListParagraph"/>
        <w:keepNext/>
        <w:numPr>
          <w:ilvl w:val="0"/>
          <w:numId w:val="4"/>
        </w:numPr>
      </w:pPr>
      <w:r>
        <w:t xml:space="preserve">Most of the </w:t>
      </w:r>
      <w:proofErr w:type="gramStart"/>
      <w:r>
        <w:t>time  (</w:t>
      </w:r>
      <w:proofErr w:type="gramEnd"/>
      <w:r>
        <w:t xml:space="preserve">4) </w:t>
      </w:r>
    </w:p>
    <w:p w14:paraId="5436EC0D" w14:textId="77777777" w:rsidR="003042D3" w:rsidRDefault="00E163CD">
      <w:pPr>
        <w:pStyle w:val="ListParagraph"/>
        <w:keepNext/>
        <w:numPr>
          <w:ilvl w:val="0"/>
          <w:numId w:val="4"/>
        </w:numPr>
      </w:pPr>
      <w:r>
        <w:t xml:space="preserve">More often than </w:t>
      </w:r>
      <w:proofErr w:type="gramStart"/>
      <w:r>
        <w:t>not  (</w:t>
      </w:r>
      <w:proofErr w:type="gramEnd"/>
      <w:r>
        <w:t xml:space="preserve">3) </w:t>
      </w:r>
    </w:p>
    <w:p w14:paraId="5A0A91A0" w14:textId="77777777" w:rsidR="003042D3" w:rsidRDefault="00E163CD">
      <w:pPr>
        <w:pStyle w:val="ListParagraph"/>
        <w:keepNext/>
        <w:numPr>
          <w:ilvl w:val="0"/>
          <w:numId w:val="4"/>
        </w:numPr>
      </w:pPr>
      <w:proofErr w:type="gramStart"/>
      <w:r>
        <w:t>Occasionally  (</w:t>
      </w:r>
      <w:proofErr w:type="gramEnd"/>
      <w:r>
        <w:t xml:space="preserve">2) </w:t>
      </w:r>
    </w:p>
    <w:p w14:paraId="62819E56" w14:textId="77777777" w:rsidR="003042D3" w:rsidRDefault="00E163CD">
      <w:pPr>
        <w:pStyle w:val="ListParagraph"/>
        <w:keepNext/>
        <w:numPr>
          <w:ilvl w:val="0"/>
          <w:numId w:val="4"/>
        </w:numPr>
      </w:pPr>
      <w:proofErr w:type="gramStart"/>
      <w:r>
        <w:t>Rarely  (</w:t>
      </w:r>
      <w:proofErr w:type="gramEnd"/>
      <w:r>
        <w:t xml:space="preserve">1) </w:t>
      </w:r>
    </w:p>
    <w:p w14:paraId="21A422B5" w14:textId="77777777" w:rsidR="003042D3" w:rsidRDefault="00E163CD">
      <w:pPr>
        <w:pStyle w:val="ListParagraph"/>
        <w:keepNext/>
        <w:numPr>
          <w:ilvl w:val="0"/>
          <w:numId w:val="4"/>
        </w:numPr>
      </w:pPr>
      <w:proofErr w:type="gramStart"/>
      <w:r>
        <w:t>Never  (</w:t>
      </w:r>
      <w:proofErr w:type="gramEnd"/>
      <w:r>
        <w:t xml:space="preserve">0) </w:t>
      </w:r>
    </w:p>
    <w:p w14:paraId="30D44EF3" w14:textId="77777777" w:rsidR="003042D3" w:rsidRDefault="003042D3"/>
    <w:p w14:paraId="5BE587E8"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56E30FF" w14:textId="77777777">
        <w:tc>
          <w:tcPr>
            <w:tcW w:w="50" w:type="dxa"/>
          </w:tcPr>
          <w:p w14:paraId="0F9BC200" w14:textId="77777777" w:rsidR="003042D3" w:rsidRDefault="00E163CD">
            <w:pPr>
              <w:keepNext/>
            </w:pPr>
            <w:r>
              <w:rPr>
                <w:noProof/>
              </w:rPr>
              <w:drawing>
                <wp:inline distT="0" distB="0" distL="0" distR="0" wp14:anchorId="53E8B7C2" wp14:editId="21DE7567">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5A8CEA" w14:textId="77777777" w:rsidR="003042D3" w:rsidRDefault="003042D3"/>
    <w:p w14:paraId="5FDCC486" w14:textId="77777777" w:rsidR="003042D3" w:rsidRDefault="00E163CD">
      <w:pPr>
        <w:keepNext/>
      </w:pPr>
      <w:r>
        <w:lastRenderedPageBreak/>
        <w:t>CSI Most people have disagreements in their relationships. Please indicate below the approximate extent of agreement or disagreement between you and your partner for each item on the following list.</w:t>
      </w:r>
    </w:p>
    <w:tbl>
      <w:tblPr>
        <w:tblStyle w:val="QQuestionTable"/>
        <w:tblW w:w="9576" w:type="auto"/>
        <w:tblLook w:val="07E0" w:firstRow="1" w:lastRow="1" w:firstColumn="1" w:lastColumn="1" w:noHBand="1" w:noVBand="1"/>
      </w:tblPr>
      <w:tblGrid>
        <w:gridCol w:w="1380"/>
        <w:gridCol w:w="1368"/>
        <w:gridCol w:w="1368"/>
        <w:gridCol w:w="1368"/>
        <w:gridCol w:w="1368"/>
        <w:gridCol w:w="1368"/>
        <w:gridCol w:w="1368"/>
      </w:tblGrid>
      <w:tr w:rsidR="003042D3" w14:paraId="74DC1729"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36C2884" w14:textId="77777777" w:rsidR="003042D3" w:rsidRDefault="003042D3">
            <w:pPr>
              <w:keepNext/>
            </w:pPr>
          </w:p>
        </w:tc>
        <w:tc>
          <w:tcPr>
            <w:tcW w:w="1368" w:type="dxa"/>
          </w:tcPr>
          <w:p w14:paraId="575B0FA4"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TRUE (0)</w:t>
            </w:r>
          </w:p>
        </w:tc>
        <w:tc>
          <w:tcPr>
            <w:tcW w:w="1368" w:type="dxa"/>
          </w:tcPr>
          <w:p w14:paraId="5B73EF8D"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TRUE (1)</w:t>
            </w:r>
          </w:p>
        </w:tc>
        <w:tc>
          <w:tcPr>
            <w:tcW w:w="1368" w:type="dxa"/>
          </w:tcPr>
          <w:p w14:paraId="09B9E06C"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Somewhat TRUE (2)</w:t>
            </w:r>
          </w:p>
        </w:tc>
        <w:tc>
          <w:tcPr>
            <w:tcW w:w="1368" w:type="dxa"/>
          </w:tcPr>
          <w:p w14:paraId="3AE34DCD" w14:textId="77777777" w:rsidR="003042D3" w:rsidRDefault="00E163CD">
            <w:pPr>
              <w:cnfStyle w:val="100000000000" w:firstRow="1" w:lastRow="0" w:firstColumn="0" w:lastColumn="0" w:oddVBand="0" w:evenVBand="0" w:oddHBand="0" w:evenHBand="0" w:firstRowFirstColumn="0" w:firstRowLastColumn="0" w:lastRowFirstColumn="0" w:lastRowLastColumn="0"/>
            </w:pPr>
            <w:r>
              <w:t>Mostly TRUE (3)</w:t>
            </w:r>
          </w:p>
        </w:tc>
        <w:tc>
          <w:tcPr>
            <w:tcW w:w="1368" w:type="dxa"/>
          </w:tcPr>
          <w:p w14:paraId="3D2C7EA6" w14:textId="77777777" w:rsidR="003042D3" w:rsidRDefault="00E163CD">
            <w:pPr>
              <w:cnfStyle w:val="100000000000" w:firstRow="1" w:lastRow="0" w:firstColumn="0" w:lastColumn="0" w:oddVBand="0" w:evenVBand="0" w:oddHBand="0" w:evenHBand="0" w:firstRowFirstColumn="0" w:firstRowLastColumn="0" w:lastRowFirstColumn="0" w:lastRowLastColumn="0"/>
            </w:pPr>
            <w:r>
              <w:t>Almost Completely TRUE (4)</w:t>
            </w:r>
          </w:p>
        </w:tc>
        <w:tc>
          <w:tcPr>
            <w:tcW w:w="1368" w:type="dxa"/>
          </w:tcPr>
          <w:p w14:paraId="6F038396" w14:textId="77777777" w:rsidR="003042D3" w:rsidRDefault="00E163CD">
            <w:pPr>
              <w:cnfStyle w:val="100000000000" w:firstRow="1" w:lastRow="0" w:firstColumn="0" w:lastColumn="0" w:oddVBand="0" w:evenVBand="0" w:oddHBand="0" w:evenHBand="0" w:firstRowFirstColumn="0" w:firstRowLastColumn="0" w:lastRowFirstColumn="0" w:lastRowLastColumn="0"/>
            </w:pPr>
            <w:r>
              <w:t>Completely TRUE (5)</w:t>
            </w:r>
          </w:p>
        </w:tc>
      </w:tr>
      <w:tr w:rsidR="003042D3" w14:paraId="4120ACF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A7181E5" w14:textId="77777777" w:rsidR="003042D3" w:rsidRDefault="00E163CD">
            <w:pPr>
              <w:keepNext/>
            </w:pPr>
            <w:r>
              <w:t xml:space="preserve">Our relationship is strong (CSI_3) </w:t>
            </w:r>
          </w:p>
        </w:tc>
        <w:tc>
          <w:tcPr>
            <w:tcW w:w="1368" w:type="dxa"/>
          </w:tcPr>
          <w:p w14:paraId="2F910D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C862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8132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8873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B9E5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988B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70E01B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D987B97" w14:textId="77777777" w:rsidR="003042D3" w:rsidRDefault="00E163CD">
            <w:pPr>
              <w:keepNext/>
            </w:pPr>
            <w:r>
              <w:t xml:space="preserve">My relationship with my partner makes me happy (CSI_4) </w:t>
            </w:r>
          </w:p>
        </w:tc>
        <w:tc>
          <w:tcPr>
            <w:tcW w:w="1368" w:type="dxa"/>
          </w:tcPr>
          <w:p w14:paraId="7DCA0C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6174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CD47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3FFE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0B2A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733D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C2B472C"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F640CF0" w14:textId="77777777" w:rsidR="003042D3" w:rsidRDefault="00E163CD">
            <w:pPr>
              <w:keepNext/>
            </w:pPr>
            <w:r>
              <w:t xml:space="preserve">I have a warm and comfortable relationship with my partner (CSI_5) </w:t>
            </w:r>
          </w:p>
        </w:tc>
        <w:tc>
          <w:tcPr>
            <w:tcW w:w="1368" w:type="dxa"/>
          </w:tcPr>
          <w:p w14:paraId="6C5136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9227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0C95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C476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0FA7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A4C5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78C5A5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3564810" w14:textId="77777777" w:rsidR="003042D3" w:rsidRDefault="00E163CD">
            <w:pPr>
              <w:keepNext/>
            </w:pPr>
            <w:r>
              <w:t xml:space="preserve">I really feel like </w:t>
            </w:r>
            <w:r>
              <w:rPr>
                <w:b/>
                <w:u w:val="single"/>
              </w:rPr>
              <w:t xml:space="preserve">part of a team </w:t>
            </w:r>
            <w:r>
              <w:t xml:space="preserve">with my partner (CSI_6) </w:t>
            </w:r>
          </w:p>
        </w:tc>
        <w:tc>
          <w:tcPr>
            <w:tcW w:w="1368" w:type="dxa"/>
          </w:tcPr>
          <w:p w14:paraId="301769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2401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47AC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9F5D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D343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D842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725FB8" w14:textId="77777777" w:rsidR="003042D3" w:rsidRDefault="003042D3"/>
    <w:p w14:paraId="64CF04F6" w14:textId="77777777" w:rsidR="003042D3" w:rsidRDefault="003042D3"/>
    <w:p w14:paraId="74FE398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35E9BAD" w14:textId="77777777">
        <w:tc>
          <w:tcPr>
            <w:tcW w:w="50" w:type="dxa"/>
          </w:tcPr>
          <w:p w14:paraId="57F16939" w14:textId="77777777" w:rsidR="003042D3" w:rsidRDefault="00E163CD">
            <w:pPr>
              <w:keepNext/>
            </w:pPr>
            <w:r>
              <w:rPr>
                <w:noProof/>
              </w:rPr>
              <w:drawing>
                <wp:inline distT="0" distB="0" distL="0" distR="0" wp14:anchorId="6E4AC7C8" wp14:editId="45DF3BEB">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87323C" w14:textId="77777777" w:rsidR="003042D3" w:rsidRDefault="003042D3"/>
    <w:p w14:paraId="409F0156" w14:textId="77777777" w:rsidR="003042D3" w:rsidRDefault="00E163CD">
      <w:pPr>
        <w:keepNext/>
      </w:pPr>
      <w:r>
        <w:lastRenderedPageBreak/>
        <w:t>CSI Most people have disagreements in their relationships. Please indicate below the approximate extent of agreement or disagreement between you and your partner for each item on the following list.</w:t>
      </w:r>
    </w:p>
    <w:tbl>
      <w:tblPr>
        <w:tblStyle w:val="QQuestionTable"/>
        <w:tblW w:w="9576" w:type="auto"/>
        <w:tblLook w:val="07E0" w:firstRow="1" w:lastRow="1" w:firstColumn="1" w:lastColumn="1" w:noHBand="1" w:noVBand="1"/>
      </w:tblPr>
      <w:tblGrid>
        <w:gridCol w:w="1588"/>
        <w:gridCol w:w="1293"/>
        <w:gridCol w:w="1299"/>
        <w:gridCol w:w="1359"/>
        <w:gridCol w:w="1321"/>
        <w:gridCol w:w="1365"/>
        <w:gridCol w:w="1365"/>
      </w:tblGrid>
      <w:tr w:rsidR="003042D3" w14:paraId="28A3BCBF"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031C68" w14:textId="77777777" w:rsidR="003042D3" w:rsidRDefault="003042D3">
            <w:pPr>
              <w:keepNext/>
            </w:pPr>
          </w:p>
        </w:tc>
        <w:tc>
          <w:tcPr>
            <w:tcW w:w="1368" w:type="dxa"/>
          </w:tcPr>
          <w:p w14:paraId="2565854B"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(0)</w:t>
            </w:r>
          </w:p>
        </w:tc>
        <w:tc>
          <w:tcPr>
            <w:tcW w:w="1368" w:type="dxa"/>
          </w:tcPr>
          <w:p w14:paraId="42B75AF9"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(1)</w:t>
            </w:r>
          </w:p>
        </w:tc>
        <w:tc>
          <w:tcPr>
            <w:tcW w:w="1368" w:type="dxa"/>
          </w:tcPr>
          <w:p w14:paraId="0F29DC4D"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Somewhat (2)</w:t>
            </w:r>
          </w:p>
        </w:tc>
        <w:tc>
          <w:tcPr>
            <w:tcW w:w="1368" w:type="dxa"/>
          </w:tcPr>
          <w:p w14:paraId="53F52148" w14:textId="77777777" w:rsidR="003042D3" w:rsidRDefault="00E163CD">
            <w:pPr>
              <w:cnfStyle w:val="100000000000" w:firstRow="1" w:lastRow="0" w:firstColumn="0" w:lastColumn="0" w:oddVBand="0" w:evenVBand="0" w:oddHBand="0" w:evenHBand="0" w:firstRowFirstColumn="0" w:firstRowLastColumn="0" w:lastRowFirstColumn="0" w:lastRowLastColumn="0"/>
            </w:pPr>
            <w:r>
              <w:t>Mostly (3)</w:t>
            </w:r>
          </w:p>
        </w:tc>
        <w:tc>
          <w:tcPr>
            <w:tcW w:w="1368" w:type="dxa"/>
          </w:tcPr>
          <w:p w14:paraId="7E0AA08B" w14:textId="77777777" w:rsidR="003042D3" w:rsidRDefault="00E163CD">
            <w:pPr>
              <w:cnfStyle w:val="100000000000" w:firstRow="1" w:lastRow="0" w:firstColumn="0" w:lastColumn="0" w:oddVBand="0" w:evenVBand="0" w:oddHBand="0" w:evenHBand="0" w:firstRowFirstColumn="0" w:firstRowLastColumn="0" w:lastRowFirstColumn="0" w:lastRowLastColumn="0"/>
            </w:pPr>
            <w:r>
              <w:t>Almost Completely (4)</w:t>
            </w:r>
          </w:p>
        </w:tc>
        <w:tc>
          <w:tcPr>
            <w:tcW w:w="1368" w:type="dxa"/>
          </w:tcPr>
          <w:p w14:paraId="78BDE915" w14:textId="77777777" w:rsidR="003042D3" w:rsidRDefault="00E163CD">
            <w:pPr>
              <w:cnfStyle w:val="100000000000" w:firstRow="1" w:lastRow="0" w:firstColumn="0" w:lastColumn="0" w:oddVBand="0" w:evenVBand="0" w:oddHBand="0" w:evenHBand="0" w:firstRowFirstColumn="0" w:firstRowLastColumn="0" w:lastRowFirstColumn="0" w:lastRowLastColumn="0"/>
            </w:pPr>
            <w:r>
              <w:t>Completely (5)</w:t>
            </w:r>
          </w:p>
        </w:tc>
      </w:tr>
      <w:tr w:rsidR="003042D3" w14:paraId="6614F750"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C8CB771" w14:textId="77777777" w:rsidR="003042D3" w:rsidRDefault="00E163CD">
            <w:pPr>
              <w:keepNext/>
            </w:pPr>
            <w:r>
              <w:t xml:space="preserve">How rewarding is your relationship with your partner? (CSI_7) </w:t>
            </w:r>
          </w:p>
        </w:tc>
        <w:tc>
          <w:tcPr>
            <w:tcW w:w="1368" w:type="dxa"/>
          </w:tcPr>
          <w:p w14:paraId="2D662B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A11D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F6C0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40DD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710CE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094E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35D3D20"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D60931A" w14:textId="77777777" w:rsidR="003042D3" w:rsidRDefault="00E163CD">
            <w:pPr>
              <w:keepNext/>
            </w:pPr>
            <w:r>
              <w:t xml:space="preserve">How well does your partner meet your needs? (CSI_8) </w:t>
            </w:r>
          </w:p>
        </w:tc>
        <w:tc>
          <w:tcPr>
            <w:tcW w:w="1368" w:type="dxa"/>
          </w:tcPr>
          <w:p w14:paraId="0CF81A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1E44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3690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4CD3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4EDA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1BFA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29AD13F"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AFECB77" w14:textId="77777777" w:rsidR="003042D3" w:rsidRDefault="00E163CD">
            <w:pPr>
              <w:keepNext/>
            </w:pPr>
            <w:r>
              <w:t xml:space="preserve">To what extent has your relationship met your original expectations? (CSI_9) </w:t>
            </w:r>
          </w:p>
        </w:tc>
        <w:tc>
          <w:tcPr>
            <w:tcW w:w="1368" w:type="dxa"/>
          </w:tcPr>
          <w:p w14:paraId="2BD082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1AF7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9CB3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B18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C808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0ADB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2C7E68C"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85A1D59" w14:textId="77777777" w:rsidR="003042D3" w:rsidRDefault="00E163CD">
            <w:pPr>
              <w:keepNext/>
            </w:pPr>
            <w:r>
              <w:t xml:space="preserve">In general, how satisfied are you with your relationship? (CSI_10) </w:t>
            </w:r>
          </w:p>
        </w:tc>
        <w:tc>
          <w:tcPr>
            <w:tcW w:w="1368" w:type="dxa"/>
          </w:tcPr>
          <w:p w14:paraId="3424D9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C306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DF1A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0C557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36C5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4511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9E447E0" w14:textId="77777777" w:rsidR="003042D3" w:rsidRDefault="003042D3"/>
    <w:p w14:paraId="65A62CFF" w14:textId="77777777" w:rsidR="003042D3" w:rsidRDefault="003042D3"/>
    <w:p w14:paraId="33191D8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A71B9BC" w14:textId="77777777">
        <w:tc>
          <w:tcPr>
            <w:tcW w:w="50" w:type="dxa"/>
          </w:tcPr>
          <w:p w14:paraId="658FD881" w14:textId="77777777" w:rsidR="003042D3" w:rsidRDefault="00E163CD">
            <w:pPr>
              <w:keepNext/>
            </w:pPr>
            <w:r>
              <w:rPr>
                <w:noProof/>
              </w:rPr>
              <w:drawing>
                <wp:inline distT="0" distB="0" distL="0" distR="0" wp14:anchorId="200A6E61" wp14:editId="4B394811">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EF3836" w14:textId="77777777" w:rsidR="003042D3" w:rsidRDefault="003042D3"/>
    <w:p w14:paraId="0F4C646F" w14:textId="77777777" w:rsidR="003042D3" w:rsidRDefault="00E163CD">
      <w:pPr>
        <w:keepNext/>
      </w:pPr>
      <w:r>
        <w:lastRenderedPageBreak/>
        <w:t xml:space="preserve">CSI For each of the following items, select the answer that best describes </w:t>
      </w:r>
      <w:r>
        <w:rPr>
          <w:i/>
          <w:u w:val="single"/>
        </w:rPr>
        <w:t>how you feel about your relationship</w:t>
      </w:r>
      <w:r>
        <w:t>.  Base your responses on your first impressions and immediate feelings about the item.</w:t>
      </w:r>
    </w:p>
    <w:tbl>
      <w:tblPr>
        <w:tblStyle w:val="QQuestionTableBipolar"/>
        <w:tblW w:w="9576" w:type="auto"/>
        <w:tblLook w:val="07E0" w:firstRow="1" w:lastRow="1" w:firstColumn="1" w:lastColumn="1" w:noHBand="1" w:noVBand="1"/>
      </w:tblPr>
      <w:tblGrid>
        <w:gridCol w:w="1955"/>
        <w:gridCol w:w="1025"/>
        <w:gridCol w:w="1024"/>
        <w:gridCol w:w="1024"/>
        <w:gridCol w:w="1024"/>
        <w:gridCol w:w="1024"/>
        <w:gridCol w:w="1024"/>
        <w:gridCol w:w="1490"/>
      </w:tblGrid>
      <w:tr w:rsidR="003042D3" w14:paraId="26CBBA5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0B5B09F" w14:textId="77777777" w:rsidR="003042D3" w:rsidRDefault="003042D3">
            <w:pPr>
              <w:keepNext/>
            </w:pPr>
          </w:p>
        </w:tc>
        <w:tc>
          <w:tcPr>
            <w:tcW w:w="1197" w:type="dxa"/>
          </w:tcPr>
          <w:p w14:paraId="55458360" w14:textId="77777777" w:rsidR="003042D3" w:rsidRDefault="00E163CD">
            <w:pPr>
              <w:keepNext/>
              <w:cnfStyle w:val="100000000000" w:firstRow="1" w:lastRow="0" w:firstColumn="0" w:lastColumn="0" w:oddVBand="0" w:evenVBand="0" w:oddHBand="0" w:evenHBand="0" w:firstRowFirstColumn="0" w:firstRowLastColumn="0" w:lastRowFirstColumn="0" w:lastRowLastColumn="0"/>
            </w:pPr>
            <w:r>
              <w:t>1 (0)</w:t>
            </w:r>
          </w:p>
        </w:tc>
        <w:tc>
          <w:tcPr>
            <w:tcW w:w="1197" w:type="dxa"/>
          </w:tcPr>
          <w:p w14:paraId="66CDDBE1" w14:textId="77777777" w:rsidR="003042D3" w:rsidRDefault="00E163CD">
            <w:pPr>
              <w:keepNext/>
              <w:cnfStyle w:val="100000000000" w:firstRow="1" w:lastRow="0" w:firstColumn="0" w:lastColumn="0" w:oddVBand="0" w:evenVBand="0" w:oddHBand="0" w:evenHBand="0" w:firstRowFirstColumn="0" w:firstRowLastColumn="0" w:lastRowFirstColumn="0" w:lastRowLastColumn="0"/>
            </w:pPr>
            <w:r>
              <w:t>2 (1)</w:t>
            </w:r>
          </w:p>
        </w:tc>
        <w:tc>
          <w:tcPr>
            <w:tcW w:w="1197" w:type="dxa"/>
          </w:tcPr>
          <w:p w14:paraId="02794286" w14:textId="77777777" w:rsidR="003042D3" w:rsidRDefault="00E163CD">
            <w:pPr>
              <w:keepNext/>
              <w:cnfStyle w:val="100000000000" w:firstRow="1" w:lastRow="0" w:firstColumn="0" w:lastColumn="0" w:oddVBand="0" w:evenVBand="0" w:oddHBand="0" w:evenHBand="0" w:firstRowFirstColumn="0" w:firstRowLastColumn="0" w:lastRowFirstColumn="0" w:lastRowLastColumn="0"/>
            </w:pPr>
            <w:r>
              <w:t>3 (2)</w:t>
            </w:r>
          </w:p>
        </w:tc>
        <w:tc>
          <w:tcPr>
            <w:tcW w:w="1197" w:type="dxa"/>
          </w:tcPr>
          <w:p w14:paraId="00F9C4DB" w14:textId="77777777" w:rsidR="003042D3" w:rsidRDefault="00E163CD">
            <w:pPr>
              <w:keepNext/>
              <w:cnfStyle w:val="100000000000" w:firstRow="1" w:lastRow="0" w:firstColumn="0" w:lastColumn="0" w:oddVBand="0" w:evenVBand="0" w:oddHBand="0" w:evenHBand="0" w:firstRowFirstColumn="0" w:firstRowLastColumn="0" w:lastRowFirstColumn="0" w:lastRowLastColumn="0"/>
            </w:pPr>
            <w:r>
              <w:t>4 (3)</w:t>
            </w:r>
          </w:p>
        </w:tc>
        <w:tc>
          <w:tcPr>
            <w:tcW w:w="1197" w:type="dxa"/>
          </w:tcPr>
          <w:p w14:paraId="0901C58E" w14:textId="77777777" w:rsidR="003042D3" w:rsidRDefault="00E163CD">
            <w:pPr>
              <w:keepNext/>
              <w:cnfStyle w:val="100000000000" w:firstRow="1" w:lastRow="0" w:firstColumn="0" w:lastColumn="0" w:oddVBand="0" w:evenVBand="0" w:oddHBand="0" w:evenHBand="0" w:firstRowFirstColumn="0" w:firstRowLastColumn="0" w:lastRowFirstColumn="0" w:lastRowLastColumn="0"/>
            </w:pPr>
            <w:r>
              <w:t>5 (4)</w:t>
            </w:r>
          </w:p>
        </w:tc>
        <w:tc>
          <w:tcPr>
            <w:tcW w:w="1197" w:type="dxa"/>
          </w:tcPr>
          <w:p w14:paraId="24048158" w14:textId="77777777" w:rsidR="003042D3" w:rsidRDefault="00E163CD">
            <w:pPr>
              <w:keepNext/>
              <w:cnfStyle w:val="100000000000" w:firstRow="1" w:lastRow="0" w:firstColumn="0" w:lastColumn="0" w:oddVBand="0" w:evenVBand="0" w:oddHBand="0" w:evenHBand="0" w:firstRowFirstColumn="0" w:firstRowLastColumn="0" w:lastRowFirstColumn="0" w:lastRowLastColumn="0"/>
            </w:pPr>
            <w:r>
              <w:t>6 (5)</w:t>
            </w:r>
          </w:p>
        </w:tc>
        <w:tc>
          <w:tcPr>
            <w:cnfStyle w:val="000100000000" w:firstRow="0" w:lastRow="0" w:firstColumn="0" w:lastColumn="1" w:oddVBand="0" w:evenVBand="0" w:oddHBand="0" w:evenHBand="0" w:firstRowFirstColumn="0" w:firstRowLastColumn="0" w:lastRowFirstColumn="0" w:lastRowLastColumn="0"/>
            <w:tcW w:w="1197" w:type="dxa"/>
          </w:tcPr>
          <w:p w14:paraId="5BE2CC7D" w14:textId="77777777" w:rsidR="003042D3" w:rsidRDefault="003042D3">
            <w:pPr>
              <w:keepNext/>
            </w:pPr>
          </w:p>
        </w:tc>
      </w:tr>
      <w:tr w:rsidR="003042D3" w14:paraId="479F06C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0B78645" w14:textId="77777777" w:rsidR="003042D3" w:rsidRDefault="00E163CD">
            <w:pPr>
              <w:keepNext/>
            </w:pPr>
            <w:r>
              <w:t>INTERESTING</w:t>
            </w:r>
          </w:p>
        </w:tc>
        <w:tc>
          <w:tcPr>
            <w:tcW w:w="1197" w:type="dxa"/>
          </w:tcPr>
          <w:p w14:paraId="4BA704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739A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FC4F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7C80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62CA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02E2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197" w:type="dxa"/>
          </w:tcPr>
          <w:p w14:paraId="25A86107" w14:textId="77777777" w:rsidR="003042D3" w:rsidRDefault="00E163CD">
            <w:pPr>
              <w:keepNext/>
            </w:pPr>
            <w:r>
              <w:t>BORING</w:t>
            </w:r>
          </w:p>
        </w:tc>
      </w:tr>
      <w:tr w:rsidR="003042D3" w14:paraId="70D617CF"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AD329AD" w14:textId="77777777" w:rsidR="003042D3" w:rsidRDefault="00E163CD">
            <w:pPr>
              <w:keepNext/>
            </w:pPr>
            <w:r>
              <w:t>BAD</w:t>
            </w:r>
          </w:p>
        </w:tc>
        <w:tc>
          <w:tcPr>
            <w:tcW w:w="1197" w:type="dxa"/>
          </w:tcPr>
          <w:p w14:paraId="51F2AC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D3CF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BB40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AFD8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1061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8549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197" w:type="dxa"/>
          </w:tcPr>
          <w:p w14:paraId="0F70AE29" w14:textId="77777777" w:rsidR="003042D3" w:rsidRDefault="00E163CD">
            <w:pPr>
              <w:keepNext/>
            </w:pPr>
            <w:r>
              <w:t>GOOD</w:t>
            </w:r>
          </w:p>
        </w:tc>
      </w:tr>
      <w:tr w:rsidR="003042D3" w14:paraId="11AF64F8"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05C53E3" w14:textId="77777777" w:rsidR="003042D3" w:rsidRDefault="00E163CD">
            <w:pPr>
              <w:keepNext/>
            </w:pPr>
            <w:r>
              <w:t>FULL</w:t>
            </w:r>
          </w:p>
        </w:tc>
        <w:tc>
          <w:tcPr>
            <w:tcW w:w="1197" w:type="dxa"/>
          </w:tcPr>
          <w:p w14:paraId="510B16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7235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6843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BF5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932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25C8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197" w:type="dxa"/>
          </w:tcPr>
          <w:p w14:paraId="7E8A10B1" w14:textId="77777777" w:rsidR="003042D3" w:rsidRDefault="00E163CD">
            <w:pPr>
              <w:keepNext/>
            </w:pPr>
            <w:r>
              <w:t>EMPTY</w:t>
            </w:r>
          </w:p>
        </w:tc>
      </w:tr>
      <w:tr w:rsidR="003042D3" w14:paraId="15DFAB1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0C142A8" w14:textId="77777777" w:rsidR="003042D3" w:rsidRDefault="00E163CD">
            <w:pPr>
              <w:keepNext/>
            </w:pPr>
            <w:r>
              <w:t>STURDY</w:t>
            </w:r>
          </w:p>
        </w:tc>
        <w:tc>
          <w:tcPr>
            <w:tcW w:w="1197" w:type="dxa"/>
          </w:tcPr>
          <w:p w14:paraId="6126E2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C191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FAB1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F55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EDA7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4CA2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197" w:type="dxa"/>
          </w:tcPr>
          <w:p w14:paraId="5D0B4EEC" w14:textId="77777777" w:rsidR="003042D3" w:rsidRDefault="00E163CD">
            <w:pPr>
              <w:keepNext/>
            </w:pPr>
            <w:r>
              <w:t>FRAGILE</w:t>
            </w:r>
          </w:p>
        </w:tc>
      </w:tr>
      <w:tr w:rsidR="003042D3" w14:paraId="472F70D7"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0B39F1F" w14:textId="77777777" w:rsidR="003042D3" w:rsidRDefault="00E163CD">
            <w:pPr>
              <w:keepNext/>
            </w:pPr>
            <w:r>
              <w:t>DISCOURAGING</w:t>
            </w:r>
          </w:p>
        </w:tc>
        <w:tc>
          <w:tcPr>
            <w:tcW w:w="1197" w:type="dxa"/>
          </w:tcPr>
          <w:p w14:paraId="45EC35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C247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3880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96F33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FE08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974B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197" w:type="dxa"/>
          </w:tcPr>
          <w:p w14:paraId="532B8238" w14:textId="77777777" w:rsidR="003042D3" w:rsidRDefault="00E163CD">
            <w:pPr>
              <w:keepNext/>
            </w:pPr>
            <w:r>
              <w:t>HOPEFUL</w:t>
            </w:r>
          </w:p>
        </w:tc>
      </w:tr>
      <w:tr w:rsidR="003042D3" w14:paraId="7C6AE14F"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208C16D" w14:textId="77777777" w:rsidR="003042D3" w:rsidRDefault="00E163CD">
            <w:pPr>
              <w:keepNext/>
            </w:pPr>
            <w:r>
              <w:t>ENJOYABLE</w:t>
            </w:r>
          </w:p>
        </w:tc>
        <w:tc>
          <w:tcPr>
            <w:tcW w:w="1197" w:type="dxa"/>
          </w:tcPr>
          <w:p w14:paraId="24F113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8598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3DFA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CF97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0662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F86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197" w:type="dxa"/>
          </w:tcPr>
          <w:p w14:paraId="58F65013" w14:textId="77777777" w:rsidR="003042D3" w:rsidRDefault="00E163CD">
            <w:pPr>
              <w:keepNext/>
            </w:pPr>
            <w:r>
              <w:t>MISERABLE</w:t>
            </w:r>
          </w:p>
        </w:tc>
      </w:tr>
    </w:tbl>
    <w:p w14:paraId="2B528FEF" w14:textId="77777777" w:rsidR="003042D3" w:rsidRDefault="003042D3"/>
    <w:p w14:paraId="19687D99" w14:textId="77777777" w:rsidR="003042D3" w:rsidRDefault="003042D3"/>
    <w:p w14:paraId="58A70BC8" w14:textId="77777777" w:rsidR="003042D3" w:rsidRDefault="00E163CD">
      <w:pPr>
        <w:pStyle w:val="BlockEndLabel"/>
      </w:pPr>
      <w:r>
        <w:t>End of Block: Couples Satisfaction Index</w:t>
      </w:r>
    </w:p>
    <w:p w14:paraId="1B7BD026" w14:textId="77777777" w:rsidR="003042D3" w:rsidRDefault="003042D3">
      <w:pPr>
        <w:pStyle w:val="BlockSeparator"/>
      </w:pPr>
    </w:p>
    <w:p w14:paraId="77ED0922" w14:textId="77777777" w:rsidR="003042D3" w:rsidRDefault="00E163CD">
      <w:pPr>
        <w:pStyle w:val="BlockStartLabel"/>
      </w:pPr>
      <w:r>
        <w:t>Start of Block: Communication Patterns Questionnaire</w:t>
      </w:r>
    </w:p>
    <w:p w14:paraId="5B845A8E" w14:textId="77777777" w:rsidR="003042D3" w:rsidRDefault="003042D3"/>
    <w:p w14:paraId="7F92E781" w14:textId="77777777" w:rsidR="003042D3" w:rsidRDefault="00E163CD">
      <w:pPr>
        <w:keepNext/>
      </w:pPr>
      <w:proofErr w:type="spellStart"/>
      <w:r>
        <w:t>CPQ_instructions</w:t>
      </w:r>
      <w:proofErr w:type="spellEnd"/>
      <w:r>
        <w:t xml:space="preserve"> </w:t>
      </w:r>
      <w:r>
        <w:rPr>
          <w:b/>
        </w:rPr>
        <w:t>Instructions</w:t>
      </w:r>
      <w:r>
        <w:t>: We are interested in how you and your partner typically deal with problems in your relationship. Please rate </w:t>
      </w:r>
      <w:r>
        <w:rPr>
          <w:u w:val="single"/>
        </w:rPr>
        <w:t>each item</w:t>
      </w:r>
      <w:r>
        <w:t> on a scale of 1 (= very unlikely) to 9 (= very likely).</w:t>
      </w:r>
    </w:p>
    <w:p w14:paraId="41C82B9C" w14:textId="77777777" w:rsidR="003042D3" w:rsidRDefault="003042D3"/>
    <w:p w14:paraId="373DE14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352105D" w14:textId="77777777">
        <w:tc>
          <w:tcPr>
            <w:tcW w:w="50" w:type="dxa"/>
          </w:tcPr>
          <w:p w14:paraId="5BF93ACF" w14:textId="77777777" w:rsidR="003042D3" w:rsidRDefault="00E163CD">
            <w:pPr>
              <w:keepNext/>
            </w:pPr>
            <w:r>
              <w:rPr>
                <w:noProof/>
              </w:rPr>
              <w:drawing>
                <wp:inline distT="0" distB="0" distL="0" distR="0" wp14:anchorId="6F8EA34B" wp14:editId="4E1B5C65">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4A683E" w14:textId="77777777" w:rsidR="003042D3" w:rsidRDefault="003042D3"/>
    <w:p w14:paraId="078E1607" w14:textId="77777777" w:rsidR="003042D3" w:rsidRDefault="00E163CD">
      <w:pPr>
        <w:keepNext/>
      </w:pPr>
      <w:r>
        <w:lastRenderedPageBreak/>
        <w:t xml:space="preserve">CPQ </w:t>
      </w:r>
      <w:r>
        <w:rPr>
          <w:b/>
        </w:rPr>
        <w:t>A.  WHEN SOME PROBLEM IN MY RELATIONSHIP ARISES,</w:t>
      </w:r>
    </w:p>
    <w:tbl>
      <w:tblPr>
        <w:tblStyle w:val="QQuestionTable"/>
        <w:tblW w:w="9576" w:type="auto"/>
        <w:tblLook w:val="07E0" w:firstRow="1" w:lastRow="1" w:firstColumn="1" w:lastColumn="1" w:noHBand="1" w:noVBand="1"/>
      </w:tblPr>
      <w:tblGrid>
        <w:gridCol w:w="1319"/>
        <w:gridCol w:w="1037"/>
        <w:gridCol w:w="899"/>
        <w:gridCol w:w="899"/>
        <w:gridCol w:w="899"/>
        <w:gridCol w:w="900"/>
        <w:gridCol w:w="900"/>
        <w:gridCol w:w="900"/>
        <w:gridCol w:w="900"/>
        <w:gridCol w:w="937"/>
      </w:tblGrid>
      <w:tr w:rsidR="003042D3" w14:paraId="5161ED89"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70EFCC8D" w14:textId="77777777" w:rsidR="003042D3" w:rsidRDefault="003042D3">
            <w:pPr>
              <w:keepNext/>
            </w:pPr>
          </w:p>
        </w:tc>
        <w:tc>
          <w:tcPr>
            <w:tcW w:w="958" w:type="dxa"/>
          </w:tcPr>
          <w:p w14:paraId="3A873E66"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unlikely-1 (1)</w:t>
            </w:r>
          </w:p>
        </w:tc>
        <w:tc>
          <w:tcPr>
            <w:tcW w:w="958" w:type="dxa"/>
          </w:tcPr>
          <w:p w14:paraId="7171AE96" w14:textId="77777777" w:rsidR="003042D3" w:rsidRDefault="00E163CD">
            <w:pPr>
              <w:cnfStyle w:val="100000000000" w:firstRow="1" w:lastRow="0" w:firstColumn="0" w:lastColumn="0" w:oddVBand="0" w:evenVBand="0" w:oddHBand="0" w:evenHBand="0" w:firstRowFirstColumn="0" w:firstRowLastColumn="0" w:lastRowFirstColumn="0" w:lastRowLastColumn="0"/>
            </w:pPr>
            <w:r>
              <w:t>2 (2)</w:t>
            </w:r>
          </w:p>
        </w:tc>
        <w:tc>
          <w:tcPr>
            <w:tcW w:w="958" w:type="dxa"/>
          </w:tcPr>
          <w:p w14:paraId="3143A109" w14:textId="77777777" w:rsidR="003042D3" w:rsidRDefault="00E163CD">
            <w:pPr>
              <w:cnfStyle w:val="100000000000" w:firstRow="1" w:lastRow="0" w:firstColumn="0" w:lastColumn="0" w:oddVBand="0" w:evenVBand="0" w:oddHBand="0" w:evenHBand="0" w:firstRowFirstColumn="0" w:firstRowLastColumn="0" w:lastRowFirstColumn="0" w:lastRowLastColumn="0"/>
            </w:pPr>
            <w:r>
              <w:t>3 (3)</w:t>
            </w:r>
          </w:p>
        </w:tc>
        <w:tc>
          <w:tcPr>
            <w:tcW w:w="958" w:type="dxa"/>
          </w:tcPr>
          <w:p w14:paraId="0A85A985" w14:textId="77777777" w:rsidR="003042D3" w:rsidRDefault="00E163CD">
            <w:pPr>
              <w:cnfStyle w:val="100000000000" w:firstRow="1" w:lastRow="0" w:firstColumn="0" w:lastColumn="0" w:oddVBand="0" w:evenVBand="0" w:oddHBand="0" w:evenHBand="0" w:firstRowFirstColumn="0" w:firstRowLastColumn="0" w:lastRowFirstColumn="0" w:lastRowLastColumn="0"/>
            </w:pPr>
            <w:r>
              <w:t>4 (4)</w:t>
            </w:r>
          </w:p>
        </w:tc>
        <w:tc>
          <w:tcPr>
            <w:tcW w:w="958" w:type="dxa"/>
          </w:tcPr>
          <w:p w14:paraId="44C4FF39" w14:textId="77777777" w:rsidR="003042D3" w:rsidRDefault="00E163CD">
            <w:pPr>
              <w:cnfStyle w:val="100000000000" w:firstRow="1" w:lastRow="0" w:firstColumn="0" w:lastColumn="0" w:oddVBand="0" w:evenVBand="0" w:oddHBand="0" w:evenHBand="0" w:firstRowFirstColumn="0" w:firstRowLastColumn="0" w:lastRowFirstColumn="0" w:lastRowLastColumn="0"/>
            </w:pPr>
            <w:r>
              <w:t>5 (5)</w:t>
            </w:r>
          </w:p>
        </w:tc>
        <w:tc>
          <w:tcPr>
            <w:tcW w:w="958" w:type="dxa"/>
          </w:tcPr>
          <w:p w14:paraId="5480187B" w14:textId="77777777" w:rsidR="003042D3" w:rsidRDefault="00E163CD">
            <w:pPr>
              <w:cnfStyle w:val="100000000000" w:firstRow="1" w:lastRow="0" w:firstColumn="0" w:lastColumn="0" w:oddVBand="0" w:evenVBand="0" w:oddHBand="0" w:evenHBand="0" w:firstRowFirstColumn="0" w:firstRowLastColumn="0" w:lastRowFirstColumn="0" w:lastRowLastColumn="0"/>
            </w:pPr>
            <w:r>
              <w:t>6 (6)</w:t>
            </w:r>
          </w:p>
        </w:tc>
        <w:tc>
          <w:tcPr>
            <w:tcW w:w="958" w:type="dxa"/>
          </w:tcPr>
          <w:p w14:paraId="5137FA4E" w14:textId="77777777" w:rsidR="003042D3" w:rsidRDefault="00E163CD">
            <w:pPr>
              <w:cnfStyle w:val="100000000000" w:firstRow="1" w:lastRow="0" w:firstColumn="0" w:lastColumn="0" w:oddVBand="0" w:evenVBand="0" w:oddHBand="0" w:evenHBand="0" w:firstRowFirstColumn="0" w:firstRowLastColumn="0" w:lastRowFirstColumn="0" w:lastRowLastColumn="0"/>
            </w:pPr>
            <w:r>
              <w:t>7 (7)</w:t>
            </w:r>
          </w:p>
        </w:tc>
        <w:tc>
          <w:tcPr>
            <w:tcW w:w="958" w:type="dxa"/>
          </w:tcPr>
          <w:p w14:paraId="6B8A5115" w14:textId="77777777" w:rsidR="003042D3" w:rsidRDefault="00E163CD">
            <w:pPr>
              <w:cnfStyle w:val="100000000000" w:firstRow="1" w:lastRow="0" w:firstColumn="0" w:lastColumn="0" w:oddVBand="0" w:evenVBand="0" w:oddHBand="0" w:evenHBand="0" w:firstRowFirstColumn="0" w:firstRowLastColumn="0" w:lastRowFirstColumn="0" w:lastRowLastColumn="0"/>
            </w:pPr>
            <w:r>
              <w:t>8 (8)</w:t>
            </w:r>
          </w:p>
        </w:tc>
        <w:tc>
          <w:tcPr>
            <w:tcW w:w="958" w:type="dxa"/>
          </w:tcPr>
          <w:p w14:paraId="34558F29"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likely-9 (9)</w:t>
            </w:r>
          </w:p>
        </w:tc>
      </w:tr>
      <w:tr w:rsidR="003042D3" w14:paraId="14B82DC2"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34E29236" w14:textId="77777777" w:rsidR="003042D3" w:rsidRDefault="00E163CD">
            <w:pPr>
              <w:keepNext/>
            </w:pPr>
            <w:r>
              <w:t xml:space="preserve">Both my partner and I avoid discussing the problem. (CPQ_1) </w:t>
            </w:r>
          </w:p>
        </w:tc>
        <w:tc>
          <w:tcPr>
            <w:tcW w:w="958" w:type="dxa"/>
          </w:tcPr>
          <w:p w14:paraId="730FFB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3448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BDE30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5F82D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CEE5A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F2432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A426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67842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EA96C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0CD4C8D"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78C02ED5" w14:textId="77777777" w:rsidR="003042D3" w:rsidRDefault="00E163CD">
            <w:pPr>
              <w:keepNext/>
            </w:pPr>
            <w:r>
              <w:t xml:space="preserve">Both my partner and I try to discuss the problem. (CPQ_2) </w:t>
            </w:r>
          </w:p>
        </w:tc>
        <w:tc>
          <w:tcPr>
            <w:tcW w:w="958" w:type="dxa"/>
          </w:tcPr>
          <w:p w14:paraId="7FD1AC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9E2AF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70A1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3E3CD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55A3F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432D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3568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9E6CC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6456F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EBFB576"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2EFE7EF0" w14:textId="77777777" w:rsidR="003042D3" w:rsidRDefault="00E163CD">
            <w:pPr>
              <w:keepNext/>
            </w:pPr>
            <w:r>
              <w:t xml:space="preserve">I try to start a discussion while my partner tries to avoid a discussion. (CPQ_3) </w:t>
            </w:r>
          </w:p>
        </w:tc>
        <w:tc>
          <w:tcPr>
            <w:tcW w:w="958" w:type="dxa"/>
          </w:tcPr>
          <w:p w14:paraId="74587C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19EC7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35DCD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0A90D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083DC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A733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26F2C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13F8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2FFB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85DD9A1"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0BA13421" w14:textId="77777777" w:rsidR="003042D3" w:rsidRDefault="00E163CD">
            <w:pPr>
              <w:keepNext/>
            </w:pPr>
            <w:r>
              <w:t xml:space="preserve">My partner tries to start a discussion while I try to avoid a discussion. (CPQ_4) </w:t>
            </w:r>
          </w:p>
        </w:tc>
        <w:tc>
          <w:tcPr>
            <w:tcW w:w="958" w:type="dxa"/>
          </w:tcPr>
          <w:p w14:paraId="42599B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2B5EC7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83DD9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7D704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C8EF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D9996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83886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B997F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AC8E7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729D94" w14:textId="77777777" w:rsidR="003042D3" w:rsidRDefault="003042D3"/>
    <w:p w14:paraId="2F13F110" w14:textId="77777777" w:rsidR="003042D3" w:rsidRDefault="003042D3"/>
    <w:p w14:paraId="2B13B26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5CBC143" w14:textId="77777777">
        <w:tc>
          <w:tcPr>
            <w:tcW w:w="50" w:type="dxa"/>
          </w:tcPr>
          <w:p w14:paraId="2DB0E19B" w14:textId="77777777" w:rsidR="003042D3" w:rsidRDefault="00E163CD">
            <w:pPr>
              <w:keepNext/>
            </w:pPr>
            <w:r>
              <w:rPr>
                <w:noProof/>
              </w:rPr>
              <w:drawing>
                <wp:inline distT="0" distB="0" distL="0" distR="0" wp14:anchorId="0AB47B1E" wp14:editId="48E3DB01">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4C20BE5" w14:textId="77777777" w:rsidR="003042D3" w:rsidRDefault="003042D3"/>
    <w:p w14:paraId="434F210A" w14:textId="77777777" w:rsidR="003042D3" w:rsidRDefault="00E163CD">
      <w:pPr>
        <w:keepNext/>
      </w:pPr>
      <w:r>
        <w:lastRenderedPageBreak/>
        <w:t xml:space="preserve">CPQ </w:t>
      </w:r>
      <w:r>
        <w:rPr>
          <w:b/>
        </w:rPr>
        <w:t>B.  DURING A DISCUSSION OF A RELATIONSHIP PROBLEM,</w:t>
      </w:r>
    </w:p>
    <w:tbl>
      <w:tblPr>
        <w:tblStyle w:val="QQuestionTable"/>
        <w:tblW w:w="9576" w:type="auto"/>
        <w:tblLook w:val="07E0" w:firstRow="1" w:lastRow="1" w:firstColumn="1" w:lastColumn="1" w:noHBand="1" w:noVBand="1"/>
      </w:tblPr>
      <w:tblGrid>
        <w:gridCol w:w="1711"/>
        <w:gridCol w:w="1038"/>
        <w:gridCol w:w="847"/>
        <w:gridCol w:w="846"/>
        <w:gridCol w:w="846"/>
        <w:gridCol w:w="846"/>
        <w:gridCol w:w="846"/>
        <w:gridCol w:w="846"/>
        <w:gridCol w:w="846"/>
        <w:gridCol w:w="918"/>
      </w:tblGrid>
      <w:tr w:rsidR="003042D3" w14:paraId="11744F55"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4DB35619" w14:textId="77777777" w:rsidR="003042D3" w:rsidRDefault="003042D3">
            <w:pPr>
              <w:keepNext/>
            </w:pPr>
          </w:p>
        </w:tc>
        <w:tc>
          <w:tcPr>
            <w:tcW w:w="958" w:type="dxa"/>
          </w:tcPr>
          <w:p w14:paraId="73FAD246"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unlikely-1 (1)</w:t>
            </w:r>
          </w:p>
        </w:tc>
        <w:tc>
          <w:tcPr>
            <w:tcW w:w="958" w:type="dxa"/>
          </w:tcPr>
          <w:p w14:paraId="7861B56C" w14:textId="77777777" w:rsidR="003042D3" w:rsidRDefault="00E163CD">
            <w:pPr>
              <w:cnfStyle w:val="100000000000" w:firstRow="1" w:lastRow="0" w:firstColumn="0" w:lastColumn="0" w:oddVBand="0" w:evenVBand="0" w:oddHBand="0" w:evenHBand="0" w:firstRowFirstColumn="0" w:firstRowLastColumn="0" w:lastRowFirstColumn="0" w:lastRowLastColumn="0"/>
            </w:pPr>
            <w:r>
              <w:t>2 (2)</w:t>
            </w:r>
          </w:p>
        </w:tc>
        <w:tc>
          <w:tcPr>
            <w:tcW w:w="958" w:type="dxa"/>
          </w:tcPr>
          <w:p w14:paraId="5779E2F3" w14:textId="77777777" w:rsidR="003042D3" w:rsidRDefault="00E163CD">
            <w:pPr>
              <w:cnfStyle w:val="100000000000" w:firstRow="1" w:lastRow="0" w:firstColumn="0" w:lastColumn="0" w:oddVBand="0" w:evenVBand="0" w:oddHBand="0" w:evenHBand="0" w:firstRowFirstColumn="0" w:firstRowLastColumn="0" w:lastRowFirstColumn="0" w:lastRowLastColumn="0"/>
            </w:pPr>
            <w:r>
              <w:t>3 (3)</w:t>
            </w:r>
          </w:p>
        </w:tc>
        <w:tc>
          <w:tcPr>
            <w:tcW w:w="958" w:type="dxa"/>
          </w:tcPr>
          <w:p w14:paraId="7A0461B6" w14:textId="77777777" w:rsidR="003042D3" w:rsidRDefault="00E163CD">
            <w:pPr>
              <w:cnfStyle w:val="100000000000" w:firstRow="1" w:lastRow="0" w:firstColumn="0" w:lastColumn="0" w:oddVBand="0" w:evenVBand="0" w:oddHBand="0" w:evenHBand="0" w:firstRowFirstColumn="0" w:firstRowLastColumn="0" w:lastRowFirstColumn="0" w:lastRowLastColumn="0"/>
            </w:pPr>
            <w:r>
              <w:t>4 (4)</w:t>
            </w:r>
          </w:p>
        </w:tc>
        <w:tc>
          <w:tcPr>
            <w:tcW w:w="958" w:type="dxa"/>
          </w:tcPr>
          <w:p w14:paraId="1525705E" w14:textId="77777777" w:rsidR="003042D3" w:rsidRDefault="00E163CD">
            <w:pPr>
              <w:cnfStyle w:val="100000000000" w:firstRow="1" w:lastRow="0" w:firstColumn="0" w:lastColumn="0" w:oddVBand="0" w:evenVBand="0" w:oddHBand="0" w:evenHBand="0" w:firstRowFirstColumn="0" w:firstRowLastColumn="0" w:lastRowFirstColumn="0" w:lastRowLastColumn="0"/>
            </w:pPr>
            <w:r>
              <w:t>5 (5)</w:t>
            </w:r>
          </w:p>
        </w:tc>
        <w:tc>
          <w:tcPr>
            <w:tcW w:w="958" w:type="dxa"/>
          </w:tcPr>
          <w:p w14:paraId="58547354" w14:textId="77777777" w:rsidR="003042D3" w:rsidRDefault="00E163CD">
            <w:pPr>
              <w:cnfStyle w:val="100000000000" w:firstRow="1" w:lastRow="0" w:firstColumn="0" w:lastColumn="0" w:oddVBand="0" w:evenVBand="0" w:oddHBand="0" w:evenHBand="0" w:firstRowFirstColumn="0" w:firstRowLastColumn="0" w:lastRowFirstColumn="0" w:lastRowLastColumn="0"/>
            </w:pPr>
            <w:r>
              <w:t>6 (6)</w:t>
            </w:r>
          </w:p>
        </w:tc>
        <w:tc>
          <w:tcPr>
            <w:tcW w:w="958" w:type="dxa"/>
          </w:tcPr>
          <w:p w14:paraId="3AD94BA9" w14:textId="77777777" w:rsidR="003042D3" w:rsidRDefault="00E163CD">
            <w:pPr>
              <w:cnfStyle w:val="100000000000" w:firstRow="1" w:lastRow="0" w:firstColumn="0" w:lastColumn="0" w:oddVBand="0" w:evenVBand="0" w:oddHBand="0" w:evenHBand="0" w:firstRowFirstColumn="0" w:firstRowLastColumn="0" w:lastRowFirstColumn="0" w:lastRowLastColumn="0"/>
            </w:pPr>
            <w:r>
              <w:t>7 (7)</w:t>
            </w:r>
          </w:p>
        </w:tc>
        <w:tc>
          <w:tcPr>
            <w:tcW w:w="958" w:type="dxa"/>
          </w:tcPr>
          <w:p w14:paraId="3D386CAF" w14:textId="77777777" w:rsidR="003042D3" w:rsidRDefault="00E163CD">
            <w:pPr>
              <w:cnfStyle w:val="100000000000" w:firstRow="1" w:lastRow="0" w:firstColumn="0" w:lastColumn="0" w:oddVBand="0" w:evenVBand="0" w:oddHBand="0" w:evenHBand="0" w:firstRowFirstColumn="0" w:firstRowLastColumn="0" w:lastRowFirstColumn="0" w:lastRowLastColumn="0"/>
            </w:pPr>
            <w:r>
              <w:t>8 (8)</w:t>
            </w:r>
          </w:p>
        </w:tc>
        <w:tc>
          <w:tcPr>
            <w:tcW w:w="958" w:type="dxa"/>
          </w:tcPr>
          <w:p w14:paraId="38AE4AB2"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likely-9 (9)</w:t>
            </w:r>
          </w:p>
        </w:tc>
      </w:tr>
      <w:tr w:rsidR="003042D3" w14:paraId="721E37B5"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361419FD" w14:textId="77777777" w:rsidR="003042D3" w:rsidRDefault="00E163CD">
            <w:pPr>
              <w:keepNext/>
            </w:pPr>
            <w:r>
              <w:t xml:space="preserve">Both my partner and I blame, accuse, and criticize one another. (CPQ_5) </w:t>
            </w:r>
          </w:p>
        </w:tc>
        <w:tc>
          <w:tcPr>
            <w:tcW w:w="958" w:type="dxa"/>
          </w:tcPr>
          <w:p w14:paraId="3C35DB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41C9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BEEDB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5559FF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0E5B8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7F2E2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BEB73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2BDC6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5881F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EB89F93"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0C4BFFFC" w14:textId="77777777" w:rsidR="003042D3" w:rsidRDefault="00E163CD">
            <w:pPr>
              <w:keepNext/>
            </w:pPr>
            <w:r>
              <w:t xml:space="preserve">Both my partner and I express our feelings to each other. (CPQ_6) </w:t>
            </w:r>
          </w:p>
        </w:tc>
        <w:tc>
          <w:tcPr>
            <w:tcW w:w="958" w:type="dxa"/>
          </w:tcPr>
          <w:p w14:paraId="5AA829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0458F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79DCB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B8C57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1F5A5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D150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40F1C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2B82B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E661E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09FC0BC"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1BCEA2F8" w14:textId="77777777" w:rsidR="003042D3" w:rsidRDefault="00E163CD">
            <w:pPr>
              <w:keepNext/>
            </w:pPr>
            <w:r>
              <w:t xml:space="preserve">Both my partner and I threaten one another with negative consequences. (CPQ_7) </w:t>
            </w:r>
          </w:p>
        </w:tc>
        <w:tc>
          <w:tcPr>
            <w:tcW w:w="958" w:type="dxa"/>
          </w:tcPr>
          <w:p w14:paraId="614ED2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EA3F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08F8D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E2F0A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DA118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848AF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78B2C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14066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EAD7C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90BD8A9"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7BB1BE31" w14:textId="77777777" w:rsidR="003042D3" w:rsidRDefault="00E163CD">
            <w:pPr>
              <w:keepNext/>
            </w:pPr>
            <w:r>
              <w:t xml:space="preserve">Both my partner and I suggest possible solutions and compromises. (CPQ_8) </w:t>
            </w:r>
          </w:p>
        </w:tc>
        <w:tc>
          <w:tcPr>
            <w:tcW w:w="958" w:type="dxa"/>
          </w:tcPr>
          <w:p w14:paraId="6CDA4C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A61C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8B13C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278D9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12ACD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0F91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A4D8FD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C955C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91B58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4761783"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26838B03" w14:textId="77777777" w:rsidR="003042D3" w:rsidRDefault="00E163CD">
            <w:pPr>
              <w:keepNext/>
            </w:pPr>
            <w:r>
              <w:t xml:space="preserve">I nag and demand while my partner withdraws, becomes silent, or refuses to discuss the matter further. (CPQ_9) </w:t>
            </w:r>
          </w:p>
        </w:tc>
        <w:tc>
          <w:tcPr>
            <w:tcW w:w="958" w:type="dxa"/>
          </w:tcPr>
          <w:p w14:paraId="1F78AD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3ADCF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DF4AE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E2E5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19244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34BE8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22ADE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1A820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A0171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3EFEB26"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0170D5FC" w14:textId="77777777" w:rsidR="003042D3" w:rsidRDefault="00E163CD">
            <w:pPr>
              <w:keepNext/>
            </w:pPr>
            <w:r>
              <w:t xml:space="preserve">My partner nags and demands while I withdraw, become silent, or refuse to </w:t>
            </w:r>
            <w:r>
              <w:lastRenderedPageBreak/>
              <w:t xml:space="preserve">discuss the matter further. (CPQ_10) </w:t>
            </w:r>
          </w:p>
        </w:tc>
        <w:tc>
          <w:tcPr>
            <w:tcW w:w="958" w:type="dxa"/>
          </w:tcPr>
          <w:p w14:paraId="60CDCC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227A3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5C785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26C60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2BEF8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356C7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32060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C1D09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0265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1D0A6A" w14:textId="77777777" w:rsidR="003042D3" w:rsidRDefault="003042D3"/>
    <w:p w14:paraId="332556DB" w14:textId="77777777" w:rsidR="003042D3" w:rsidRDefault="003042D3"/>
    <w:p w14:paraId="3A81DAF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D294710" w14:textId="77777777">
        <w:tc>
          <w:tcPr>
            <w:tcW w:w="50" w:type="dxa"/>
          </w:tcPr>
          <w:p w14:paraId="22B8F8B0" w14:textId="77777777" w:rsidR="003042D3" w:rsidRDefault="00E163CD">
            <w:pPr>
              <w:keepNext/>
            </w:pPr>
            <w:r>
              <w:rPr>
                <w:noProof/>
              </w:rPr>
              <w:drawing>
                <wp:inline distT="0" distB="0" distL="0" distR="0" wp14:anchorId="68559C8A" wp14:editId="3763388B">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980376" w14:textId="77777777" w:rsidR="003042D3" w:rsidRDefault="003042D3"/>
    <w:p w14:paraId="19C986C2" w14:textId="77777777" w:rsidR="003042D3" w:rsidRDefault="00E163CD">
      <w:pPr>
        <w:keepNext/>
      </w:pPr>
      <w:r>
        <w:lastRenderedPageBreak/>
        <w:t xml:space="preserve">CPQ </w:t>
      </w:r>
      <w:r>
        <w:rPr>
          <w:b/>
        </w:rPr>
        <w:t>B.  DURING A DISCUSSION OF A RELATIONSHIP PROBLEM,</w:t>
      </w:r>
    </w:p>
    <w:tbl>
      <w:tblPr>
        <w:tblStyle w:val="QQuestionTable"/>
        <w:tblW w:w="9576" w:type="auto"/>
        <w:tblLook w:val="07E0" w:firstRow="1" w:lastRow="1" w:firstColumn="1" w:lastColumn="1" w:noHBand="1" w:noVBand="1"/>
      </w:tblPr>
      <w:tblGrid>
        <w:gridCol w:w="1649"/>
        <w:gridCol w:w="1037"/>
        <w:gridCol w:w="854"/>
        <w:gridCol w:w="854"/>
        <w:gridCol w:w="855"/>
        <w:gridCol w:w="855"/>
        <w:gridCol w:w="855"/>
        <w:gridCol w:w="855"/>
        <w:gridCol w:w="855"/>
        <w:gridCol w:w="921"/>
      </w:tblGrid>
      <w:tr w:rsidR="003042D3" w14:paraId="3C8E0382"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63437F7D" w14:textId="77777777" w:rsidR="003042D3" w:rsidRDefault="003042D3">
            <w:pPr>
              <w:keepNext/>
            </w:pPr>
          </w:p>
        </w:tc>
        <w:tc>
          <w:tcPr>
            <w:tcW w:w="958" w:type="dxa"/>
          </w:tcPr>
          <w:p w14:paraId="2F7ED566"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unlikely-1 (1)</w:t>
            </w:r>
          </w:p>
        </w:tc>
        <w:tc>
          <w:tcPr>
            <w:tcW w:w="958" w:type="dxa"/>
          </w:tcPr>
          <w:p w14:paraId="2FCD6E9E" w14:textId="77777777" w:rsidR="003042D3" w:rsidRDefault="00E163CD">
            <w:pPr>
              <w:cnfStyle w:val="100000000000" w:firstRow="1" w:lastRow="0" w:firstColumn="0" w:lastColumn="0" w:oddVBand="0" w:evenVBand="0" w:oddHBand="0" w:evenHBand="0" w:firstRowFirstColumn="0" w:firstRowLastColumn="0" w:lastRowFirstColumn="0" w:lastRowLastColumn="0"/>
            </w:pPr>
            <w:r>
              <w:t>2 (2)</w:t>
            </w:r>
          </w:p>
        </w:tc>
        <w:tc>
          <w:tcPr>
            <w:tcW w:w="958" w:type="dxa"/>
          </w:tcPr>
          <w:p w14:paraId="77195E97" w14:textId="77777777" w:rsidR="003042D3" w:rsidRDefault="00E163CD">
            <w:pPr>
              <w:cnfStyle w:val="100000000000" w:firstRow="1" w:lastRow="0" w:firstColumn="0" w:lastColumn="0" w:oddVBand="0" w:evenVBand="0" w:oddHBand="0" w:evenHBand="0" w:firstRowFirstColumn="0" w:firstRowLastColumn="0" w:lastRowFirstColumn="0" w:lastRowLastColumn="0"/>
            </w:pPr>
            <w:r>
              <w:t>3 (3)</w:t>
            </w:r>
          </w:p>
        </w:tc>
        <w:tc>
          <w:tcPr>
            <w:tcW w:w="958" w:type="dxa"/>
          </w:tcPr>
          <w:p w14:paraId="234EB3BA" w14:textId="77777777" w:rsidR="003042D3" w:rsidRDefault="00E163CD">
            <w:pPr>
              <w:cnfStyle w:val="100000000000" w:firstRow="1" w:lastRow="0" w:firstColumn="0" w:lastColumn="0" w:oddVBand="0" w:evenVBand="0" w:oddHBand="0" w:evenHBand="0" w:firstRowFirstColumn="0" w:firstRowLastColumn="0" w:lastRowFirstColumn="0" w:lastRowLastColumn="0"/>
            </w:pPr>
            <w:r>
              <w:t>4 (4)</w:t>
            </w:r>
          </w:p>
        </w:tc>
        <w:tc>
          <w:tcPr>
            <w:tcW w:w="958" w:type="dxa"/>
          </w:tcPr>
          <w:p w14:paraId="1D51BD91" w14:textId="77777777" w:rsidR="003042D3" w:rsidRDefault="00E163CD">
            <w:pPr>
              <w:cnfStyle w:val="100000000000" w:firstRow="1" w:lastRow="0" w:firstColumn="0" w:lastColumn="0" w:oddVBand="0" w:evenVBand="0" w:oddHBand="0" w:evenHBand="0" w:firstRowFirstColumn="0" w:firstRowLastColumn="0" w:lastRowFirstColumn="0" w:lastRowLastColumn="0"/>
            </w:pPr>
            <w:r>
              <w:t>5 (5)</w:t>
            </w:r>
          </w:p>
        </w:tc>
        <w:tc>
          <w:tcPr>
            <w:tcW w:w="958" w:type="dxa"/>
          </w:tcPr>
          <w:p w14:paraId="63E212BB" w14:textId="77777777" w:rsidR="003042D3" w:rsidRDefault="00E163CD">
            <w:pPr>
              <w:cnfStyle w:val="100000000000" w:firstRow="1" w:lastRow="0" w:firstColumn="0" w:lastColumn="0" w:oddVBand="0" w:evenVBand="0" w:oddHBand="0" w:evenHBand="0" w:firstRowFirstColumn="0" w:firstRowLastColumn="0" w:lastRowFirstColumn="0" w:lastRowLastColumn="0"/>
            </w:pPr>
            <w:r>
              <w:t>6 (6)</w:t>
            </w:r>
          </w:p>
        </w:tc>
        <w:tc>
          <w:tcPr>
            <w:tcW w:w="958" w:type="dxa"/>
          </w:tcPr>
          <w:p w14:paraId="72F56C78" w14:textId="77777777" w:rsidR="003042D3" w:rsidRDefault="00E163CD">
            <w:pPr>
              <w:cnfStyle w:val="100000000000" w:firstRow="1" w:lastRow="0" w:firstColumn="0" w:lastColumn="0" w:oddVBand="0" w:evenVBand="0" w:oddHBand="0" w:evenHBand="0" w:firstRowFirstColumn="0" w:firstRowLastColumn="0" w:lastRowFirstColumn="0" w:lastRowLastColumn="0"/>
            </w:pPr>
            <w:r>
              <w:t>7 (7)</w:t>
            </w:r>
          </w:p>
        </w:tc>
        <w:tc>
          <w:tcPr>
            <w:tcW w:w="958" w:type="dxa"/>
          </w:tcPr>
          <w:p w14:paraId="4C4F1DF2" w14:textId="77777777" w:rsidR="003042D3" w:rsidRDefault="00E163CD">
            <w:pPr>
              <w:cnfStyle w:val="100000000000" w:firstRow="1" w:lastRow="0" w:firstColumn="0" w:lastColumn="0" w:oddVBand="0" w:evenVBand="0" w:oddHBand="0" w:evenHBand="0" w:firstRowFirstColumn="0" w:firstRowLastColumn="0" w:lastRowFirstColumn="0" w:lastRowLastColumn="0"/>
            </w:pPr>
            <w:r>
              <w:t>8 (8)</w:t>
            </w:r>
          </w:p>
        </w:tc>
        <w:tc>
          <w:tcPr>
            <w:tcW w:w="958" w:type="dxa"/>
          </w:tcPr>
          <w:p w14:paraId="123CAB8D"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likely-9 (9)</w:t>
            </w:r>
          </w:p>
        </w:tc>
      </w:tr>
      <w:tr w:rsidR="003042D3" w14:paraId="3C616377"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2F29706A" w14:textId="77777777" w:rsidR="003042D3" w:rsidRDefault="00E163CD">
            <w:pPr>
              <w:keepNext/>
            </w:pPr>
            <w:r>
              <w:t xml:space="preserve">I criticize while my partner defends himself or herself. (CPQ_11) </w:t>
            </w:r>
          </w:p>
        </w:tc>
        <w:tc>
          <w:tcPr>
            <w:tcW w:w="958" w:type="dxa"/>
          </w:tcPr>
          <w:p w14:paraId="63CA52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3C5F0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BB6CB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EB12A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DCAA5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234EE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3BC77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03B23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7C99B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5F30617"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7F318DA4" w14:textId="77777777" w:rsidR="003042D3" w:rsidRDefault="00E163CD">
            <w:pPr>
              <w:keepNext/>
            </w:pPr>
            <w:r>
              <w:t xml:space="preserve">My partner criticizes while I defend myself. (CPQ_12) </w:t>
            </w:r>
          </w:p>
        </w:tc>
        <w:tc>
          <w:tcPr>
            <w:tcW w:w="958" w:type="dxa"/>
          </w:tcPr>
          <w:p w14:paraId="2B13BC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F2E62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8B67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C1BDF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44AB8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1882D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04C25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458C3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C56B8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E9415B9"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473D666A" w14:textId="77777777" w:rsidR="003042D3" w:rsidRDefault="00E163CD">
            <w:pPr>
              <w:keepNext/>
            </w:pPr>
            <w:r>
              <w:t xml:space="preserve">I pressure my partner to take some action or stop some action, while my partner resists. (CPQ_13) </w:t>
            </w:r>
          </w:p>
        </w:tc>
        <w:tc>
          <w:tcPr>
            <w:tcW w:w="958" w:type="dxa"/>
          </w:tcPr>
          <w:p w14:paraId="198EC3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50135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A5AF9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1116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89CD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AB06E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D864D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63D3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ABD1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30DE4FC"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221236D2" w14:textId="77777777" w:rsidR="003042D3" w:rsidRDefault="00E163CD">
            <w:pPr>
              <w:keepNext/>
            </w:pPr>
            <w:r>
              <w:t xml:space="preserve">My partner pressures me to take some action or stop some action, while I resist. (CPQ_14) </w:t>
            </w:r>
          </w:p>
        </w:tc>
        <w:tc>
          <w:tcPr>
            <w:tcW w:w="958" w:type="dxa"/>
          </w:tcPr>
          <w:p w14:paraId="2FCDDD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7AD94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91D37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0E0C1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95E9F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1FA3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EC224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900D6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0316C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82EB8D0"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07167DD4" w14:textId="77777777" w:rsidR="003042D3" w:rsidRDefault="00E163CD">
            <w:pPr>
              <w:keepNext/>
            </w:pPr>
            <w:r>
              <w:t xml:space="preserve">I express feelings while my partner offers reasons and solutions. (CPQ_15) </w:t>
            </w:r>
          </w:p>
        </w:tc>
        <w:tc>
          <w:tcPr>
            <w:tcW w:w="958" w:type="dxa"/>
          </w:tcPr>
          <w:p w14:paraId="04E5DF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1AF54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E47CC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3715C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F011B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87A9C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2E025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BFFCC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F5057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FF710B"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6374E99D" w14:textId="77777777" w:rsidR="003042D3" w:rsidRDefault="00E163CD">
            <w:pPr>
              <w:keepNext/>
            </w:pPr>
            <w:r>
              <w:t xml:space="preserve">My partner expresses feelings while I offer reasons and solutions. (CPQ_16) </w:t>
            </w:r>
          </w:p>
        </w:tc>
        <w:tc>
          <w:tcPr>
            <w:tcW w:w="958" w:type="dxa"/>
          </w:tcPr>
          <w:p w14:paraId="173315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DB9D9E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DEA17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89AA1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F432B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EDF70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CE10E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0EC9B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0124C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2792305"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3AA091C8" w14:textId="77777777" w:rsidR="003042D3" w:rsidRDefault="00E163CD">
            <w:pPr>
              <w:keepNext/>
            </w:pPr>
            <w:r>
              <w:t xml:space="preserve">I threaten negative consequences and my </w:t>
            </w:r>
            <w:r>
              <w:lastRenderedPageBreak/>
              <w:t xml:space="preserve">partner gives in or backs down. (CPQ_17) </w:t>
            </w:r>
          </w:p>
        </w:tc>
        <w:tc>
          <w:tcPr>
            <w:tcW w:w="958" w:type="dxa"/>
          </w:tcPr>
          <w:p w14:paraId="3D0576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5AE6B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F65D9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148E9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53CBE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67633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9C59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C3125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47EE0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8392747"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7C412737" w14:textId="77777777" w:rsidR="003042D3" w:rsidRDefault="00E163CD">
            <w:pPr>
              <w:keepNext/>
            </w:pPr>
            <w:r>
              <w:t xml:space="preserve">My partner threatens negative consequences and I give in or back down. (CPQ_18) </w:t>
            </w:r>
          </w:p>
        </w:tc>
        <w:tc>
          <w:tcPr>
            <w:tcW w:w="958" w:type="dxa"/>
          </w:tcPr>
          <w:p w14:paraId="6A8A76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CE642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88847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F1A813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6DCA7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1399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CF554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ACA47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1E23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A4D9E9E"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23A4C123" w14:textId="77777777" w:rsidR="003042D3" w:rsidRDefault="00E163CD">
            <w:pPr>
              <w:keepNext/>
            </w:pPr>
            <w:r>
              <w:t xml:space="preserve">I call my partner names, swear at my partner, or attack my partner's character. (CPQ_19) </w:t>
            </w:r>
          </w:p>
        </w:tc>
        <w:tc>
          <w:tcPr>
            <w:tcW w:w="958" w:type="dxa"/>
          </w:tcPr>
          <w:p w14:paraId="029216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96BD0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2389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64E59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6D0F9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A0A6E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D4C7A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A0BA0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B201E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0AC5BDB"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7ECAD70E" w14:textId="77777777" w:rsidR="003042D3" w:rsidRDefault="00E163CD">
            <w:pPr>
              <w:keepNext/>
            </w:pPr>
            <w:r>
              <w:t xml:space="preserve">My partner calls me names, swears at me, or attacks my character. (CPQ_20) </w:t>
            </w:r>
          </w:p>
        </w:tc>
        <w:tc>
          <w:tcPr>
            <w:tcW w:w="958" w:type="dxa"/>
          </w:tcPr>
          <w:p w14:paraId="46A935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4676B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E8B89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A2757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243A6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85D24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4154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D5CF6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257783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1C15C4F"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0F4CB41B" w14:textId="77777777" w:rsidR="003042D3" w:rsidRDefault="00E163CD">
            <w:pPr>
              <w:keepNext/>
            </w:pPr>
            <w:r>
              <w:t xml:space="preserve">I push, shove, slap, hit, or kick my partner. (CPQ_21) </w:t>
            </w:r>
          </w:p>
        </w:tc>
        <w:tc>
          <w:tcPr>
            <w:tcW w:w="958" w:type="dxa"/>
          </w:tcPr>
          <w:p w14:paraId="0CA637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FAF76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9543E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FF0DA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0D79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DF30F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09C34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38CA7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604D0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1563FB1"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61FF0742" w14:textId="77777777" w:rsidR="003042D3" w:rsidRDefault="00E163CD">
            <w:pPr>
              <w:keepNext/>
            </w:pPr>
            <w:r>
              <w:t xml:space="preserve">My partner pushes, shoves, slaps, hits, or kicks me. (CPQ_22) </w:t>
            </w:r>
          </w:p>
        </w:tc>
        <w:tc>
          <w:tcPr>
            <w:tcW w:w="958" w:type="dxa"/>
          </w:tcPr>
          <w:p w14:paraId="0FC650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60C5E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389A0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1E734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D87F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599C5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74844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A7B38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4385D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4D65B30" w14:textId="77777777" w:rsidR="003042D3" w:rsidRDefault="003042D3"/>
    <w:p w14:paraId="5E75443C" w14:textId="77777777" w:rsidR="003042D3" w:rsidRDefault="003042D3"/>
    <w:p w14:paraId="53C79F1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CB9126D" w14:textId="77777777">
        <w:tc>
          <w:tcPr>
            <w:tcW w:w="50" w:type="dxa"/>
          </w:tcPr>
          <w:p w14:paraId="2C301C43" w14:textId="77777777" w:rsidR="003042D3" w:rsidRDefault="00E163CD">
            <w:pPr>
              <w:keepNext/>
            </w:pPr>
            <w:r>
              <w:rPr>
                <w:noProof/>
              </w:rPr>
              <w:drawing>
                <wp:inline distT="0" distB="0" distL="0" distR="0" wp14:anchorId="747D013D" wp14:editId="7AA56BB4">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04C280" w14:textId="77777777" w:rsidR="003042D3" w:rsidRDefault="003042D3"/>
    <w:p w14:paraId="18A69FB7" w14:textId="77777777" w:rsidR="003042D3" w:rsidRDefault="00E163CD">
      <w:pPr>
        <w:keepNext/>
      </w:pPr>
      <w:r>
        <w:lastRenderedPageBreak/>
        <w:t xml:space="preserve">CPQ </w:t>
      </w:r>
      <w:r>
        <w:rPr>
          <w:b/>
        </w:rPr>
        <w:t>C.  AFTER A DISCUSSION OF A RELATIONSHIP PROBLEM,</w:t>
      </w:r>
      <w:r>
        <w:t>                                                                   </w:t>
      </w:r>
    </w:p>
    <w:tbl>
      <w:tblPr>
        <w:tblStyle w:val="QQuestionTable"/>
        <w:tblW w:w="9576" w:type="auto"/>
        <w:tblLook w:val="07E0" w:firstRow="1" w:lastRow="1" w:firstColumn="1" w:lastColumn="1" w:noHBand="1" w:noVBand="1"/>
      </w:tblPr>
      <w:tblGrid>
        <w:gridCol w:w="1404"/>
        <w:gridCol w:w="1037"/>
        <w:gridCol w:w="888"/>
        <w:gridCol w:w="888"/>
        <w:gridCol w:w="888"/>
        <w:gridCol w:w="888"/>
        <w:gridCol w:w="888"/>
        <w:gridCol w:w="888"/>
        <w:gridCol w:w="888"/>
        <w:gridCol w:w="933"/>
      </w:tblGrid>
      <w:tr w:rsidR="003042D3" w14:paraId="731A3938"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4B49E2A8" w14:textId="77777777" w:rsidR="003042D3" w:rsidRDefault="003042D3">
            <w:pPr>
              <w:keepNext/>
            </w:pPr>
          </w:p>
        </w:tc>
        <w:tc>
          <w:tcPr>
            <w:tcW w:w="958" w:type="dxa"/>
          </w:tcPr>
          <w:p w14:paraId="6C892331"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unlikely-1 (1)</w:t>
            </w:r>
          </w:p>
        </w:tc>
        <w:tc>
          <w:tcPr>
            <w:tcW w:w="958" w:type="dxa"/>
          </w:tcPr>
          <w:p w14:paraId="6417F8AC" w14:textId="77777777" w:rsidR="003042D3" w:rsidRDefault="00E163CD">
            <w:pPr>
              <w:cnfStyle w:val="100000000000" w:firstRow="1" w:lastRow="0" w:firstColumn="0" w:lastColumn="0" w:oddVBand="0" w:evenVBand="0" w:oddHBand="0" w:evenHBand="0" w:firstRowFirstColumn="0" w:firstRowLastColumn="0" w:lastRowFirstColumn="0" w:lastRowLastColumn="0"/>
            </w:pPr>
            <w:r>
              <w:t>2 (2)</w:t>
            </w:r>
          </w:p>
        </w:tc>
        <w:tc>
          <w:tcPr>
            <w:tcW w:w="958" w:type="dxa"/>
          </w:tcPr>
          <w:p w14:paraId="06ABD1A7" w14:textId="77777777" w:rsidR="003042D3" w:rsidRDefault="00E163CD">
            <w:pPr>
              <w:cnfStyle w:val="100000000000" w:firstRow="1" w:lastRow="0" w:firstColumn="0" w:lastColumn="0" w:oddVBand="0" w:evenVBand="0" w:oddHBand="0" w:evenHBand="0" w:firstRowFirstColumn="0" w:firstRowLastColumn="0" w:lastRowFirstColumn="0" w:lastRowLastColumn="0"/>
            </w:pPr>
            <w:r>
              <w:t>3 (3)</w:t>
            </w:r>
          </w:p>
        </w:tc>
        <w:tc>
          <w:tcPr>
            <w:tcW w:w="958" w:type="dxa"/>
          </w:tcPr>
          <w:p w14:paraId="0896AE1E" w14:textId="77777777" w:rsidR="003042D3" w:rsidRDefault="00E163CD">
            <w:pPr>
              <w:cnfStyle w:val="100000000000" w:firstRow="1" w:lastRow="0" w:firstColumn="0" w:lastColumn="0" w:oddVBand="0" w:evenVBand="0" w:oddHBand="0" w:evenHBand="0" w:firstRowFirstColumn="0" w:firstRowLastColumn="0" w:lastRowFirstColumn="0" w:lastRowLastColumn="0"/>
            </w:pPr>
            <w:r>
              <w:t>4 (4)</w:t>
            </w:r>
          </w:p>
        </w:tc>
        <w:tc>
          <w:tcPr>
            <w:tcW w:w="958" w:type="dxa"/>
          </w:tcPr>
          <w:p w14:paraId="17A25C17" w14:textId="77777777" w:rsidR="003042D3" w:rsidRDefault="00E163CD">
            <w:pPr>
              <w:cnfStyle w:val="100000000000" w:firstRow="1" w:lastRow="0" w:firstColumn="0" w:lastColumn="0" w:oddVBand="0" w:evenVBand="0" w:oddHBand="0" w:evenHBand="0" w:firstRowFirstColumn="0" w:firstRowLastColumn="0" w:lastRowFirstColumn="0" w:lastRowLastColumn="0"/>
            </w:pPr>
            <w:r>
              <w:t>5 (5)</w:t>
            </w:r>
          </w:p>
        </w:tc>
        <w:tc>
          <w:tcPr>
            <w:tcW w:w="958" w:type="dxa"/>
          </w:tcPr>
          <w:p w14:paraId="4AB391C2" w14:textId="77777777" w:rsidR="003042D3" w:rsidRDefault="00E163CD">
            <w:pPr>
              <w:cnfStyle w:val="100000000000" w:firstRow="1" w:lastRow="0" w:firstColumn="0" w:lastColumn="0" w:oddVBand="0" w:evenVBand="0" w:oddHBand="0" w:evenHBand="0" w:firstRowFirstColumn="0" w:firstRowLastColumn="0" w:lastRowFirstColumn="0" w:lastRowLastColumn="0"/>
            </w:pPr>
            <w:r>
              <w:t>6 (6)</w:t>
            </w:r>
          </w:p>
        </w:tc>
        <w:tc>
          <w:tcPr>
            <w:tcW w:w="958" w:type="dxa"/>
          </w:tcPr>
          <w:p w14:paraId="65EB8A2E" w14:textId="77777777" w:rsidR="003042D3" w:rsidRDefault="00E163CD">
            <w:pPr>
              <w:cnfStyle w:val="100000000000" w:firstRow="1" w:lastRow="0" w:firstColumn="0" w:lastColumn="0" w:oddVBand="0" w:evenVBand="0" w:oddHBand="0" w:evenHBand="0" w:firstRowFirstColumn="0" w:firstRowLastColumn="0" w:lastRowFirstColumn="0" w:lastRowLastColumn="0"/>
            </w:pPr>
            <w:r>
              <w:t>7 (7)</w:t>
            </w:r>
          </w:p>
        </w:tc>
        <w:tc>
          <w:tcPr>
            <w:tcW w:w="958" w:type="dxa"/>
          </w:tcPr>
          <w:p w14:paraId="1820E439" w14:textId="77777777" w:rsidR="003042D3" w:rsidRDefault="00E163CD">
            <w:pPr>
              <w:cnfStyle w:val="100000000000" w:firstRow="1" w:lastRow="0" w:firstColumn="0" w:lastColumn="0" w:oddVBand="0" w:evenVBand="0" w:oddHBand="0" w:evenHBand="0" w:firstRowFirstColumn="0" w:firstRowLastColumn="0" w:lastRowFirstColumn="0" w:lastRowLastColumn="0"/>
            </w:pPr>
            <w:r>
              <w:t>8 (8)</w:t>
            </w:r>
          </w:p>
        </w:tc>
        <w:tc>
          <w:tcPr>
            <w:tcW w:w="958" w:type="dxa"/>
          </w:tcPr>
          <w:p w14:paraId="40E02C8F"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likely-9 (9)</w:t>
            </w:r>
          </w:p>
        </w:tc>
      </w:tr>
      <w:tr w:rsidR="003042D3" w14:paraId="0D58C04A"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5012204A" w14:textId="77777777" w:rsidR="003042D3" w:rsidRDefault="00E163CD">
            <w:pPr>
              <w:keepNext/>
            </w:pPr>
            <w:r>
              <w:t xml:space="preserve">Both my partner and I feel understood by each other. (CPQ_23) </w:t>
            </w:r>
          </w:p>
        </w:tc>
        <w:tc>
          <w:tcPr>
            <w:tcW w:w="958" w:type="dxa"/>
          </w:tcPr>
          <w:p w14:paraId="626D95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1F11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FBB7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BA85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C9CC8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5C717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E605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05F6C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C6B6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E1657B5"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20D59826" w14:textId="77777777" w:rsidR="003042D3" w:rsidRDefault="00E163CD">
            <w:pPr>
              <w:keepNext/>
            </w:pPr>
            <w:r>
              <w:t xml:space="preserve">Both my partner and I withdraw from each other. (CPQ_24) </w:t>
            </w:r>
          </w:p>
        </w:tc>
        <w:tc>
          <w:tcPr>
            <w:tcW w:w="958" w:type="dxa"/>
          </w:tcPr>
          <w:p w14:paraId="3D3AA5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E436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71E74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7013B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B0B2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9CE67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E6B34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1D593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787B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94BA21"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5A2F7007" w14:textId="77777777" w:rsidR="003042D3" w:rsidRDefault="00E163CD">
            <w:pPr>
              <w:keepNext/>
            </w:pPr>
            <w:r>
              <w:t xml:space="preserve">Both my partner and I feel that the problem has been solved. (CPQ_25) </w:t>
            </w:r>
          </w:p>
        </w:tc>
        <w:tc>
          <w:tcPr>
            <w:tcW w:w="958" w:type="dxa"/>
          </w:tcPr>
          <w:p w14:paraId="68E99C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51295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500FF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25B3A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0E89B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69DBF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CD0A3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B196A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91E5A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A8D3B79"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60B55C41" w14:textId="77777777" w:rsidR="003042D3" w:rsidRDefault="00E163CD">
            <w:pPr>
              <w:keepNext/>
            </w:pPr>
            <w:r>
              <w:t xml:space="preserve">Neither I nor my partner is giving to the other. (CPQ_26) </w:t>
            </w:r>
          </w:p>
        </w:tc>
        <w:tc>
          <w:tcPr>
            <w:tcW w:w="958" w:type="dxa"/>
          </w:tcPr>
          <w:p w14:paraId="28A102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3E60C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B7F1C7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6748A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E005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03B6E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308F0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8F36D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DB8ED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040C33C"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272F73A4" w14:textId="77777777" w:rsidR="003042D3" w:rsidRDefault="00E163CD">
            <w:pPr>
              <w:keepNext/>
            </w:pPr>
            <w:r>
              <w:t xml:space="preserve">Both my partner and I try to be especially nice to each other. (CPQ_27) </w:t>
            </w:r>
          </w:p>
        </w:tc>
        <w:tc>
          <w:tcPr>
            <w:tcW w:w="958" w:type="dxa"/>
          </w:tcPr>
          <w:p w14:paraId="627416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A90D2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0DAA9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FA5D8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87A7A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DC6C8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0299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4B6FA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AC2DA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F9D46AE"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0F8EA247" w14:textId="77777777" w:rsidR="003042D3" w:rsidRDefault="00E163CD">
            <w:pPr>
              <w:keepNext/>
            </w:pPr>
            <w:r>
              <w:t xml:space="preserve">I feel guilty for what I said or did while my partner feels hurt. (CPQ_28) </w:t>
            </w:r>
          </w:p>
        </w:tc>
        <w:tc>
          <w:tcPr>
            <w:tcW w:w="958" w:type="dxa"/>
          </w:tcPr>
          <w:p w14:paraId="6DF42A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B04C1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08F4B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449A6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9436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8F5AC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3EE59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9EB04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81097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38818E7"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6FAD508F" w14:textId="77777777" w:rsidR="003042D3" w:rsidRDefault="00E163CD">
            <w:pPr>
              <w:keepNext/>
            </w:pPr>
            <w:r>
              <w:lastRenderedPageBreak/>
              <w:t xml:space="preserve">My partner feels guilty for what they said or did while I feel hurt. (CPQ_29) </w:t>
            </w:r>
          </w:p>
        </w:tc>
        <w:tc>
          <w:tcPr>
            <w:tcW w:w="958" w:type="dxa"/>
          </w:tcPr>
          <w:p w14:paraId="66F865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25ABA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DB30E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934EB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38D5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56515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FB9D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CC4D4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0E09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F5C56CF"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273043C4" w14:textId="77777777" w:rsidR="003042D3" w:rsidRDefault="00E163CD">
            <w:pPr>
              <w:keepNext/>
            </w:pPr>
            <w:r>
              <w:t xml:space="preserve">I try to be especially nice, and act as if things are back to normal, while my partner acts distant. (CPQ_30) </w:t>
            </w:r>
          </w:p>
        </w:tc>
        <w:tc>
          <w:tcPr>
            <w:tcW w:w="958" w:type="dxa"/>
          </w:tcPr>
          <w:p w14:paraId="01A474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D1AB7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4EB60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4E305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447A7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BFC39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640B7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BD4EB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58AF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768527A"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447B2428" w14:textId="77777777" w:rsidR="003042D3" w:rsidRDefault="00E163CD">
            <w:pPr>
              <w:keepNext/>
            </w:pPr>
            <w:r>
              <w:t xml:space="preserve">My partner tries to be especially nice, and act as if things are back to normal, while I act distant. (CPQ_31) </w:t>
            </w:r>
          </w:p>
        </w:tc>
        <w:tc>
          <w:tcPr>
            <w:tcW w:w="958" w:type="dxa"/>
          </w:tcPr>
          <w:p w14:paraId="4326EE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8BC7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86133D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40E96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A9B2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F22D2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5FA51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F0B18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7B21F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0181A44"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4830C319" w14:textId="77777777" w:rsidR="003042D3" w:rsidRDefault="00E163CD">
            <w:pPr>
              <w:keepNext/>
            </w:pPr>
            <w:r>
              <w:t xml:space="preserve">I pressure my partner to apologize or promise to do better, while my partner resists. (CPQ_32) </w:t>
            </w:r>
          </w:p>
        </w:tc>
        <w:tc>
          <w:tcPr>
            <w:tcW w:w="958" w:type="dxa"/>
          </w:tcPr>
          <w:p w14:paraId="11B979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37491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A1131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09C94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0B7A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D5FF3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50C7F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B7C85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3160D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291B584"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77B469CF" w14:textId="77777777" w:rsidR="003042D3" w:rsidRDefault="00E163CD">
            <w:pPr>
              <w:keepNext/>
            </w:pPr>
            <w:r>
              <w:t xml:space="preserve">My partner pressures me to apologize or promise to do better, while I </w:t>
            </w:r>
            <w:r>
              <w:lastRenderedPageBreak/>
              <w:t xml:space="preserve">resist. (CPQ_33) </w:t>
            </w:r>
          </w:p>
        </w:tc>
        <w:tc>
          <w:tcPr>
            <w:tcW w:w="958" w:type="dxa"/>
          </w:tcPr>
          <w:p w14:paraId="5F4C12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6E8C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00AEF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9796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85FF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977B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95E6B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63FD6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A0B67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F509F97"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3AED627E" w14:textId="77777777" w:rsidR="003042D3" w:rsidRDefault="00E163CD">
            <w:pPr>
              <w:keepNext/>
            </w:pPr>
            <w:r>
              <w:t xml:space="preserve">I seek support from others (parent, friend, children, etc.) (CPQ_34) </w:t>
            </w:r>
          </w:p>
        </w:tc>
        <w:tc>
          <w:tcPr>
            <w:tcW w:w="958" w:type="dxa"/>
          </w:tcPr>
          <w:p w14:paraId="3FE857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F8255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61E80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B3E45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F0E73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6A9D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D2CF9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15D6A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7D848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8C03483"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03075CA5" w14:textId="77777777" w:rsidR="003042D3" w:rsidRDefault="00E163CD">
            <w:pPr>
              <w:keepNext/>
            </w:pPr>
            <w:r>
              <w:t xml:space="preserve">My partner seeks support from others (parent, friend, children, etc.) (CPQ_35) </w:t>
            </w:r>
          </w:p>
        </w:tc>
        <w:tc>
          <w:tcPr>
            <w:tcW w:w="958" w:type="dxa"/>
          </w:tcPr>
          <w:p w14:paraId="4C79D1E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773C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57FA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73E36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8C5B7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420DC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BC42A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F968B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D8314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665E32B" w14:textId="77777777" w:rsidTr="003042D3">
        <w:tc>
          <w:tcPr>
            <w:cnfStyle w:val="001000000000" w:firstRow="0" w:lastRow="0" w:firstColumn="1" w:lastColumn="0" w:oddVBand="0" w:evenVBand="0" w:oddHBand="0" w:evenHBand="0" w:firstRowFirstColumn="0" w:firstRowLastColumn="0" w:lastRowFirstColumn="0" w:lastRowLastColumn="0"/>
            <w:tcW w:w="958" w:type="dxa"/>
          </w:tcPr>
          <w:p w14:paraId="70AB5DED" w14:textId="77777777" w:rsidR="003042D3" w:rsidRDefault="00E163CD">
            <w:pPr>
              <w:keepNext/>
            </w:pPr>
            <w:r>
              <w:t xml:space="preserve">To show that you are reading these instructions, please leave this question blank. (DQS_1) </w:t>
            </w:r>
          </w:p>
        </w:tc>
        <w:tc>
          <w:tcPr>
            <w:tcW w:w="958" w:type="dxa"/>
          </w:tcPr>
          <w:p w14:paraId="793F53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686A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CD84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C6159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DBDE6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93375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632A1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7B08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DF90C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DC88D1D" w14:textId="77777777" w:rsidR="003042D3" w:rsidRDefault="003042D3"/>
    <w:p w14:paraId="61DA569E" w14:textId="77777777" w:rsidR="003042D3" w:rsidRDefault="003042D3"/>
    <w:p w14:paraId="1039D760" w14:textId="77777777" w:rsidR="003042D3" w:rsidRDefault="00E163CD">
      <w:pPr>
        <w:pStyle w:val="BlockEndLabel"/>
      </w:pPr>
      <w:r>
        <w:t>End of Block: Communication Patterns Questionnaire</w:t>
      </w:r>
    </w:p>
    <w:p w14:paraId="1608278A" w14:textId="77777777" w:rsidR="003042D3" w:rsidRDefault="003042D3">
      <w:pPr>
        <w:pStyle w:val="BlockSeparator"/>
      </w:pPr>
    </w:p>
    <w:p w14:paraId="51E18C4F" w14:textId="77777777" w:rsidR="003042D3" w:rsidRDefault="00E163CD">
      <w:pPr>
        <w:pStyle w:val="BlockStartLabel"/>
      </w:pPr>
      <w:r>
        <w:t>Start of Block: Revised Commitment Inventory</w:t>
      </w:r>
    </w:p>
    <w:tbl>
      <w:tblPr>
        <w:tblStyle w:val="QQuestionIconTable"/>
        <w:tblW w:w="50" w:type="auto"/>
        <w:tblLook w:val="07E0" w:firstRow="1" w:lastRow="1" w:firstColumn="1" w:lastColumn="1" w:noHBand="1" w:noVBand="1"/>
      </w:tblPr>
      <w:tblGrid>
        <w:gridCol w:w="380"/>
      </w:tblGrid>
      <w:tr w:rsidR="003042D3" w14:paraId="600577CB" w14:textId="77777777">
        <w:tc>
          <w:tcPr>
            <w:tcW w:w="50" w:type="dxa"/>
          </w:tcPr>
          <w:p w14:paraId="54D08EDC" w14:textId="77777777" w:rsidR="003042D3" w:rsidRDefault="00E163CD">
            <w:pPr>
              <w:keepNext/>
            </w:pPr>
            <w:r>
              <w:rPr>
                <w:noProof/>
              </w:rPr>
              <w:drawing>
                <wp:inline distT="0" distB="0" distL="0" distR="0" wp14:anchorId="3721E3FC" wp14:editId="2A33FD4F">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D199D6" w14:textId="77777777" w:rsidR="003042D3" w:rsidRDefault="003042D3"/>
    <w:p w14:paraId="20078095" w14:textId="77777777" w:rsidR="003042D3" w:rsidRDefault="00E163CD">
      <w:pPr>
        <w:keepNext/>
      </w:pPr>
      <w:r>
        <w:lastRenderedPageBreak/>
        <w:t xml:space="preserve">RCI </w:t>
      </w:r>
      <w:r>
        <w:rPr>
          <w:b/>
        </w:rPr>
        <w:t>Instructions:</w:t>
      </w:r>
      <w:r>
        <w:t xml:space="preserve"> Please rate how much you agree or disagree with the following statements. </w:t>
      </w:r>
    </w:p>
    <w:tbl>
      <w:tblPr>
        <w:tblStyle w:val="QQuestionTable"/>
        <w:tblW w:w="9576" w:type="auto"/>
        <w:tblLook w:val="07E0" w:firstRow="1" w:lastRow="1" w:firstColumn="1" w:lastColumn="1" w:noHBand="1" w:noVBand="1"/>
      </w:tblPr>
      <w:tblGrid>
        <w:gridCol w:w="1551"/>
        <w:gridCol w:w="1128"/>
        <w:gridCol w:w="1128"/>
        <w:gridCol w:w="1270"/>
        <w:gridCol w:w="1282"/>
        <w:gridCol w:w="1270"/>
        <w:gridCol w:w="892"/>
        <w:gridCol w:w="1069"/>
      </w:tblGrid>
      <w:tr w:rsidR="003042D3" w14:paraId="6947958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ADCA5CD" w14:textId="77777777" w:rsidR="003042D3" w:rsidRDefault="003042D3">
            <w:pPr>
              <w:keepNext/>
            </w:pPr>
          </w:p>
        </w:tc>
        <w:tc>
          <w:tcPr>
            <w:tcW w:w="1197" w:type="dxa"/>
          </w:tcPr>
          <w:p w14:paraId="5DD182DC" w14:textId="77777777" w:rsidR="003042D3" w:rsidRDefault="00E163CD">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49962683"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20503B58"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Somewhat (3)</w:t>
            </w:r>
          </w:p>
        </w:tc>
        <w:tc>
          <w:tcPr>
            <w:tcW w:w="1197" w:type="dxa"/>
          </w:tcPr>
          <w:p w14:paraId="41016AF2" w14:textId="77777777" w:rsidR="003042D3" w:rsidRDefault="00E163CD">
            <w:pPr>
              <w:cnfStyle w:val="100000000000" w:firstRow="1" w:lastRow="0" w:firstColumn="0" w:lastColumn="0" w:oddVBand="0" w:evenVBand="0" w:oddHBand="0" w:evenHBand="0" w:firstRowFirstColumn="0" w:firstRowLastColumn="0" w:lastRowFirstColumn="0" w:lastRowLastColumn="0"/>
            </w:pPr>
            <w:r>
              <w:t>Undecided (4)</w:t>
            </w:r>
          </w:p>
        </w:tc>
        <w:tc>
          <w:tcPr>
            <w:tcW w:w="1197" w:type="dxa"/>
          </w:tcPr>
          <w:p w14:paraId="6E70A6CB"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Somewhat (5)</w:t>
            </w:r>
          </w:p>
        </w:tc>
        <w:tc>
          <w:tcPr>
            <w:tcW w:w="1197" w:type="dxa"/>
          </w:tcPr>
          <w:p w14:paraId="72BBB4A0"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260D5A22" w14:textId="77777777" w:rsidR="003042D3" w:rsidRDefault="00E163CD">
            <w:pPr>
              <w:cnfStyle w:val="100000000000" w:firstRow="1" w:lastRow="0" w:firstColumn="0" w:lastColumn="0" w:oddVBand="0" w:evenVBand="0" w:oddHBand="0" w:evenHBand="0" w:firstRowFirstColumn="0" w:firstRowLastColumn="0" w:lastRowFirstColumn="0" w:lastRowLastColumn="0"/>
            </w:pPr>
            <w:r>
              <w:t>Strongly Agree (7)</w:t>
            </w:r>
          </w:p>
        </w:tc>
      </w:tr>
      <w:tr w:rsidR="003042D3" w14:paraId="1144E5DB"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A3F56D1" w14:textId="77777777" w:rsidR="003042D3" w:rsidRDefault="00E163CD">
            <w:pPr>
              <w:keepNext/>
            </w:pPr>
            <w:r>
              <w:t xml:space="preserve">My friends would not mind if my partner and I broke up. (RCI_1) </w:t>
            </w:r>
          </w:p>
        </w:tc>
        <w:tc>
          <w:tcPr>
            <w:tcW w:w="1197" w:type="dxa"/>
          </w:tcPr>
          <w:p w14:paraId="6AF291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CF50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F0D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8F02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615C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2EF0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DED9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663AC2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B32B0B8" w14:textId="77777777" w:rsidR="003042D3" w:rsidRDefault="00E163CD">
            <w:pPr>
              <w:keepNext/>
            </w:pPr>
            <w:r>
              <w:t xml:space="preserve">If we ended this relationship, I would feel fine about my financial status. (RCI_2) </w:t>
            </w:r>
          </w:p>
        </w:tc>
        <w:tc>
          <w:tcPr>
            <w:tcW w:w="1197" w:type="dxa"/>
          </w:tcPr>
          <w:p w14:paraId="02B232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39C0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A293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FCE6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30A5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4203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87A8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26EB0C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8CFE1F5" w14:textId="77777777" w:rsidR="003042D3" w:rsidRDefault="00E163CD">
            <w:pPr>
              <w:keepNext/>
            </w:pPr>
            <w:r>
              <w:t xml:space="preserve">The steps I would need to take to end this relationship would require a great deal of time and effort. (RCI_3) </w:t>
            </w:r>
          </w:p>
        </w:tc>
        <w:tc>
          <w:tcPr>
            <w:tcW w:w="1197" w:type="dxa"/>
          </w:tcPr>
          <w:p w14:paraId="1A1C37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904F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43B3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56C4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C8BE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4D49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12D4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A17587"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B809563" w14:textId="77777777" w:rsidR="003042D3" w:rsidRDefault="00E163CD">
            <w:pPr>
              <w:keepNext/>
            </w:pPr>
            <w:r>
              <w:t xml:space="preserve">I could not bear the pain it would cause my partner to leave them even if I really wanted to. (RCI_4) </w:t>
            </w:r>
          </w:p>
        </w:tc>
        <w:tc>
          <w:tcPr>
            <w:tcW w:w="1197" w:type="dxa"/>
          </w:tcPr>
          <w:p w14:paraId="1EEFE1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B103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DCA6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D9BD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43B2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292D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C70F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EDDB2A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9267D01" w14:textId="77777777" w:rsidR="003042D3" w:rsidRDefault="00E163CD">
            <w:pPr>
              <w:keepNext/>
            </w:pPr>
            <w:r>
              <w:t xml:space="preserve">It would be difficult for my friends to accept it if I ended the relationship with my partner. (RCI_5) </w:t>
            </w:r>
          </w:p>
        </w:tc>
        <w:tc>
          <w:tcPr>
            <w:tcW w:w="1197" w:type="dxa"/>
          </w:tcPr>
          <w:p w14:paraId="64967B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14C1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54B5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CB4B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23EA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018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06F4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E8DD974"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A1C9D2E" w14:textId="77777777" w:rsidR="003042D3" w:rsidRDefault="00E163CD">
            <w:pPr>
              <w:keepNext/>
            </w:pPr>
            <w:r>
              <w:lastRenderedPageBreak/>
              <w:t xml:space="preserve">It would be relatively easy to take the steps needed to end this relationship. (RCI_6) </w:t>
            </w:r>
          </w:p>
        </w:tc>
        <w:tc>
          <w:tcPr>
            <w:tcW w:w="1197" w:type="dxa"/>
          </w:tcPr>
          <w:p w14:paraId="36C6F8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42C8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2315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061E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CFAD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35F4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E13A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5F50B3F"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2DBFD5A" w14:textId="77777777" w:rsidR="003042D3" w:rsidRDefault="00E163CD">
            <w:pPr>
              <w:keepNext/>
            </w:pPr>
            <w:r>
              <w:t xml:space="preserve">I would not have trouble supporting myself should this relationship end. (RCI_7) </w:t>
            </w:r>
          </w:p>
        </w:tc>
        <w:tc>
          <w:tcPr>
            <w:tcW w:w="1197" w:type="dxa"/>
          </w:tcPr>
          <w:p w14:paraId="1C9320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BD1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493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16BD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8187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6F8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B00D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61266F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4BD62AE" w14:textId="77777777" w:rsidR="003042D3" w:rsidRDefault="00E163CD">
            <w:pPr>
              <w:keepNext/>
            </w:pPr>
            <w:r>
              <w:t xml:space="preserve">My family really wants this relationship to work. (RCI_8) </w:t>
            </w:r>
          </w:p>
        </w:tc>
        <w:tc>
          <w:tcPr>
            <w:tcW w:w="1197" w:type="dxa"/>
          </w:tcPr>
          <w:p w14:paraId="607F6B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3F7F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0B4F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F7B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2ED6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D64E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9E6EE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B19376D"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B050F02" w14:textId="77777777" w:rsidR="003042D3" w:rsidRDefault="00E163CD">
            <w:pPr>
              <w:keepNext/>
            </w:pPr>
            <w:r>
              <w:t xml:space="preserve">I would have trouble finding a suitable partner if this relationship ended. (RCI_9) </w:t>
            </w:r>
          </w:p>
        </w:tc>
        <w:tc>
          <w:tcPr>
            <w:tcW w:w="1197" w:type="dxa"/>
          </w:tcPr>
          <w:p w14:paraId="6C1DB4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A3F2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A615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940C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A3B5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7E52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1BD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96009D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1705825" w14:textId="77777777" w:rsidR="003042D3" w:rsidRDefault="00E163CD">
            <w:pPr>
              <w:keepNext/>
            </w:pPr>
            <w:r>
              <w:t xml:space="preserve">I believe there are many people who would be happy with me as their spouse or partner. (RCI_10) </w:t>
            </w:r>
          </w:p>
        </w:tc>
        <w:tc>
          <w:tcPr>
            <w:tcW w:w="1197" w:type="dxa"/>
          </w:tcPr>
          <w:p w14:paraId="1DF24D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95BF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F315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783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CCA2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90B8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754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9A92A34"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465F012" w14:textId="77777777" w:rsidR="003042D3" w:rsidRDefault="00E163CD">
            <w:pPr>
              <w:keepNext/>
            </w:pPr>
            <w:r>
              <w:t xml:space="preserve">I have put a number of </w:t>
            </w:r>
            <w:proofErr w:type="gramStart"/>
            <w:r>
              <w:t>tangible</w:t>
            </w:r>
            <w:proofErr w:type="gramEnd"/>
            <w:r>
              <w:t xml:space="preserve">, valuable resources into this relationship. (RCI_11) </w:t>
            </w:r>
          </w:p>
        </w:tc>
        <w:tc>
          <w:tcPr>
            <w:tcW w:w="1197" w:type="dxa"/>
          </w:tcPr>
          <w:p w14:paraId="45B7A5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478F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45D7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7992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FB54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E591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178D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3F9911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9C4D01B" w14:textId="77777777" w:rsidR="003042D3" w:rsidRDefault="00E163CD">
            <w:pPr>
              <w:keepNext/>
            </w:pPr>
            <w:r>
              <w:lastRenderedPageBreak/>
              <w:t xml:space="preserve">Though it might take </w:t>
            </w:r>
            <w:proofErr w:type="spellStart"/>
            <w:r>
              <w:t>awhile</w:t>
            </w:r>
            <w:proofErr w:type="spellEnd"/>
            <w:r>
              <w:t xml:space="preserve">, I could find another desirable partner if I wanted or needed to. (RCI_12) </w:t>
            </w:r>
          </w:p>
        </w:tc>
        <w:tc>
          <w:tcPr>
            <w:tcW w:w="1197" w:type="dxa"/>
          </w:tcPr>
          <w:p w14:paraId="5E704C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39D9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6238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0BD8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8DF6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31D1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4CD0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1B61E50"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83FCE6A" w14:textId="77777777" w:rsidR="003042D3" w:rsidRDefault="00E163CD">
            <w:pPr>
              <w:keepNext/>
            </w:pPr>
            <w:r>
              <w:t xml:space="preserve">I would not have any problem with meeting my basic financial needs for food, shelter, and clothing without my partner. (RCI_13) </w:t>
            </w:r>
          </w:p>
        </w:tc>
        <w:tc>
          <w:tcPr>
            <w:tcW w:w="1197" w:type="dxa"/>
          </w:tcPr>
          <w:p w14:paraId="32DE6E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48EF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1B45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517E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7B24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3C65E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F59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488DC6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2B59EA2" w14:textId="77777777" w:rsidR="003042D3" w:rsidRDefault="00E163CD">
            <w:pPr>
              <w:keepNext/>
            </w:pPr>
            <w:r>
              <w:t xml:space="preserve">I have put very little money into this relationship. (RCI_14) </w:t>
            </w:r>
          </w:p>
        </w:tc>
        <w:tc>
          <w:tcPr>
            <w:tcW w:w="1197" w:type="dxa"/>
          </w:tcPr>
          <w:p w14:paraId="5C936F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364D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44D2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4097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5E4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51F7D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9EDC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86780E0"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17BCC5C" w14:textId="77777777" w:rsidR="003042D3" w:rsidRDefault="00E163CD">
            <w:pPr>
              <w:keepNext/>
            </w:pPr>
            <w:r>
              <w:t xml:space="preserve">The process of ending this relationship would require many difficult steps. (RCI_15) </w:t>
            </w:r>
          </w:p>
        </w:tc>
        <w:tc>
          <w:tcPr>
            <w:tcW w:w="1197" w:type="dxa"/>
          </w:tcPr>
          <w:p w14:paraId="755BABB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700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453A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D26A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5A3F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5553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7714D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F79A840"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5C80C7B" w14:textId="77777777" w:rsidR="003042D3" w:rsidRDefault="00E163CD">
            <w:pPr>
              <w:keepNext/>
            </w:pPr>
            <w:r>
              <w:t xml:space="preserve">If I really felt I had to leave this relationship, I would not be slowed down by concerns for how well my partner would do without me. (RCI_16) </w:t>
            </w:r>
          </w:p>
        </w:tc>
        <w:tc>
          <w:tcPr>
            <w:tcW w:w="1197" w:type="dxa"/>
          </w:tcPr>
          <w:p w14:paraId="4693B53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9C7D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7E5B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83FF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EB25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05F5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9C5B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86B1A6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93879B1" w14:textId="77777777" w:rsidR="003042D3" w:rsidRDefault="00E163CD">
            <w:pPr>
              <w:keepNext/>
            </w:pPr>
            <w:r>
              <w:lastRenderedPageBreak/>
              <w:t xml:space="preserve">My family would not care if I ended this relationship. (RCI_17) </w:t>
            </w:r>
          </w:p>
        </w:tc>
        <w:tc>
          <w:tcPr>
            <w:tcW w:w="1197" w:type="dxa"/>
          </w:tcPr>
          <w:p w14:paraId="56A137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DEA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3912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8E26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521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505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6178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0A8630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FE11731" w14:textId="77777777" w:rsidR="003042D3" w:rsidRDefault="00E163CD">
            <w:pPr>
              <w:keepNext/>
            </w:pPr>
            <w:r>
              <w:t xml:space="preserve">My relationship with my partner is more important to me than almost anything in my life. (RCI_18) </w:t>
            </w:r>
          </w:p>
        </w:tc>
        <w:tc>
          <w:tcPr>
            <w:tcW w:w="1197" w:type="dxa"/>
          </w:tcPr>
          <w:p w14:paraId="2943A5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2D5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09BC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9369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8C7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AC6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B0FB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9D3EDE3"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6EBAC28" w14:textId="77777777" w:rsidR="003042D3" w:rsidRDefault="00E163CD">
            <w:pPr>
              <w:keepNext/>
            </w:pPr>
            <w:r>
              <w:t xml:space="preserve">I want this relationship to stay strong no matter what rough times we encounter. (RCI_19) </w:t>
            </w:r>
          </w:p>
        </w:tc>
        <w:tc>
          <w:tcPr>
            <w:tcW w:w="1197" w:type="dxa"/>
          </w:tcPr>
          <w:p w14:paraId="6A383F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DEF6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A949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6DC0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762B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6421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5FC9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B8641C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259D92F" w14:textId="77777777" w:rsidR="003042D3" w:rsidRDefault="00E163CD">
            <w:pPr>
              <w:keepNext/>
            </w:pPr>
            <w:r>
              <w:t xml:space="preserve">I like to think of my partner and me more in terms of “us” and “we” than “me” and “them” (RCI_20) </w:t>
            </w:r>
          </w:p>
        </w:tc>
        <w:tc>
          <w:tcPr>
            <w:tcW w:w="1197" w:type="dxa"/>
          </w:tcPr>
          <w:p w14:paraId="0BEDB1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AC07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980E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7565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B21F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7BD0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04FD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DAE2F3"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8954EA6" w14:textId="77777777" w:rsidR="003042D3" w:rsidRDefault="00E163CD">
            <w:pPr>
              <w:keepNext/>
            </w:pPr>
            <w:r>
              <w:t xml:space="preserve">I think a lot about what it would be like to be dating someone other than my partner. (RCI_21) </w:t>
            </w:r>
          </w:p>
        </w:tc>
        <w:tc>
          <w:tcPr>
            <w:tcW w:w="1197" w:type="dxa"/>
          </w:tcPr>
          <w:p w14:paraId="02F6FF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AF4A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B9E3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565D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5D65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0D84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A6B7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79EB6AC"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A414D42" w14:textId="77777777" w:rsidR="003042D3" w:rsidRDefault="00E163CD">
            <w:pPr>
              <w:keepNext/>
            </w:pPr>
            <w:r>
              <w:t xml:space="preserve">My relationship with my partner is clearly part of my future life </w:t>
            </w:r>
            <w:r>
              <w:lastRenderedPageBreak/>
              <w:t xml:space="preserve">plans. (RCI_22) </w:t>
            </w:r>
          </w:p>
        </w:tc>
        <w:tc>
          <w:tcPr>
            <w:tcW w:w="1197" w:type="dxa"/>
          </w:tcPr>
          <w:p w14:paraId="163DB3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2287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A304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F2ED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8150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06B6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940C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A34778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ED2B28F" w14:textId="77777777" w:rsidR="003042D3" w:rsidRDefault="00E163CD">
            <w:pPr>
              <w:keepNext/>
            </w:pPr>
            <w:r>
              <w:t xml:space="preserve">My career (or jobs, studies, homemaking, childrearing, etc.) is more important to me than my relationship with my partner. (RCI_23) </w:t>
            </w:r>
          </w:p>
        </w:tc>
        <w:tc>
          <w:tcPr>
            <w:tcW w:w="1197" w:type="dxa"/>
          </w:tcPr>
          <w:p w14:paraId="5418FC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8D52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979B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3100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E13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7036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D868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BC2B1DD"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9DA8F92" w14:textId="77777777" w:rsidR="003042D3" w:rsidRDefault="00E163CD">
            <w:pPr>
              <w:keepNext/>
            </w:pPr>
            <w:r>
              <w:t xml:space="preserve">I do not want to have a strong identity as a couple with my partner. (RCI_24) </w:t>
            </w:r>
          </w:p>
        </w:tc>
        <w:tc>
          <w:tcPr>
            <w:tcW w:w="1197" w:type="dxa"/>
          </w:tcPr>
          <w:p w14:paraId="10C2B4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A0B6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81A7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FE8B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4807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C78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8BA1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F548B8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72E31DE" w14:textId="77777777" w:rsidR="003042D3" w:rsidRDefault="00E163CD">
            <w:pPr>
              <w:keepNext/>
            </w:pPr>
            <w:r>
              <w:t xml:space="preserve">I may not want to be with my partner a few years from now. (RCI_25) </w:t>
            </w:r>
          </w:p>
        </w:tc>
        <w:tc>
          <w:tcPr>
            <w:tcW w:w="1197" w:type="dxa"/>
          </w:tcPr>
          <w:p w14:paraId="523BEF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6125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911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7267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0C48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4CE0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541F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78CF1E" w14:textId="77777777" w:rsidR="003042D3" w:rsidRDefault="003042D3"/>
    <w:p w14:paraId="0AAEAA63" w14:textId="77777777" w:rsidR="003042D3" w:rsidRDefault="003042D3"/>
    <w:p w14:paraId="69CB4E6F" w14:textId="77777777" w:rsidR="003042D3" w:rsidRDefault="00E163CD">
      <w:pPr>
        <w:pStyle w:val="BlockEndLabel"/>
      </w:pPr>
      <w:r>
        <w:t>End of Block: Revised Commitment Inventory</w:t>
      </w:r>
    </w:p>
    <w:p w14:paraId="378CFA8D" w14:textId="77777777" w:rsidR="003042D3" w:rsidRDefault="003042D3">
      <w:pPr>
        <w:pStyle w:val="BlockSeparator"/>
      </w:pPr>
    </w:p>
    <w:p w14:paraId="3674C139" w14:textId="77777777" w:rsidR="003042D3" w:rsidRDefault="00E163CD">
      <w:pPr>
        <w:pStyle w:val="BlockStartLabel"/>
      </w:pPr>
      <w:r>
        <w:t>Start of Block: Dyadic Trust Scale</w:t>
      </w:r>
    </w:p>
    <w:tbl>
      <w:tblPr>
        <w:tblStyle w:val="QQuestionIconTable"/>
        <w:tblW w:w="50" w:type="auto"/>
        <w:tblLook w:val="07E0" w:firstRow="1" w:lastRow="1" w:firstColumn="1" w:lastColumn="1" w:noHBand="1" w:noVBand="1"/>
      </w:tblPr>
      <w:tblGrid>
        <w:gridCol w:w="380"/>
      </w:tblGrid>
      <w:tr w:rsidR="003042D3" w14:paraId="126903B7" w14:textId="77777777">
        <w:tc>
          <w:tcPr>
            <w:tcW w:w="50" w:type="dxa"/>
          </w:tcPr>
          <w:p w14:paraId="382584EB" w14:textId="77777777" w:rsidR="003042D3" w:rsidRDefault="00E163CD">
            <w:pPr>
              <w:keepNext/>
            </w:pPr>
            <w:r>
              <w:rPr>
                <w:noProof/>
              </w:rPr>
              <w:drawing>
                <wp:inline distT="0" distB="0" distL="0" distR="0" wp14:anchorId="27899379" wp14:editId="63EB3F47">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C03CE0" w14:textId="77777777" w:rsidR="003042D3" w:rsidRDefault="003042D3"/>
    <w:p w14:paraId="26EC3C76" w14:textId="77777777" w:rsidR="003042D3" w:rsidRDefault="00E163CD">
      <w:pPr>
        <w:keepNext/>
      </w:pPr>
      <w:r>
        <w:lastRenderedPageBreak/>
        <w:t xml:space="preserve">DTS </w:t>
      </w:r>
      <w:r>
        <w:rPr>
          <w:b/>
        </w:rPr>
        <w:t>Instructions:</w:t>
      </w:r>
      <w:r>
        <w:t> Please indicate how much you agree or disagree with the following statements. </w:t>
      </w:r>
    </w:p>
    <w:tbl>
      <w:tblPr>
        <w:tblStyle w:val="QQuestionTable"/>
        <w:tblW w:w="9576" w:type="auto"/>
        <w:tblLook w:val="07E0" w:firstRow="1" w:lastRow="1" w:firstColumn="1" w:lastColumn="1" w:noHBand="1" w:noVBand="1"/>
      </w:tblPr>
      <w:tblGrid>
        <w:gridCol w:w="1600"/>
        <w:gridCol w:w="1122"/>
        <w:gridCol w:w="1122"/>
        <w:gridCol w:w="1270"/>
        <w:gridCol w:w="1282"/>
        <w:gridCol w:w="1270"/>
        <w:gridCol w:w="866"/>
        <w:gridCol w:w="1058"/>
      </w:tblGrid>
      <w:tr w:rsidR="003042D3" w14:paraId="45F4DBCF"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FD84199" w14:textId="77777777" w:rsidR="003042D3" w:rsidRDefault="003042D3">
            <w:pPr>
              <w:keepNext/>
            </w:pPr>
          </w:p>
        </w:tc>
        <w:tc>
          <w:tcPr>
            <w:tcW w:w="1197" w:type="dxa"/>
          </w:tcPr>
          <w:p w14:paraId="36597668" w14:textId="77777777" w:rsidR="003042D3" w:rsidRDefault="00E163CD">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212035DF"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6BBF676D"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Somewhat (3)</w:t>
            </w:r>
          </w:p>
        </w:tc>
        <w:tc>
          <w:tcPr>
            <w:tcW w:w="1197" w:type="dxa"/>
          </w:tcPr>
          <w:p w14:paraId="28EFC260" w14:textId="77777777" w:rsidR="003042D3" w:rsidRDefault="00E163CD">
            <w:pPr>
              <w:cnfStyle w:val="100000000000" w:firstRow="1" w:lastRow="0" w:firstColumn="0" w:lastColumn="0" w:oddVBand="0" w:evenVBand="0" w:oddHBand="0" w:evenHBand="0" w:firstRowFirstColumn="0" w:firstRowLastColumn="0" w:lastRowFirstColumn="0" w:lastRowLastColumn="0"/>
            </w:pPr>
            <w:r>
              <w:t>Undecided (4)</w:t>
            </w:r>
          </w:p>
        </w:tc>
        <w:tc>
          <w:tcPr>
            <w:tcW w:w="1197" w:type="dxa"/>
          </w:tcPr>
          <w:p w14:paraId="1100A76F"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Somewhat (5)</w:t>
            </w:r>
          </w:p>
        </w:tc>
        <w:tc>
          <w:tcPr>
            <w:tcW w:w="1197" w:type="dxa"/>
          </w:tcPr>
          <w:p w14:paraId="6123F688"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3BB5BBDD" w14:textId="77777777" w:rsidR="003042D3" w:rsidRDefault="00E163CD">
            <w:pPr>
              <w:cnfStyle w:val="100000000000" w:firstRow="1" w:lastRow="0" w:firstColumn="0" w:lastColumn="0" w:oddVBand="0" w:evenVBand="0" w:oddHBand="0" w:evenHBand="0" w:firstRowFirstColumn="0" w:firstRowLastColumn="0" w:lastRowFirstColumn="0" w:lastRowLastColumn="0"/>
            </w:pPr>
            <w:r>
              <w:t>Strongly Agree (7)</w:t>
            </w:r>
          </w:p>
        </w:tc>
      </w:tr>
      <w:tr w:rsidR="003042D3" w14:paraId="5C38472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DA17BD3" w14:textId="77777777" w:rsidR="003042D3" w:rsidRDefault="00E163CD">
            <w:pPr>
              <w:keepNext/>
            </w:pPr>
            <w:r>
              <w:t xml:space="preserve">My partner is primarily interested in their own welfare. (DTS_1) </w:t>
            </w:r>
          </w:p>
        </w:tc>
        <w:tc>
          <w:tcPr>
            <w:tcW w:w="1197" w:type="dxa"/>
          </w:tcPr>
          <w:p w14:paraId="17182F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E370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63D7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3FF6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EA43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B03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6D53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20F9D8D"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60F017A" w14:textId="77777777" w:rsidR="003042D3" w:rsidRDefault="00E163CD">
            <w:pPr>
              <w:keepNext/>
            </w:pPr>
            <w:r>
              <w:t xml:space="preserve">There are times when my partner cannot be trusted. (DTS_2) </w:t>
            </w:r>
          </w:p>
        </w:tc>
        <w:tc>
          <w:tcPr>
            <w:tcW w:w="1197" w:type="dxa"/>
          </w:tcPr>
          <w:p w14:paraId="38B8A2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487C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D4E2D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063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C5DA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699D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2D2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B48767"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C1C1106" w14:textId="77777777" w:rsidR="003042D3" w:rsidRDefault="00E163CD">
            <w:pPr>
              <w:keepNext/>
            </w:pPr>
            <w:r>
              <w:t xml:space="preserve">My partner is perfectly honest and truthful with me. (DTS_3) </w:t>
            </w:r>
          </w:p>
        </w:tc>
        <w:tc>
          <w:tcPr>
            <w:tcW w:w="1197" w:type="dxa"/>
          </w:tcPr>
          <w:p w14:paraId="1BC5F5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591C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A802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879A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42AE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3248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182E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ED3C2C"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1BB4EF0" w14:textId="77777777" w:rsidR="003042D3" w:rsidRDefault="00E163CD">
            <w:pPr>
              <w:keepNext/>
            </w:pPr>
            <w:r>
              <w:t xml:space="preserve">I feel that I can trust my partner completely. (DTS_4) </w:t>
            </w:r>
          </w:p>
        </w:tc>
        <w:tc>
          <w:tcPr>
            <w:tcW w:w="1197" w:type="dxa"/>
          </w:tcPr>
          <w:p w14:paraId="79D022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D510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E532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4AB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B5B3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B538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372E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95166C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72A5354" w14:textId="77777777" w:rsidR="003042D3" w:rsidRDefault="00E163CD">
            <w:pPr>
              <w:keepNext/>
            </w:pPr>
            <w:r>
              <w:t xml:space="preserve">My partner is truly sincere in their promises. (DTS_5) </w:t>
            </w:r>
          </w:p>
        </w:tc>
        <w:tc>
          <w:tcPr>
            <w:tcW w:w="1197" w:type="dxa"/>
          </w:tcPr>
          <w:p w14:paraId="6DCB94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0195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432E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E21F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ED27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6ADE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1B24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88622E8"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2E1B452" w14:textId="77777777" w:rsidR="003042D3" w:rsidRDefault="00E163CD">
            <w:pPr>
              <w:keepNext/>
            </w:pPr>
            <w:r>
              <w:t xml:space="preserve">I feel that my partner does not show me enough consideration. (DTS_6) </w:t>
            </w:r>
          </w:p>
        </w:tc>
        <w:tc>
          <w:tcPr>
            <w:tcW w:w="1197" w:type="dxa"/>
          </w:tcPr>
          <w:p w14:paraId="17CF6C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76EC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5B83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8FF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FFE7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6D9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D132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2D249F0"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CF5E131" w14:textId="77777777" w:rsidR="003042D3" w:rsidRDefault="00E163CD">
            <w:pPr>
              <w:keepNext/>
            </w:pPr>
            <w:r>
              <w:t xml:space="preserve">My partner treats me fairly and justly. (DTS_7) </w:t>
            </w:r>
          </w:p>
        </w:tc>
        <w:tc>
          <w:tcPr>
            <w:tcW w:w="1197" w:type="dxa"/>
          </w:tcPr>
          <w:p w14:paraId="3FCCF6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9AD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286E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16EA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1F74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BEC4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7266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C35F43C"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86B3A14" w14:textId="77777777" w:rsidR="003042D3" w:rsidRDefault="00E163CD">
            <w:pPr>
              <w:keepNext/>
            </w:pPr>
            <w:r>
              <w:lastRenderedPageBreak/>
              <w:t xml:space="preserve">I feel that my partner can be counted on to help me. (DTS_8) </w:t>
            </w:r>
          </w:p>
        </w:tc>
        <w:tc>
          <w:tcPr>
            <w:tcW w:w="1197" w:type="dxa"/>
          </w:tcPr>
          <w:p w14:paraId="549FEC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3EFA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F86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988E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AA41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B25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F370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CE790C4" w14:textId="77777777" w:rsidR="003042D3" w:rsidRDefault="003042D3"/>
    <w:p w14:paraId="6AA9896A" w14:textId="77777777" w:rsidR="003042D3" w:rsidRDefault="003042D3"/>
    <w:p w14:paraId="05099C06" w14:textId="77777777" w:rsidR="003042D3" w:rsidRDefault="00E163CD">
      <w:pPr>
        <w:pStyle w:val="BlockEndLabel"/>
      </w:pPr>
      <w:r>
        <w:t>End of Block: Dyadic Trust Scale</w:t>
      </w:r>
    </w:p>
    <w:p w14:paraId="5CB356F6" w14:textId="77777777" w:rsidR="003042D3" w:rsidRDefault="003042D3">
      <w:pPr>
        <w:pStyle w:val="BlockSeparator"/>
      </w:pPr>
    </w:p>
    <w:p w14:paraId="671C11D4" w14:textId="77777777" w:rsidR="003042D3" w:rsidRDefault="00E163CD">
      <w:pPr>
        <w:pStyle w:val="BlockStartLabel"/>
      </w:pPr>
      <w:r>
        <w:t>Start of Block: Positive-Negative Relationship Quality Scale</w:t>
      </w:r>
    </w:p>
    <w:tbl>
      <w:tblPr>
        <w:tblStyle w:val="QQuestionIconTable"/>
        <w:tblW w:w="50" w:type="auto"/>
        <w:tblLook w:val="07E0" w:firstRow="1" w:lastRow="1" w:firstColumn="1" w:lastColumn="1" w:noHBand="1" w:noVBand="1"/>
      </w:tblPr>
      <w:tblGrid>
        <w:gridCol w:w="380"/>
      </w:tblGrid>
      <w:tr w:rsidR="003042D3" w14:paraId="776D36B8" w14:textId="77777777">
        <w:tc>
          <w:tcPr>
            <w:tcW w:w="50" w:type="dxa"/>
          </w:tcPr>
          <w:p w14:paraId="3AE4D286" w14:textId="77777777" w:rsidR="003042D3" w:rsidRDefault="00E163CD">
            <w:pPr>
              <w:keepNext/>
            </w:pPr>
            <w:r>
              <w:rPr>
                <w:noProof/>
              </w:rPr>
              <w:drawing>
                <wp:inline distT="0" distB="0" distL="0" distR="0" wp14:anchorId="52E77B15" wp14:editId="1569AAE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D91B18" w14:textId="77777777" w:rsidR="003042D3" w:rsidRDefault="003042D3"/>
    <w:p w14:paraId="2AF13113" w14:textId="77777777" w:rsidR="003042D3" w:rsidRDefault="00E163CD">
      <w:pPr>
        <w:keepNext/>
      </w:pPr>
      <w:proofErr w:type="spellStart"/>
      <w:r>
        <w:t>PNRQ_pos</w:t>
      </w:r>
      <w:proofErr w:type="spellEnd"/>
      <w:r>
        <w:t xml:space="preserve"> Considering only the </w:t>
      </w:r>
      <w:r>
        <w:rPr>
          <w:b/>
          <w:u w:val="single"/>
        </w:rPr>
        <w:t>positive</w:t>
      </w:r>
      <w:r>
        <w:t xml:space="preserve"> qualities of your relationship and ignoring the </w:t>
      </w:r>
      <w:r>
        <w:rPr>
          <w:b/>
          <w:u w:val="single"/>
        </w:rPr>
        <w:t>negative</w:t>
      </w:r>
      <w:r>
        <w:t xml:space="preserve"> ones, please rate your relationship on the following…   </w:t>
      </w:r>
      <w:r>
        <w:rPr>
          <w:b/>
        </w:rPr>
        <w:t xml:space="preserve">  MY RELATIONSHIP IS…</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3042D3" w14:paraId="0C22BBE2"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1F47914" w14:textId="77777777" w:rsidR="003042D3" w:rsidRDefault="003042D3">
            <w:pPr>
              <w:keepNext/>
            </w:pPr>
          </w:p>
        </w:tc>
        <w:tc>
          <w:tcPr>
            <w:tcW w:w="1368" w:type="dxa"/>
          </w:tcPr>
          <w:p w14:paraId="1AD59935"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TRUE (0)</w:t>
            </w:r>
          </w:p>
        </w:tc>
        <w:tc>
          <w:tcPr>
            <w:tcW w:w="1368" w:type="dxa"/>
          </w:tcPr>
          <w:p w14:paraId="0F634ECA"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TRUE (1)</w:t>
            </w:r>
          </w:p>
        </w:tc>
        <w:tc>
          <w:tcPr>
            <w:tcW w:w="1368" w:type="dxa"/>
          </w:tcPr>
          <w:p w14:paraId="6FD25F44"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Somewhat TRUE (2)</w:t>
            </w:r>
          </w:p>
        </w:tc>
        <w:tc>
          <w:tcPr>
            <w:tcW w:w="1368" w:type="dxa"/>
          </w:tcPr>
          <w:p w14:paraId="749DA345" w14:textId="77777777" w:rsidR="003042D3" w:rsidRDefault="00E163CD">
            <w:pPr>
              <w:cnfStyle w:val="100000000000" w:firstRow="1" w:lastRow="0" w:firstColumn="0" w:lastColumn="0" w:oddVBand="0" w:evenVBand="0" w:oddHBand="0" w:evenHBand="0" w:firstRowFirstColumn="0" w:firstRowLastColumn="0" w:lastRowFirstColumn="0" w:lastRowLastColumn="0"/>
            </w:pPr>
            <w:r>
              <w:t>Mostly TRUE (3)</w:t>
            </w:r>
          </w:p>
        </w:tc>
        <w:tc>
          <w:tcPr>
            <w:tcW w:w="1368" w:type="dxa"/>
          </w:tcPr>
          <w:p w14:paraId="5E8D79BD"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TRUE (4)</w:t>
            </w:r>
          </w:p>
        </w:tc>
        <w:tc>
          <w:tcPr>
            <w:tcW w:w="1368" w:type="dxa"/>
          </w:tcPr>
          <w:p w14:paraId="7484223F" w14:textId="77777777" w:rsidR="003042D3" w:rsidRDefault="00E163CD">
            <w:pPr>
              <w:cnfStyle w:val="100000000000" w:firstRow="1" w:lastRow="0" w:firstColumn="0" w:lastColumn="0" w:oddVBand="0" w:evenVBand="0" w:oddHBand="0" w:evenHBand="0" w:firstRowFirstColumn="0" w:firstRowLastColumn="0" w:lastRowFirstColumn="0" w:lastRowLastColumn="0"/>
            </w:pPr>
            <w:r>
              <w:t>Completely TRUE (5)</w:t>
            </w:r>
          </w:p>
        </w:tc>
      </w:tr>
      <w:tr w:rsidR="003042D3" w14:paraId="7D9CACE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B8E7D48" w14:textId="77777777" w:rsidR="003042D3" w:rsidRDefault="00E163CD">
            <w:pPr>
              <w:keepNext/>
            </w:pPr>
            <w:r>
              <w:t xml:space="preserve">Enjoyable (1) </w:t>
            </w:r>
          </w:p>
        </w:tc>
        <w:tc>
          <w:tcPr>
            <w:tcW w:w="1368" w:type="dxa"/>
          </w:tcPr>
          <w:p w14:paraId="146905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F691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4795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41CF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BA2E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88CF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F18E3A0"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EA30265" w14:textId="77777777" w:rsidR="003042D3" w:rsidRDefault="00E163CD">
            <w:pPr>
              <w:keepNext/>
            </w:pPr>
            <w:r>
              <w:t xml:space="preserve">Pleasant (2) </w:t>
            </w:r>
          </w:p>
        </w:tc>
        <w:tc>
          <w:tcPr>
            <w:tcW w:w="1368" w:type="dxa"/>
          </w:tcPr>
          <w:p w14:paraId="4E9FD8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3217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B174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D0D0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EE41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49BE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D76BE73"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8E17C44" w14:textId="77777777" w:rsidR="003042D3" w:rsidRDefault="00E163CD">
            <w:pPr>
              <w:keepNext/>
            </w:pPr>
            <w:r>
              <w:t xml:space="preserve">Strong (3) </w:t>
            </w:r>
          </w:p>
        </w:tc>
        <w:tc>
          <w:tcPr>
            <w:tcW w:w="1368" w:type="dxa"/>
          </w:tcPr>
          <w:p w14:paraId="7D6922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58CF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2919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CB0E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E949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B85A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1830983"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F74F28F" w14:textId="77777777" w:rsidR="003042D3" w:rsidRDefault="00E163CD">
            <w:pPr>
              <w:keepNext/>
            </w:pPr>
            <w:r>
              <w:t xml:space="preserve">Alive (4) </w:t>
            </w:r>
          </w:p>
        </w:tc>
        <w:tc>
          <w:tcPr>
            <w:tcW w:w="1368" w:type="dxa"/>
          </w:tcPr>
          <w:p w14:paraId="648A14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5235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E886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7F667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8B55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5DC6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B108995" w14:textId="77777777" w:rsidR="003042D3" w:rsidRDefault="003042D3"/>
    <w:p w14:paraId="647AEC4C" w14:textId="77777777" w:rsidR="003042D3" w:rsidRDefault="003042D3"/>
    <w:p w14:paraId="5AC81CC7"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5EF0DF65" w14:textId="77777777">
        <w:trPr>
          <w:trHeight w:val="300"/>
        </w:trPr>
        <w:tc>
          <w:tcPr>
            <w:tcW w:w="1368" w:type="dxa"/>
            <w:tcBorders>
              <w:top w:val="nil"/>
              <w:left w:val="nil"/>
              <w:bottom w:val="nil"/>
              <w:right w:val="nil"/>
            </w:tcBorders>
          </w:tcPr>
          <w:p w14:paraId="4A04D582" w14:textId="77777777" w:rsidR="003042D3" w:rsidRDefault="00E163CD">
            <w:pPr>
              <w:rPr>
                <w:color w:val="CCCCCC"/>
              </w:rPr>
            </w:pPr>
            <w:r>
              <w:rPr>
                <w:color w:val="CCCCCC"/>
              </w:rPr>
              <w:t>Page Break</w:t>
            </w:r>
          </w:p>
        </w:tc>
        <w:tc>
          <w:tcPr>
            <w:tcW w:w="8208" w:type="dxa"/>
            <w:tcBorders>
              <w:top w:val="nil"/>
              <w:left w:val="nil"/>
              <w:bottom w:val="nil"/>
              <w:right w:val="nil"/>
            </w:tcBorders>
          </w:tcPr>
          <w:p w14:paraId="367FC68D" w14:textId="77777777" w:rsidR="003042D3" w:rsidRDefault="003042D3">
            <w:pPr>
              <w:pBdr>
                <w:top w:val="single" w:sz="8" w:space="0" w:color="CCCCCC"/>
              </w:pBdr>
              <w:spacing w:before="120" w:after="120" w:line="120" w:lineRule="auto"/>
              <w:jc w:val="center"/>
              <w:rPr>
                <w:color w:val="CCCCCC"/>
              </w:rPr>
            </w:pPr>
          </w:p>
        </w:tc>
      </w:tr>
    </w:tbl>
    <w:p w14:paraId="59B70D2B"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5B1DEC2" w14:textId="77777777">
        <w:tc>
          <w:tcPr>
            <w:tcW w:w="50" w:type="dxa"/>
          </w:tcPr>
          <w:p w14:paraId="5E80FE8A" w14:textId="77777777" w:rsidR="003042D3" w:rsidRDefault="00E163CD">
            <w:pPr>
              <w:keepNext/>
            </w:pPr>
            <w:r>
              <w:rPr>
                <w:noProof/>
              </w:rPr>
              <w:lastRenderedPageBreak/>
              <w:drawing>
                <wp:inline distT="0" distB="0" distL="0" distR="0" wp14:anchorId="11CD097A" wp14:editId="01F14658">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BB7E28" w14:textId="77777777" w:rsidR="003042D3" w:rsidRDefault="003042D3"/>
    <w:p w14:paraId="2AE3C1E3" w14:textId="77777777" w:rsidR="003042D3" w:rsidRDefault="00E163CD">
      <w:pPr>
        <w:keepNext/>
      </w:pPr>
      <w:proofErr w:type="spellStart"/>
      <w:r>
        <w:t>PNRQ_neg</w:t>
      </w:r>
      <w:proofErr w:type="spellEnd"/>
      <w:r>
        <w:t xml:space="preserve"> Considering only the </w:t>
      </w:r>
      <w:r>
        <w:rPr>
          <w:b/>
          <w:u w:val="single"/>
        </w:rPr>
        <w:t>negative</w:t>
      </w:r>
      <w:r>
        <w:t xml:space="preserve"> qualities of your relationship and ignoring the </w:t>
      </w:r>
      <w:r>
        <w:rPr>
          <w:b/>
          <w:u w:val="single"/>
        </w:rPr>
        <w:t>positive</w:t>
      </w:r>
      <w:r>
        <w:t> ones, please rate your relationship on the following… </w:t>
      </w:r>
      <w:r>
        <w:rPr>
          <w:b/>
        </w:rPr>
        <w:t>MY RELATIONSHIP IS…</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3042D3" w14:paraId="6940453F"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E91F6E1" w14:textId="77777777" w:rsidR="003042D3" w:rsidRDefault="003042D3">
            <w:pPr>
              <w:keepNext/>
            </w:pPr>
          </w:p>
        </w:tc>
        <w:tc>
          <w:tcPr>
            <w:tcW w:w="1368" w:type="dxa"/>
          </w:tcPr>
          <w:p w14:paraId="40B918A3"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TRUE (0)</w:t>
            </w:r>
          </w:p>
        </w:tc>
        <w:tc>
          <w:tcPr>
            <w:tcW w:w="1368" w:type="dxa"/>
          </w:tcPr>
          <w:p w14:paraId="17F30BA5"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TRUE (1)</w:t>
            </w:r>
          </w:p>
        </w:tc>
        <w:tc>
          <w:tcPr>
            <w:tcW w:w="1368" w:type="dxa"/>
          </w:tcPr>
          <w:p w14:paraId="62127807"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Somewhat TRUE (2)</w:t>
            </w:r>
          </w:p>
        </w:tc>
        <w:tc>
          <w:tcPr>
            <w:tcW w:w="1368" w:type="dxa"/>
          </w:tcPr>
          <w:p w14:paraId="7993A27F" w14:textId="77777777" w:rsidR="003042D3" w:rsidRDefault="00E163CD">
            <w:pPr>
              <w:cnfStyle w:val="100000000000" w:firstRow="1" w:lastRow="0" w:firstColumn="0" w:lastColumn="0" w:oddVBand="0" w:evenVBand="0" w:oddHBand="0" w:evenHBand="0" w:firstRowFirstColumn="0" w:firstRowLastColumn="0" w:lastRowFirstColumn="0" w:lastRowLastColumn="0"/>
            </w:pPr>
            <w:r>
              <w:t>Mostly TRUE (3)</w:t>
            </w:r>
          </w:p>
        </w:tc>
        <w:tc>
          <w:tcPr>
            <w:tcW w:w="1368" w:type="dxa"/>
          </w:tcPr>
          <w:p w14:paraId="2FCDC8F1"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TRUE (4)</w:t>
            </w:r>
          </w:p>
        </w:tc>
        <w:tc>
          <w:tcPr>
            <w:tcW w:w="1368" w:type="dxa"/>
          </w:tcPr>
          <w:p w14:paraId="04A2811F" w14:textId="77777777" w:rsidR="003042D3" w:rsidRDefault="00E163CD">
            <w:pPr>
              <w:cnfStyle w:val="100000000000" w:firstRow="1" w:lastRow="0" w:firstColumn="0" w:lastColumn="0" w:oddVBand="0" w:evenVBand="0" w:oddHBand="0" w:evenHBand="0" w:firstRowFirstColumn="0" w:firstRowLastColumn="0" w:lastRowFirstColumn="0" w:lastRowLastColumn="0"/>
            </w:pPr>
            <w:r>
              <w:t>Completely TRUE (5)</w:t>
            </w:r>
          </w:p>
        </w:tc>
      </w:tr>
      <w:tr w:rsidR="003042D3" w14:paraId="1196D871"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1AD6A8F" w14:textId="77777777" w:rsidR="003042D3" w:rsidRDefault="00E163CD">
            <w:pPr>
              <w:keepNext/>
            </w:pPr>
            <w:r>
              <w:t xml:space="preserve">Miserable (1) </w:t>
            </w:r>
          </w:p>
        </w:tc>
        <w:tc>
          <w:tcPr>
            <w:tcW w:w="1368" w:type="dxa"/>
          </w:tcPr>
          <w:p w14:paraId="54DDE6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E5CA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8D5E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6A9A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BA37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F6BB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EAB37B"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2FA205E" w14:textId="77777777" w:rsidR="003042D3" w:rsidRDefault="00E163CD">
            <w:pPr>
              <w:keepNext/>
            </w:pPr>
            <w:r>
              <w:t xml:space="preserve">Bad (2) </w:t>
            </w:r>
          </w:p>
        </w:tc>
        <w:tc>
          <w:tcPr>
            <w:tcW w:w="1368" w:type="dxa"/>
          </w:tcPr>
          <w:p w14:paraId="30B8B4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F64F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4EA8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91E6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4C0A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42DB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F9FB1F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1F45F8F" w14:textId="77777777" w:rsidR="003042D3" w:rsidRDefault="00E163CD">
            <w:pPr>
              <w:keepNext/>
            </w:pPr>
            <w:r>
              <w:t xml:space="preserve">Empty (3) </w:t>
            </w:r>
          </w:p>
        </w:tc>
        <w:tc>
          <w:tcPr>
            <w:tcW w:w="1368" w:type="dxa"/>
          </w:tcPr>
          <w:p w14:paraId="0702BD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36F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5084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FC2E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7FEA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424D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911918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C7A68BB" w14:textId="77777777" w:rsidR="003042D3" w:rsidRDefault="00E163CD">
            <w:pPr>
              <w:keepNext/>
            </w:pPr>
            <w:r>
              <w:t xml:space="preserve">Lifeless (4) </w:t>
            </w:r>
          </w:p>
        </w:tc>
        <w:tc>
          <w:tcPr>
            <w:tcW w:w="1368" w:type="dxa"/>
          </w:tcPr>
          <w:p w14:paraId="3F10A3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54B0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FEA3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E266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7E57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DF6A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085AA2" w14:textId="77777777" w:rsidR="003042D3" w:rsidRDefault="003042D3"/>
    <w:p w14:paraId="0589BF10" w14:textId="77777777" w:rsidR="003042D3" w:rsidRDefault="003042D3"/>
    <w:p w14:paraId="107383DC" w14:textId="77777777" w:rsidR="003042D3" w:rsidRDefault="00E163CD">
      <w:pPr>
        <w:pStyle w:val="BlockEndLabel"/>
      </w:pPr>
      <w:r>
        <w:t>End of Block: Positive-Negative Relationship Quality Scale</w:t>
      </w:r>
    </w:p>
    <w:p w14:paraId="3A96477E" w14:textId="77777777" w:rsidR="003042D3" w:rsidRDefault="003042D3">
      <w:pPr>
        <w:pStyle w:val="BlockSeparator"/>
      </w:pPr>
    </w:p>
    <w:p w14:paraId="32418BEF" w14:textId="77777777" w:rsidR="003042D3" w:rsidRDefault="00E163CD">
      <w:pPr>
        <w:pStyle w:val="BlockStartLabel"/>
      </w:pPr>
      <w:r>
        <w:t>Start of Block: Positive Discussion Topic Selection</w:t>
      </w:r>
    </w:p>
    <w:p w14:paraId="17A21D87" w14:textId="77777777" w:rsidR="003042D3" w:rsidRDefault="003042D3"/>
    <w:p w14:paraId="41538561" w14:textId="77777777" w:rsidR="003042D3" w:rsidRDefault="00E163CD">
      <w:pPr>
        <w:keepNext/>
      </w:pPr>
      <w:proofErr w:type="spellStart"/>
      <w:r>
        <w:lastRenderedPageBreak/>
        <w:t>PosTopic</w:t>
      </w:r>
      <w:proofErr w:type="spellEnd"/>
      <w:r>
        <w:t xml:space="preserve"> Below are examples of topics that can represent positive aspects or components of relationships. </w:t>
      </w:r>
      <w:r>
        <w:br/>
        <w:t xml:space="preserve"> </w:t>
      </w:r>
      <w:r>
        <w:br/>
        <w:t xml:space="preserve">    </w:t>
      </w:r>
      <w:r>
        <w:tab/>
        <w:t xml:space="preserve">Love </w:t>
      </w:r>
      <w:r>
        <w:tab/>
        <w:t xml:space="preserve">Support </w:t>
      </w:r>
      <w:r>
        <w:tab/>
        <w:t xml:space="preserve">Caregiving </w:t>
      </w:r>
      <w:r>
        <w:tab/>
        <w:t xml:space="preserve">Shared activities </w:t>
      </w:r>
      <w:r>
        <w:tab/>
        <w:t xml:space="preserve">Friendship </w:t>
      </w:r>
      <w:r>
        <w:tab/>
        <w:t xml:space="preserve">Commitment </w:t>
      </w:r>
      <w:r>
        <w:tab/>
        <w:t xml:space="preserve">Shared beliefs, values, or interests </w:t>
      </w:r>
      <w:r>
        <w:tab/>
        <w:t xml:space="preserve">Positive </w:t>
      </w:r>
      <w:proofErr w:type="gramStart"/>
      <w:r>
        <w:t xml:space="preserve">communication  </w:t>
      </w:r>
      <w:r>
        <w:tab/>
      </w:r>
      <w:proofErr w:type="gramEnd"/>
      <w:r>
        <w:t xml:space="preserve">Connection and chemistry </w:t>
      </w:r>
      <w:r>
        <w:tab/>
        <w:t xml:space="preserve">Sex </w:t>
      </w:r>
      <w:r>
        <w:tab/>
        <w:t xml:space="preserve">Mutual trust </w:t>
      </w:r>
      <w:r>
        <w:tab/>
        <w:t xml:space="preserve">Other [write-in]    </w:t>
      </w:r>
      <w:r>
        <w:br/>
        <w:t xml:space="preserve"> Please rank the </w:t>
      </w:r>
      <w:r>
        <w:rPr>
          <w:u w:val="single"/>
        </w:rPr>
        <w:t>top 5 topics</w:t>
      </w:r>
      <w:r>
        <w:t xml:space="preserve"> that are the most positive aspects or components of your relationship. Please choose topics that you would be willing to discuss with your partner. If you do not have 5 topics, rank all that you can. Your topic could be from the list but do not have to be.</w:t>
      </w:r>
      <w:r>
        <w:br/>
        <w:t xml:space="preserve">  </w:t>
      </w:r>
    </w:p>
    <w:p w14:paraId="3C30C310" w14:textId="77777777" w:rsidR="003042D3" w:rsidRDefault="00E163CD">
      <w:pPr>
        <w:pStyle w:val="ListParagraph"/>
        <w:keepNext/>
        <w:numPr>
          <w:ilvl w:val="0"/>
          <w:numId w:val="4"/>
        </w:numPr>
      </w:pPr>
      <w:r>
        <w:t>Topic 1 (most positive)</w:t>
      </w:r>
      <w:proofErr w:type="gramStart"/>
      <w:r>
        <w:t>:  (</w:t>
      </w:r>
      <w:proofErr w:type="gramEnd"/>
      <w:r>
        <w:t>1) ________________________________________________</w:t>
      </w:r>
    </w:p>
    <w:p w14:paraId="35B81B13" w14:textId="77777777" w:rsidR="003042D3" w:rsidRDefault="00E163CD">
      <w:pPr>
        <w:pStyle w:val="ListParagraph"/>
        <w:keepNext/>
        <w:numPr>
          <w:ilvl w:val="0"/>
          <w:numId w:val="4"/>
        </w:numPr>
      </w:pPr>
      <w:r>
        <w:t>Topic 2</w:t>
      </w:r>
      <w:proofErr w:type="gramStart"/>
      <w:r>
        <w:t>:  (</w:t>
      </w:r>
      <w:proofErr w:type="gramEnd"/>
      <w:r>
        <w:t>2) ________________________________________________</w:t>
      </w:r>
    </w:p>
    <w:p w14:paraId="72F36EB5" w14:textId="77777777" w:rsidR="003042D3" w:rsidRDefault="00E163CD">
      <w:pPr>
        <w:pStyle w:val="ListParagraph"/>
        <w:keepNext/>
        <w:numPr>
          <w:ilvl w:val="0"/>
          <w:numId w:val="4"/>
        </w:numPr>
      </w:pPr>
      <w:r>
        <w:t>Topic 3</w:t>
      </w:r>
      <w:proofErr w:type="gramStart"/>
      <w:r>
        <w:t>:  (</w:t>
      </w:r>
      <w:proofErr w:type="gramEnd"/>
      <w:r>
        <w:t>3) ________________________________________________</w:t>
      </w:r>
    </w:p>
    <w:p w14:paraId="7FEB088A" w14:textId="77777777" w:rsidR="003042D3" w:rsidRDefault="00E163CD">
      <w:pPr>
        <w:pStyle w:val="ListParagraph"/>
        <w:keepNext/>
        <w:numPr>
          <w:ilvl w:val="0"/>
          <w:numId w:val="4"/>
        </w:numPr>
      </w:pPr>
      <w:r>
        <w:t>Topic 4</w:t>
      </w:r>
      <w:proofErr w:type="gramStart"/>
      <w:r>
        <w:t>:  (</w:t>
      </w:r>
      <w:proofErr w:type="gramEnd"/>
      <w:r>
        <w:t>4) ________________________________________________</w:t>
      </w:r>
    </w:p>
    <w:p w14:paraId="76B3A0D2" w14:textId="77777777" w:rsidR="003042D3" w:rsidRDefault="00E163CD">
      <w:pPr>
        <w:pStyle w:val="ListParagraph"/>
        <w:keepNext/>
        <w:numPr>
          <w:ilvl w:val="0"/>
          <w:numId w:val="4"/>
        </w:numPr>
      </w:pPr>
      <w:r>
        <w:t>Topic 5</w:t>
      </w:r>
      <w:proofErr w:type="gramStart"/>
      <w:r>
        <w:t>:  (</w:t>
      </w:r>
      <w:proofErr w:type="gramEnd"/>
      <w:r>
        <w:t>5) ________________________________________________</w:t>
      </w:r>
    </w:p>
    <w:p w14:paraId="642DA0E2" w14:textId="77777777" w:rsidR="003042D3" w:rsidRDefault="003042D3"/>
    <w:p w14:paraId="4581DD09" w14:textId="77777777" w:rsidR="003042D3" w:rsidRDefault="003042D3">
      <w:pPr>
        <w:pStyle w:val="QuestionSeparator"/>
      </w:pPr>
    </w:p>
    <w:p w14:paraId="2209816E" w14:textId="77777777" w:rsidR="003042D3" w:rsidRDefault="003042D3"/>
    <w:p w14:paraId="61B726A9" w14:textId="77777777" w:rsidR="003042D3" w:rsidRDefault="00E163CD">
      <w:pPr>
        <w:keepNext/>
      </w:pPr>
      <w:proofErr w:type="spellStart"/>
      <w:r>
        <w:t>PosTopic_optout</w:t>
      </w:r>
      <w:proofErr w:type="spellEnd"/>
      <w:r>
        <w:t xml:space="preserve"> If you can NOT think of any top positive aspects or components of your relationship, please check the box below. </w:t>
      </w:r>
      <w:r>
        <w:br/>
      </w:r>
      <w:r>
        <w:br/>
      </w:r>
      <w:r>
        <w:br/>
        <w:t>Note: If you are having trouble of thinking of whether any aspects or components "count" as discrimination, you can check with the research assistant for help. </w:t>
      </w:r>
    </w:p>
    <w:p w14:paraId="4A530918" w14:textId="77777777" w:rsidR="003042D3" w:rsidRDefault="00E163CD">
      <w:pPr>
        <w:pStyle w:val="ListParagraph"/>
        <w:keepNext/>
        <w:numPr>
          <w:ilvl w:val="0"/>
          <w:numId w:val="2"/>
        </w:numPr>
      </w:pPr>
      <w:r>
        <w:t xml:space="preserve">I can NOT think of </w:t>
      </w:r>
      <w:r>
        <w:rPr>
          <w:i/>
        </w:rPr>
        <w:t>any</w:t>
      </w:r>
      <w:r>
        <w:t xml:space="preserve"> top positive aspects or components of my </w:t>
      </w:r>
      <w:proofErr w:type="gramStart"/>
      <w:r>
        <w:t>relationship  (</w:t>
      </w:r>
      <w:proofErr w:type="gramEnd"/>
      <w:r>
        <w:t xml:space="preserve">1) </w:t>
      </w:r>
    </w:p>
    <w:p w14:paraId="6E90C68A" w14:textId="77777777" w:rsidR="003042D3" w:rsidRDefault="003042D3"/>
    <w:p w14:paraId="431DA0C2" w14:textId="77777777" w:rsidR="003042D3" w:rsidRDefault="00E163CD">
      <w:pPr>
        <w:pStyle w:val="BlockEndLabel"/>
      </w:pPr>
      <w:r>
        <w:t>End of Block: Positive Discussion Topic Selection</w:t>
      </w:r>
    </w:p>
    <w:p w14:paraId="62ACF96F" w14:textId="77777777" w:rsidR="003042D3" w:rsidRDefault="003042D3">
      <w:pPr>
        <w:pStyle w:val="BlockSeparator"/>
      </w:pPr>
    </w:p>
    <w:p w14:paraId="20E9F1B1" w14:textId="77777777" w:rsidR="003042D3" w:rsidRDefault="00E163CD">
      <w:pPr>
        <w:pStyle w:val="BlockStartLabel"/>
      </w:pPr>
      <w:r>
        <w:t>Start of Block: Relationship Attribution Measure</w:t>
      </w:r>
    </w:p>
    <w:p w14:paraId="49E9C906" w14:textId="77777777" w:rsidR="003042D3" w:rsidRDefault="003042D3"/>
    <w:p w14:paraId="28D1CE16" w14:textId="77777777" w:rsidR="003042D3" w:rsidRDefault="00E163CD">
      <w:pPr>
        <w:keepNext/>
      </w:pPr>
      <w:proofErr w:type="spellStart"/>
      <w:r>
        <w:t>RAM_instructions</w:t>
      </w:r>
      <w:proofErr w:type="spellEnd"/>
      <w:r>
        <w:t xml:space="preserve"> Instructions: This questionnaire describes several things that your partner might do. Imagine your partner performing each behavior and then read the statements that follow it. Please indicate the response that indicates how much you agree or disagree with each statement.</w:t>
      </w:r>
    </w:p>
    <w:p w14:paraId="13DBF2D8" w14:textId="77777777" w:rsidR="003042D3" w:rsidRDefault="003042D3"/>
    <w:p w14:paraId="77FFFB9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700F682" w14:textId="77777777">
        <w:tc>
          <w:tcPr>
            <w:tcW w:w="50" w:type="dxa"/>
          </w:tcPr>
          <w:p w14:paraId="3262E53C" w14:textId="77777777" w:rsidR="003042D3" w:rsidRDefault="00E163CD">
            <w:pPr>
              <w:keepNext/>
            </w:pPr>
            <w:r>
              <w:rPr>
                <w:noProof/>
              </w:rPr>
              <w:lastRenderedPageBreak/>
              <w:drawing>
                <wp:inline distT="0" distB="0" distL="0" distR="0" wp14:anchorId="20245A37" wp14:editId="2DA5A4F5">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AFD8630" w14:textId="77777777" w:rsidR="003042D3" w:rsidRDefault="003042D3"/>
    <w:p w14:paraId="0B119251" w14:textId="77777777" w:rsidR="003042D3" w:rsidRDefault="00E163CD">
      <w:pPr>
        <w:keepNext/>
      </w:pPr>
      <w:r>
        <w:lastRenderedPageBreak/>
        <w:t xml:space="preserve">RAM_1 </w:t>
      </w:r>
      <w:r>
        <w:rPr>
          <w:b/>
        </w:rPr>
        <w:t>Your partner criticizes something you say.</w:t>
      </w:r>
    </w:p>
    <w:tbl>
      <w:tblPr>
        <w:tblStyle w:val="QQuestionTable"/>
        <w:tblW w:w="9576" w:type="auto"/>
        <w:tblLook w:val="07E0" w:firstRow="1" w:lastRow="1" w:firstColumn="1" w:lastColumn="1" w:noHBand="1" w:noVBand="1"/>
      </w:tblPr>
      <w:tblGrid>
        <w:gridCol w:w="1637"/>
        <w:gridCol w:w="1329"/>
        <w:gridCol w:w="1329"/>
        <w:gridCol w:w="1348"/>
        <w:gridCol w:w="1348"/>
        <w:gridCol w:w="1286"/>
        <w:gridCol w:w="1313"/>
      </w:tblGrid>
      <w:tr w:rsidR="003042D3" w14:paraId="5E806B34"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C26EDB7" w14:textId="77777777" w:rsidR="003042D3" w:rsidRDefault="003042D3">
            <w:pPr>
              <w:keepNext/>
            </w:pPr>
          </w:p>
        </w:tc>
        <w:tc>
          <w:tcPr>
            <w:tcW w:w="1368" w:type="dxa"/>
          </w:tcPr>
          <w:p w14:paraId="3C7A597A"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strongly (1)</w:t>
            </w:r>
          </w:p>
        </w:tc>
        <w:tc>
          <w:tcPr>
            <w:tcW w:w="1368" w:type="dxa"/>
          </w:tcPr>
          <w:p w14:paraId="3CC7688D"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4902AAC9"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somewhat (3)</w:t>
            </w:r>
          </w:p>
        </w:tc>
        <w:tc>
          <w:tcPr>
            <w:tcW w:w="1368" w:type="dxa"/>
          </w:tcPr>
          <w:p w14:paraId="065EB864"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somewhat (4)</w:t>
            </w:r>
          </w:p>
        </w:tc>
        <w:tc>
          <w:tcPr>
            <w:tcW w:w="1368" w:type="dxa"/>
          </w:tcPr>
          <w:p w14:paraId="7AD47FDC"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453A0937"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strongly (6)</w:t>
            </w:r>
          </w:p>
        </w:tc>
      </w:tr>
      <w:tr w:rsidR="003042D3" w14:paraId="6C2AF09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F9D9D20" w14:textId="77777777" w:rsidR="003042D3" w:rsidRDefault="00E163CD">
            <w:pPr>
              <w:keepNext/>
            </w:pPr>
            <w:r>
              <w:t xml:space="preserve">My partner's behavior was due to something about them (e.g., the type of person they are, the mood they were in) (RAM_1a) </w:t>
            </w:r>
          </w:p>
        </w:tc>
        <w:tc>
          <w:tcPr>
            <w:tcW w:w="1368" w:type="dxa"/>
          </w:tcPr>
          <w:p w14:paraId="5CA1E2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8542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5CFA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10B3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BD26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7F21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C7E99AE"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65C72A6" w14:textId="77777777" w:rsidR="003042D3" w:rsidRDefault="00E163CD">
            <w:pPr>
              <w:keepNext/>
            </w:pPr>
            <w:r>
              <w:t xml:space="preserve">The reason my partner criticized me is not likely to change (RAM_1b) </w:t>
            </w:r>
          </w:p>
        </w:tc>
        <w:tc>
          <w:tcPr>
            <w:tcW w:w="1368" w:type="dxa"/>
          </w:tcPr>
          <w:p w14:paraId="63A721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AF76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59B3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4050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520D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CF23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26A2FC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FDA8A84" w14:textId="77777777" w:rsidR="003042D3" w:rsidRDefault="00E163CD">
            <w:pPr>
              <w:keepNext/>
            </w:pPr>
            <w:r>
              <w:t xml:space="preserve">The reason my partner criticized me is something that affects other areas of our relationship (RAM_1c) </w:t>
            </w:r>
          </w:p>
        </w:tc>
        <w:tc>
          <w:tcPr>
            <w:tcW w:w="1368" w:type="dxa"/>
          </w:tcPr>
          <w:p w14:paraId="5E00CF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2FFF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7254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2AC7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216F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BE1C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9143E8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EB7F5C2" w14:textId="77777777" w:rsidR="003042D3" w:rsidRDefault="00E163CD">
            <w:pPr>
              <w:keepNext/>
            </w:pPr>
            <w:r>
              <w:t xml:space="preserve">My partner criticized me on purpose rather than unintentionally (RAM_1d) </w:t>
            </w:r>
          </w:p>
        </w:tc>
        <w:tc>
          <w:tcPr>
            <w:tcW w:w="1368" w:type="dxa"/>
          </w:tcPr>
          <w:p w14:paraId="125BCE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1742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6CEB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8353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2566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D19A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D21CFB6"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8AEE7BA" w14:textId="77777777" w:rsidR="003042D3" w:rsidRDefault="00E163CD">
            <w:pPr>
              <w:keepNext/>
            </w:pPr>
            <w:r>
              <w:t xml:space="preserve">My partner's behavior was motivated by selfish rather than unselfish concerns (RAM_1e) </w:t>
            </w:r>
          </w:p>
        </w:tc>
        <w:tc>
          <w:tcPr>
            <w:tcW w:w="1368" w:type="dxa"/>
          </w:tcPr>
          <w:p w14:paraId="68FCB6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0501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239D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4D95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79BB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0CEE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E14F54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52A561B" w14:textId="77777777" w:rsidR="003042D3" w:rsidRDefault="00E163CD">
            <w:pPr>
              <w:keepNext/>
            </w:pPr>
            <w:r>
              <w:t xml:space="preserve">My partner deserves to be blamed for criticizing me </w:t>
            </w:r>
            <w:r>
              <w:lastRenderedPageBreak/>
              <w:t xml:space="preserve">(RAM_1f) </w:t>
            </w:r>
          </w:p>
        </w:tc>
        <w:tc>
          <w:tcPr>
            <w:tcW w:w="1368" w:type="dxa"/>
          </w:tcPr>
          <w:p w14:paraId="64360D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6EF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446A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C5F1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C3A7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0CB8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5125C05" w14:textId="77777777" w:rsidR="003042D3" w:rsidRDefault="003042D3"/>
    <w:p w14:paraId="2C60DA59" w14:textId="77777777" w:rsidR="003042D3" w:rsidRDefault="003042D3"/>
    <w:p w14:paraId="1AA55A7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7A882AF" w14:textId="77777777">
        <w:tc>
          <w:tcPr>
            <w:tcW w:w="50" w:type="dxa"/>
          </w:tcPr>
          <w:p w14:paraId="548BF0FA" w14:textId="77777777" w:rsidR="003042D3" w:rsidRDefault="00E163CD">
            <w:pPr>
              <w:keepNext/>
            </w:pPr>
            <w:r>
              <w:rPr>
                <w:noProof/>
              </w:rPr>
              <w:drawing>
                <wp:inline distT="0" distB="0" distL="0" distR="0" wp14:anchorId="46B62598" wp14:editId="54CD02D9">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AA4193" w14:textId="77777777" w:rsidR="003042D3" w:rsidRDefault="003042D3"/>
    <w:p w14:paraId="3CA2819D" w14:textId="77777777" w:rsidR="003042D3" w:rsidRDefault="00E163CD">
      <w:pPr>
        <w:keepNext/>
      </w:pPr>
      <w:r>
        <w:lastRenderedPageBreak/>
        <w:t xml:space="preserve">RAM_2 </w:t>
      </w:r>
      <w:r>
        <w:rPr>
          <w:b/>
        </w:rPr>
        <w:t>Your partner begins to spend less time with you.</w:t>
      </w:r>
    </w:p>
    <w:tbl>
      <w:tblPr>
        <w:tblStyle w:val="QQuestionTable"/>
        <w:tblW w:w="9576" w:type="auto"/>
        <w:tblLook w:val="07E0" w:firstRow="1" w:lastRow="1" w:firstColumn="1" w:lastColumn="1" w:noHBand="1" w:noVBand="1"/>
      </w:tblPr>
      <w:tblGrid>
        <w:gridCol w:w="1637"/>
        <w:gridCol w:w="1329"/>
        <w:gridCol w:w="1329"/>
        <w:gridCol w:w="1348"/>
        <w:gridCol w:w="1348"/>
        <w:gridCol w:w="1286"/>
        <w:gridCol w:w="1313"/>
      </w:tblGrid>
      <w:tr w:rsidR="003042D3" w14:paraId="40B82797"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1533C60" w14:textId="77777777" w:rsidR="003042D3" w:rsidRDefault="003042D3">
            <w:pPr>
              <w:keepNext/>
            </w:pPr>
          </w:p>
        </w:tc>
        <w:tc>
          <w:tcPr>
            <w:tcW w:w="1368" w:type="dxa"/>
          </w:tcPr>
          <w:p w14:paraId="31400EA2"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strongly (1)</w:t>
            </w:r>
          </w:p>
        </w:tc>
        <w:tc>
          <w:tcPr>
            <w:tcW w:w="1368" w:type="dxa"/>
          </w:tcPr>
          <w:p w14:paraId="017E3BF1"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62CE2CEB"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somewhat (3)</w:t>
            </w:r>
          </w:p>
        </w:tc>
        <w:tc>
          <w:tcPr>
            <w:tcW w:w="1368" w:type="dxa"/>
          </w:tcPr>
          <w:p w14:paraId="1A9E1F32"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somewhat (4)</w:t>
            </w:r>
          </w:p>
        </w:tc>
        <w:tc>
          <w:tcPr>
            <w:tcW w:w="1368" w:type="dxa"/>
          </w:tcPr>
          <w:p w14:paraId="3F1F8EB7"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38B2DC3F"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strongly (6)</w:t>
            </w:r>
          </w:p>
        </w:tc>
      </w:tr>
      <w:tr w:rsidR="003042D3" w14:paraId="1A1B790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3D3A95D" w14:textId="77777777" w:rsidR="003042D3" w:rsidRDefault="00E163CD">
            <w:pPr>
              <w:keepNext/>
            </w:pPr>
            <w:r>
              <w:t xml:space="preserve">My partner's behavior was due to something about them (e.g., the type of person they are, the mood they were in) (RAM_2a) </w:t>
            </w:r>
          </w:p>
        </w:tc>
        <w:tc>
          <w:tcPr>
            <w:tcW w:w="1368" w:type="dxa"/>
          </w:tcPr>
          <w:p w14:paraId="1A1549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9E54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16C1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18D5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D631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3555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B8365A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AFF35E6" w14:textId="77777777" w:rsidR="003042D3" w:rsidRDefault="00E163CD">
            <w:pPr>
              <w:keepNext/>
            </w:pPr>
            <w:r>
              <w:t xml:space="preserve">The reason my partner criticized me is not likely to change (RAM_2b) </w:t>
            </w:r>
          </w:p>
        </w:tc>
        <w:tc>
          <w:tcPr>
            <w:tcW w:w="1368" w:type="dxa"/>
          </w:tcPr>
          <w:p w14:paraId="1BC374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47D2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6C89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E21D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90BD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CACF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D3031B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ADEA8B5" w14:textId="77777777" w:rsidR="003042D3" w:rsidRDefault="00E163CD">
            <w:pPr>
              <w:keepNext/>
            </w:pPr>
            <w:r>
              <w:t xml:space="preserve">The reason my partner criticized me is something that affects other areas of our relationship (RAM_2c) </w:t>
            </w:r>
          </w:p>
        </w:tc>
        <w:tc>
          <w:tcPr>
            <w:tcW w:w="1368" w:type="dxa"/>
          </w:tcPr>
          <w:p w14:paraId="6AFAEB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319B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2D3D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9548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FBEF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2C5E7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4136EC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CF08A9B" w14:textId="77777777" w:rsidR="003042D3" w:rsidRDefault="00E163CD">
            <w:pPr>
              <w:keepNext/>
            </w:pPr>
            <w:r>
              <w:t xml:space="preserve">My partner criticized me on purpose rather than unintentionally (RAM_2d) </w:t>
            </w:r>
          </w:p>
        </w:tc>
        <w:tc>
          <w:tcPr>
            <w:tcW w:w="1368" w:type="dxa"/>
          </w:tcPr>
          <w:p w14:paraId="230234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A7C4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1E6F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9566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7A22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9C81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A9679E"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88E0902" w14:textId="77777777" w:rsidR="003042D3" w:rsidRDefault="00E163CD">
            <w:pPr>
              <w:keepNext/>
            </w:pPr>
            <w:r>
              <w:t xml:space="preserve">My partner's behavior was motivated by selfish rather than unselfish concerns (RAM_2e) </w:t>
            </w:r>
          </w:p>
        </w:tc>
        <w:tc>
          <w:tcPr>
            <w:tcW w:w="1368" w:type="dxa"/>
          </w:tcPr>
          <w:p w14:paraId="2BFC72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BFDF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EC1C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1470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1CDD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5811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DF8F9CB"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5F8E43A" w14:textId="77777777" w:rsidR="003042D3" w:rsidRDefault="00E163CD">
            <w:pPr>
              <w:keepNext/>
            </w:pPr>
            <w:r>
              <w:t xml:space="preserve">My partner deserves to be blamed for criticizing me </w:t>
            </w:r>
            <w:r>
              <w:lastRenderedPageBreak/>
              <w:t xml:space="preserve">(RAM_2f) </w:t>
            </w:r>
          </w:p>
        </w:tc>
        <w:tc>
          <w:tcPr>
            <w:tcW w:w="1368" w:type="dxa"/>
          </w:tcPr>
          <w:p w14:paraId="485858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356E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D208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AB4B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7C32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A4CA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393DF86" w14:textId="77777777" w:rsidR="003042D3" w:rsidRDefault="003042D3"/>
    <w:p w14:paraId="6AF2FE67" w14:textId="77777777" w:rsidR="003042D3" w:rsidRDefault="003042D3"/>
    <w:p w14:paraId="0716B6B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D867DD1" w14:textId="77777777">
        <w:tc>
          <w:tcPr>
            <w:tcW w:w="50" w:type="dxa"/>
          </w:tcPr>
          <w:p w14:paraId="0D6D84A6" w14:textId="77777777" w:rsidR="003042D3" w:rsidRDefault="00E163CD">
            <w:pPr>
              <w:keepNext/>
            </w:pPr>
            <w:r>
              <w:rPr>
                <w:noProof/>
              </w:rPr>
              <w:drawing>
                <wp:inline distT="0" distB="0" distL="0" distR="0" wp14:anchorId="57F31560" wp14:editId="2387D5D9">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958687" w14:textId="77777777" w:rsidR="003042D3" w:rsidRDefault="003042D3"/>
    <w:p w14:paraId="6256CD72" w14:textId="77777777" w:rsidR="003042D3" w:rsidRDefault="00E163CD">
      <w:pPr>
        <w:keepNext/>
      </w:pPr>
      <w:r>
        <w:lastRenderedPageBreak/>
        <w:t xml:space="preserve">RAM_3 </w:t>
      </w:r>
      <w:r>
        <w:rPr>
          <w:b/>
        </w:rPr>
        <w:t>Your partner does not pay attention to what you are saying.</w:t>
      </w:r>
    </w:p>
    <w:tbl>
      <w:tblPr>
        <w:tblStyle w:val="QQuestionTable"/>
        <w:tblW w:w="9576" w:type="auto"/>
        <w:tblLook w:val="07E0" w:firstRow="1" w:lastRow="1" w:firstColumn="1" w:lastColumn="1" w:noHBand="1" w:noVBand="1"/>
      </w:tblPr>
      <w:tblGrid>
        <w:gridCol w:w="1637"/>
        <w:gridCol w:w="1329"/>
        <w:gridCol w:w="1329"/>
        <w:gridCol w:w="1348"/>
        <w:gridCol w:w="1348"/>
        <w:gridCol w:w="1286"/>
        <w:gridCol w:w="1313"/>
      </w:tblGrid>
      <w:tr w:rsidR="003042D3" w14:paraId="730CFFF0"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714778A" w14:textId="77777777" w:rsidR="003042D3" w:rsidRDefault="003042D3">
            <w:pPr>
              <w:keepNext/>
            </w:pPr>
          </w:p>
        </w:tc>
        <w:tc>
          <w:tcPr>
            <w:tcW w:w="1368" w:type="dxa"/>
          </w:tcPr>
          <w:p w14:paraId="273ABCE8"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strongly (1)</w:t>
            </w:r>
          </w:p>
        </w:tc>
        <w:tc>
          <w:tcPr>
            <w:tcW w:w="1368" w:type="dxa"/>
          </w:tcPr>
          <w:p w14:paraId="136DC69B"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7568F63B"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somewhat (3)</w:t>
            </w:r>
          </w:p>
        </w:tc>
        <w:tc>
          <w:tcPr>
            <w:tcW w:w="1368" w:type="dxa"/>
          </w:tcPr>
          <w:p w14:paraId="56BB320A"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somewhat (4)</w:t>
            </w:r>
          </w:p>
        </w:tc>
        <w:tc>
          <w:tcPr>
            <w:tcW w:w="1368" w:type="dxa"/>
          </w:tcPr>
          <w:p w14:paraId="667B862B"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2BD705FA"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strongly (6)</w:t>
            </w:r>
          </w:p>
        </w:tc>
      </w:tr>
      <w:tr w:rsidR="003042D3" w14:paraId="426A456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4C39C43" w14:textId="77777777" w:rsidR="003042D3" w:rsidRDefault="00E163CD">
            <w:pPr>
              <w:keepNext/>
            </w:pPr>
            <w:r>
              <w:t xml:space="preserve">My partner's behavior was due to something about them (e.g., the type of person they are, the mood they were in) (RAM_3a) </w:t>
            </w:r>
          </w:p>
        </w:tc>
        <w:tc>
          <w:tcPr>
            <w:tcW w:w="1368" w:type="dxa"/>
          </w:tcPr>
          <w:p w14:paraId="6F4E9C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E0F0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7D34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5E5E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54B0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F1C0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914427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1F63414" w14:textId="77777777" w:rsidR="003042D3" w:rsidRDefault="00E163CD">
            <w:pPr>
              <w:keepNext/>
            </w:pPr>
            <w:r>
              <w:t xml:space="preserve">The reason my partner criticized me is not likely to change (RAM_3b) </w:t>
            </w:r>
          </w:p>
        </w:tc>
        <w:tc>
          <w:tcPr>
            <w:tcW w:w="1368" w:type="dxa"/>
          </w:tcPr>
          <w:p w14:paraId="5D388F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ED94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7463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13A2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4FB9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9187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D4371EF"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9463AB4" w14:textId="77777777" w:rsidR="003042D3" w:rsidRDefault="00E163CD">
            <w:pPr>
              <w:keepNext/>
            </w:pPr>
            <w:r>
              <w:t xml:space="preserve">The reason my partner criticized me is something that affects other areas of our relationship (RAM_3c) </w:t>
            </w:r>
          </w:p>
        </w:tc>
        <w:tc>
          <w:tcPr>
            <w:tcW w:w="1368" w:type="dxa"/>
          </w:tcPr>
          <w:p w14:paraId="6646C7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684D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611E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D35D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C4B9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1247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795F0D7"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F76AD06" w14:textId="77777777" w:rsidR="003042D3" w:rsidRDefault="00E163CD">
            <w:pPr>
              <w:keepNext/>
            </w:pPr>
            <w:r>
              <w:t xml:space="preserve">My partner criticized me on purpose rather than unintentionally (RAM_3d) </w:t>
            </w:r>
          </w:p>
        </w:tc>
        <w:tc>
          <w:tcPr>
            <w:tcW w:w="1368" w:type="dxa"/>
          </w:tcPr>
          <w:p w14:paraId="76D898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6A86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C525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3110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4102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073C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B13044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E455953" w14:textId="77777777" w:rsidR="003042D3" w:rsidRDefault="00E163CD">
            <w:pPr>
              <w:keepNext/>
            </w:pPr>
            <w:r>
              <w:t xml:space="preserve">My partner's behavior was motivated by selfish rather than unselfish concerns (RAM_3e) </w:t>
            </w:r>
          </w:p>
        </w:tc>
        <w:tc>
          <w:tcPr>
            <w:tcW w:w="1368" w:type="dxa"/>
          </w:tcPr>
          <w:p w14:paraId="35808A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440B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8454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ADFE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0544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2F49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28CA7DE"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3977E8A" w14:textId="77777777" w:rsidR="003042D3" w:rsidRDefault="00E163CD">
            <w:pPr>
              <w:keepNext/>
            </w:pPr>
            <w:r>
              <w:t xml:space="preserve">My partner deserves to be blamed for criticizing me </w:t>
            </w:r>
            <w:r>
              <w:lastRenderedPageBreak/>
              <w:t xml:space="preserve">(RAM_3f) </w:t>
            </w:r>
          </w:p>
        </w:tc>
        <w:tc>
          <w:tcPr>
            <w:tcW w:w="1368" w:type="dxa"/>
          </w:tcPr>
          <w:p w14:paraId="45DE6C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E887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904C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CC8B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043B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63DF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10A992" w14:textId="77777777" w:rsidR="003042D3" w:rsidRDefault="003042D3"/>
    <w:p w14:paraId="4F46178B" w14:textId="77777777" w:rsidR="003042D3" w:rsidRDefault="003042D3"/>
    <w:p w14:paraId="4F0202D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A8E62EA" w14:textId="77777777">
        <w:tc>
          <w:tcPr>
            <w:tcW w:w="50" w:type="dxa"/>
          </w:tcPr>
          <w:p w14:paraId="1B32E52B" w14:textId="77777777" w:rsidR="003042D3" w:rsidRDefault="00E163CD">
            <w:pPr>
              <w:keepNext/>
            </w:pPr>
            <w:r>
              <w:rPr>
                <w:noProof/>
              </w:rPr>
              <w:drawing>
                <wp:inline distT="0" distB="0" distL="0" distR="0" wp14:anchorId="2D23B4BC" wp14:editId="4DD94E0A">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7558A4" w14:textId="77777777" w:rsidR="003042D3" w:rsidRDefault="003042D3"/>
    <w:p w14:paraId="17D656CF" w14:textId="77777777" w:rsidR="003042D3" w:rsidRDefault="00E163CD">
      <w:pPr>
        <w:keepNext/>
      </w:pPr>
      <w:r>
        <w:lastRenderedPageBreak/>
        <w:t xml:space="preserve">RAM_4 </w:t>
      </w:r>
      <w:r>
        <w:rPr>
          <w:b/>
        </w:rPr>
        <w:t>Your partner is cool and distant.</w:t>
      </w:r>
    </w:p>
    <w:tbl>
      <w:tblPr>
        <w:tblStyle w:val="QQuestionTable"/>
        <w:tblW w:w="9576" w:type="auto"/>
        <w:tblLook w:val="07E0" w:firstRow="1" w:lastRow="1" w:firstColumn="1" w:lastColumn="1" w:noHBand="1" w:noVBand="1"/>
      </w:tblPr>
      <w:tblGrid>
        <w:gridCol w:w="1637"/>
        <w:gridCol w:w="1329"/>
        <w:gridCol w:w="1329"/>
        <w:gridCol w:w="1348"/>
        <w:gridCol w:w="1348"/>
        <w:gridCol w:w="1286"/>
        <w:gridCol w:w="1313"/>
      </w:tblGrid>
      <w:tr w:rsidR="003042D3" w14:paraId="79E2CA23"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4CD04C4" w14:textId="77777777" w:rsidR="003042D3" w:rsidRDefault="003042D3">
            <w:pPr>
              <w:keepNext/>
            </w:pPr>
          </w:p>
        </w:tc>
        <w:tc>
          <w:tcPr>
            <w:tcW w:w="1368" w:type="dxa"/>
          </w:tcPr>
          <w:p w14:paraId="183C8436"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strongly (1)</w:t>
            </w:r>
          </w:p>
        </w:tc>
        <w:tc>
          <w:tcPr>
            <w:tcW w:w="1368" w:type="dxa"/>
          </w:tcPr>
          <w:p w14:paraId="64A8B726"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37871B1A"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somewhat (3)</w:t>
            </w:r>
          </w:p>
        </w:tc>
        <w:tc>
          <w:tcPr>
            <w:tcW w:w="1368" w:type="dxa"/>
          </w:tcPr>
          <w:p w14:paraId="5527764E"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somewhat (4)</w:t>
            </w:r>
          </w:p>
        </w:tc>
        <w:tc>
          <w:tcPr>
            <w:tcW w:w="1368" w:type="dxa"/>
          </w:tcPr>
          <w:p w14:paraId="65F28193"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2361CC2E"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strongly (6)</w:t>
            </w:r>
          </w:p>
        </w:tc>
      </w:tr>
      <w:tr w:rsidR="003042D3" w14:paraId="198CDC0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C71A138" w14:textId="77777777" w:rsidR="003042D3" w:rsidRDefault="00E163CD">
            <w:pPr>
              <w:keepNext/>
            </w:pPr>
            <w:r>
              <w:t xml:space="preserve">My partner's behavior was due to something about them (e.g., the type of person they are, the mood they were in) (RAM_4a) </w:t>
            </w:r>
          </w:p>
        </w:tc>
        <w:tc>
          <w:tcPr>
            <w:tcW w:w="1368" w:type="dxa"/>
          </w:tcPr>
          <w:p w14:paraId="7E42A8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4AEB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45A3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8CA8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3B39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1952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E0A709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BE2AA8D" w14:textId="77777777" w:rsidR="003042D3" w:rsidRDefault="00E163CD">
            <w:pPr>
              <w:keepNext/>
            </w:pPr>
            <w:r>
              <w:t xml:space="preserve">The reason my partner criticized me is not likely to change (RAM_4b) </w:t>
            </w:r>
          </w:p>
        </w:tc>
        <w:tc>
          <w:tcPr>
            <w:tcW w:w="1368" w:type="dxa"/>
          </w:tcPr>
          <w:p w14:paraId="51B5B6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1A6C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BCC0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19A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F7B2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93B1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53BB2F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18E7ACB" w14:textId="77777777" w:rsidR="003042D3" w:rsidRDefault="00E163CD">
            <w:pPr>
              <w:keepNext/>
            </w:pPr>
            <w:r>
              <w:t xml:space="preserve">The reason my partner criticized me is something that affects other areas of our relationship (RAM_4c) </w:t>
            </w:r>
          </w:p>
        </w:tc>
        <w:tc>
          <w:tcPr>
            <w:tcW w:w="1368" w:type="dxa"/>
          </w:tcPr>
          <w:p w14:paraId="120996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FA9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B009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761D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5596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638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032A00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E4D23FD" w14:textId="77777777" w:rsidR="003042D3" w:rsidRDefault="00E163CD">
            <w:pPr>
              <w:keepNext/>
            </w:pPr>
            <w:r>
              <w:t xml:space="preserve">My partner criticized me on purpose rather than unintentionally (RAM_4d) </w:t>
            </w:r>
          </w:p>
        </w:tc>
        <w:tc>
          <w:tcPr>
            <w:tcW w:w="1368" w:type="dxa"/>
          </w:tcPr>
          <w:p w14:paraId="306A89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2D0F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C493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6DA9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0C6F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1ED0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0A284EF"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1316C2E" w14:textId="77777777" w:rsidR="003042D3" w:rsidRDefault="00E163CD">
            <w:pPr>
              <w:keepNext/>
            </w:pPr>
            <w:r>
              <w:t xml:space="preserve">My partner's behavior was motivated by selfish rather than unselfish concerns (RAM_4e) </w:t>
            </w:r>
          </w:p>
        </w:tc>
        <w:tc>
          <w:tcPr>
            <w:tcW w:w="1368" w:type="dxa"/>
          </w:tcPr>
          <w:p w14:paraId="700FF9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E0A6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6D2A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FC75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2862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4ADA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CE4001"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5D2C8ED" w14:textId="77777777" w:rsidR="003042D3" w:rsidRDefault="00E163CD">
            <w:pPr>
              <w:keepNext/>
            </w:pPr>
            <w:r>
              <w:t xml:space="preserve">My partner deserves to be blamed for criticizing me </w:t>
            </w:r>
            <w:r>
              <w:lastRenderedPageBreak/>
              <w:t xml:space="preserve">(RAM_4f) </w:t>
            </w:r>
          </w:p>
        </w:tc>
        <w:tc>
          <w:tcPr>
            <w:tcW w:w="1368" w:type="dxa"/>
          </w:tcPr>
          <w:p w14:paraId="2272E8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50CC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C441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0509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55EE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BE40F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7A5A21" w14:textId="77777777" w:rsidR="003042D3" w:rsidRDefault="003042D3"/>
    <w:p w14:paraId="7AE06FD0" w14:textId="77777777" w:rsidR="003042D3" w:rsidRDefault="003042D3"/>
    <w:p w14:paraId="0F2E77E0" w14:textId="77777777" w:rsidR="003042D3" w:rsidRDefault="00E163CD">
      <w:pPr>
        <w:pStyle w:val="BlockEndLabel"/>
      </w:pPr>
      <w:r>
        <w:t>End of Block: Relationship Attribution Measure</w:t>
      </w:r>
    </w:p>
    <w:p w14:paraId="04B982DA" w14:textId="77777777" w:rsidR="003042D3" w:rsidRDefault="003042D3">
      <w:pPr>
        <w:pStyle w:val="BlockSeparator"/>
      </w:pPr>
    </w:p>
    <w:p w14:paraId="5BDD9AB1" w14:textId="77777777" w:rsidR="003042D3" w:rsidRDefault="00E163CD">
      <w:pPr>
        <w:pStyle w:val="BlockStartLabel"/>
      </w:pPr>
      <w:r>
        <w:t>Start of Block: Quality of Sex Inventory</w:t>
      </w:r>
    </w:p>
    <w:tbl>
      <w:tblPr>
        <w:tblStyle w:val="QQuestionIconTable"/>
        <w:tblW w:w="50" w:type="auto"/>
        <w:tblLook w:val="07E0" w:firstRow="1" w:lastRow="1" w:firstColumn="1" w:lastColumn="1" w:noHBand="1" w:noVBand="1"/>
      </w:tblPr>
      <w:tblGrid>
        <w:gridCol w:w="380"/>
      </w:tblGrid>
      <w:tr w:rsidR="003042D3" w14:paraId="764992F7" w14:textId="77777777">
        <w:tc>
          <w:tcPr>
            <w:tcW w:w="50" w:type="dxa"/>
          </w:tcPr>
          <w:p w14:paraId="5F846CAA" w14:textId="77777777" w:rsidR="003042D3" w:rsidRDefault="00E163CD">
            <w:pPr>
              <w:keepNext/>
            </w:pPr>
            <w:r>
              <w:rPr>
                <w:noProof/>
              </w:rPr>
              <w:drawing>
                <wp:inline distT="0" distB="0" distL="0" distR="0" wp14:anchorId="2493A2E3" wp14:editId="4EDC9C5B">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F980C6E" w14:textId="77777777" w:rsidR="003042D3" w:rsidRDefault="003042D3"/>
    <w:p w14:paraId="0721DE29" w14:textId="77777777" w:rsidR="003042D3" w:rsidRDefault="00E163CD">
      <w:pPr>
        <w:keepNext/>
      </w:pPr>
      <w:r>
        <w:lastRenderedPageBreak/>
        <w:t xml:space="preserve">QSI    </w:t>
      </w:r>
      <w:r>
        <w:rPr>
          <w:b/>
        </w:rPr>
        <w:t xml:space="preserve">Instructions: </w:t>
      </w:r>
      <w:r>
        <w:t>Please rate the following items using the scale below. </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3042D3" w14:paraId="24097AF5"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9548AA9" w14:textId="77777777" w:rsidR="003042D3" w:rsidRDefault="003042D3">
            <w:pPr>
              <w:keepNext/>
            </w:pPr>
          </w:p>
        </w:tc>
        <w:tc>
          <w:tcPr>
            <w:tcW w:w="1368" w:type="dxa"/>
          </w:tcPr>
          <w:p w14:paraId="7B583EF9"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TRUE (0)</w:t>
            </w:r>
          </w:p>
        </w:tc>
        <w:tc>
          <w:tcPr>
            <w:tcW w:w="1368" w:type="dxa"/>
          </w:tcPr>
          <w:p w14:paraId="0374BE89"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TRUE (1)</w:t>
            </w:r>
          </w:p>
        </w:tc>
        <w:tc>
          <w:tcPr>
            <w:tcW w:w="1368" w:type="dxa"/>
          </w:tcPr>
          <w:p w14:paraId="30BE4CC9"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Somewhat TRUE (2)</w:t>
            </w:r>
          </w:p>
        </w:tc>
        <w:tc>
          <w:tcPr>
            <w:tcW w:w="1368" w:type="dxa"/>
          </w:tcPr>
          <w:p w14:paraId="0F948BA5" w14:textId="77777777" w:rsidR="003042D3" w:rsidRDefault="00E163CD">
            <w:pPr>
              <w:cnfStyle w:val="100000000000" w:firstRow="1" w:lastRow="0" w:firstColumn="0" w:lastColumn="0" w:oddVBand="0" w:evenVBand="0" w:oddHBand="0" w:evenHBand="0" w:firstRowFirstColumn="0" w:firstRowLastColumn="0" w:lastRowFirstColumn="0" w:lastRowLastColumn="0"/>
            </w:pPr>
            <w:r>
              <w:t>Mostly TRUE (3)</w:t>
            </w:r>
          </w:p>
        </w:tc>
        <w:tc>
          <w:tcPr>
            <w:tcW w:w="1368" w:type="dxa"/>
          </w:tcPr>
          <w:p w14:paraId="50BDFD80"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TRUE (4)</w:t>
            </w:r>
          </w:p>
        </w:tc>
        <w:tc>
          <w:tcPr>
            <w:tcW w:w="1368" w:type="dxa"/>
          </w:tcPr>
          <w:p w14:paraId="23B2F90F" w14:textId="77777777" w:rsidR="003042D3" w:rsidRDefault="00E163CD">
            <w:pPr>
              <w:cnfStyle w:val="100000000000" w:firstRow="1" w:lastRow="0" w:firstColumn="0" w:lastColumn="0" w:oddVBand="0" w:evenVBand="0" w:oddHBand="0" w:evenHBand="0" w:firstRowFirstColumn="0" w:firstRowLastColumn="0" w:lastRowFirstColumn="0" w:lastRowLastColumn="0"/>
            </w:pPr>
            <w:r>
              <w:t>Completely TRUE (5)</w:t>
            </w:r>
          </w:p>
        </w:tc>
      </w:tr>
      <w:tr w:rsidR="003042D3" w14:paraId="0B82695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ABEDFEC" w14:textId="77777777" w:rsidR="003042D3" w:rsidRDefault="00E163CD">
            <w:pPr>
              <w:keepNext/>
            </w:pPr>
            <w:r>
              <w:t xml:space="preserve">My sex life is fulfilling (1) </w:t>
            </w:r>
          </w:p>
        </w:tc>
        <w:tc>
          <w:tcPr>
            <w:tcW w:w="1368" w:type="dxa"/>
          </w:tcPr>
          <w:p w14:paraId="27A12F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9BFE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8831E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EF99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E945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1BD3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B3BBF40"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50F8386" w14:textId="77777777" w:rsidR="003042D3" w:rsidRDefault="00E163CD">
            <w:pPr>
              <w:keepNext/>
            </w:pPr>
            <w:r>
              <w:t xml:space="preserve">I am happy with my sex life with my partner (2) </w:t>
            </w:r>
          </w:p>
        </w:tc>
        <w:tc>
          <w:tcPr>
            <w:tcW w:w="1368" w:type="dxa"/>
          </w:tcPr>
          <w:p w14:paraId="5F3574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C38E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38AE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7CA1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3FDA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AEE9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FD8358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E24B6A5" w14:textId="77777777" w:rsidR="003042D3" w:rsidRDefault="00E163CD">
            <w:pPr>
              <w:keepNext/>
            </w:pPr>
            <w:r>
              <w:t xml:space="preserve">My partner really pleases me sexually (3) </w:t>
            </w:r>
          </w:p>
        </w:tc>
        <w:tc>
          <w:tcPr>
            <w:tcW w:w="1368" w:type="dxa"/>
          </w:tcPr>
          <w:p w14:paraId="517F9A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647E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6538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3016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DA7C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D671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794CBB7"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489C858" w14:textId="77777777" w:rsidR="003042D3" w:rsidRDefault="00E163CD">
            <w:pPr>
              <w:keepNext/>
            </w:pPr>
            <w:r>
              <w:t xml:space="preserve">I am satisfied with our sexual relationship (4) </w:t>
            </w:r>
          </w:p>
        </w:tc>
        <w:tc>
          <w:tcPr>
            <w:tcW w:w="1368" w:type="dxa"/>
          </w:tcPr>
          <w:p w14:paraId="54D7A5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EA39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B07D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D5CA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CC4B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7C17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8A1E14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25800AD" w14:textId="77777777" w:rsidR="003042D3" w:rsidRDefault="00E163CD">
            <w:pPr>
              <w:keepNext/>
            </w:pPr>
            <w:r>
              <w:t xml:space="preserve">I am happy with the quality of sexual activity in our relationship (5) </w:t>
            </w:r>
          </w:p>
        </w:tc>
        <w:tc>
          <w:tcPr>
            <w:tcW w:w="1368" w:type="dxa"/>
          </w:tcPr>
          <w:p w14:paraId="751EB4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FE9F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27F9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A35B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FF4F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9DF3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C1CFA0C"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54BE871" w14:textId="77777777" w:rsidR="003042D3" w:rsidRDefault="00E163CD">
            <w:pPr>
              <w:keepNext/>
            </w:pPr>
            <w:r>
              <w:t xml:space="preserve">Sexual activity with my partner is fantastic (6) </w:t>
            </w:r>
          </w:p>
        </w:tc>
        <w:tc>
          <w:tcPr>
            <w:tcW w:w="1368" w:type="dxa"/>
          </w:tcPr>
          <w:p w14:paraId="4C20D8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1A6E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FB42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2C77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E480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26F8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D963C0"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EB19C17" w14:textId="77777777" w:rsidR="003042D3" w:rsidRDefault="00E163CD">
            <w:pPr>
              <w:keepNext/>
            </w:pPr>
            <w:r>
              <w:t xml:space="preserve">Sexual activity with my partner is not fun (7) </w:t>
            </w:r>
          </w:p>
        </w:tc>
        <w:tc>
          <w:tcPr>
            <w:tcW w:w="1368" w:type="dxa"/>
          </w:tcPr>
          <w:p w14:paraId="6EBDF0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BC75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EC51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054F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BD62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88E5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0AC4DB6"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AD48715" w14:textId="77777777" w:rsidR="003042D3" w:rsidRDefault="00E163CD">
            <w:pPr>
              <w:keepNext/>
            </w:pPr>
            <w:r>
              <w:t xml:space="preserve">Sexual activity with my partner is a turn off (8) </w:t>
            </w:r>
          </w:p>
        </w:tc>
        <w:tc>
          <w:tcPr>
            <w:tcW w:w="1368" w:type="dxa"/>
          </w:tcPr>
          <w:p w14:paraId="364EEB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A5A5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BA4A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CBDB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B429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9C0D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CA0214B"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D2E113D" w14:textId="77777777" w:rsidR="003042D3" w:rsidRDefault="00E163CD">
            <w:pPr>
              <w:keepNext/>
            </w:pPr>
            <w:r>
              <w:lastRenderedPageBreak/>
              <w:t xml:space="preserve">Sexual activity with my partner is not worth the time or effort (9) </w:t>
            </w:r>
          </w:p>
        </w:tc>
        <w:tc>
          <w:tcPr>
            <w:tcW w:w="1368" w:type="dxa"/>
          </w:tcPr>
          <w:p w14:paraId="5B582D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E96B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CDDB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6A9A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BE10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8A38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13B799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62A2339" w14:textId="77777777" w:rsidR="003042D3" w:rsidRDefault="00E163CD">
            <w:pPr>
              <w:keepNext/>
            </w:pPr>
            <w:r>
              <w:t xml:space="preserve">I do NOT enjoy sexual activity with my partner (10) </w:t>
            </w:r>
          </w:p>
        </w:tc>
        <w:tc>
          <w:tcPr>
            <w:tcW w:w="1368" w:type="dxa"/>
          </w:tcPr>
          <w:p w14:paraId="099607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AC1E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0A18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6D7F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B580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115D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A682833"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1B3999F" w14:textId="77777777" w:rsidR="003042D3" w:rsidRDefault="00E163CD">
            <w:pPr>
              <w:keepNext/>
            </w:pPr>
            <w:r>
              <w:t xml:space="preserve">Sexual activity with my partner leaves me empty (11) </w:t>
            </w:r>
          </w:p>
        </w:tc>
        <w:tc>
          <w:tcPr>
            <w:tcW w:w="1368" w:type="dxa"/>
          </w:tcPr>
          <w:p w14:paraId="421962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F0F3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B932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E5D9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C554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38CE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05CC397"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8DB2A43" w14:textId="77777777" w:rsidR="003042D3" w:rsidRDefault="00E163CD">
            <w:pPr>
              <w:keepNext/>
            </w:pPr>
            <w:r>
              <w:t xml:space="preserve">Sexual activity with my partner is not very exciting (12) </w:t>
            </w:r>
          </w:p>
        </w:tc>
        <w:tc>
          <w:tcPr>
            <w:tcW w:w="1368" w:type="dxa"/>
          </w:tcPr>
          <w:p w14:paraId="5AF0F8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67D4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EB0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FFED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4AC0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D917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C8688D" w14:textId="77777777" w:rsidR="003042D3" w:rsidRDefault="003042D3"/>
    <w:p w14:paraId="505FA3E4" w14:textId="77777777" w:rsidR="003042D3" w:rsidRDefault="003042D3"/>
    <w:p w14:paraId="001F444A" w14:textId="77777777" w:rsidR="003042D3" w:rsidRDefault="00E163CD">
      <w:pPr>
        <w:pStyle w:val="BlockEndLabel"/>
      </w:pPr>
      <w:r>
        <w:t>End of Block: Quality of Sex Inventory</w:t>
      </w:r>
    </w:p>
    <w:p w14:paraId="4A8B71EC" w14:textId="77777777" w:rsidR="003042D3" w:rsidRDefault="003042D3">
      <w:pPr>
        <w:pStyle w:val="BlockSeparator"/>
      </w:pPr>
    </w:p>
    <w:p w14:paraId="629E3690" w14:textId="77777777" w:rsidR="003042D3" w:rsidRDefault="00E163CD">
      <w:pPr>
        <w:pStyle w:val="BlockStartLabel"/>
      </w:pPr>
      <w:r>
        <w:t>Start of Block: Conflict Tactics Scale Revised</w:t>
      </w:r>
    </w:p>
    <w:tbl>
      <w:tblPr>
        <w:tblStyle w:val="QQuestionIconTable"/>
        <w:tblW w:w="50" w:type="auto"/>
        <w:tblLook w:val="07E0" w:firstRow="1" w:lastRow="1" w:firstColumn="1" w:lastColumn="1" w:noHBand="1" w:noVBand="1"/>
      </w:tblPr>
      <w:tblGrid>
        <w:gridCol w:w="380"/>
      </w:tblGrid>
      <w:tr w:rsidR="003042D3" w14:paraId="1A1E78E9" w14:textId="77777777">
        <w:tc>
          <w:tcPr>
            <w:tcW w:w="50" w:type="dxa"/>
          </w:tcPr>
          <w:p w14:paraId="6AA013A4" w14:textId="77777777" w:rsidR="003042D3" w:rsidRDefault="00E163CD">
            <w:pPr>
              <w:keepNext/>
            </w:pPr>
            <w:r>
              <w:rPr>
                <w:noProof/>
              </w:rPr>
              <w:drawing>
                <wp:inline distT="0" distB="0" distL="0" distR="0" wp14:anchorId="00672A40" wp14:editId="10CC8EE7">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113F90" w14:textId="77777777" w:rsidR="003042D3" w:rsidRDefault="003042D3"/>
    <w:p w14:paraId="16C044A4" w14:textId="77777777" w:rsidR="003042D3" w:rsidRDefault="00E163CD">
      <w:pPr>
        <w:keepNext/>
      </w:pPr>
      <w:r>
        <w:lastRenderedPageBreak/>
        <w:t xml:space="preserve">CTS </w:t>
      </w:r>
      <w:r>
        <w:rPr>
          <w:b/>
        </w:rPr>
        <w:t>Instructions:</w:t>
      </w:r>
      <w:r>
        <w:t xml:space="preserve"> No matter how well a couple gets along, there are times when they disagree, get annoyed with the other person, want different things from each other, or just have spats or fights because they are in a bad mood, are tired, or for some other reason. Couples also have many different ways of trying to settle their differences. This is a list of things that might happen when you have differences. Please indicate how many times you did each of these things in the past year, and how many times your partner did them in the past year. If you or your partner did not do one of these things in the past year, but it happened before that, select "Not in the past year."</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7B4C8D4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9160C6F" w14:textId="77777777" w:rsidR="003042D3" w:rsidRDefault="003042D3">
            <w:pPr>
              <w:keepNext/>
            </w:pPr>
          </w:p>
        </w:tc>
        <w:tc>
          <w:tcPr>
            <w:tcW w:w="1197" w:type="dxa"/>
          </w:tcPr>
          <w:p w14:paraId="0DE7FBC2"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17B1F781"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2170C1EB"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7DCC14BB"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19444B43"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6C081098"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0C718D76"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66455ED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2D3E8F4" w14:textId="77777777" w:rsidR="003042D3" w:rsidRDefault="00E163CD">
            <w:pPr>
              <w:keepNext/>
            </w:pPr>
            <w:r>
              <w:t xml:space="preserve">I swore at my partner. (CTS_1) </w:t>
            </w:r>
          </w:p>
        </w:tc>
        <w:tc>
          <w:tcPr>
            <w:tcW w:w="1197" w:type="dxa"/>
          </w:tcPr>
          <w:p w14:paraId="569CB9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8BDD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CE33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ABE3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245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729B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375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F1FAFB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E54CC28" w14:textId="77777777" w:rsidR="003042D3" w:rsidRDefault="00E163CD">
            <w:pPr>
              <w:keepNext/>
            </w:pPr>
            <w:r>
              <w:t xml:space="preserve">My partner did this to me. (CTS_2) </w:t>
            </w:r>
          </w:p>
        </w:tc>
        <w:tc>
          <w:tcPr>
            <w:tcW w:w="1197" w:type="dxa"/>
          </w:tcPr>
          <w:p w14:paraId="6628D0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DE4F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A114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9869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066C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8FD0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3A8C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A53A33" w14:textId="77777777" w:rsidR="003042D3" w:rsidRDefault="003042D3"/>
    <w:p w14:paraId="46B6A93E" w14:textId="77777777" w:rsidR="003042D3" w:rsidRDefault="003042D3"/>
    <w:p w14:paraId="68878CF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33FEAA4" w14:textId="77777777">
        <w:tc>
          <w:tcPr>
            <w:tcW w:w="50" w:type="dxa"/>
          </w:tcPr>
          <w:p w14:paraId="33378040" w14:textId="77777777" w:rsidR="003042D3" w:rsidRDefault="00E163CD">
            <w:pPr>
              <w:keepNext/>
            </w:pPr>
            <w:r>
              <w:rPr>
                <w:noProof/>
              </w:rPr>
              <w:drawing>
                <wp:inline distT="0" distB="0" distL="0" distR="0" wp14:anchorId="1292E97F" wp14:editId="29146A1D">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199C25" w14:textId="77777777" w:rsidR="003042D3" w:rsidRDefault="003042D3"/>
    <w:p w14:paraId="4F884056"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1978053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918F7B0" w14:textId="77777777" w:rsidR="003042D3" w:rsidRDefault="003042D3">
            <w:pPr>
              <w:keepNext/>
            </w:pPr>
          </w:p>
        </w:tc>
        <w:tc>
          <w:tcPr>
            <w:tcW w:w="1197" w:type="dxa"/>
          </w:tcPr>
          <w:p w14:paraId="0DE2E99E"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5528FB3C"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203B066A"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1371CD47"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0FDCDC30"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26F7C42D"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0A2DC8AB"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5C50433C"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C6BDDB4" w14:textId="77777777" w:rsidR="003042D3" w:rsidRDefault="00E163CD">
            <w:pPr>
              <w:keepNext/>
            </w:pPr>
            <w:r>
              <w:t xml:space="preserve">I shouted or yelled at my partner. (CTS_2) </w:t>
            </w:r>
          </w:p>
        </w:tc>
        <w:tc>
          <w:tcPr>
            <w:tcW w:w="1197" w:type="dxa"/>
          </w:tcPr>
          <w:p w14:paraId="4124FF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57C7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8EF4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53B1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D3FD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C27E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6CFD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6091F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E303861" w14:textId="77777777" w:rsidR="003042D3" w:rsidRDefault="00E163CD">
            <w:pPr>
              <w:keepNext/>
            </w:pPr>
            <w:r>
              <w:t xml:space="preserve">My partner did this to me. (CTS_3) </w:t>
            </w:r>
          </w:p>
        </w:tc>
        <w:tc>
          <w:tcPr>
            <w:tcW w:w="1197" w:type="dxa"/>
          </w:tcPr>
          <w:p w14:paraId="6AEFA4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647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A737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FE34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3539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101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D16D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CDA68D" w14:textId="77777777" w:rsidR="003042D3" w:rsidRDefault="003042D3"/>
    <w:p w14:paraId="467B2A91" w14:textId="77777777" w:rsidR="003042D3" w:rsidRDefault="003042D3"/>
    <w:p w14:paraId="7E1CD11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186A689" w14:textId="77777777">
        <w:tc>
          <w:tcPr>
            <w:tcW w:w="50" w:type="dxa"/>
          </w:tcPr>
          <w:p w14:paraId="328F60F0" w14:textId="77777777" w:rsidR="003042D3" w:rsidRDefault="00E163CD">
            <w:pPr>
              <w:keepNext/>
            </w:pPr>
            <w:r>
              <w:rPr>
                <w:noProof/>
              </w:rPr>
              <w:drawing>
                <wp:inline distT="0" distB="0" distL="0" distR="0" wp14:anchorId="0F379051" wp14:editId="61A83ECD">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5AFBD52" w14:textId="77777777" w:rsidR="003042D3" w:rsidRDefault="003042D3"/>
    <w:p w14:paraId="21FECDAE" w14:textId="77777777" w:rsidR="003042D3" w:rsidRDefault="00E163CD">
      <w:pPr>
        <w:keepNext/>
      </w:pPr>
      <w:r>
        <w:t>CTS  </w:t>
      </w:r>
    </w:p>
    <w:tbl>
      <w:tblPr>
        <w:tblStyle w:val="QQuestionTable"/>
        <w:tblW w:w="9576" w:type="auto"/>
        <w:tblLook w:val="07E0" w:firstRow="1" w:lastRow="1" w:firstColumn="1" w:lastColumn="1" w:noHBand="1" w:noVBand="1"/>
      </w:tblPr>
      <w:tblGrid>
        <w:gridCol w:w="1625"/>
        <w:gridCol w:w="1138"/>
        <w:gridCol w:w="1145"/>
        <w:gridCol w:w="1139"/>
        <w:gridCol w:w="1139"/>
        <w:gridCol w:w="1139"/>
        <w:gridCol w:w="1139"/>
        <w:gridCol w:w="1126"/>
      </w:tblGrid>
      <w:tr w:rsidR="003042D3" w14:paraId="3B25632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7254C59" w14:textId="77777777" w:rsidR="003042D3" w:rsidRDefault="003042D3">
            <w:pPr>
              <w:keepNext/>
            </w:pPr>
          </w:p>
        </w:tc>
        <w:tc>
          <w:tcPr>
            <w:tcW w:w="1197" w:type="dxa"/>
          </w:tcPr>
          <w:p w14:paraId="7CEEDEC0"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72E46595"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3F19EC75"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60910A8F"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374F09C9"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6E3724D4"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548CDDCA"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1514C02F"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458AD2D" w14:textId="77777777" w:rsidR="003042D3" w:rsidRDefault="00E163CD">
            <w:pPr>
              <w:keepNext/>
            </w:pPr>
            <w:r>
              <w:t xml:space="preserve">I stomped out of the room or house or yard during a disagreement. (CTS_5) </w:t>
            </w:r>
          </w:p>
        </w:tc>
        <w:tc>
          <w:tcPr>
            <w:tcW w:w="1197" w:type="dxa"/>
          </w:tcPr>
          <w:p w14:paraId="78F856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0A7E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B41F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B88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427B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8162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A55E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0AC83F0"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81D80CC" w14:textId="77777777" w:rsidR="003042D3" w:rsidRDefault="00E163CD">
            <w:pPr>
              <w:keepNext/>
            </w:pPr>
            <w:r>
              <w:t xml:space="preserve">My partner did this to me. (CTS_6) </w:t>
            </w:r>
          </w:p>
        </w:tc>
        <w:tc>
          <w:tcPr>
            <w:tcW w:w="1197" w:type="dxa"/>
          </w:tcPr>
          <w:p w14:paraId="7EE2F5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DE6B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C742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F77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B1EA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82C8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602D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4E8DF1" w14:textId="77777777" w:rsidR="003042D3" w:rsidRDefault="003042D3"/>
    <w:p w14:paraId="51A824DA" w14:textId="77777777" w:rsidR="003042D3" w:rsidRDefault="003042D3"/>
    <w:p w14:paraId="3A9A91E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AC80E53" w14:textId="77777777">
        <w:tc>
          <w:tcPr>
            <w:tcW w:w="50" w:type="dxa"/>
          </w:tcPr>
          <w:p w14:paraId="56DCAC3A" w14:textId="77777777" w:rsidR="003042D3" w:rsidRDefault="00E163CD">
            <w:pPr>
              <w:keepNext/>
            </w:pPr>
            <w:r>
              <w:rPr>
                <w:noProof/>
              </w:rPr>
              <w:drawing>
                <wp:inline distT="0" distB="0" distL="0" distR="0" wp14:anchorId="0E7E3457" wp14:editId="1AAA965E">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7DA7D84" w14:textId="77777777" w:rsidR="003042D3" w:rsidRDefault="003042D3"/>
    <w:p w14:paraId="340DF211" w14:textId="77777777" w:rsidR="003042D3" w:rsidRDefault="00E163CD">
      <w:pPr>
        <w:keepNext/>
      </w:pPr>
      <w:r>
        <w:t>CTS  </w:t>
      </w:r>
    </w:p>
    <w:tbl>
      <w:tblPr>
        <w:tblStyle w:val="QQuestionTable"/>
        <w:tblW w:w="9576" w:type="auto"/>
        <w:tblLook w:val="07E0" w:firstRow="1" w:lastRow="1" w:firstColumn="1" w:lastColumn="1" w:noHBand="1" w:noVBand="1"/>
      </w:tblPr>
      <w:tblGrid>
        <w:gridCol w:w="1246"/>
        <w:gridCol w:w="1192"/>
        <w:gridCol w:w="1193"/>
        <w:gridCol w:w="1192"/>
        <w:gridCol w:w="1192"/>
        <w:gridCol w:w="1192"/>
        <w:gridCol w:w="1192"/>
        <w:gridCol w:w="1191"/>
      </w:tblGrid>
      <w:tr w:rsidR="003042D3" w14:paraId="3C2A506B"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60C4A19" w14:textId="77777777" w:rsidR="003042D3" w:rsidRDefault="003042D3">
            <w:pPr>
              <w:keepNext/>
            </w:pPr>
          </w:p>
        </w:tc>
        <w:tc>
          <w:tcPr>
            <w:tcW w:w="1197" w:type="dxa"/>
          </w:tcPr>
          <w:p w14:paraId="70836557"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7BD3A6A6"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01AD2BD0"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6B7687A0"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3D3E06C1"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0F95EDD0"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05D0F3EC"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21533CF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E5BEEBD" w14:textId="77777777" w:rsidR="003042D3" w:rsidRDefault="00E163CD">
            <w:pPr>
              <w:keepNext/>
            </w:pPr>
            <w:r>
              <w:t xml:space="preserve">I did something to spite my partner. (CTS_7) </w:t>
            </w:r>
          </w:p>
        </w:tc>
        <w:tc>
          <w:tcPr>
            <w:tcW w:w="1197" w:type="dxa"/>
          </w:tcPr>
          <w:p w14:paraId="67E2A8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6C8F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CC8E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8018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4455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A3D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6EC3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BDD1507"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156D541" w14:textId="77777777" w:rsidR="003042D3" w:rsidRDefault="00E163CD">
            <w:pPr>
              <w:keepNext/>
            </w:pPr>
            <w:r>
              <w:t xml:space="preserve">My partner did this to me. (CTS_8) </w:t>
            </w:r>
          </w:p>
        </w:tc>
        <w:tc>
          <w:tcPr>
            <w:tcW w:w="1197" w:type="dxa"/>
          </w:tcPr>
          <w:p w14:paraId="4B3FEC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59A0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7941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D8F5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3F67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751B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A5AC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7C7447" w14:textId="77777777" w:rsidR="003042D3" w:rsidRDefault="003042D3"/>
    <w:p w14:paraId="40858D40" w14:textId="77777777" w:rsidR="003042D3" w:rsidRDefault="003042D3"/>
    <w:p w14:paraId="5E88B8B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E80BC9C" w14:textId="77777777">
        <w:tc>
          <w:tcPr>
            <w:tcW w:w="50" w:type="dxa"/>
          </w:tcPr>
          <w:p w14:paraId="3E228CCF" w14:textId="77777777" w:rsidR="003042D3" w:rsidRDefault="00E163CD">
            <w:pPr>
              <w:keepNext/>
            </w:pPr>
            <w:r>
              <w:rPr>
                <w:noProof/>
              </w:rPr>
              <w:lastRenderedPageBreak/>
              <w:drawing>
                <wp:inline distT="0" distB="0" distL="0" distR="0" wp14:anchorId="1D5766CC" wp14:editId="3D0F60FF">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D09D97" w14:textId="77777777" w:rsidR="003042D3" w:rsidRDefault="003042D3"/>
    <w:p w14:paraId="4D3A796E" w14:textId="77777777" w:rsidR="003042D3" w:rsidRDefault="00E163CD">
      <w:pPr>
        <w:keepNext/>
      </w:pPr>
      <w:r>
        <w:t>CTS  </w:t>
      </w:r>
    </w:p>
    <w:tbl>
      <w:tblPr>
        <w:tblStyle w:val="QQuestionTable"/>
        <w:tblW w:w="9576" w:type="auto"/>
        <w:tblLook w:val="07E0" w:firstRow="1" w:lastRow="1" w:firstColumn="1" w:lastColumn="1" w:noHBand="1" w:noVBand="1"/>
      </w:tblPr>
      <w:tblGrid>
        <w:gridCol w:w="1624"/>
        <w:gridCol w:w="1139"/>
        <w:gridCol w:w="1145"/>
        <w:gridCol w:w="1139"/>
        <w:gridCol w:w="1139"/>
        <w:gridCol w:w="1139"/>
        <w:gridCol w:w="1139"/>
        <w:gridCol w:w="1126"/>
      </w:tblGrid>
      <w:tr w:rsidR="003042D3" w14:paraId="0167E59D"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751470D" w14:textId="77777777" w:rsidR="003042D3" w:rsidRDefault="003042D3">
            <w:pPr>
              <w:keepNext/>
            </w:pPr>
          </w:p>
        </w:tc>
        <w:tc>
          <w:tcPr>
            <w:tcW w:w="1197" w:type="dxa"/>
          </w:tcPr>
          <w:p w14:paraId="641FB29C"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2F13F24D"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2B432F78"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4B80CA9C"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26E9AF78"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6DFD5E8A"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2C20CD12"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5F8C321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9E062BF" w14:textId="77777777" w:rsidR="003042D3" w:rsidRDefault="00E163CD">
            <w:pPr>
              <w:keepNext/>
            </w:pPr>
            <w:r>
              <w:t xml:space="preserve">I called my partner names, insulted them, or treated them disrespectfully in front of others. (CTS_9) </w:t>
            </w:r>
          </w:p>
        </w:tc>
        <w:tc>
          <w:tcPr>
            <w:tcW w:w="1197" w:type="dxa"/>
          </w:tcPr>
          <w:p w14:paraId="003901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F754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5F41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63E8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CB1B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EBB4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69A9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D0D1C7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06A50CF" w14:textId="77777777" w:rsidR="003042D3" w:rsidRDefault="00E163CD">
            <w:pPr>
              <w:keepNext/>
            </w:pPr>
            <w:r>
              <w:t xml:space="preserve">My partner did this to me. (CTS_10) </w:t>
            </w:r>
          </w:p>
        </w:tc>
        <w:tc>
          <w:tcPr>
            <w:tcW w:w="1197" w:type="dxa"/>
          </w:tcPr>
          <w:p w14:paraId="29AACE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BBDC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0E45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891E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FAE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C8A6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973D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0AFDA5" w14:textId="77777777" w:rsidR="003042D3" w:rsidRDefault="003042D3"/>
    <w:p w14:paraId="3FB15DAF" w14:textId="77777777" w:rsidR="003042D3" w:rsidRDefault="003042D3"/>
    <w:p w14:paraId="1263EC0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E42E75C" w14:textId="77777777">
        <w:tc>
          <w:tcPr>
            <w:tcW w:w="50" w:type="dxa"/>
          </w:tcPr>
          <w:p w14:paraId="1E618548" w14:textId="77777777" w:rsidR="003042D3" w:rsidRDefault="00E163CD">
            <w:pPr>
              <w:keepNext/>
            </w:pPr>
            <w:r>
              <w:rPr>
                <w:noProof/>
              </w:rPr>
              <w:drawing>
                <wp:inline distT="0" distB="0" distL="0" distR="0" wp14:anchorId="1208FC05" wp14:editId="7DB8F613">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B283DA" w14:textId="77777777" w:rsidR="003042D3" w:rsidRDefault="003042D3"/>
    <w:p w14:paraId="6678E3FC" w14:textId="77777777" w:rsidR="003042D3" w:rsidRDefault="00E163CD">
      <w:pPr>
        <w:keepNext/>
      </w:pPr>
      <w:r>
        <w:t>CTS  </w:t>
      </w:r>
    </w:p>
    <w:tbl>
      <w:tblPr>
        <w:tblStyle w:val="QQuestionTable"/>
        <w:tblW w:w="9576" w:type="auto"/>
        <w:tblLook w:val="07E0" w:firstRow="1" w:lastRow="1" w:firstColumn="1" w:lastColumn="1" w:noHBand="1" w:noVBand="1"/>
      </w:tblPr>
      <w:tblGrid>
        <w:gridCol w:w="1246"/>
        <w:gridCol w:w="1192"/>
        <w:gridCol w:w="1193"/>
        <w:gridCol w:w="1192"/>
        <w:gridCol w:w="1192"/>
        <w:gridCol w:w="1192"/>
        <w:gridCol w:w="1192"/>
        <w:gridCol w:w="1191"/>
      </w:tblGrid>
      <w:tr w:rsidR="003042D3" w14:paraId="5440E5E5"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6CF37AD" w14:textId="77777777" w:rsidR="003042D3" w:rsidRDefault="003042D3">
            <w:pPr>
              <w:keepNext/>
            </w:pPr>
          </w:p>
        </w:tc>
        <w:tc>
          <w:tcPr>
            <w:tcW w:w="1197" w:type="dxa"/>
          </w:tcPr>
          <w:p w14:paraId="1697CEBA"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58E2781B"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0326890A"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78640751"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3079A198"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453915AA"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3A01059B"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72359C5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8C0732F" w14:textId="77777777" w:rsidR="003042D3" w:rsidRDefault="00E163CD">
            <w:pPr>
              <w:keepNext/>
            </w:pPr>
            <w:r>
              <w:t xml:space="preserve">I destroyed something belonging to my partner. (CTS_11) </w:t>
            </w:r>
          </w:p>
        </w:tc>
        <w:tc>
          <w:tcPr>
            <w:tcW w:w="1197" w:type="dxa"/>
          </w:tcPr>
          <w:p w14:paraId="6A0FA8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C487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8A16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8A9E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E8AA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CDE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563B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436D50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DBC1665" w14:textId="77777777" w:rsidR="003042D3" w:rsidRDefault="00E163CD">
            <w:pPr>
              <w:keepNext/>
            </w:pPr>
            <w:r>
              <w:t xml:space="preserve">My partner did this to me. (CTS_12) </w:t>
            </w:r>
          </w:p>
        </w:tc>
        <w:tc>
          <w:tcPr>
            <w:tcW w:w="1197" w:type="dxa"/>
          </w:tcPr>
          <w:p w14:paraId="03B3D1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6C4C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BE56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F670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402C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E680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DEAA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96938E" w14:textId="77777777" w:rsidR="003042D3" w:rsidRDefault="003042D3"/>
    <w:p w14:paraId="79A782A7" w14:textId="77777777" w:rsidR="003042D3" w:rsidRDefault="003042D3"/>
    <w:p w14:paraId="2A4C393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8EDCDFD" w14:textId="77777777">
        <w:tc>
          <w:tcPr>
            <w:tcW w:w="50" w:type="dxa"/>
          </w:tcPr>
          <w:p w14:paraId="493C49F3" w14:textId="77777777" w:rsidR="003042D3" w:rsidRDefault="00E163CD">
            <w:pPr>
              <w:keepNext/>
            </w:pPr>
            <w:r>
              <w:rPr>
                <w:noProof/>
              </w:rPr>
              <w:drawing>
                <wp:inline distT="0" distB="0" distL="0" distR="0" wp14:anchorId="3BC521D3" wp14:editId="14AF7D49">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042D2A" w14:textId="77777777" w:rsidR="003042D3" w:rsidRDefault="003042D3"/>
    <w:p w14:paraId="29457E53"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49DEE819"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A0BF65D" w14:textId="77777777" w:rsidR="003042D3" w:rsidRDefault="003042D3">
            <w:pPr>
              <w:keepNext/>
            </w:pPr>
          </w:p>
        </w:tc>
        <w:tc>
          <w:tcPr>
            <w:tcW w:w="1197" w:type="dxa"/>
          </w:tcPr>
          <w:p w14:paraId="67F7412C"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138C2AB3"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034ED638"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027CD6DF"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0A4BE928"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1D3C5A3A"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2F5E25DA"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2E823EA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77AE100" w14:textId="77777777" w:rsidR="003042D3" w:rsidRDefault="00E163CD">
            <w:pPr>
              <w:keepNext/>
            </w:pPr>
            <w:r>
              <w:t xml:space="preserve">I accused my partner of being a lousy partner. (CTS_13) </w:t>
            </w:r>
          </w:p>
        </w:tc>
        <w:tc>
          <w:tcPr>
            <w:tcW w:w="1197" w:type="dxa"/>
          </w:tcPr>
          <w:p w14:paraId="10166F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B7CC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1C50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45BA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19C2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37F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7D21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2BB43D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5AA1462" w14:textId="77777777" w:rsidR="003042D3" w:rsidRDefault="00E163CD">
            <w:pPr>
              <w:keepNext/>
            </w:pPr>
            <w:r>
              <w:t xml:space="preserve">My partner did this to me. (CTS_14) </w:t>
            </w:r>
          </w:p>
        </w:tc>
        <w:tc>
          <w:tcPr>
            <w:tcW w:w="1197" w:type="dxa"/>
          </w:tcPr>
          <w:p w14:paraId="78DCE8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D5AA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56D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5920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384B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C051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146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265444" w14:textId="77777777" w:rsidR="003042D3" w:rsidRDefault="003042D3"/>
    <w:p w14:paraId="7A7B815A" w14:textId="77777777" w:rsidR="003042D3" w:rsidRDefault="003042D3"/>
    <w:p w14:paraId="6F1E52ED"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E133871" w14:textId="77777777">
        <w:tc>
          <w:tcPr>
            <w:tcW w:w="50" w:type="dxa"/>
          </w:tcPr>
          <w:p w14:paraId="79604A67" w14:textId="77777777" w:rsidR="003042D3" w:rsidRDefault="00E163CD">
            <w:pPr>
              <w:keepNext/>
            </w:pPr>
            <w:r>
              <w:rPr>
                <w:noProof/>
              </w:rPr>
              <w:drawing>
                <wp:inline distT="0" distB="0" distL="0" distR="0" wp14:anchorId="2B6626FF" wp14:editId="08F2D77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2693DF6" w14:textId="77777777" w:rsidR="003042D3" w:rsidRDefault="003042D3"/>
    <w:p w14:paraId="5A7AEA65" w14:textId="77777777" w:rsidR="003042D3" w:rsidRDefault="00E163CD">
      <w:pPr>
        <w:keepNext/>
      </w:pPr>
      <w:r>
        <w:lastRenderedPageBreak/>
        <w:t>CTS  </w:t>
      </w:r>
    </w:p>
    <w:tbl>
      <w:tblPr>
        <w:tblStyle w:val="QQuestionTable"/>
        <w:tblW w:w="9576" w:type="auto"/>
        <w:tblLook w:val="07E0" w:firstRow="1" w:lastRow="1" w:firstColumn="1" w:lastColumn="1" w:noHBand="1" w:noVBand="1"/>
      </w:tblPr>
      <w:tblGrid>
        <w:gridCol w:w="1282"/>
        <w:gridCol w:w="1187"/>
        <w:gridCol w:w="1188"/>
        <w:gridCol w:w="1187"/>
        <w:gridCol w:w="1187"/>
        <w:gridCol w:w="1187"/>
        <w:gridCol w:w="1187"/>
        <w:gridCol w:w="1185"/>
      </w:tblGrid>
      <w:tr w:rsidR="003042D3" w14:paraId="7508E735"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87F1157" w14:textId="77777777" w:rsidR="003042D3" w:rsidRDefault="003042D3">
            <w:pPr>
              <w:keepNext/>
            </w:pPr>
          </w:p>
        </w:tc>
        <w:tc>
          <w:tcPr>
            <w:tcW w:w="1197" w:type="dxa"/>
          </w:tcPr>
          <w:p w14:paraId="7DC8F89D"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21F6A037"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0D6D1727"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2D1DFD59"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728D126D"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2908CA4C"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51459243"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6E3DD018"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19AD868" w14:textId="77777777" w:rsidR="003042D3" w:rsidRDefault="00E163CD">
            <w:pPr>
              <w:keepNext/>
            </w:pPr>
            <w:r>
              <w:t xml:space="preserve">I threatened to hit or throw something at my partner. (CTS_15) </w:t>
            </w:r>
          </w:p>
        </w:tc>
        <w:tc>
          <w:tcPr>
            <w:tcW w:w="1197" w:type="dxa"/>
          </w:tcPr>
          <w:p w14:paraId="5C6D0D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A18F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0E50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3AA9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8104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8411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A230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E9108D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4650A6D" w14:textId="77777777" w:rsidR="003042D3" w:rsidRDefault="00E163CD">
            <w:pPr>
              <w:keepNext/>
            </w:pPr>
            <w:r>
              <w:t xml:space="preserve">My partner did this to me. (CTS_16) </w:t>
            </w:r>
          </w:p>
        </w:tc>
        <w:tc>
          <w:tcPr>
            <w:tcW w:w="1197" w:type="dxa"/>
          </w:tcPr>
          <w:p w14:paraId="434DCC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9990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4FE5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2B44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3C8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9248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F171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0E2E33" w14:textId="77777777" w:rsidR="003042D3" w:rsidRDefault="003042D3"/>
    <w:p w14:paraId="340F369E" w14:textId="77777777" w:rsidR="003042D3" w:rsidRDefault="003042D3"/>
    <w:p w14:paraId="46AF07F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FCE1785" w14:textId="77777777">
        <w:tc>
          <w:tcPr>
            <w:tcW w:w="50" w:type="dxa"/>
          </w:tcPr>
          <w:p w14:paraId="43D07966" w14:textId="77777777" w:rsidR="003042D3" w:rsidRDefault="00E163CD">
            <w:pPr>
              <w:keepNext/>
            </w:pPr>
            <w:r>
              <w:rPr>
                <w:noProof/>
              </w:rPr>
              <w:drawing>
                <wp:inline distT="0" distB="0" distL="0" distR="0" wp14:anchorId="673F8C26" wp14:editId="0BF06AF2">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691E83" w14:textId="77777777" w:rsidR="003042D3" w:rsidRDefault="003042D3"/>
    <w:p w14:paraId="2BC44F39" w14:textId="77777777" w:rsidR="003042D3" w:rsidRDefault="00E163CD">
      <w:pPr>
        <w:keepNext/>
      </w:pPr>
      <w:r>
        <w:t>CTS  </w:t>
      </w:r>
    </w:p>
    <w:tbl>
      <w:tblPr>
        <w:tblStyle w:val="QQuestionTable"/>
        <w:tblW w:w="9576" w:type="auto"/>
        <w:tblLook w:val="07E0" w:firstRow="1" w:lastRow="1" w:firstColumn="1" w:lastColumn="1" w:noHBand="1" w:noVBand="1"/>
      </w:tblPr>
      <w:tblGrid>
        <w:gridCol w:w="1246"/>
        <w:gridCol w:w="1192"/>
        <w:gridCol w:w="1193"/>
        <w:gridCol w:w="1192"/>
        <w:gridCol w:w="1192"/>
        <w:gridCol w:w="1192"/>
        <w:gridCol w:w="1192"/>
        <w:gridCol w:w="1191"/>
      </w:tblGrid>
      <w:tr w:rsidR="003042D3" w14:paraId="5D74FFBB"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5200A10" w14:textId="77777777" w:rsidR="003042D3" w:rsidRDefault="003042D3">
            <w:pPr>
              <w:keepNext/>
            </w:pPr>
          </w:p>
        </w:tc>
        <w:tc>
          <w:tcPr>
            <w:tcW w:w="1197" w:type="dxa"/>
          </w:tcPr>
          <w:p w14:paraId="592EBECF"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715AF179"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48EEACD6"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07696D94"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729D8674"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203BF91E"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37D0B9CF"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75E5693B"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C839859" w14:textId="77777777" w:rsidR="003042D3" w:rsidRDefault="00E163CD">
            <w:pPr>
              <w:keepNext/>
            </w:pPr>
            <w:r>
              <w:t xml:space="preserve">I threw something at my partner that could hurt. (CTS_17) </w:t>
            </w:r>
          </w:p>
        </w:tc>
        <w:tc>
          <w:tcPr>
            <w:tcW w:w="1197" w:type="dxa"/>
          </w:tcPr>
          <w:p w14:paraId="0F7892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9388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FB73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EDA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5D53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6668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CA7B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156752D"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D02F97C" w14:textId="77777777" w:rsidR="003042D3" w:rsidRDefault="00E163CD">
            <w:pPr>
              <w:keepNext/>
            </w:pPr>
            <w:r>
              <w:t xml:space="preserve">My partner did this to me. (CTS_18) </w:t>
            </w:r>
          </w:p>
        </w:tc>
        <w:tc>
          <w:tcPr>
            <w:tcW w:w="1197" w:type="dxa"/>
          </w:tcPr>
          <w:p w14:paraId="762A10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C3C0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B8A4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7C69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DE23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FD08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318F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CD9F96C" w14:textId="77777777" w:rsidR="003042D3" w:rsidRDefault="003042D3"/>
    <w:p w14:paraId="21424EF2" w14:textId="77777777" w:rsidR="003042D3" w:rsidRDefault="003042D3"/>
    <w:p w14:paraId="07DB61ED"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2207A6F" w14:textId="77777777">
        <w:tc>
          <w:tcPr>
            <w:tcW w:w="50" w:type="dxa"/>
          </w:tcPr>
          <w:p w14:paraId="06486392" w14:textId="77777777" w:rsidR="003042D3" w:rsidRDefault="00E163CD">
            <w:pPr>
              <w:keepNext/>
            </w:pPr>
            <w:r>
              <w:rPr>
                <w:noProof/>
              </w:rPr>
              <w:lastRenderedPageBreak/>
              <w:drawing>
                <wp:inline distT="0" distB="0" distL="0" distR="0" wp14:anchorId="214370ED" wp14:editId="334FF19D">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05B61C" w14:textId="77777777" w:rsidR="003042D3" w:rsidRDefault="003042D3"/>
    <w:p w14:paraId="1D283C72"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34441D18"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BA3A6F3" w14:textId="77777777" w:rsidR="003042D3" w:rsidRDefault="003042D3">
            <w:pPr>
              <w:keepNext/>
            </w:pPr>
          </w:p>
        </w:tc>
        <w:tc>
          <w:tcPr>
            <w:tcW w:w="1197" w:type="dxa"/>
          </w:tcPr>
          <w:p w14:paraId="40488155"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3896778A"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7F74C4EB"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3DB358C4"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24613889"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40C2B7BC"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090F8A95"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4BF359E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41CE694" w14:textId="77777777" w:rsidR="003042D3" w:rsidRDefault="00E163CD">
            <w:pPr>
              <w:keepNext/>
            </w:pPr>
            <w:r>
              <w:t xml:space="preserve">I twisted my partner's arm or hair. (CTS_19) </w:t>
            </w:r>
          </w:p>
        </w:tc>
        <w:tc>
          <w:tcPr>
            <w:tcW w:w="1197" w:type="dxa"/>
          </w:tcPr>
          <w:p w14:paraId="53C692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BD1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AB24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A8A8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46AE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77D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9338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43514A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1CD1789" w14:textId="77777777" w:rsidR="003042D3" w:rsidRDefault="00E163CD">
            <w:pPr>
              <w:keepNext/>
            </w:pPr>
            <w:r>
              <w:t xml:space="preserve">My partner did this to me. (CTS_20) </w:t>
            </w:r>
          </w:p>
        </w:tc>
        <w:tc>
          <w:tcPr>
            <w:tcW w:w="1197" w:type="dxa"/>
          </w:tcPr>
          <w:p w14:paraId="440CBF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0B5A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8B75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3121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D8D1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DFC1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08F8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366A1DD" w14:textId="77777777" w:rsidR="003042D3" w:rsidRDefault="003042D3"/>
    <w:p w14:paraId="635C6889" w14:textId="77777777" w:rsidR="003042D3" w:rsidRDefault="003042D3"/>
    <w:p w14:paraId="6B23340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1C7E33C" w14:textId="77777777">
        <w:tc>
          <w:tcPr>
            <w:tcW w:w="50" w:type="dxa"/>
          </w:tcPr>
          <w:p w14:paraId="408FA55E" w14:textId="77777777" w:rsidR="003042D3" w:rsidRDefault="00E163CD">
            <w:pPr>
              <w:keepNext/>
            </w:pPr>
            <w:r>
              <w:rPr>
                <w:noProof/>
              </w:rPr>
              <w:drawing>
                <wp:inline distT="0" distB="0" distL="0" distR="0" wp14:anchorId="1CF4F2BF" wp14:editId="7C1153A3">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6557B4" w14:textId="77777777" w:rsidR="003042D3" w:rsidRDefault="003042D3"/>
    <w:p w14:paraId="66E2653C"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18E25670"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652AEA1" w14:textId="77777777" w:rsidR="003042D3" w:rsidRDefault="003042D3">
            <w:pPr>
              <w:keepNext/>
            </w:pPr>
          </w:p>
        </w:tc>
        <w:tc>
          <w:tcPr>
            <w:tcW w:w="1197" w:type="dxa"/>
          </w:tcPr>
          <w:p w14:paraId="7D020551"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5192E26B"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0B051597"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5D19F8DA"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486CA979"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0BAE5E7A"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3B6B27CA"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1520EC3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E1AC94D" w14:textId="77777777" w:rsidR="003042D3" w:rsidRDefault="00E163CD">
            <w:pPr>
              <w:keepNext/>
            </w:pPr>
            <w:r>
              <w:t xml:space="preserve">I pushed or shoved my partner. (CTS_21) </w:t>
            </w:r>
          </w:p>
        </w:tc>
        <w:tc>
          <w:tcPr>
            <w:tcW w:w="1197" w:type="dxa"/>
          </w:tcPr>
          <w:p w14:paraId="24A954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2747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8F7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3721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0DF1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E5D5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3945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D77A9EB"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B125A96" w14:textId="77777777" w:rsidR="003042D3" w:rsidRDefault="00E163CD">
            <w:pPr>
              <w:keepNext/>
            </w:pPr>
            <w:r>
              <w:t xml:space="preserve">My partner did this to me. (CTS_22) </w:t>
            </w:r>
          </w:p>
        </w:tc>
        <w:tc>
          <w:tcPr>
            <w:tcW w:w="1197" w:type="dxa"/>
          </w:tcPr>
          <w:p w14:paraId="7A2A02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A3A3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CA86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9E67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7D1D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09ED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F419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BE87E6" w14:textId="77777777" w:rsidR="003042D3" w:rsidRDefault="003042D3"/>
    <w:p w14:paraId="627028C4" w14:textId="77777777" w:rsidR="003042D3" w:rsidRDefault="003042D3"/>
    <w:p w14:paraId="03D8D97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0DB8E2B" w14:textId="77777777">
        <w:tc>
          <w:tcPr>
            <w:tcW w:w="50" w:type="dxa"/>
          </w:tcPr>
          <w:p w14:paraId="311BC183" w14:textId="77777777" w:rsidR="003042D3" w:rsidRDefault="00E163CD">
            <w:pPr>
              <w:keepNext/>
            </w:pPr>
            <w:r>
              <w:rPr>
                <w:noProof/>
              </w:rPr>
              <w:lastRenderedPageBreak/>
              <w:drawing>
                <wp:inline distT="0" distB="0" distL="0" distR="0" wp14:anchorId="3FC294A4" wp14:editId="26CD3E4F">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1E9B75A" w14:textId="77777777" w:rsidR="003042D3" w:rsidRDefault="003042D3"/>
    <w:p w14:paraId="0E2BC639"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1FEA60C9"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06039F8" w14:textId="77777777" w:rsidR="003042D3" w:rsidRDefault="003042D3">
            <w:pPr>
              <w:keepNext/>
            </w:pPr>
          </w:p>
        </w:tc>
        <w:tc>
          <w:tcPr>
            <w:tcW w:w="1197" w:type="dxa"/>
          </w:tcPr>
          <w:p w14:paraId="469CC0F3"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06A30CA9"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382975D4"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299A15F7"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1749774E"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7872A541"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613A981C"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169B7C8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D8FC719" w14:textId="77777777" w:rsidR="003042D3" w:rsidRDefault="00E163CD">
            <w:pPr>
              <w:keepNext/>
            </w:pPr>
            <w:r>
              <w:t xml:space="preserve">I grabbed my partner. (CTS_23) </w:t>
            </w:r>
          </w:p>
        </w:tc>
        <w:tc>
          <w:tcPr>
            <w:tcW w:w="1197" w:type="dxa"/>
          </w:tcPr>
          <w:p w14:paraId="0FD600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D435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18F7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E3E5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F1A8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C8E8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91C7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08D55B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60442CB" w14:textId="77777777" w:rsidR="003042D3" w:rsidRDefault="00E163CD">
            <w:pPr>
              <w:keepNext/>
            </w:pPr>
            <w:r>
              <w:t xml:space="preserve">My partner did this to me. (CTS_24) </w:t>
            </w:r>
          </w:p>
        </w:tc>
        <w:tc>
          <w:tcPr>
            <w:tcW w:w="1197" w:type="dxa"/>
          </w:tcPr>
          <w:p w14:paraId="4C834F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E34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ACD7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C183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DEB7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3414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093D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91E820F" w14:textId="77777777" w:rsidR="003042D3" w:rsidRDefault="003042D3"/>
    <w:p w14:paraId="327049D9" w14:textId="77777777" w:rsidR="003042D3" w:rsidRDefault="003042D3"/>
    <w:p w14:paraId="18CDEB5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9F47BC4" w14:textId="77777777">
        <w:tc>
          <w:tcPr>
            <w:tcW w:w="50" w:type="dxa"/>
          </w:tcPr>
          <w:p w14:paraId="2EC941F7" w14:textId="77777777" w:rsidR="003042D3" w:rsidRDefault="00E163CD">
            <w:pPr>
              <w:keepNext/>
            </w:pPr>
            <w:r>
              <w:rPr>
                <w:noProof/>
              </w:rPr>
              <w:drawing>
                <wp:inline distT="0" distB="0" distL="0" distR="0" wp14:anchorId="2ADC114D" wp14:editId="57907E14">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3D02A5" w14:textId="77777777" w:rsidR="003042D3" w:rsidRDefault="003042D3"/>
    <w:p w14:paraId="469B31E8"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7EED8EF5"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AD67370" w14:textId="77777777" w:rsidR="003042D3" w:rsidRDefault="003042D3">
            <w:pPr>
              <w:keepNext/>
            </w:pPr>
          </w:p>
        </w:tc>
        <w:tc>
          <w:tcPr>
            <w:tcW w:w="1197" w:type="dxa"/>
          </w:tcPr>
          <w:p w14:paraId="20176795"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3CED7514"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7CB151B6"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39989DF7"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2EF0E778"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6AECBF28"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176E5633"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355BD6A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A924230" w14:textId="77777777" w:rsidR="003042D3" w:rsidRDefault="00E163CD">
            <w:pPr>
              <w:keepNext/>
            </w:pPr>
            <w:r>
              <w:t xml:space="preserve">I slapped my partner. (CTS_25) </w:t>
            </w:r>
          </w:p>
        </w:tc>
        <w:tc>
          <w:tcPr>
            <w:tcW w:w="1197" w:type="dxa"/>
          </w:tcPr>
          <w:p w14:paraId="58022EE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CF7E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9F7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E068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1A40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723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A9D4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7558BA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F45C298" w14:textId="77777777" w:rsidR="003042D3" w:rsidRDefault="00E163CD">
            <w:pPr>
              <w:keepNext/>
            </w:pPr>
            <w:r>
              <w:t xml:space="preserve">My partner did this to me. (CTS_26) </w:t>
            </w:r>
          </w:p>
        </w:tc>
        <w:tc>
          <w:tcPr>
            <w:tcW w:w="1197" w:type="dxa"/>
          </w:tcPr>
          <w:p w14:paraId="52470E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02F5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9E61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FCD8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1718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251D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EDC2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DA82B1" w14:textId="77777777" w:rsidR="003042D3" w:rsidRDefault="003042D3"/>
    <w:p w14:paraId="44D4AD06" w14:textId="77777777" w:rsidR="003042D3" w:rsidRDefault="003042D3"/>
    <w:p w14:paraId="2DFE882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18B5167" w14:textId="77777777">
        <w:tc>
          <w:tcPr>
            <w:tcW w:w="50" w:type="dxa"/>
          </w:tcPr>
          <w:p w14:paraId="18BA6397" w14:textId="77777777" w:rsidR="003042D3" w:rsidRDefault="00E163CD">
            <w:pPr>
              <w:keepNext/>
            </w:pPr>
            <w:r>
              <w:rPr>
                <w:noProof/>
              </w:rPr>
              <w:drawing>
                <wp:inline distT="0" distB="0" distL="0" distR="0" wp14:anchorId="5D41AD90" wp14:editId="3BAC6785">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BEA314" w14:textId="77777777" w:rsidR="003042D3" w:rsidRDefault="003042D3"/>
    <w:p w14:paraId="6482F4C1" w14:textId="77777777" w:rsidR="003042D3" w:rsidRDefault="00E163CD">
      <w:pPr>
        <w:keepNext/>
      </w:pPr>
      <w:r>
        <w:lastRenderedPageBreak/>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3BB3B056"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EF47CB0" w14:textId="77777777" w:rsidR="003042D3" w:rsidRDefault="003042D3">
            <w:pPr>
              <w:keepNext/>
            </w:pPr>
          </w:p>
        </w:tc>
        <w:tc>
          <w:tcPr>
            <w:tcW w:w="1197" w:type="dxa"/>
          </w:tcPr>
          <w:p w14:paraId="546026FB"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07C44A1F"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105C4010"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3E124D26"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5F269281"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65CF47B0"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5BFE0932"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516E68F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7809FAA" w14:textId="77777777" w:rsidR="003042D3" w:rsidRDefault="00E163CD">
            <w:pPr>
              <w:keepNext/>
            </w:pPr>
            <w:r>
              <w:t xml:space="preserve">I used a knife or gun on my partner. (CTS_27) </w:t>
            </w:r>
          </w:p>
        </w:tc>
        <w:tc>
          <w:tcPr>
            <w:tcW w:w="1197" w:type="dxa"/>
          </w:tcPr>
          <w:p w14:paraId="1C7A47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13E9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DED0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4E2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A925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0C7B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834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0581B7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3BE1AC3" w14:textId="77777777" w:rsidR="003042D3" w:rsidRDefault="00E163CD">
            <w:pPr>
              <w:keepNext/>
            </w:pPr>
            <w:r>
              <w:t xml:space="preserve">My partner did this to me. (CTS_28) </w:t>
            </w:r>
          </w:p>
        </w:tc>
        <w:tc>
          <w:tcPr>
            <w:tcW w:w="1197" w:type="dxa"/>
          </w:tcPr>
          <w:p w14:paraId="7F1559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1543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CB84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ACDD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CB80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117F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486B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22D750" w14:textId="77777777" w:rsidR="003042D3" w:rsidRDefault="003042D3"/>
    <w:p w14:paraId="46AAD02F" w14:textId="77777777" w:rsidR="003042D3" w:rsidRDefault="003042D3"/>
    <w:p w14:paraId="220176C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DC071DE" w14:textId="77777777">
        <w:tc>
          <w:tcPr>
            <w:tcW w:w="50" w:type="dxa"/>
          </w:tcPr>
          <w:p w14:paraId="2D36E373" w14:textId="77777777" w:rsidR="003042D3" w:rsidRDefault="00E163CD">
            <w:pPr>
              <w:keepNext/>
            </w:pPr>
            <w:r>
              <w:rPr>
                <w:noProof/>
              </w:rPr>
              <w:drawing>
                <wp:inline distT="0" distB="0" distL="0" distR="0" wp14:anchorId="600C3CF8" wp14:editId="508BE643">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ADD293D" w14:textId="77777777" w:rsidR="003042D3" w:rsidRDefault="003042D3"/>
    <w:p w14:paraId="2183EFF7" w14:textId="77777777" w:rsidR="003042D3" w:rsidRDefault="00E163CD">
      <w:pPr>
        <w:keepNext/>
      </w:pPr>
      <w:r>
        <w:t>CTS  </w:t>
      </w:r>
    </w:p>
    <w:tbl>
      <w:tblPr>
        <w:tblStyle w:val="QQuestionTable"/>
        <w:tblW w:w="9576" w:type="auto"/>
        <w:tblLook w:val="07E0" w:firstRow="1" w:lastRow="1" w:firstColumn="1" w:lastColumn="1" w:noHBand="1" w:noVBand="1"/>
      </w:tblPr>
      <w:tblGrid>
        <w:gridCol w:w="1246"/>
        <w:gridCol w:w="1192"/>
        <w:gridCol w:w="1193"/>
        <w:gridCol w:w="1192"/>
        <w:gridCol w:w="1192"/>
        <w:gridCol w:w="1192"/>
        <w:gridCol w:w="1192"/>
        <w:gridCol w:w="1191"/>
      </w:tblGrid>
      <w:tr w:rsidR="003042D3" w14:paraId="73622DB3"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D99924C" w14:textId="77777777" w:rsidR="003042D3" w:rsidRDefault="003042D3">
            <w:pPr>
              <w:keepNext/>
            </w:pPr>
          </w:p>
        </w:tc>
        <w:tc>
          <w:tcPr>
            <w:tcW w:w="1197" w:type="dxa"/>
          </w:tcPr>
          <w:p w14:paraId="678E56F5"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5AAADDAD"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68072C88"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764452D1"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362A0DF8"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0666A842"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2B519231"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19D8511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8802C4F" w14:textId="77777777" w:rsidR="003042D3" w:rsidRDefault="00E163CD">
            <w:pPr>
              <w:keepNext/>
            </w:pPr>
            <w:r>
              <w:t xml:space="preserve">I punched or hit my partner with something that could hurt. (CTS_29) </w:t>
            </w:r>
          </w:p>
        </w:tc>
        <w:tc>
          <w:tcPr>
            <w:tcW w:w="1197" w:type="dxa"/>
          </w:tcPr>
          <w:p w14:paraId="083084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6A40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2980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44FF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07E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030A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A9B0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01B8597"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AACAA2B" w14:textId="77777777" w:rsidR="003042D3" w:rsidRDefault="00E163CD">
            <w:pPr>
              <w:keepNext/>
            </w:pPr>
            <w:r>
              <w:t xml:space="preserve">My partner did this to me. (CTS_30) </w:t>
            </w:r>
          </w:p>
        </w:tc>
        <w:tc>
          <w:tcPr>
            <w:tcW w:w="1197" w:type="dxa"/>
          </w:tcPr>
          <w:p w14:paraId="6D08E4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431F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1C75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DE11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420D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04FF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B9FC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E0EB2B" w14:textId="77777777" w:rsidR="003042D3" w:rsidRDefault="003042D3"/>
    <w:p w14:paraId="41AA8705" w14:textId="77777777" w:rsidR="003042D3" w:rsidRDefault="003042D3"/>
    <w:p w14:paraId="460A9FB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2F08FFF" w14:textId="77777777">
        <w:tc>
          <w:tcPr>
            <w:tcW w:w="50" w:type="dxa"/>
          </w:tcPr>
          <w:p w14:paraId="209DDB3E" w14:textId="77777777" w:rsidR="003042D3" w:rsidRDefault="00E163CD">
            <w:pPr>
              <w:keepNext/>
            </w:pPr>
            <w:r>
              <w:rPr>
                <w:noProof/>
              </w:rPr>
              <w:lastRenderedPageBreak/>
              <w:drawing>
                <wp:inline distT="0" distB="0" distL="0" distR="0" wp14:anchorId="220D6EF6" wp14:editId="786685F1">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1D10580" w14:textId="77777777" w:rsidR="003042D3" w:rsidRDefault="003042D3"/>
    <w:p w14:paraId="0ACCCD81"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259C8912"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DF484B5" w14:textId="77777777" w:rsidR="003042D3" w:rsidRDefault="003042D3">
            <w:pPr>
              <w:keepNext/>
            </w:pPr>
          </w:p>
        </w:tc>
        <w:tc>
          <w:tcPr>
            <w:tcW w:w="1197" w:type="dxa"/>
          </w:tcPr>
          <w:p w14:paraId="58941275"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4394F256"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4421B34B"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5BE82D38"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751BA98A"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4143F810"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67904B10"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72810CC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1432C5E" w14:textId="77777777" w:rsidR="003042D3" w:rsidRDefault="00E163CD">
            <w:pPr>
              <w:keepNext/>
            </w:pPr>
            <w:r>
              <w:t xml:space="preserve">I choked my partner. (CTS_31) </w:t>
            </w:r>
          </w:p>
        </w:tc>
        <w:tc>
          <w:tcPr>
            <w:tcW w:w="1197" w:type="dxa"/>
          </w:tcPr>
          <w:p w14:paraId="0909C7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42B9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C1E1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0169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417A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FDE0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9E14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A2A577F"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BD32C71" w14:textId="77777777" w:rsidR="003042D3" w:rsidRDefault="00E163CD">
            <w:pPr>
              <w:keepNext/>
            </w:pPr>
            <w:r>
              <w:t xml:space="preserve">My partner did this to me. (CTS_32) </w:t>
            </w:r>
          </w:p>
        </w:tc>
        <w:tc>
          <w:tcPr>
            <w:tcW w:w="1197" w:type="dxa"/>
          </w:tcPr>
          <w:p w14:paraId="4F5CCD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3C22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F1CB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1E4A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2702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8AF1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6393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6B812C" w14:textId="77777777" w:rsidR="003042D3" w:rsidRDefault="003042D3"/>
    <w:p w14:paraId="18474D41" w14:textId="77777777" w:rsidR="003042D3" w:rsidRDefault="003042D3"/>
    <w:p w14:paraId="026B690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BCD0978" w14:textId="77777777">
        <w:tc>
          <w:tcPr>
            <w:tcW w:w="50" w:type="dxa"/>
          </w:tcPr>
          <w:p w14:paraId="6DA987D6" w14:textId="77777777" w:rsidR="003042D3" w:rsidRDefault="00E163CD">
            <w:pPr>
              <w:keepNext/>
            </w:pPr>
            <w:r>
              <w:rPr>
                <w:noProof/>
              </w:rPr>
              <w:drawing>
                <wp:inline distT="0" distB="0" distL="0" distR="0" wp14:anchorId="102D5FB2" wp14:editId="37BCEDEE">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F0FA37" w14:textId="77777777" w:rsidR="003042D3" w:rsidRDefault="003042D3"/>
    <w:p w14:paraId="6EBBDD9B"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7456ABB8"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831640B" w14:textId="77777777" w:rsidR="003042D3" w:rsidRDefault="003042D3">
            <w:pPr>
              <w:keepNext/>
            </w:pPr>
          </w:p>
        </w:tc>
        <w:tc>
          <w:tcPr>
            <w:tcW w:w="1197" w:type="dxa"/>
          </w:tcPr>
          <w:p w14:paraId="59D7C0A7"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4506AB85"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2BEEF9E4"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09F55AE0"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24ABFBF3"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74ED5212"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4F72709A"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573407FD"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C06A1A3" w14:textId="77777777" w:rsidR="003042D3" w:rsidRDefault="00E163CD">
            <w:pPr>
              <w:keepNext/>
            </w:pPr>
            <w:r>
              <w:t xml:space="preserve">I slammed my partner against a wall. (CTS_33) </w:t>
            </w:r>
          </w:p>
        </w:tc>
        <w:tc>
          <w:tcPr>
            <w:tcW w:w="1197" w:type="dxa"/>
          </w:tcPr>
          <w:p w14:paraId="6573C4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409E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0379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5640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FC5D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9FC9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058E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FF093C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2234C35" w14:textId="77777777" w:rsidR="003042D3" w:rsidRDefault="00E163CD">
            <w:pPr>
              <w:keepNext/>
            </w:pPr>
            <w:r>
              <w:t xml:space="preserve">My partner did this to me. (CTS_34) </w:t>
            </w:r>
          </w:p>
        </w:tc>
        <w:tc>
          <w:tcPr>
            <w:tcW w:w="1197" w:type="dxa"/>
          </w:tcPr>
          <w:p w14:paraId="1F2F31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9711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8135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ECB7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3FD6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0DAB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85CC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B627A3D" w14:textId="77777777" w:rsidR="003042D3" w:rsidRDefault="003042D3"/>
    <w:p w14:paraId="5BF81F12" w14:textId="77777777" w:rsidR="003042D3" w:rsidRDefault="003042D3"/>
    <w:p w14:paraId="58CCD61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6DE3732" w14:textId="77777777">
        <w:tc>
          <w:tcPr>
            <w:tcW w:w="50" w:type="dxa"/>
          </w:tcPr>
          <w:p w14:paraId="453F4245" w14:textId="77777777" w:rsidR="003042D3" w:rsidRDefault="00E163CD">
            <w:pPr>
              <w:keepNext/>
            </w:pPr>
            <w:r>
              <w:rPr>
                <w:noProof/>
              </w:rPr>
              <w:lastRenderedPageBreak/>
              <w:drawing>
                <wp:inline distT="0" distB="0" distL="0" distR="0" wp14:anchorId="66009B20" wp14:editId="404C0865">
                  <wp:extent cx="228600" cy="228600"/>
                  <wp:effectExtent l="0" t="0" r="0" b="0"/>
                  <wp:docPr id="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F842BF" w14:textId="77777777" w:rsidR="003042D3" w:rsidRDefault="003042D3"/>
    <w:p w14:paraId="10255B1A"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0545FE7D"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424B364" w14:textId="77777777" w:rsidR="003042D3" w:rsidRDefault="003042D3">
            <w:pPr>
              <w:keepNext/>
            </w:pPr>
          </w:p>
        </w:tc>
        <w:tc>
          <w:tcPr>
            <w:tcW w:w="1197" w:type="dxa"/>
          </w:tcPr>
          <w:p w14:paraId="0F02A69F"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73BEEA70"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7E34D23B"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4B7211E7"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7225971E"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27234FB0"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10B4DB19"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5E17ECC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940C1EC" w14:textId="77777777" w:rsidR="003042D3" w:rsidRDefault="00E163CD">
            <w:pPr>
              <w:keepNext/>
            </w:pPr>
            <w:r>
              <w:t xml:space="preserve">I beat up my partner. (CTS_35) </w:t>
            </w:r>
          </w:p>
        </w:tc>
        <w:tc>
          <w:tcPr>
            <w:tcW w:w="1197" w:type="dxa"/>
          </w:tcPr>
          <w:p w14:paraId="745C63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6723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B99F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493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2C02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730D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DC50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DFA074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6E47A98" w14:textId="77777777" w:rsidR="003042D3" w:rsidRDefault="00E163CD">
            <w:pPr>
              <w:keepNext/>
            </w:pPr>
            <w:r>
              <w:t xml:space="preserve">My partner did this to me. (CTS_36) </w:t>
            </w:r>
          </w:p>
        </w:tc>
        <w:tc>
          <w:tcPr>
            <w:tcW w:w="1197" w:type="dxa"/>
          </w:tcPr>
          <w:p w14:paraId="163FF8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258F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EE6A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8BA1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AFAA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3749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057F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F51EB4" w14:textId="77777777" w:rsidR="003042D3" w:rsidRDefault="003042D3"/>
    <w:p w14:paraId="65A7D447" w14:textId="77777777" w:rsidR="003042D3" w:rsidRDefault="003042D3"/>
    <w:p w14:paraId="72878F6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1680B19" w14:textId="77777777">
        <w:tc>
          <w:tcPr>
            <w:tcW w:w="50" w:type="dxa"/>
          </w:tcPr>
          <w:p w14:paraId="5595DDBA" w14:textId="77777777" w:rsidR="003042D3" w:rsidRDefault="00E163CD">
            <w:pPr>
              <w:keepNext/>
            </w:pPr>
            <w:r>
              <w:rPr>
                <w:noProof/>
              </w:rPr>
              <w:drawing>
                <wp:inline distT="0" distB="0" distL="0" distR="0" wp14:anchorId="3FEAE881" wp14:editId="31E6603A">
                  <wp:extent cx="228600" cy="228600"/>
                  <wp:effectExtent l="0" t="0" r="0" b="0"/>
                  <wp:docPr id="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7EB8D1" w14:textId="77777777" w:rsidR="003042D3" w:rsidRDefault="003042D3"/>
    <w:p w14:paraId="7B84F1C7"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10C93322"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63C66EA" w14:textId="77777777" w:rsidR="003042D3" w:rsidRDefault="003042D3">
            <w:pPr>
              <w:keepNext/>
            </w:pPr>
          </w:p>
        </w:tc>
        <w:tc>
          <w:tcPr>
            <w:tcW w:w="1197" w:type="dxa"/>
          </w:tcPr>
          <w:p w14:paraId="4644F028"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5DBDFD81"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5CB328EF"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60364851"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1D81300F"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001D60C2"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02159386"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49FCE4B0"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1BB4ABA" w14:textId="77777777" w:rsidR="003042D3" w:rsidRDefault="00E163CD">
            <w:pPr>
              <w:keepNext/>
            </w:pPr>
            <w:r>
              <w:t xml:space="preserve">I burned or scalded my partner on purpose. (CTS_37) </w:t>
            </w:r>
          </w:p>
        </w:tc>
        <w:tc>
          <w:tcPr>
            <w:tcW w:w="1197" w:type="dxa"/>
          </w:tcPr>
          <w:p w14:paraId="592E7B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B83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03EA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4E0E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75A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7B6A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AF0F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7BC1F5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5DE11E7" w14:textId="77777777" w:rsidR="003042D3" w:rsidRDefault="00E163CD">
            <w:pPr>
              <w:keepNext/>
            </w:pPr>
            <w:r>
              <w:t xml:space="preserve">My partner did this to me. (CTS_38) </w:t>
            </w:r>
          </w:p>
        </w:tc>
        <w:tc>
          <w:tcPr>
            <w:tcW w:w="1197" w:type="dxa"/>
          </w:tcPr>
          <w:p w14:paraId="336175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F309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133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16E4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473A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8C59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8BE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0B7531" w14:textId="77777777" w:rsidR="003042D3" w:rsidRDefault="003042D3"/>
    <w:p w14:paraId="6D9BCD29" w14:textId="77777777" w:rsidR="003042D3" w:rsidRDefault="003042D3"/>
    <w:p w14:paraId="0D1AA17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A7AC096" w14:textId="77777777">
        <w:tc>
          <w:tcPr>
            <w:tcW w:w="50" w:type="dxa"/>
          </w:tcPr>
          <w:p w14:paraId="51B150EF" w14:textId="77777777" w:rsidR="003042D3" w:rsidRDefault="00E163CD">
            <w:pPr>
              <w:keepNext/>
            </w:pPr>
            <w:r>
              <w:rPr>
                <w:noProof/>
              </w:rPr>
              <w:lastRenderedPageBreak/>
              <w:drawing>
                <wp:inline distT="0" distB="0" distL="0" distR="0" wp14:anchorId="6E064FDC" wp14:editId="03328D02">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3AF336" w14:textId="77777777" w:rsidR="003042D3" w:rsidRDefault="003042D3"/>
    <w:p w14:paraId="5A914BB6" w14:textId="77777777" w:rsidR="003042D3" w:rsidRDefault="00E163CD">
      <w:pPr>
        <w:keepNext/>
      </w:pPr>
      <w:r>
        <w:t>CTS  </w:t>
      </w:r>
    </w:p>
    <w:tbl>
      <w:tblPr>
        <w:tblStyle w:val="QQuestionTable"/>
        <w:tblW w:w="9576" w:type="auto"/>
        <w:tblLook w:val="07E0" w:firstRow="1" w:lastRow="1" w:firstColumn="1" w:lastColumn="1" w:noHBand="1" w:noVBand="1"/>
      </w:tblPr>
      <w:tblGrid>
        <w:gridCol w:w="1197"/>
        <w:gridCol w:w="1197"/>
        <w:gridCol w:w="1197"/>
        <w:gridCol w:w="1197"/>
        <w:gridCol w:w="1197"/>
        <w:gridCol w:w="1197"/>
        <w:gridCol w:w="1197"/>
        <w:gridCol w:w="1197"/>
      </w:tblGrid>
      <w:tr w:rsidR="003042D3" w14:paraId="71FBA3FC"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31270F1" w14:textId="77777777" w:rsidR="003042D3" w:rsidRDefault="003042D3">
            <w:pPr>
              <w:keepNext/>
            </w:pPr>
          </w:p>
        </w:tc>
        <w:tc>
          <w:tcPr>
            <w:tcW w:w="1197" w:type="dxa"/>
          </w:tcPr>
          <w:p w14:paraId="45838FA3"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632A41FF"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6732AF0C"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1E725047"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227E835E"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6A82833D"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2BF1B00D"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08B044E7"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DCEDC67" w14:textId="77777777" w:rsidR="003042D3" w:rsidRDefault="00E163CD">
            <w:pPr>
              <w:keepNext/>
            </w:pPr>
            <w:r>
              <w:t xml:space="preserve">I kicked my partner. (CTS_39) </w:t>
            </w:r>
          </w:p>
        </w:tc>
        <w:tc>
          <w:tcPr>
            <w:tcW w:w="1197" w:type="dxa"/>
          </w:tcPr>
          <w:p w14:paraId="63EA3D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5767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3013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562D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18EE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7E0C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A8ED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76AA33F"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D50137A" w14:textId="77777777" w:rsidR="003042D3" w:rsidRDefault="00E163CD">
            <w:pPr>
              <w:keepNext/>
            </w:pPr>
            <w:r>
              <w:t xml:space="preserve">My partner did this to me. (CTS_40) </w:t>
            </w:r>
          </w:p>
        </w:tc>
        <w:tc>
          <w:tcPr>
            <w:tcW w:w="1197" w:type="dxa"/>
          </w:tcPr>
          <w:p w14:paraId="34082D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B51D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43E4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9F56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BEE2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FD6A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FA4D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057237" w14:textId="77777777" w:rsidR="003042D3" w:rsidRDefault="003042D3"/>
    <w:p w14:paraId="08FB8904" w14:textId="77777777" w:rsidR="003042D3" w:rsidRDefault="003042D3"/>
    <w:p w14:paraId="34C41A8C"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536E82C" w14:textId="77777777">
        <w:tc>
          <w:tcPr>
            <w:tcW w:w="50" w:type="dxa"/>
          </w:tcPr>
          <w:p w14:paraId="623B3A42" w14:textId="77777777" w:rsidR="003042D3" w:rsidRDefault="00E163CD">
            <w:pPr>
              <w:keepNext/>
            </w:pPr>
            <w:r>
              <w:rPr>
                <w:noProof/>
              </w:rPr>
              <w:drawing>
                <wp:inline distT="0" distB="0" distL="0" distR="0" wp14:anchorId="4558305C" wp14:editId="634420D3">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758C90" w14:textId="77777777" w:rsidR="003042D3" w:rsidRDefault="003042D3"/>
    <w:p w14:paraId="169E7371" w14:textId="77777777" w:rsidR="003042D3" w:rsidRDefault="00E163CD">
      <w:pPr>
        <w:keepNext/>
      </w:pPr>
      <w:r>
        <w:t>CTS.SGM  </w:t>
      </w:r>
    </w:p>
    <w:tbl>
      <w:tblPr>
        <w:tblStyle w:val="QQuestionTable"/>
        <w:tblW w:w="9576" w:type="auto"/>
        <w:tblLook w:val="07E0" w:firstRow="1" w:lastRow="1" w:firstColumn="1" w:lastColumn="1" w:noHBand="1" w:noVBand="1"/>
      </w:tblPr>
      <w:tblGrid>
        <w:gridCol w:w="1746"/>
        <w:gridCol w:w="1121"/>
        <w:gridCol w:w="1130"/>
        <w:gridCol w:w="1122"/>
        <w:gridCol w:w="1122"/>
        <w:gridCol w:w="1122"/>
        <w:gridCol w:w="1122"/>
        <w:gridCol w:w="1105"/>
      </w:tblGrid>
      <w:tr w:rsidR="003042D3" w14:paraId="102B9745"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7BF64BB" w14:textId="77777777" w:rsidR="003042D3" w:rsidRDefault="003042D3">
            <w:pPr>
              <w:keepNext/>
            </w:pPr>
          </w:p>
        </w:tc>
        <w:tc>
          <w:tcPr>
            <w:tcW w:w="1197" w:type="dxa"/>
          </w:tcPr>
          <w:p w14:paraId="648839FD"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592599DE"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128CB643"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3B38EF4C"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124110FA"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6534FC8B"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3CC94367"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6CF5AC0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356E52A" w14:textId="77777777" w:rsidR="003042D3" w:rsidRDefault="00E163CD">
            <w:pPr>
              <w:keepNext/>
            </w:pPr>
            <w:r>
              <w:t xml:space="preserve">I threatened to out my partner to their friends, family, or other people in their life if they didn't do what I wanted. (CTS.SGM_41) </w:t>
            </w:r>
          </w:p>
        </w:tc>
        <w:tc>
          <w:tcPr>
            <w:tcW w:w="1197" w:type="dxa"/>
          </w:tcPr>
          <w:p w14:paraId="67A277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DB54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4A9E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2D7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278C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4079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7EC9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D6C246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7D4A02B" w14:textId="77777777" w:rsidR="003042D3" w:rsidRDefault="00E163CD">
            <w:pPr>
              <w:keepNext/>
            </w:pPr>
            <w:r>
              <w:t xml:space="preserve">My partner did this to me. (CTS.SGM_42) </w:t>
            </w:r>
          </w:p>
        </w:tc>
        <w:tc>
          <w:tcPr>
            <w:tcW w:w="1197" w:type="dxa"/>
          </w:tcPr>
          <w:p w14:paraId="23116A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31E1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9513D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26C2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024B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1660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77B5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8BC66F7" w14:textId="77777777" w:rsidR="003042D3" w:rsidRDefault="003042D3"/>
    <w:p w14:paraId="6EC707BD" w14:textId="77777777" w:rsidR="003042D3" w:rsidRDefault="003042D3"/>
    <w:p w14:paraId="6480E128"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FCEFB74" w14:textId="77777777">
        <w:tc>
          <w:tcPr>
            <w:tcW w:w="50" w:type="dxa"/>
          </w:tcPr>
          <w:p w14:paraId="3F4AB358" w14:textId="77777777" w:rsidR="003042D3" w:rsidRDefault="00E163CD">
            <w:pPr>
              <w:keepNext/>
            </w:pPr>
            <w:r>
              <w:rPr>
                <w:noProof/>
              </w:rPr>
              <w:lastRenderedPageBreak/>
              <w:drawing>
                <wp:inline distT="0" distB="0" distL="0" distR="0" wp14:anchorId="47AC229B" wp14:editId="31B879FD">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916BBB" w14:textId="77777777" w:rsidR="003042D3" w:rsidRDefault="003042D3"/>
    <w:p w14:paraId="0FDEAF91" w14:textId="77777777" w:rsidR="003042D3" w:rsidRDefault="00E163CD">
      <w:pPr>
        <w:keepNext/>
      </w:pPr>
      <w:r>
        <w:t>CTS.SGM  </w:t>
      </w:r>
    </w:p>
    <w:tbl>
      <w:tblPr>
        <w:tblStyle w:val="QQuestionTable"/>
        <w:tblW w:w="9576" w:type="auto"/>
        <w:tblLook w:val="07E0" w:firstRow="1" w:lastRow="1" w:firstColumn="1" w:lastColumn="1" w:noHBand="1" w:noVBand="1"/>
      </w:tblPr>
      <w:tblGrid>
        <w:gridCol w:w="1746"/>
        <w:gridCol w:w="1121"/>
        <w:gridCol w:w="1130"/>
        <w:gridCol w:w="1122"/>
        <w:gridCol w:w="1122"/>
        <w:gridCol w:w="1122"/>
        <w:gridCol w:w="1122"/>
        <w:gridCol w:w="1105"/>
      </w:tblGrid>
      <w:tr w:rsidR="003042D3" w14:paraId="4E1EB266"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D01FDDA" w14:textId="77777777" w:rsidR="003042D3" w:rsidRDefault="003042D3">
            <w:pPr>
              <w:keepNext/>
            </w:pPr>
          </w:p>
        </w:tc>
        <w:tc>
          <w:tcPr>
            <w:tcW w:w="1197" w:type="dxa"/>
          </w:tcPr>
          <w:p w14:paraId="00748C89"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12400C75"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3E2AB02F"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06B5CB97"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075006D2"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24226B26"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577567DF"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654C77B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AAECB79" w14:textId="77777777" w:rsidR="003042D3" w:rsidRDefault="00E163CD">
            <w:pPr>
              <w:keepNext/>
            </w:pPr>
            <w:r>
              <w:t xml:space="preserve">I repeatedly told my partner how alone they would be if they left me, because other people don't know about or aren't accepting of their sexuality. (CTS.SGM_43) </w:t>
            </w:r>
          </w:p>
        </w:tc>
        <w:tc>
          <w:tcPr>
            <w:tcW w:w="1197" w:type="dxa"/>
          </w:tcPr>
          <w:p w14:paraId="6EC0A1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F9A1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BF30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AF7C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68D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AFC1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C3A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947594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19AA5EA" w14:textId="77777777" w:rsidR="003042D3" w:rsidRDefault="00E163CD">
            <w:pPr>
              <w:keepNext/>
            </w:pPr>
            <w:r>
              <w:t xml:space="preserve">My partner did this to me. (CTS.SGM_44) </w:t>
            </w:r>
          </w:p>
        </w:tc>
        <w:tc>
          <w:tcPr>
            <w:tcW w:w="1197" w:type="dxa"/>
          </w:tcPr>
          <w:p w14:paraId="64DBDF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17DF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DE3A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6418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0F7B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0464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8CD8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3809FA" w14:textId="77777777" w:rsidR="003042D3" w:rsidRDefault="003042D3"/>
    <w:p w14:paraId="5DE37CDB" w14:textId="77777777" w:rsidR="003042D3" w:rsidRDefault="003042D3"/>
    <w:p w14:paraId="7B39D0D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CE24912" w14:textId="77777777">
        <w:tc>
          <w:tcPr>
            <w:tcW w:w="50" w:type="dxa"/>
          </w:tcPr>
          <w:p w14:paraId="740EF538" w14:textId="77777777" w:rsidR="003042D3" w:rsidRDefault="00E163CD">
            <w:pPr>
              <w:keepNext/>
            </w:pPr>
            <w:r>
              <w:rPr>
                <w:noProof/>
              </w:rPr>
              <w:drawing>
                <wp:inline distT="0" distB="0" distL="0" distR="0" wp14:anchorId="0D2CA50C" wp14:editId="04C4717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1A2EC1" w14:textId="77777777" w:rsidR="003042D3" w:rsidRDefault="003042D3"/>
    <w:p w14:paraId="5780554A" w14:textId="77777777" w:rsidR="003042D3" w:rsidRDefault="00E163CD">
      <w:pPr>
        <w:keepNext/>
      </w:pPr>
      <w:r>
        <w:lastRenderedPageBreak/>
        <w:t>CTS.SGM  </w:t>
      </w:r>
    </w:p>
    <w:tbl>
      <w:tblPr>
        <w:tblStyle w:val="QQuestionTable"/>
        <w:tblW w:w="9576" w:type="auto"/>
        <w:tblLook w:val="07E0" w:firstRow="1" w:lastRow="1" w:firstColumn="1" w:lastColumn="1" w:noHBand="1" w:noVBand="1"/>
      </w:tblPr>
      <w:tblGrid>
        <w:gridCol w:w="1746"/>
        <w:gridCol w:w="1121"/>
        <w:gridCol w:w="1130"/>
        <w:gridCol w:w="1122"/>
        <w:gridCol w:w="1122"/>
        <w:gridCol w:w="1122"/>
        <w:gridCol w:w="1122"/>
        <w:gridCol w:w="1105"/>
      </w:tblGrid>
      <w:tr w:rsidR="003042D3" w14:paraId="60892997"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154D40B" w14:textId="77777777" w:rsidR="003042D3" w:rsidRDefault="003042D3">
            <w:pPr>
              <w:keepNext/>
            </w:pPr>
          </w:p>
        </w:tc>
        <w:tc>
          <w:tcPr>
            <w:tcW w:w="1197" w:type="dxa"/>
          </w:tcPr>
          <w:p w14:paraId="5E5793DE"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60D09ED0"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3E69725F"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6E55740F"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5F526393"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76C2EF9E"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2F6F6BD9"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7709825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90D63D2" w14:textId="77777777" w:rsidR="003042D3" w:rsidRDefault="00E163CD">
            <w:pPr>
              <w:keepNext/>
            </w:pPr>
            <w:r>
              <w:t xml:space="preserve">I threatened to turn people in the queer community against them or spread rumors about them in this community. (CTS.SGM_45) </w:t>
            </w:r>
          </w:p>
        </w:tc>
        <w:tc>
          <w:tcPr>
            <w:tcW w:w="1197" w:type="dxa"/>
          </w:tcPr>
          <w:p w14:paraId="61BB1A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E9D9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4E65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8E52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8A4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D149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EF1B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D5DABC4"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2D98C9C" w14:textId="77777777" w:rsidR="003042D3" w:rsidRDefault="00E163CD">
            <w:pPr>
              <w:keepNext/>
            </w:pPr>
            <w:r>
              <w:t xml:space="preserve">My partner did this to me. (CTS.SGM_46) </w:t>
            </w:r>
          </w:p>
        </w:tc>
        <w:tc>
          <w:tcPr>
            <w:tcW w:w="1197" w:type="dxa"/>
          </w:tcPr>
          <w:p w14:paraId="2EF40A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3906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BA1A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9DA2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7F6C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6423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B791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D933DF7" w14:textId="77777777" w:rsidR="003042D3" w:rsidRDefault="003042D3"/>
    <w:p w14:paraId="14BD1CAD" w14:textId="77777777" w:rsidR="003042D3" w:rsidRDefault="003042D3"/>
    <w:p w14:paraId="3601DAB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6D3AC0C" w14:textId="77777777">
        <w:tc>
          <w:tcPr>
            <w:tcW w:w="50" w:type="dxa"/>
          </w:tcPr>
          <w:p w14:paraId="003044FF" w14:textId="77777777" w:rsidR="003042D3" w:rsidRDefault="00E163CD">
            <w:pPr>
              <w:keepNext/>
            </w:pPr>
            <w:r>
              <w:rPr>
                <w:noProof/>
              </w:rPr>
              <w:drawing>
                <wp:inline distT="0" distB="0" distL="0" distR="0" wp14:anchorId="7F409260" wp14:editId="6B3C7205">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7C3828" w14:textId="77777777" w:rsidR="003042D3" w:rsidRDefault="003042D3"/>
    <w:p w14:paraId="658318B1" w14:textId="77777777" w:rsidR="003042D3" w:rsidRDefault="00E163CD">
      <w:pPr>
        <w:keepNext/>
      </w:pPr>
      <w:r>
        <w:t>CTS.SGM  </w:t>
      </w:r>
    </w:p>
    <w:tbl>
      <w:tblPr>
        <w:tblStyle w:val="QQuestionTable"/>
        <w:tblW w:w="9576" w:type="auto"/>
        <w:tblLook w:val="07E0" w:firstRow="1" w:lastRow="1" w:firstColumn="1" w:lastColumn="1" w:noHBand="1" w:noVBand="1"/>
      </w:tblPr>
      <w:tblGrid>
        <w:gridCol w:w="1746"/>
        <w:gridCol w:w="1121"/>
        <w:gridCol w:w="1130"/>
        <w:gridCol w:w="1122"/>
        <w:gridCol w:w="1122"/>
        <w:gridCol w:w="1122"/>
        <w:gridCol w:w="1122"/>
        <w:gridCol w:w="1105"/>
      </w:tblGrid>
      <w:tr w:rsidR="003042D3" w14:paraId="5DFEB4FC"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157270C" w14:textId="77777777" w:rsidR="003042D3" w:rsidRDefault="003042D3">
            <w:pPr>
              <w:keepNext/>
            </w:pPr>
          </w:p>
        </w:tc>
        <w:tc>
          <w:tcPr>
            <w:tcW w:w="1197" w:type="dxa"/>
          </w:tcPr>
          <w:p w14:paraId="3781F504"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0FA16576"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3DBE0C86"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3EF35469"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17FA10EC"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6F67D9DD"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7E1DF2F6"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783C26B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F721DDD" w14:textId="77777777" w:rsidR="003042D3" w:rsidRDefault="00E163CD">
            <w:pPr>
              <w:keepNext/>
            </w:pPr>
            <w:r>
              <w:t xml:space="preserve">I outed my partner - to friends or family, at school, work, or in other social circles. (CTS.SGM_47) </w:t>
            </w:r>
          </w:p>
        </w:tc>
        <w:tc>
          <w:tcPr>
            <w:tcW w:w="1197" w:type="dxa"/>
          </w:tcPr>
          <w:p w14:paraId="27F053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BFE9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5CA7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95F5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0142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51D5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7C86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2A41B98"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6A6B890" w14:textId="77777777" w:rsidR="003042D3" w:rsidRDefault="00E163CD">
            <w:pPr>
              <w:keepNext/>
            </w:pPr>
            <w:r>
              <w:t xml:space="preserve">My partner did this to me. (CTS.SGM_48) </w:t>
            </w:r>
          </w:p>
        </w:tc>
        <w:tc>
          <w:tcPr>
            <w:tcW w:w="1197" w:type="dxa"/>
          </w:tcPr>
          <w:p w14:paraId="350344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569B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96D7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D84C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02B7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3B39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228D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CC373BA" w14:textId="77777777" w:rsidR="003042D3" w:rsidRDefault="003042D3"/>
    <w:p w14:paraId="713B9AC8" w14:textId="77777777" w:rsidR="003042D3" w:rsidRDefault="003042D3"/>
    <w:p w14:paraId="16ADE05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26B56C9" w14:textId="77777777">
        <w:tc>
          <w:tcPr>
            <w:tcW w:w="50" w:type="dxa"/>
          </w:tcPr>
          <w:p w14:paraId="27855DC7" w14:textId="77777777" w:rsidR="003042D3" w:rsidRDefault="00E163CD">
            <w:pPr>
              <w:keepNext/>
            </w:pPr>
            <w:r>
              <w:rPr>
                <w:noProof/>
              </w:rPr>
              <w:lastRenderedPageBreak/>
              <w:drawing>
                <wp:inline distT="0" distB="0" distL="0" distR="0" wp14:anchorId="08EF217B" wp14:editId="58E4224E">
                  <wp:extent cx="228600" cy="228600"/>
                  <wp:effectExtent l="0" t="0" r="0" b="0"/>
                  <wp:docPr id="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ED3F67" w14:textId="77777777" w:rsidR="003042D3" w:rsidRDefault="003042D3"/>
    <w:p w14:paraId="6AA618D9" w14:textId="77777777" w:rsidR="003042D3" w:rsidRDefault="00E163CD">
      <w:pPr>
        <w:keepNext/>
      </w:pPr>
      <w:r>
        <w:t>CTS.SGM  </w:t>
      </w:r>
    </w:p>
    <w:tbl>
      <w:tblPr>
        <w:tblStyle w:val="QQuestionTable"/>
        <w:tblW w:w="9576" w:type="auto"/>
        <w:tblLook w:val="07E0" w:firstRow="1" w:lastRow="1" w:firstColumn="1" w:lastColumn="1" w:noHBand="1" w:noVBand="1"/>
      </w:tblPr>
      <w:tblGrid>
        <w:gridCol w:w="1746"/>
        <w:gridCol w:w="1121"/>
        <w:gridCol w:w="1130"/>
        <w:gridCol w:w="1122"/>
        <w:gridCol w:w="1122"/>
        <w:gridCol w:w="1122"/>
        <w:gridCol w:w="1122"/>
        <w:gridCol w:w="1105"/>
      </w:tblGrid>
      <w:tr w:rsidR="003042D3" w14:paraId="4B0D7B82"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1143326" w14:textId="77777777" w:rsidR="003042D3" w:rsidRDefault="003042D3">
            <w:pPr>
              <w:keepNext/>
            </w:pPr>
          </w:p>
        </w:tc>
        <w:tc>
          <w:tcPr>
            <w:tcW w:w="1197" w:type="dxa"/>
          </w:tcPr>
          <w:p w14:paraId="7EFAE502"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in the past year (1)</w:t>
            </w:r>
          </w:p>
        </w:tc>
        <w:tc>
          <w:tcPr>
            <w:tcW w:w="1197" w:type="dxa"/>
          </w:tcPr>
          <w:p w14:paraId="7A30845F" w14:textId="77777777" w:rsidR="003042D3" w:rsidRDefault="00E163CD">
            <w:pPr>
              <w:cnfStyle w:val="100000000000" w:firstRow="1" w:lastRow="0" w:firstColumn="0" w:lastColumn="0" w:oddVBand="0" w:evenVBand="0" w:oddHBand="0" w:evenHBand="0" w:firstRowFirstColumn="0" w:firstRowLastColumn="0" w:lastRowFirstColumn="0" w:lastRowLastColumn="0"/>
            </w:pPr>
            <w:r>
              <w:t>Twice in the past year (2)</w:t>
            </w:r>
          </w:p>
        </w:tc>
        <w:tc>
          <w:tcPr>
            <w:tcW w:w="1197" w:type="dxa"/>
          </w:tcPr>
          <w:p w14:paraId="325325A0" w14:textId="77777777" w:rsidR="003042D3" w:rsidRDefault="00E163CD">
            <w:pPr>
              <w:cnfStyle w:val="100000000000" w:firstRow="1" w:lastRow="0" w:firstColumn="0" w:lastColumn="0" w:oddVBand="0" w:evenVBand="0" w:oddHBand="0" w:evenHBand="0" w:firstRowFirstColumn="0" w:firstRowLastColumn="0" w:lastRowFirstColumn="0" w:lastRowLastColumn="0"/>
            </w:pPr>
            <w:r>
              <w:t>3-5 times in the past year (3)</w:t>
            </w:r>
          </w:p>
        </w:tc>
        <w:tc>
          <w:tcPr>
            <w:tcW w:w="1197" w:type="dxa"/>
          </w:tcPr>
          <w:p w14:paraId="3AD7415E" w14:textId="77777777" w:rsidR="003042D3" w:rsidRDefault="00E163CD">
            <w:pPr>
              <w:cnfStyle w:val="100000000000" w:firstRow="1" w:lastRow="0" w:firstColumn="0" w:lastColumn="0" w:oddVBand="0" w:evenVBand="0" w:oddHBand="0" w:evenHBand="0" w:firstRowFirstColumn="0" w:firstRowLastColumn="0" w:lastRowFirstColumn="0" w:lastRowLastColumn="0"/>
            </w:pPr>
            <w:r>
              <w:t>6-10 times in the past year (4)</w:t>
            </w:r>
          </w:p>
        </w:tc>
        <w:tc>
          <w:tcPr>
            <w:tcW w:w="1197" w:type="dxa"/>
          </w:tcPr>
          <w:p w14:paraId="6EF38F9B" w14:textId="77777777" w:rsidR="003042D3" w:rsidRDefault="00E163CD">
            <w:pPr>
              <w:cnfStyle w:val="100000000000" w:firstRow="1" w:lastRow="0" w:firstColumn="0" w:lastColumn="0" w:oddVBand="0" w:evenVBand="0" w:oddHBand="0" w:evenHBand="0" w:firstRowFirstColumn="0" w:firstRowLastColumn="0" w:lastRowFirstColumn="0" w:lastRowLastColumn="0"/>
            </w:pPr>
            <w:r>
              <w:t>11-20 times in the past year (5)</w:t>
            </w:r>
          </w:p>
        </w:tc>
        <w:tc>
          <w:tcPr>
            <w:tcW w:w="1197" w:type="dxa"/>
          </w:tcPr>
          <w:p w14:paraId="10D9330F"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20 times in the past year (6)</w:t>
            </w:r>
          </w:p>
        </w:tc>
        <w:tc>
          <w:tcPr>
            <w:tcW w:w="1197" w:type="dxa"/>
          </w:tcPr>
          <w:p w14:paraId="778882C3"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in the past year (7)</w:t>
            </w:r>
          </w:p>
        </w:tc>
      </w:tr>
      <w:tr w:rsidR="003042D3" w14:paraId="50BC4AC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F48100D" w14:textId="77777777" w:rsidR="003042D3" w:rsidRDefault="00E163CD">
            <w:pPr>
              <w:keepNext/>
            </w:pPr>
            <w:r>
              <w:t xml:space="preserve">I forced or coerced my partner into public displays of affection (e.g., hand holding, kissing, etc.) that I knew they weren't comfortable with. (CTS.SGM_49) </w:t>
            </w:r>
          </w:p>
        </w:tc>
        <w:tc>
          <w:tcPr>
            <w:tcW w:w="1197" w:type="dxa"/>
          </w:tcPr>
          <w:p w14:paraId="6A9CBD2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1179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7B8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E912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7C05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F656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5D5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9588A3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28D350A" w14:textId="77777777" w:rsidR="003042D3" w:rsidRDefault="00E163CD">
            <w:pPr>
              <w:keepNext/>
            </w:pPr>
            <w:r>
              <w:t xml:space="preserve">My partner did this to me. (CTS.SGM_50) </w:t>
            </w:r>
          </w:p>
        </w:tc>
        <w:tc>
          <w:tcPr>
            <w:tcW w:w="1197" w:type="dxa"/>
          </w:tcPr>
          <w:p w14:paraId="5E38B9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C6F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9111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4CBC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F0C2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6B11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9B2E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BA3A05" w14:textId="77777777" w:rsidR="003042D3" w:rsidRDefault="003042D3"/>
    <w:p w14:paraId="475083F1" w14:textId="77777777" w:rsidR="003042D3" w:rsidRDefault="003042D3"/>
    <w:p w14:paraId="76E2A23E" w14:textId="77777777" w:rsidR="003042D3" w:rsidRDefault="00E163CD">
      <w:pPr>
        <w:pStyle w:val="BlockEndLabel"/>
      </w:pPr>
      <w:r>
        <w:t>End of Block: Conflict Tactics Scale Revised</w:t>
      </w:r>
    </w:p>
    <w:p w14:paraId="6F7721BA" w14:textId="77777777" w:rsidR="003042D3" w:rsidRDefault="003042D3">
      <w:pPr>
        <w:pStyle w:val="BlockSeparator"/>
      </w:pPr>
    </w:p>
    <w:p w14:paraId="4855CA7D" w14:textId="77777777" w:rsidR="003042D3" w:rsidRDefault="00E163CD">
      <w:pPr>
        <w:pStyle w:val="BlockStartLabel"/>
      </w:pPr>
      <w:r>
        <w:t>Start of Block: Dyadic Coping Inventory</w:t>
      </w:r>
    </w:p>
    <w:p w14:paraId="1E46093C" w14:textId="77777777" w:rsidR="003042D3" w:rsidRDefault="003042D3"/>
    <w:p w14:paraId="7FDD04E1" w14:textId="77777777" w:rsidR="003042D3" w:rsidRDefault="00E163CD">
      <w:pPr>
        <w:keepNext/>
      </w:pPr>
      <w:proofErr w:type="spellStart"/>
      <w:r>
        <w:t>DCI_instructions</w:t>
      </w:r>
      <w:proofErr w:type="spellEnd"/>
      <w:r>
        <w:t xml:space="preserve"> </w:t>
      </w:r>
      <w:r>
        <w:rPr>
          <w:b/>
        </w:rPr>
        <w:t>Instructions:</w:t>
      </w:r>
      <w:r>
        <w:t xml:space="preserve"> The following questions ask about how you and your partner </w:t>
      </w:r>
      <w:r>
        <w:rPr>
          <w:i/>
        </w:rPr>
        <w:t>generally</w:t>
      </w:r>
      <w:r>
        <w:t> deal with stress. Please rate how often you and/or your partner engage in the behaviors listed below.</w:t>
      </w:r>
    </w:p>
    <w:p w14:paraId="5D1133E2" w14:textId="77777777" w:rsidR="003042D3" w:rsidRDefault="003042D3"/>
    <w:p w14:paraId="7800409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159FEB0" w14:textId="77777777">
        <w:tc>
          <w:tcPr>
            <w:tcW w:w="50" w:type="dxa"/>
          </w:tcPr>
          <w:p w14:paraId="3CBAB261" w14:textId="77777777" w:rsidR="003042D3" w:rsidRDefault="00E163CD">
            <w:pPr>
              <w:keepNext/>
            </w:pPr>
            <w:r>
              <w:rPr>
                <w:noProof/>
              </w:rPr>
              <w:drawing>
                <wp:inline distT="0" distB="0" distL="0" distR="0" wp14:anchorId="4304F423" wp14:editId="3016A879">
                  <wp:extent cx="228600" cy="228600"/>
                  <wp:effectExtent l="0" t="0" r="0" b="0"/>
                  <wp:docPr id="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8CA2C4" w14:textId="77777777" w:rsidR="003042D3" w:rsidRDefault="003042D3"/>
    <w:p w14:paraId="324D2A92" w14:textId="77777777" w:rsidR="003042D3" w:rsidRDefault="00E163CD">
      <w:pPr>
        <w:keepNext/>
      </w:pPr>
      <w:r>
        <w:lastRenderedPageBreak/>
        <w:t xml:space="preserve">DCI </w:t>
      </w:r>
      <w:r>
        <w:rPr>
          <w:b/>
        </w:rPr>
        <w:t>This section is about how you communicate your stress with   your partner.</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3042D3" w14:paraId="1CDD3C2A"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566F60F" w14:textId="77777777" w:rsidR="003042D3" w:rsidRDefault="003042D3">
            <w:pPr>
              <w:keepNext/>
            </w:pPr>
          </w:p>
        </w:tc>
        <w:tc>
          <w:tcPr>
            <w:tcW w:w="1596" w:type="dxa"/>
          </w:tcPr>
          <w:p w14:paraId="69FA812D"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rarely (1)</w:t>
            </w:r>
          </w:p>
        </w:tc>
        <w:tc>
          <w:tcPr>
            <w:tcW w:w="1596" w:type="dxa"/>
          </w:tcPr>
          <w:p w14:paraId="4A3A927C" w14:textId="77777777" w:rsidR="003042D3" w:rsidRDefault="00E163CD">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4412718B"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129ABAD0"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54FD84D1"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often (5)</w:t>
            </w:r>
          </w:p>
        </w:tc>
      </w:tr>
      <w:tr w:rsidR="003042D3" w14:paraId="5B16465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E59E2DC" w14:textId="77777777" w:rsidR="003042D3" w:rsidRDefault="00E163CD">
            <w:pPr>
              <w:keepNext/>
            </w:pPr>
            <w:r>
              <w:t xml:space="preserve">I let my partner know that I appreciate their practical support, advice, or help. (DCI_1) </w:t>
            </w:r>
          </w:p>
        </w:tc>
        <w:tc>
          <w:tcPr>
            <w:tcW w:w="1596" w:type="dxa"/>
          </w:tcPr>
          <w:p w14:paraId="0960F6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6B7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41F2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035B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C6DC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48D210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0955412" w14:textId="77777777" w:rsidR="003042D3" w:rsidRDefault="00E163CD">
            <w:pPr>
              <w:keepNext/>
            </w:pPr>
            <w:r>
              <w:t xml:space="preserve">I ask my partner to do things for me when I have too much to do. (DCI_2) </w:t>
            </w:r>
          </w:p>
        </w:tc>
        <w:tc>
          <w:tcPr>
            <w:tcW w:w="1596" w:type="dxa"/>
          </w:tcPr>
          <w:p w14:paraId="7BC6EF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123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1DE5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8C8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3AEC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2EF059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5383CE4" w14:textId="77777777" w:rsidR="003042D3" w:rsidRDefault="00E163CD">
            <w:pPr>
              <w:keepNext/>
            </w:pPr>
            <w:r>
              <w:t xml:space="preserve">I show my partner through my behavior when I’m not doing well or when I have problems. (DCI_3) </w:t>
            </w:r>
          </w:p>
        </w:tc>
        <w:tc>
          <w:tcPr>
            <w:tcW w:w="1596" w:type="dxa"/>
          </w:tcPr>
          <w:p w14:paraId="4984D7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5155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5419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7509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5B4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92617C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6B72763" w14:textId="77777777" w:rsidR="003042D3" w:rsidRDefault="00E163CD">
            <w:pPr>
              <w:keepNext/>
            </w:pPr>
            <w:r>
              <w:t xml:space="preserve">I tell my partner openly how I feel and that I would appreciate their support. (DCI_4) </w:t>
            </w:r>
          </w:p>
        </w:tc>
        <w:tc>
          <w:tcPr>
            <w:tcW w:w="1596" w:type="dxa"/>
          </w:tcPr>
          <w:p w14:paraId="5B6EC22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1B44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ED0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705B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D38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6B0FD3" w14:textId="77777777" w:rsidR="003042D3" w:rsidRDefault="003042D3"/>
    <w:p w14:paraId="174AE606" w14:textId="77777777" w:rsidR="003042D3" w:rsidRDefault="003042D3"/>
    <w:p w14:paraId="2F673BE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2B56642" w14:textId="77777777">
        <w:tc>
          <w:tcPr>
            <w:tcW w:w="50" w:type="dxa"/>
          </w:tcPr>
          <w:p w14:paraId="267146C9" w14:textId="77777777" w:rsidR="003042D3" w:rsidRDefault="00E163CD">
            <w:pPr>
              <w:keepNext/>
            </w:pPr>
            <w:r>
              <w:rPr>
                <w:noProof/>
              </w:rPr>
              <w:drawing>
                <wp:inline distT="0" distB="0" distL="0" distR="0" wp14:anchorId="704A07EA" wp14:editId="631E93AB">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20D8A0" w14:textId="77777777" w:rsidR="003042D3" w:rsidRDefault="003042D3"/>
    <w:p w14:paraId="5B236C7B" w14:textId="77777777" w:rsidR="003042D3" w:rsidRDefault="00E163CD">
      <w:pPr>
        <w:keepNext/>
      </w:pPr>
      <w:proofErr w:type="gramStart"/>
      <w:r>
        <w:lastRenderedPageBreak/>
        <w:t xml:space="preserve">DCI </w:t>
      </w:r>
      <w:r>
        <w:rPr>
          <w:b/>
        </w:rPr>
        <w:t> This</w:t>
      </w:r>
      <w:proofErr w:type="gramEnd"/>
      <w:r>
        <w:rPr>
          <w:b/>
        </w:rPr>
        <w:t xml:space="preserve"> section is about what your partner does when you feel stressed.</w:t>
      </w:r>
    </w:p>
    <w:tbl>
      <w:tblPr>
        <w:tblStyle w:val="QQuestionTable"/>
        <w:tblW w:w="9576" w:type="auto"/>
        <w:tblLook w:val="07E0" w:firstRow="1" w:lastRow="1" w:firstColumn="1" w:lastColumn="1" w:noHBand="1" w:noVBand="1"/>
      </w:tblPr>
      <w:tblGrid>
        <w:gridCol w:w="1626"/>
        <w:gridCol w:w="1592"/>
        <w:gridCol w:w="1593"/>
        <w:gridCol w:w="1595"/>
        <w:gridCol w:w="1592"/>
        <w:gridCol w:w="1592"/>
      </w:tblGrid>
      <w:tr w:rsidR="003042D3" w14:paraId="6687757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9059C46" w14:textId="77777777" w:rsidR="003042D3" w:rsidRDefault="003042D3">
            <w:pPr>
              <w:keepNext/>
            </w:pPr>
          </w:p>
        </w:tc>
        <w:tc>
          <w:tcPr>
            <w:tcW w:w="1596" w:type="dxa"/>
          </w:tcPr>
          <w:p w14:paraId="6749115A"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rarely (1)</w:t>
            </w:r>
          </w:p>
        </w:tc>
        <w:tc>
          <w:tcPr>
            <w:tcW w:w="1596" w:type="dxa"/>
          </w:tcPr>
          <w:p w14:paraId="792BA77F" w14:textId="77777777" w:rsidR="003042D3" w:rsidRDefault="00E163CD">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1AC5B25E"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2D58841C"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37D0F659"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Often (5)</w:t>
            </w:r>
          </w:p>
        </w:tc>
      </w:tr>
      <w:tr w:rsidR="003042D3" w14:paraId="7E5A59C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5B16A55" w14:textId="77777777" w:rsidR="003042D3" w:rsidRDefault="00E163CD">
            <w:pPr>
              <w:keepNext/>
            </w:pPr>
            <w:r>
              <w:t xml:space="preserve">My partner shows empathy and understanding to me. (DCI_5) </w:t>
            </w:r>
          </w:p>
        </w:tc>
        <w:tc>
          <w:tcPr>
            <w:tcW w:w="1596" w:type="dxa"/>
          </w:tcPr>
          <w:p w14:paraId="324929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C9FF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054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F0E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FC47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C8C048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B3257B8" w14:textId="77777777" w:rsidR="003042D3" w:rsidRDefault="00E163CD">
            <w:pPr>
              <w:keepNext/>
            </w:pPr>
            <w:r>
              <w:t xml:space="preserve">My partner expresses that they are on my side. (DCI_6) </w:t>
            </w:r>
          </w:p>
        </w:tc>
        <w:tc>
          <w:tcPr>
            <w:tcW w:w="1596" w:type="dxa"/>
          </w:tcPr>
          <w:p w14:paraId="055C0B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350F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A42A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DCE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60C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ADAB6D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2964346" w14:textId="77777777" w:rsidR="003042D3" w:rsidRDefault="00E163CD">
            <w:pPr>
              <w:keepNext/>
            </w:pPr>
            <w:r>
              <w:t xml:space="preserve">My partner blames me for not coping well enough with stress. (DCI_7) </w:t>
            </w:r>
          </w:p>
        </w:tc>
        <w:tc>
          <w:tcPr>
            <w:tcW w:w="1596" w:type="dxa"/>
          </w:tcPr>
          <w:p w14:paraId="499FAF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2C9B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56B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DF6F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C1DA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601E73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3A4A062" w14:textId="77777777" w:rsidR="003042D3" w:rsidRDefault="00E163CD">
            <w:pPr>
              <w:keepNext/>
            </w:pPr>
            <w:r>
              <w:t xml:space="preserve">My partner helps me to see stressful situations in a different light. (DCI_8) </w:t>
            </w:r>
          </w:p>
        </w:tc>
        <w:tc>
          <w:tcPr>
            <w:tcW w:w="1596" w:type="dxa"/>
          </w:tcPr>
          <w:p w14:paraId="4DA9A0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7D35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7060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3B3A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4206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480AA4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20F6E2A" w14:textId="77777777" w:rsidR="003042D3" w:rsidRDefault="00E163CD">
            <w:pPr>
              <w:keepNext/>
            </w:pPr>
            <w:r>
              <w:t xml:space="preserve">My partner listens to me and gives me the opportunity to communicate what really bothers me. (DCI_9) </w:t>
            </w:r>
          </w:p>
        </w:tc>
        <w:tc>
          <w:tcPr>
            <w:tcW w:w="1596" w:type="dxa"/>
          </w:tcPr>
          <w:p w14:paraId="250204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526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59DE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676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73F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448A0D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7122969" w14:textId="77777777" w:rsidR="003042D3" w:rsidRDefault="00E163CD">
            <w:pPr>
              <w:keepNext/>
            </w:pPr>
            <w:r>
              <w:t xml:space="preserve">My partner does not take my stress seriously. (DCI_10) </w:t>
            </w:r>
          </w:p>
        </w:tc>
        <w:tc>
          <w:tcPr>
            <w:tcW w:w="1596" w:type="dxa"/>
          </w:tcPr>
          <w:p w14:paraId="2ECB68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2A7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182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843F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7A422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3DB420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14F4DAC" w14:textId="77777777" w:rsidR="003042D3" w:rsidRDefault="00E163CD">
            <w:pPr>
              <w:keepNext/>
            </w:pPr>
            <w:r>
              <w:t xml:space="preserve">My partner provides support, but does so unwillingly or unmotivated. </w:t>
            </w:r>
            <w:r>
              <w:lastRenderedPageBreak/>
              <w:t xml:space="preserve">(DCI_11) </w:t>
            </w:r>
          </w:p>
        </w:tc>
        <w:tc>
          <w:tcPr>
            <w:tcW w:w="1596" w:type="dxa"/>
          </w:tcPr>
          <w:p w14:paraId="2A6372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3579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030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BB9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A39D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D08BF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D80E1CE" w14:textId="77777777" w:rsidR="003042D3" w:rsidRDefault="00E163CD">
            <w:pPr>
              <w:keepNext/>
            </w:pPr>
            <w:r>
              <w:t xml:space="preserve">My partner takes on things that I normally do in order to help me out. (DCI_12) </w:t>
            </w:r>
          </w:p>
        </w:tc>
        <w:tc>
          <w:tcPr>
            <w:tcW w:w="1596" w:type="dxa"/>
          </w:tcPr>
          <w:p w14:paraId="04637E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4EF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101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4952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2EF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32B343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69755C8" w14:textId="77777777" w:rsidR="003042D3" w:rsidRDefault="00E163CD">
            <w:pPr>
              <w:keepNext/>
            </w:pPr>
            <w:r>
              <w:t xml:space="preserve">My partner helps me analyze the situation so that I can better face the problem. (DCI_13) </w:t>
            </w:r>
          </w:p>
        </w:tc>
        <w:tc>
          <w:tcPr>
            <w:tcW w:w="1596" w:type="dxa"/>
          </w:tcPr>
          <w:p w14:paraId="36C2B0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FCC5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3F1C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42BD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022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7A75A9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B7F799F" w14:textId="77777777" w:rsidR="003042D3" w:rsidRDefault="00E163CD">
            <w:pPr>
              <w:keepNext/>
            </w:pPr>
            <w:r>
              <w:t xml:space="preserve">When I am too busy, my partner helps me out. (DCI_14) </w:t>
            </w:r>
          </w:p>
        </w:tc>
        <w:tc>
          <w:tcPr>
            <w:tcW w:w="1596" w:type="dxa"/>
          </w:tcPr>
          <w:p w14:paraId="1469BF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0CD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FF1B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BC51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926E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809C8F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A4BC83E" w14:textId="77777777" w:rsidR="003042D3" w:rsidRDefault="00E163CD">
            <w:pPr>
              <w:keepNext/>
            </w:pPr>
            <w:r>
              <w:t xml:space="preserve">When I am stressed, my partner tends to withdraw. (DCI_15) </w:t>
            </w:r>
          </w:p>
        </w:tc>
        <w:tc>
          <w:tcPr>
            <w:tcW w:w="1596" w:type="dxa"/>
          </w:tcPr>
          <w:p w14:paraId="484DED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AC3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264F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EBF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A7FF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A6EF855" w14:textId="77777777" w:rsidR="003042D3" w:rsidRDefault="003042D3"/>
    <w:p w14:paraId="4E39A2F4" w14:textId="77777777" w:rsidR="003042D3" w:rsidRDefault="003042D3"/>
    <w:p w14:paraId="142D4ED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9A8355D" w14:textId="77777777">
        <w:tc>
          <w:tcPr>
            <w:tcW w:w="50" w:type="dxa"/>
          </w:tcPr>
          <w:p w14:paraId="2935A283" w14:textId="77777777" w:rsidR="003042D3" w:rsidRDefault="00E163CD">
            <w:pPr>
              <w:keepNext/>
            </w:pPr>
            <w:r>
              <w:rPr>
                <w:noProof/>
              </w:rPr>
              <w:drawing>
                <wp:inline distT="0" distB="0" distL="0" distR="0" wp14:anchorId="2713E41C" wp14:editId="4122C99C">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13E5FD" w14:textId="77777777" w:rsidR="003042D3" w:rsidRDefault="003042D3"/>
    <w:p w14:paraId="376ACD0A" w14:textId="77777777" w:rsidR="003042D3" w:rsidRDefault="00E163CD">
      <w:pPr>
        <w:keepNext/>
      </w:pPr>
      <w:r>
        <w:lastRenderedPageBreak/>
        <w:t xml:space="preserve">DCI </w:t>
      </w:r>
      <w:r>
        <w:rPr>
          <w:b/>
        </w:rPr>
        <w:t>This section is about how your partner communicates when they are feeling stressed.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3042D3" w14:paraId="20C97FFD"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748BFF8" w14:textId="77777777" w:rsidR="003042D3" w:rsidRDefault="003042D3">
            <w:pPr>
              <w:keepNext/>
            </w:pPr>
          </w:p>
        </w:tc>
        <w:tc>
          <w:tcPr>
            <w:tcW w:w="1596" w:type="dxa"/>
          </w:tcPr>
          <w:p w14:paraId="5CF93D92"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rarely (1)</w:t>
            </w:r>
          </w:p>
        </w:tc>
        <w:tc>
          <w:tcPr>
            <w:tcW w:w="1596" w:type="dxa"/>
          </w:tcPr>
          <w:p w14:paraId="60BBF7E2" w14:textId="77777777" w:rsidR="003042D3" w:rsidRDefault="00E163CD">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26217DE2"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6DE70657"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52EB1D22"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Often (5)</w:t>
            </w:r>
          </w:p>
        </w:tc>
      </w:tr>
      <w:tr w:rsidR="003042D3" w14:paraId="738779D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D3FD031" w14:textId="77777777" w:rsidR="003042D3" w:rsidRDefault="00E163CD">
            <w:pPr>
              <w:keepNext/>
            </w:pPr>
            <w:r>
              <w:t xml:space="preserve">My partner lets me know that they appreciate my practical support, advice, or help. (DCI_16) </w:t>
            </w:r>
          </w:p>
        </w:tc>
        <w:tc>
          <w:tcPr>
            <w:tcW w:w="1596" w:type="dxa"/>
          </w:tcPr>
          <w:p w14:paraId="4422EC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D1F8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3B50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8021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893A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BDAB47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F5B4C36" w14:textId="77777777" w:rsidR="003042D3" w:rsidRDefault="00E163CD">
            <w:pPr>
              <w:keepNext/>
            </w:pPr>
            <w:r>
              <w:t xml:space="preserve">My partner asks me to do things for them when they have too much to do. (DCI_17) </w:t>
            </w:r>
          </w:p>
        </w:tc>
        <w:tc>
          <w:tcPr>
            <w:tcW w:w="1596" w:type="dxa"/>
          </w:tcPr>
          <w:p w14:paraId="5C8772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3442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DE6E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35D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6A3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1E09D6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0499053" w14:textId="77777777" w:rsidR="003042D3" w:rsidRDefault="00E163CD">
            <w:pPr>
              <w:keepNext/>
            </w:pPr>
            <w:r>
              <w:t xml:space="preserve">My partner shows me through their behavior when they are not doing well or when they have problems. (DCI_18) </w:t>
            </w:r>
          </w:p>
        </w:tc>
        <w:tc>
          <w:tcPr>
            <w:tcW w:w="1596" w:type="dxa"/>
          </w:tcPr>
          <w:p w14:paraId="71326D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8DC4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9CD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FC73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ED47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A8BCFF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10497E6" w14:textId="77777777" w:rsidR="003042D3" w:rsidRDefault="00E163CD">
            <w:pPr>
              <w:keepNext/>
            </w:pPr>
            <w:r>
              <w:t xml:space="preserve">My partner tells me openly how they feel and that they would appreciate my support. (DCI_19) </w:t>
            </w:r>
          </w:p>
        </w:tc>
        <w:tc>
          <w:tcPr>
            <w:tcW w:w="1596" w:type="dxa"/>
          </w:tcPr>
          <w:p w14:paraId="18440D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CA85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70F8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B3E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F6B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0B5EEB3" w14:textId="77777777" w:rsidR="003042D3" w:rsidRDefault="003042D3"/>
    <w:p w14:paraId="3E933D3E" w14:textId="77777777" w:rsidR="003042D3" w:rsidRDefault="003042D3"/>
    <w:p w14:paraId="31A142CC"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032A150" w14:textId="77777777">
        <w:tc>
          <w:tcPr>
            <w:tcW w:w="50" w:type="dxa"/>
          </w:tcPr>
          <w:p w14:paraId="128C6CB2" w14:textId="77777777" w:rsidR="003042D3" w:rsidRDefault="00E163CD">
            <w:pPr>
              <w:keepNext/>
            </w:pPr>
            <w:r>
              <w:rPr>
                <w:noProof/>
              </w:rPr>
              <w:drawing>
                <wp:inline distT="0" distB="0" distL="0" distR="0" wp14:anchorId="6E9D2B6D" wp14:editId="1E97F8EC">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6339D4" w14:textId="77777777" w:rsidR="003042D3" w:rsidRDefault="003042D3"/>
    <w:p w14:paraId="76AE4398" w14:textId="77777777" w:rsidR="003042D3" w:rsidRDefault="00E163CD">
      <w:pPr>
        <w:keepNext/>
      </w:pPr>
      <w:r>
        <w:lastRenderedPageBreak/>
        <w:t xml:space="preserve">DCI </w:t>
      </w:r>
      <w:r>
        <w:rPr>
          <w:b/>
        </w:rPr>
        <w:t>This section is about what you do when your partner   communicates their stress.</w:t>
      </w:r>
    </w:p>
    <w:tbl>
      <w:tblPr>
        <w:tblStyle w:val="QQuestionTable"/>
        <w:tblW w:w="9576" w:type="auto"/>
        <w:tblLook w:val="07E0" w:firstRow="1" w:lastRow="1" w:firstColumn="1" w:lastColumn="1" w:noHBand="1" w:noVBand="1"/>
      </w:tblPr>
      <w:tblGrid>
        <w:gridCol w:w="1626"/>
        <w:gridCol w:w="1592"/>
        <w:gridCol w:w="1593"/>
        <w:gridCol w:w="1595"/>
        <w:gridCol w:w="1592"/>
        <w:gridCol w:w="1592"/>
      </w:tblGrid>
      <w:tr w:rsidR="003042D3" w14:paraId="7900BBDA"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664064C" w14:textId="77777777" w:rsidR="003042D3" w:rsidRDefault="003042D3">
            <w:pPr>
              <w:keepNext/>
            </w:pPr>
          </w:p>
        </w:tc>
        <w:tc>
          <w:tcPr>
            <w:tcW w:w="1596" w:type="dxa"/>
          </w:tcPr>
          <w:p w14:paraId="165250A0"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rarely (1)</w:t>
            </w:r>
          </w:p>
        </w:tc>
        <w:tc>
          <w:tcPr>
            <w:tcW w:w="1596" w:type="dxa"/>
          </w:tcPr>
          <w:p w14:paraId="6EEBDABF" w14:textId="77777777" w:rsidR="003042D3" w:rsidRDefault="00E163CD">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6933BC4F"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00CC0456"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2DCEFE5B"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Often (5)</w:t>
            </w:r>
          </w:p>
        </w:tc>
      </w:tr>
      <w:tr w:rsidR="003042D3" w14:paraId="2D87FEB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C339AE3" w14:textId="77777777" w:rsidR="003042D3" w:rsidRDefault="00E163CD">
            <w:pPr>
              <w:keepNext/>
            </w:pPr>
            <w:r>
              <w:t xml:space="preserve">I show empathy and understanding to my partner. (DCI_20) </w:t>
            </w:r>
          </w:p>
        </w:tc>
        <w:tc>
          <w:tcPr>
            <w:tcW w:w="1596" w:type="dxa"/>
          </w:tcPr>
          <w:p w14:paraId="52C9BB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B35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742D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005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C1EC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5867D76"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54475B8" w14:textId="77777777" w:rsidR="003042D3" w:rsidRDefault="00E163CD">
            <w:pPr>
              <w:keepNext/>
            </w:pPr>
            <w:r>
              <w:t xml:space="preserve">I express to my partner that I am on their side. (DCI_21) </w:t>
            </w:r>
          </w:p>
        </w:tc>
        <w:tc>
          <w:tcPr>
            <w:tcW w:w="1596" w:type="dxa"/>
          </w:tcPr>
          <w:p w14:paraId="3E6504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6EBC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48F0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4B76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D32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33F8B2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387FD78" w14:textId="77777777" w:rsidR="003042D3" w:rsidRDefault="00E163CD">
            <w:pPr>
              <w:keepNext/>
            </w:pPr>
            <w:r>
              <w:t xml:space="preserve">I blame my partner for not coping well enough with stress. (DCI_22) </w:t>
            </w:r>
          </w:p>
        </w:tc>
        <w:tc>
          <w:tcPr>
            <w:tcW w:w="1596" w:type="dxa"/>
          </w:tcPr>
          <w:p w14:paraId="2313CA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3DE5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A68B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548B6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74AD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9AA6D1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7CAE92F" w14:textId="77777777" w:rsidR="003042D3" w:rsidRDefault="00E163CD">
            <w:pPr>
              <w:keepNext/>
            </w:pPr>
            <w:r>
              <w:t xml:space="preserve">I tell my partner that their stress is not that bad and help them to see the situation in a different light. (DCI_23) </w:t>
            </w:r>
          </w:p>
        </w:tc>
        <w:tc>
          <w:tcPr>
            <w:tcW w:w="1596" w:type="dxa"/>
          </w:tcPr>
          <w:p w14:paraId="0E606D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638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9D3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B200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333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D8BCEC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A28258E" w14:textId="77777777" w:rsidR="003042D3" w:rsidRDefault="00E163CD">
            <w:pPr>
              <w:keepNext/>
            </w:pPr>
            <w:r>
              <w:t xml:space="preserve">I listen to my partner and give them space and time to communicate what really bothers them. (DCI_24) </w:t>
            </w:r>
          </w:p>
        </w:tc>
        <w:tc>
          <w:tcPr>
            <w:tcW w:w="1596" w:type="dxa"/>
          </w:tcPr>
          <w:p w14:paraId="2135B1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0BB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AE3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1034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BA5CE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0B3B61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789A574" w14:textId="77777777" w:rsidR="003042D3" w:rsidRDefault="00E163CD">
            <w:pPr>
              <w:keepNext/>
            </w:pPr>
            <w:r>
              <w:t xml:space="preserve">I do not take my partner’s stress seriously. (DCI_25) </w:t>
            </w:r>
          </w:p>
        </w:tc>
        <w:tc>
          <w:tcPr>
            <w:tcW w:w="1596" w:type="dxa"/>
          </w:tcPr>
          <w:p w14:paraId="569D2D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DC0A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8A6A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925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18A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A68305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95D9D39" w14:textId="77777777" w:rsidR="003042D3" w:rsidRDefault="00E163CD">
            <w:pPr>
              <w:keepNext/>
            </w:pPr>
            <w:r>
              <w:t xml:space="preserve">When my partner is </w:t>
            </w:r>
            <w:proofErr w:type="gramStart"/>
            <w:r>
              <w:t>stressed</w:t>
            </w:r>
            <w:proofErr w:type="gramEnd"/>
            <w:r>
              <w:t xml:space="preserve"> I tend to </w:t>
            </w:r>
            <w:r>
              <w:lastRenderedPageBreak/>
              <w:t xml:space="preserve">withdraw. (DCI_26) </w:t>
            </w:r>
          </w:p>
        </w:tc>
        <w:tc>
          <w:tcPr>
            <w:tcW w:w="1596" w:type="dxa"/>
          </w:tcPr>
          <w:p w14:paraId="076559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3187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EB8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6F09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D7F8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9633BF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A125224" w14:textId="77777777" w:rsidR="003042D3" w:rsidRDefault="00E163CD">
            <w:pPr>
              <w:keepNext/>
            </w:pPr>
            <w:r>
              <w:t xml:space="preserve">I provide support, but I do it so unwillingly and unmotivated because I think that they should cope with their problems on their own. (DCI_27) </w:t>
            </w:r>
          </w:p>
        </w:tc>
        <w:tc>
          <w:tcPr>
            <w:tcW w:w="1596" w:type="dxa"/>
          </w:tcPr>
          <w:p w14:paraId="0BE60A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1CE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0914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6553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670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C91C1E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F0099E5" w14:textId="77777777" w:rsidR="003042D3" w:rsidRDefault="00E163CD">
            <w:pPr>
              <w:keepNext/>
            </w:pPr>
            <w:r>
              <w:t xml:space="preserve">I take on things that my partner normally does in order to help them out. (DCI_28) </w:t>
            </w:r>
          </w:p>
        </w:tc>
        <w:tc>
          <w:tcPr>
            <w:tcW w:w="1596" w:type="dxa"/>
          </w:tcPr>
          <w:p w14:paraId="651CC9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6154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FA1B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05C4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57C7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A7D1A6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EC8B308" w14:textId="77777777" w:rsidR="003042D3" w:rsidRDefault="00E163CD">
            <w:pPr>
              <w:keepNext/>
            </w:pPr>
            <w:r>
              <w:t xml:space="preserve">I try to analyze the situation together with my partner in an objective manner and help them understand how to change the problem. (DCI_29) </w:t>
            </w:r>
          </w:p>
        </w:tc>
        <w:tc>
          <w:tcPr>
            <w:tcW w:w="1596" w:type="dxa"/>
          </w:tcPr>
          <w:p w14:paraId="6488F3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48E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EAAF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000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2D72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9A9D35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C6A349C" w14:textId="77777777" w:rsidR="003042D3" w:rsidRDefault="00E163CD">
            <w:pPr>
              <w:keepNext/>
            </w:pPr>
            <w:r>
              <w:t xml:space="preserve">When my partner feels they have too much to do, I help them out. (DCI_30) </w:t>
            </w:r>
          </w:p>
        </w:tc>
        <w:tc>
          <w:tcPr>
            <w:tcW w:w="1596" w:type="dxa"/>
          </w:tcPr>
          <w:p w14:paraId="11712D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DA00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4857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4D5D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0472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AD5981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31EBDCE" w14:textId="77777777" w:rsidR="003042D3" w:rsidRDefault="00E163CD">
            <w:pPr>
              <w:keepNext/>
            </w:pPr>
            <w:r>
              <w:t xml:space="preserve">Please skip this question. (DQS_2) </w:t>
            </w:r>
          </w:p>
        </w:tc>
        <w:tc>
          <w:tcPr>
            <w:tcW w:w="1596" w:type="dxa"/>
          </w:tcPr>
          <w:p w14:paraId="4D6436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9205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F3A0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5FEF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82BE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399B3A" w14:textId="77777777" w:rsidR="003042D3" w:rsidRDefault="003042D3"/>
    <w:p w14:paraId="4004E23A" w14:textId="77777777" w:rsidR="003042D3" w:rsidRDefault="003042D3"/>
    <w:p w14:paraId="1667A2F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5A54BA8" w14:textId="77777777">
        <w:tc>
          <w:tcPr>
            <w:tcW w:w="50" w:type="dxa"/>
          </w:tcPr>
          <w:p w14:paraId="20E393AE" w14:textId="77777777" w:rsidR="003042D3" w:rsidRDefault="00E163CD">
            <w:pPr>
              <w:keepNext/>
            </w:pPr>
            <w:r>
              <w:rPr>
                <w:noProof/>
              </w:rPr>
              <w:lastRenderedPageBreak/>
              <w:drawing>
                <wp:inline distT="0" distB="0" distL="0" distR="0" wp14:anchorId="4735472E" wp14:editId="61F89A8F">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15456E1" w14:textId="77777777" w:rsidR="003042D3" w:rsidRDefault="003042D3"/>
    <w:p w14:paraId="5B95D053" w14:textId="77777777" w:rsidR="003042D3" w:rsidRDefault="00E163CD">
      <w:pPr>
        <w:keepNext/>
      </w:pPr>
      <w:proofErr w:type="gramStart"/>
      <w:r>
        <w:lastRenderedPageBreak/>
        <w:t xml:space="preserve">DCI </w:t>
      </w:r>
      <w:r>
        <w:rPr>
          <w:b/>
        </w:rPr>
        <w:t> This</w:t>
      </w:r>
      <w:proofErr w:type="gramEnd"/>
      <w:r>
        <w:rPr>
          <w:b/>
        </w:rPr>
        <w:t xml:space="preserve"> section is about what you and your partner do when   you both are feeling stressed.</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3042D3" w14:paraId="0B7E4230"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D65F126" w14:textId="77777777" w:rsidR="003042D3" w:rsidRDefault="003042D3">
            <w:pPr>
              <w:keepNext/>
            </w:pPr>
          </w:p>
        </w:tc>
        <w:tc>
          <w:tcPr>
            <w:tcW w:w="1596" w:type="dxa"/>
          </w:tcPr>
          <w:p w14:paraId="6AE0EEFB"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rarely (1)</w:t>
            </w:r>
          </w:p>
        </w:tc>
        <w:tc>
          <w:tcPr>
            <w:tcW w:w="1596" w:type="dxa"/>
          </w:tcPr>
          <w:p w14:paraId="523D0B85" w14:textId="77777777" w:rsidR="003042D3" w:rsidRDefault="00E163CD">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0AEFBC5F"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2A1A2DD4"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495CE306"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Often (5)</w:t>
            </w:r>
          </w:p>
        </w:tc>
      </w:tr>
      <w:tr w:rsidR="003042D3" w14:paraId="3DE4ECE6"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5BDD939" w14:textId="77777777" w:rsidR="003042D3" w:rsidRDefault="00E163CD">
            <w:pPr>
              <w:keepNext/>
            </w:pPr>
            <w:r>
              <w:t xml:space="preserve">We try to cope with the problem together and search for ascertained solutions. (DCI_31) </w:t>
            </w:r>
          </w:p>
        </w:tc>
        <w:tc>
          <w:tcPr>
            <w:tcW w:w="1596" w:type="dxa"/>
          </w:tcPr>
          <w:p w14:paraId="5F4312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29E4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F96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8781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874E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B30DA7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2610288" w14:textId="77777777" w:rsidR="003042D3" w:rsidRDefault="00E163CD">
            <w:pPr>
              <w:keepNext/>
            </w:pPr>
            <w:r>
              <w:t xml:space="preserve">We engage in a serious discussion about the problem and think through what has to be done. (DCI_32) </w:t>
            </w:r>
          </w:p>
        </w:tc>
        <w:tc>
          <w:tcPr>
            <w:tcW w:w="1596" w:type="dxa"/>
          </w:tcPr>
          <w:p w14:paraId="2EAAE0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64A8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EF9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F9E4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C882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150665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C3A39F0" w14:textId="77777777" w:rsidR="003042D3" w:rsidRDefault="00E163CD">
            <w:pPr>
              <w:keepNext/>
            </w:pPr>
            <w:r>
              <w:t xml:space="preserve">We help one another to put the problem in perspective and see it in a new light. (DCI_33) </w:t>
            </w:r>
          </w:p>
        </w:tc>
        <w:tc>
          <w:tcPr>
            <w:tcW w:w="1596" w:type="dxa"/>
          </w:tcPr>
          <w:p w14:paraId="00CD67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800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CAB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56B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9125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A10E9F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473FFF0" w14:textId="77777777" w:rsidR="003042D3" w:rsidRDefault="00E163CD">
            <w:pPr>
              <w:keepNext/>
            </w:pPr>
            <w:r>
              <w:t xml:space="preserve">We help each other relax with such things like massage, taking a bath together, or listening to music together. (DCI_34) </w:t>
            </w:r>
          </w:p>
        </w:tc>
        <w:tc>
          <w:tcPr>
            <w:tcW w:w="1596" w:type="dxa"/>
          </w:tcPr>
          <w:p w14:paraId="112E61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5482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5FE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AD54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9CAF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75CF1F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5ECA629" w14:textId="77777777" w:rsidR="003042D3" w:rsidRDefault="00E163CD">
            <w:pPr>
              <w:keepNext/>
            </w:pPr>
            <w:r>
              <w:t xml:space="preserve">We are affectionate to each other, make love and try that way to cope with stress. (DCI_35) </w:t>
            </w:r>
          </w:p>
        </w:tc>
        <w:tc>
          <w:tcPr>
            <w:tcW w:w="1596" w:type="dxa"/>
          </w:tcPr>
          <w:p w14:paraId="22AF4F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155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CA8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342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E32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3BAABCE" w14:textId="77777777" w:rsidR="003042D3" w:rsidRDefault="003042D3"/>
    <w:p w14:paraId="2B5DBDFA" w14:textId="77777777" w:rsidR="003042D3" w:rsidRDefault="003042D3"/>
    <w:p w14:paraId="464DE5E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3D9246D" w14:textId="77777777">
        <w:tc>
          <w:tcPr>
            <w:tcW w:w="50" w:type="dxa"/>
          </w:tcPr>
          <w:p w14:paraId="3578BC36" w14:textId="77777777" w:rsidR="003042D3" w:rsidRDefault="00E163CD">
            <w:pPr>
              <w:keepNext/>
            </w:pPr>
            <w:r>
              <w:rPr>
                <w:noProof/>
              </w:rPr>
              <w:drawing>
                <wp:inline distT="0" distB="0" distL="0" distR="0" wp14:anchorId="194E3A8A" wp14:editId="69288AC2">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C576E5E" w14:textId="77777777" w:rsidR="003042D3" w:rsidRDefault="003042D3"/>
    <w:p w14:paraId="71320741" w14:textId="77777777" w:rsidR="003042D3" w:rsidRDefault="00E163CD">
      <w:pPr>
        <w:keepNext/>
      </w:pPr>
      <w:proofErr w:type="gramStart"/>
      <w:r>
        <w:t xml:space="preserve">DCI </w:t>
      </w:r>
      <w:r>
        <w:rPr>
          <w:b/>
        </w:rPr>
        <w:t> This</w:t>
      </w:r>
      <w:proofErr w:type="gramEnd"/>
      <w:r>
        <w:rPr>
          <w:b/>
        </w:rPr>
        <w:t xml:space="preserve"> section is about how you evaluate your coping as a   couple.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3042D3" w14:paraId="7F2C0B26"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74D333D" w14:textId="77777777" w:rsidR="003042D3" w:rsidRDefault="003042D3">
            <w:pPr>
              <w:keepNext/>
            </w:pPr>
          </w:p>
        </w:tc>
        <w:tc>
          <w:tcPr>
            <w:tcW w:w="1596" w:type="dxa"/>
          </w:tcPr>
          <w:p w14:paraId="57B370EB"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rarely (1)</w:t>
            </w:r>
          </w:p>
        </w:tc>
        <w:tc>
          <w:tcPr>
            <w:tcW w:w="1596" w:type="dxa"/>
          </w:tcPr>
          <w:p w14:paraId="19FFC555" w14:textId="77777777" w:rsidR="003042D3" w:rsidRDefault="00E163CD">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04421F2E"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77B2DE41"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24056CCF"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Often (5)</w:t>
            </w:r>
          </w:p>
        </w:tc>
      </w:tr>
      <w:tr w:rsidR="003042D3" w14:paraId="6BB7CD6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7B4BBB8" w14:textId="77777777" w:rsidR="003042D3" w:rsidRDefault="00E163CD">
            <w:pPr>
              <w:keepNext/>
            </w:pPr>
            <w:r>
              <w:t xml:space="preserve">I am satisfied with the support I receive from my partner and the way we deal with stress together. (DCI_36) </w:t>
            </w:r>
          </w:p>
        </w:tc>
        <w:tc>
          <w:tcPr>
            <w:tcW w:w="1596" w:type="dxa"/>
          </w:tcPr>
          <w:p w14:paraId="4B9279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3AE7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1E1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C18D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E5A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CA6DBE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55048C2" w14:textId="77777777" w:rsidR="003042D3" w:rsidRDefault="00E163CD">
            <w:pPr>
              <w:keepNext/>
            </w:pPr>
            <w:r>
              <w:t xml:space="preserve">I am satisfied with the support I receive from my partner and I find as a couple, the way we deal with stress together is efficient. (DCI_37) </w:t>
            </w:r>
          </w:p>
        </w:tc>
        <w:tc>
          <w:tcPr>
            <w:tcW w:w="1596" w:type="dxa"/>
          </w:tcPr>
          <w:p w14:paraId="7403E7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B06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88C6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3EF0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8CE7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84EFA9E" w14:textId="77777777" w:rsidR="003042D3" w:rsidRDefault="003042D3"/>
    <w:p w14:paraId="18F1671A" w14:textId="77777777" w:rsidR="003042D3" w:rsidRDefault="003042D3"/>
    <w:p w14:paraId="000D12E9" w14:textId="77777777" w:rsidR="003042D3" w:rsidRDefault="00E163CD">
      <w:pPr>
        <w:pStyle w:val="BlockEndLabel"/>
      </w:pPr>
      <w:r>
        <w:t>End of Block: Dyadic Coping Inventory</w:t>
      </w:r>
    </w:p>
    <w:p w14:paraId="109B2C8B" w14:textId="77777777" w:rsidR="003042D3" w:rsidRDefault="003042D3">
      <w:pPr>
        <w:pStyle w:val="BlockSeparator"/>
      </w:pPr>
    </w:p>
    <w:p w14:paraId="2C08974E" w14:textId="77777777" w:rsidR="003042D3" w:rsidRDefault="00E163CD">
      <w:pPr>
        <w:pStyle w:val="BlockStartLabel"/>
      </w:pPr>
      <w:r>
        <w:t>Start of Block: Support in Intimate Relationships Rating Scale</w:t>
      </w:r>
    </w:p>
    <w:tbl>
      <w:tblPr>
        <w:tblStyle w:val="QQuestionIconTable"/>
        <w:tblW w:w="50" w:type="auto"/>
        <w:tblLook w:val="07E0" w:firstRow="1" w:lastRow="1" w:firstColumn="1" w:lastColumn="1" w:noHBand="1" w:noVBand="1"/>
      </w:tblPr>
      <w:tblGrid>
        <w:gridCol w:w="380"/>
      </w:tblGrid>
      <w:tr w:rsidR="003042D3" w14:paraId="2ABC9895" w14:textId="77777777">
        <w:tc>
          <w:tcPr>
            <w:tcW w:w="50" w:type="dxa"/>
          </w:tcPr>
          <w:p w14:paraId="60A1656B" w14:textId="77777777" w:rsidR="003042D3" w:rsidRDefault="00E163CD">
            <w:pPr>
              <w:keepNext/>
            </w:pPr>
            <w:r>
              <w:rPr>
                <w:noProof/>
              </w:rPr>
              <w:drawing>
                <wp:inline distT="0" distB="0" distL="0" distR="0" wp14:anchorId="53603162" wp14:editId="2C534E93">
                  <wp:extent cx="228600" cy="228600"/>
                  <wp:effectExtent l="0" t="0" r="0" b="0"/>
                  <wp:docPr id="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365663" w14:textId="77777777" w:rsidR="003042D3" w:rsidRDefault="003042D3"/>
    <w:p w14:paraId="5F9CC7AA" w14:textId="77777777" w:rsidR="003042D3" w:rsidRDefault="00E163CD">
      <w:pPr>
        <w:keepNext/>
      </w:pPr>
      <w:r>
        <w:lastRenderedPageBreak/>
        <w:t xml:space="preserve">SIRRS </w:t>
      </w:r>
      <w:r>
        <w:rPr>
          <w:b/>
        </w:rPr>
        <w:t>Instructions:</w:t>
      </w:r>
      <w:r>
        <w:t xml:space="preserve"> Think over the past two weeks and the various stresses, hassles, problems or challenges you have faced. Now take a minute to think back to the interactions you have had over the </w:t>
      </w:r>
      <w:r>
        <w:rPr>
          <w:b/>
          <w:u w:val="single"/>
        </w:rPr>
        <w:t>PAST MONTH</w:t>
      </w:r>
      <w:r>
        <w:t xml:space="preserve"> with your partner when you were experiencing those stresses and problems. For each of the items below, indicate as closely as you can how frequently your partner did each of these behaviors.</w:t>
      </w:r>
    </w:p>
    <w:tbl>
      <w:tblPr>
        <w:tblStyle w:val="QQuestionTable"/>
        <w:tblW w:w="9576" w:type="auto"/>
        <w:tblLook w:val="07E0" w:firstRow="1" w:lastRow="1" w:firstColumn="1" w:lastColumn="1" w:noHBand="1" w:noVBand="1"/>
      </w:tblPr>
      <w:tblGrid>
        <w:gridCol w:w="1915"/>
        <w:gridCol w:w="1915"/>
        <w:gridCol w:w="1915"/>
        <w:gridCol w:w="1915"/>
        <w:gridCol w:w="1915"/>
      </w:tblGrid>
      <w:tr w:rsidR="003042D3" w14:paraId="6D67FCA2"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CA4AB56" w14:textId="77777777" w:rsidR="003042D3" w:rsidRDefault="003042D3">
            <w:pPr>
              <w:keepNext/>
            </w:pPr>
          </w:p>
        </w:tc>
        <w:tc>
          <w:tcPr>
            <w:tcW w:w="1915" w:type="dxa"/>
          </w:tcPr>
          <w:p w14:paraId="744DCF44" w14:textId="77777777" w:rsidR="003042D3" w:rsidRDefault="00E163CD">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14:paraId="6815596A" w14:textId="77777777" w:rsidR="003042D3" w:rsidRDefault="00E163CD">
            <w:pPr>
              <w:cnfStyle w:val="100000000000" w:firstRow="1" w:lastRow="0" w:firstColumn="0" w:lastColumn="0" w:oddVBand="0" w:evenVBand="0" w:oddHBand="0" w:evenHBand="0" w:firstRowFirstColumn="0" w:firstRowLastColumn="0" w:lastRowFirstColumn="0" w:lastRowLastColumn="0"/>
            </w:pPr>
            <w:r>
              <w:t>Rarely (2)</w:t>
            </w:r>
          </w:p>
        </w:tc>
        <w:tc>
          <w:tcPr>
            <w:tcW w:w="1915" w:type="dxa"/>
          </w:tcPr>
          <w:p w14:paraId="16141F23"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(3)</w:t>
            </w:r>
          </w:p>
        </w:tc>
        <w:tc>
          <w:tcPr>
            <w:tcW w:w="1915" w:type="dxa"/>
          </w:tcPr>
          <w:p w14:paraId="1CFB3D36"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(4)</w:t>
            </w:r>
          </w:p>
        </w:tc>
      </w:tr>
      <w:tr w:rsidR="003042D3" w14:paraId="1105D012"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953BFA6" w14:textId="77777777" w:rsidR="003042D3" w:rsidRDefault="00E163CD">
            <w:pPr>
              <w:keepNext/>
            </w:pPr>
            <w:r>
              <w:t xml:space="preserve">Gave me suggestions about how to handle a situation (SIRRS_1) </w:t>
            </w:r>
          </w:p>
        </w:tc>
        <w:tc>
          <w:tcPr>
            <w:tcW w:w="1915" w:type="dxa"/>
          </w:tcPr>
          <w:p w14:paraId="2CEC13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AB77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0826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B45A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EB32620"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70C0680" w14:textId="77777777" w:rsidR="003042D3" w:rsidRDefault="00E163CD">
            <w:pPr>
              <w:keepNext/>
            </w:pPr>
            <w:r>
              <w:t xml:space="preserve">Told me what to do to solve a problem or deal with a situation (SIRRS_2) </w:t>
            </w:r>
          </w:p>
        </w:tc>
        <w:tc>
          <w:tcPr>
            <w:tcW w:w="1915" w:type="dxa"/>
          </w:tcPr>
          <w:p w14:paraId="13622C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58A9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7D16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CCD9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D484FBA"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79CA709D" w14:textId="77777777" w:rsidR="003042D3" w:rsidRDefault="00E163CD">
            <w:pPr>
              <w:keepNext/>
            </w:pPr>
            <w:r>
              <w:t xml:space="preserve">Helped me think about a situation in a new way (SIRRS_3) </w:t>
            </w:r>
          </w:p>
        </w:tc>
        <w:tc>
          <w:tcPr>
            <w:tcW w:w="1915" w:type="dxa"/>
          </w:tcPr>
          <w:p w14:paraId="664F32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5D58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178D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917B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138C062"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1A277900" w14:textId="77777777" w:rsidR="003042D3" w:rsidRDefault="00E163CD">
            <w:pPr>
              <w:keepNext/>
            </w:pPr>
            <w:r>
              <w:t xml:space="preserve">Taught me or showed me how to do something (SIRRS_4) </w:t>
            </w:r>
          </w:p>
        </w:tc>
        <w:tc>
          <w:tcPr>
            <w:tcW w:w="1915" w:type="dxa"/>
          </w:tcPr>
          <w:p w14:paraId="7759B4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5EAD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4403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5245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E38FC9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93958A8" w14:textId="77777777" w:rsidR="003042D3" w:rsidRDefault="00E163CD">
            <w:pPr>
              <w:keepNext/>
            </w:pPr>
            <w:r>
              <w:t xml:space="preserve">Shared facts or information with me about a situation I was facing (SIRRS_5) </w:t>
            </w:r>
          </w:p>
        </w:tc>
        <w:tc>
          <w:tcPr>
            <w:tcW w:w="1915" w:type="dxa"/>
          </w:tcPr>
          <w:p w14:paraId="780ACB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2C9B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528B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D082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D3669A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B4063B5" w14:textId="77777777" w:rsidR="003042D3" w:rsidRDefault="00E163CD">
            <w:pPr>
              <w:keepNext/>
            </w:pPr>
            <w:r>
              <w:t xml:space="preserve">Hugged me or cuddled with me (SIRRS_6) </w:t>
            </w:r>
          </w:p>
        </w:tc>
        <w:tc>
          <w:tcPr>
            <w:tcW w:w="1915" w:type="dxa"/>
          </w:tcPr>
          <w:p w14:paraId="203E12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45CF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2E07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DBD2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15819B"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7B7F994F" w14:textId="77777777" w:rsidR="003042D3" w:rsidRDefault="00E163CD">
            <w:pPr>
              <w:keepNext/>
            </w:pPr>
            <w:r>
              <w:t xml:space="preserve">Kissed me (SIRRS_7) </w:t>
            </w:r>
          </w:p>
        </w:tc>
        <w:tc>
          <w:tcPr>
            <w:tcW w:w="1915" w:type="dxa"/>
          </w:tcPr>
          <w:p w14:paraId="692958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3A8F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B242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9E1EE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57F69CE"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D19D56C" w14:textId="77777777" w:rsidR="003042D3" w:rsidRDefault="00E163CD">
            <w:pPr>
              <w:keepNext/>
            </w:pPr>
            <w:r>
              <w:t xml:space="preserve">Held my hand (SIRRS_8) </w:t>
            </w:r>
          </w:p>
        </w:tc>
        <w:tc>
          <w:tcPr>
            <w:tcW w:w="1915" w:type="dxa"/>
          </w:tcPr>
          <w:p w14:paraId="431D80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D0E6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1AB6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D132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A3E1874"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40ABBD0" w14:textId="77777777" w:rsidR="003042D3" w:rsidRDefault="00E163CD">
            <w:pPr>
              <w:keepNext/>
            </w:pPr>
            <w:r>
              <w:t xml:space="preserve">Patted or stroked me affectionately (SIRRS_9) </w:t>
            </w:r>
          </w:p>
        </w:tc>
        <w:tc>
          <w:tcPr>
            <w:tcW w:w="1915" w:type="dxa"/>
          </w:tcPr>
          <w:p w14:paraId="2AD3C1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C55C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6C1C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87A1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EBB50F3"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1B3CF854" w14:textId="77777777" w:rsidR="003042D3" w:rsidRDefault="00E163CD">
            <w:pPr>
              <w:keepNext/>
            </w:pPr>
            <w:r>
              <w:lastRenderedPageBreak/>
              <w:t xml:space="preserve">Shared a personal experience that was similar to my situation (SIRRS_10) </w:t>
            </w:r>
          </w:p>
        </w:tc>
        <w:tc>
          <w:tcPr>
            <w:tcW w:w="1915" w:type="dxa"/>
          </w:tcPr>
          <w:p w14:paraId="0D0F6E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0969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2543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9247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54FF07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31D54B8" w14:textId="77777777" w:rsidR="003042D3" w:rsidRDefault="00E163CD">
            <w:pPr>
              <w:keepNext/>
            </w:pPr>
            <w:r>
              <w:t xml:space="preserve">Restated what I had told them about a situation (SIRRS_11) </w:t>
            </w:r>
          </w:p>
        </w:tc>
        <w:tc>
          <w:tcPr>
            <w:tcW w:w="1915" w:type="dxa"/>
          </w:tcPr>
          <w:p w14:paraId="1747D3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8B0D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93E8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5740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9E47428"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36C8CEA9" w14:textId="77777777" w:rsidR="003042D3" w:rsidRDefault="00E163CD">
            <w:pPr>
              <w:keepNext/>
            </w:pPr>
            <w:r>
              <w:t xml:space="preserve">Inferred how I was feeling about a situation (SIRRS_12) </w:t>
            </w:r>
          </w:p>
        </w:tc>
        <w:tc>
          <w:tcPr>
            <w:tcW w:w="1915" w:type="dxa"/>
          </w:tcPr>
          <w:p w14:paraId="50AD03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6D65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ED0A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BA6C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18F69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C490F2E" w14:textId="77777777" w:rsidR="003042D3" w:rsidRDefault="00E163CD">
            <w:pPr>
              <w:keepNext/>
            </w:pPr>
            <w:r>
              <w:t xml:space="preserve">Told me everything would be OK (SIRRS_13) </w:t>
            </w:r>
          </w:p>
        </w:tc>
        <w:tc>
          <w:tcPr>
            <w:tcW w:w="1915" w:type="dxa"/>
          </w:tcPr>
          <w:p w14:paraId="09D819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5FA9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E404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87BA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71650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ABA0408" w14:textId="77777777" w:rsidR="003042D3" w:rsidRDefault="00E163CD">
            <w:pPr>
              <w:keepNext/>
            </w:pPr>
            <w:r>
              <w:t xml:space="preserve">Said they thought I handled a situation well (SIRRS_14) </w:t>
            </w:r>
          </w:p>
        </w:tc>
        <w:tc>
          <w:tcPr>
            <w:tcW w:w="1915" w:type="dxa"/>
          </w:tcPr>
          <w:p w14:paraId="5D3991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9693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B221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ADC5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42DD983"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13D7AAF" w14:textId="77777777" w:rsidR="003042D3" w:rsidRDefault="00E163CD">
            <w:pPr>
              <w:keepNext/>
            </w:pPr>
            <w:r>
              <w:t xml:space="preserve">Expressed confidence in my ability to handle a situation (SIRRS_15) </w:t>
            </w:r>
          </w:p>
        </w:tc>
        <w:tc>
          <w:tcPr>
            <w:tcW w:w="1915" w:type="dxa"/>
          </w:tcPr>
          <w:p w14:paraId="3E986D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B956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3FC2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231D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F3DF1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DFE3F6C" w14:textId="77777777" w:rsidR="003042D3" w:rsidRDefault="00E163CD">
            <w:pPr>
              <w:keepNext/>
            </w:pPr>
            <w:r>
              <w:t xml:space="preserve">Said good things about me (SIRRS_16) </w:t>
            </w:r>
          </w:p>
        </w:tc>
        <w:tc>
          <w:tcPr>
            <w:tcW w:w="1915" w:type="dxa"/>
          </w:tcPr>
          <w:p w14:paraId="0DD3DA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8504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F99F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7141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831E23C"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18C1DFEE" w14:textId="77777777" w:rsidR="003042D3" w:rsidRDefault="00E163CD">
            <w:pPr>
              <w:keepNext/>
            </w:pPr>
            <w:r>
              <w:t xml:space="preserve">Said it was OK to feel the way I was feeling (SIRRS_17) </w:t>
            </w:r>
          </w:p>
        </w:tc>
        <w:tc>
          <w:tcPr>
            <w:tcW w:w="1915" w:type="dxa"/>
          </w:tcPr>
          <w:p w14:paraId="60B862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B665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609A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12C5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94A37A3"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7CC0BEC2" w14:textId="77777777" w:rsidR="003042D3" w:rsidRDefault="00E163CD">
            <w:pPr>
              <w:keepNext/>
            </w:pPr>
            <w:r>
              <w:t xml:space="preserve">Took my side when discussing a situation (SIRRS_18) </w:t>
            </w:r>
          </w:p>
        </w:tc>
        <w:tc>
          <w:tcPr>
            <w:tcW w:w="1915" w:type="dxa"/>
          </w:tcPr>
          <w:p w14:paraId="096303B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91C1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AC71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9D58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3B806F6"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1F453FA9" w14:textId="77777777" w:rsidR="003042D3" w:rsidRDefault="00E163CD">
            <w:pPr>
              <w:keepNext/>
            </w:pPr>
            <w:r>
              <w:t xml:space="preserve">Said they would feel the same way in my situation (SIRRS_19) </w:t>
            </w:r>
          </w:p>
        </w:tc>
        <w:tc>
          <w:tcPr>
            <w:tcW w:w="1915" w:type="dxa"/>
          </w:tcPr>
          <w:p w14:paraId="3EA7E8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9E83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226F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17F2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A4D5F39"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15EFD6AC" w14:textId="77777777" w:rsidR="003042D3" w:rsidRDefault="00E163CD">
            <w:pPr>
              <w:keepNext/>
            </w:pPr>
            <w:r>
              <w:lastRenderedPageBreak/>
              <w:t xml:space="preserve">Said I was not at fault for my situation (SIRRS_20) </w:t>
            </w:r>
          </w:p>
        </w:tc>
        <w:tc>
          <w:tcPr>
            <w:tcW w:w="1915" w:type="dxa"/>
          </w:tcPr>
          <w:p w14:paraId="2D0B4D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9665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C856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A38C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7C8737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54ADC75" w14:textId="77777777" w:rsidR="003042D3" w:rsidRDefault="00E163CD">
            <w:pPr>
              <w:keepNext/>
            </w:pPr>
            <w:r>
              <w:t xml:space="preserve">Offered to do something to help me directly with my situation (e.g. help me with a problem or task at work) (SIRRS_21) </w:t>
            </w:r>
          </w:p>
        </w:tc>
        <w:tc>
          <w:tcPr>
            <w:tcW w:w="1915" w:type="dxa"/>
          </w:tcPr>
          <w:p w14:paraId="63F84A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557D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CEC3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2829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27716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0024E10" w14:textId="77777777" w:rsidR="003042D3" w:rsidRDefault="00E163CD">
            <w:pPr>
              <w:keepNext/>
            </w:pPr>
            <w:r>
              <w:t xml:space="preserve">Did something to help me directly (e.g. helped with a problem from work) (SIRRS_22) </w:t>
            </w:r>
          </w:p>
        </w:tc>
        <w:tc>
          <w:tcPr>
            <w:tcW w:w="1915" w:type="dxa"/>
          </w:tcPr>
          <w:p w14:paraId="737967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7BA9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1E5B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AA7A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5807622"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036530A" w14:textId="77777777" w:rsidR="003042D3" w:rsidRDefault="00E163CD">
            <w:pPr>
              <w:keepNext/>
            </w:pPr>
            <w:r>
              <w:t xml:space="preserve">Offered to help me indirectly (e.g. offered to do my chores) (SIRRS_23) </w:t>
            </w:r>
          </w:p>
        </w:tc>
        <w:tc>
          <w:tcPr>
            <w:tcW w:w="1915" w:type="dxa"/>
          </w:tcPr>
          <w:p w14:paraId="3F1C59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9737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3510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C902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CB1019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C40F4FC" w14:textId="77777777" w:rsidR="003042D3" w:rsidRDefault="00E163CD">
            <w:pPr>
              <w:keepNext/>
            </w:pPr>
            <w:r>
              <w:t xml:space="preserve">Did something to help me indirectly (e.g. did my chores) (SIRRS_24) </w:t>
            </w:r>
          </w:p>
        </w:tc>
        <w:tc>
          <w:tcPr>
            <w:tcW w:w="1915" w:type="dxa"/>
          </w:tcPr>
          <w:p w14:paraId="330319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0848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D868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1F0F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27AB4AB"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D96789C" w14:textId="77777777" w:rsidR="003042D3" w:rsidRDefault="00E163CD">
            <w:pPr>
              <w:keepNext/>
            </w:pPr>
            <w:r>
              <w:t xml:space="preserve">Offered to do something to help me feel better (e.g. offered to go jogging/ go to dinner together) (SIRRS_25) </w:t>
            </w:r>
          </w:p>
        </w:tc>
        <w:tc>
          <w:tcPr>
            <w:tcW w:w="1915" w:type="dxa"/>
          </w:tcPr>
          <w:p w14:paraId="209DDD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456A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0EF0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376D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71F45E" w14:textId="77777777" w:rsidR="003042D3" w:rsidRDefault="003042D3"/>
    <w:p w14:paraId="66B8715E" w14:textId="77777777" w:rsidR="003042D3" w:rsidRDefault="003042D3"/>
    <w:p w14:paraId="4CE21E55" w14:textId="77777777" w:rsidR="003042D3" w:rsidRDefault="00E163CD">
      <w:pPr>
        <w:pStyle w:val="BlockEndLabel"/>
      </w:pPr>
      <w:r>
        <w:t>End of Block: Support in Intimate Relationships Rating Scale</w:t>
      </w:r>
    </w:p>
    <w:p w14:paraId="19B26E09" w14:textId="77777777" w:rsidR="003042D3" w:rsidRDefault="003042D3">
      <w:pPr>
        <w:pStyle w:val="BlockSeparator"/>
      </w:pPr>
    </w:p>
    <w:p w14:paraId="6D3409DC" w14:textId="77777777" w:rsidR="003042D3" w:rsidRDefault="00E163CD">
      <w:pPr>
        <w:pStyle w:val="BlockStartLabel"/>
      </w:pPr>
      <w:r>
        <w:t>Start of Block: Interpersonal Reactivity Index for Couples</w:t>
      </w:r>
    </w:p>
    <w:tbl>
      <w:tblPr>
        <w:tblStyle w:val="QQuestionIconTable"/>
        <w:tblW w:w="50" w:type="auto"/>
        <w:tblLook w:val="07E0" w:firstRow="1" w:lastRow="1" w:firstColumn="1" w:lastColumn="1" w:noHBand="1" w:noVBand="1"/>
      </w:tblPr>
      <w:tblGrid>
        <w:gridCol w:w="380"/>
      </w:tblGrid>
      <w:tr w:rsidR="003042D3" w14:paraId="2D540387" w14:textId="77777777">
        <w:tc>
          <w:tcPr>
            <w:tcW w:w="50" w:type="dxa"/>
          </w:tcPr>
          <w:p w14:paraId="006B3EC7" w14:textId="77777777" w:rsidR="003042D3" w:rsidRDefault="00E163CD">
            <w:pPr>
              <w:keepNext/>
            </w:pPr>
            <w:r>
              <w:rPr>
                <w:noProof/>
              </w:rPr>
              <w:drawing>
                <wp:inline distT="0" distB="0" distL="0" distR="0" wp14:anchorId="12FA2C4E" wp14:editId="22826A14">
                  <wp:extent cx="228600" cy="228600"/>
                  <wp:effectExtent l="0" t="0" r="0" b="0"/>
                  <wp:docPr id="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B182478" w14:textId="77777777" w:rsidR="003042D3" w:rsidRDefault="003042D3"/>
    <w:p w14:paraId="383BC714" w14:textId="77777777" w:rsidR="003042D3" w:rsidRDefault="00E163CD">
      <w:pPr>
        <w:keepNext/>
      </w:pPr>
      <w:r>
        <w:lastRenderedPageBreak/>
        <w:t xml:space="preserve">IRIC </w:t>
      </w:r>
      <w:r>
        <w:rPr>
          <w:b/>
        </w:rPr>
        <w:t xml:space="preserve">Instructions: </w:t>
      </w:r>
      <w:r>
        <w:t>The following statements inquire about your thoughts and feelings in a variety of situations occurring in your relationship with your partner. For each item, indicate how well it describes you.</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3042D3" w14:paraId="1E9D3DD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851244A" w14:textId="77777777" w:rsidR="003042D3" w:rsidRDefault="003042D3">
            <w:pPr>
              <w:keepNext/>
            </w:pPr>
          </w:p>
        </w:tc>
        <w:tc>
          <w:tcPr>
            <w:tcW w:w="1596" w:type="dxa"/>
          </w:tcPr>
          <w:p w14:paraId="0BEA2120" w14:textId="77777777" w:rsidR="003042D3" w:rsidRDefault="00E163CD">
            <w:pPr>
              <w:cnfStyle w:val="100000000000" w:firstRow="1" w:lastRow="0" w:firstColumn="0" w:lastColumn="0" w:oddVBand="0" w:evenVBand="0" w:oddHBand="0" w:evenHBand="0" w:firstRowFirstColumn="0" w:firstRowLastColumn="0" w:lastRowFirstColumn="0" w:lastRowLastColumn="0"/>
            </w:pPr>
            <w:r>
              <w:t>0 - Does not describe me well (0)</w:t>
            </w:r>
          </w:p>
        </w:tc>
        <w:tc>
          <w:tcPr>
            <w:tcW w:w="1596" w:type="dxa"/>
          </w:tcPr>
          <w:p w14:paraId="30056DDE" w14:textId="77777777" w:rsidR="003042D3" w:rsidRDefault="00E163CD">
            <w:pPr>
              <w:cnfStyle w:val="100000000000" w:firstRow="1" w:lastRow="0" w:firstColumn="0" w:lastColumn="0" w:oddVBand="0" w:evenVBand="0" w:oddHBand="0" w:evenHBand="0" w:firstRowFirstColumn="0" w:firstRowLastColumn="0" w:lastRowFirstColumn="0" w:lastRowLastColumn="0"/>
            </w:pPr>
            <w:r>
              <w:t>1 (1)</w:t>
            </w:r>
          </w:p>
        </w:tc>
        <w:tc>
          <w:tcPr>
            <w:tcW w:w="1596" w:type="dxa"/>
          </w:tcPr>
          <w:p w14:paraId="5B549BB0" w14:textId="77777777" w:rsidR="003042D3" w:rsidRDefault="00E163CD">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57E59810" w14:textId="77777777" w:rsidR="003042D3" w:rsidRDefault="00E163CD">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1E077196" w14:textId="77777777" w:rsidR="003042D3" w:rsidRDefault="00E163CD">
            <w:pPr>
              <w:cnfStyle w:val="100000000000" w:firstRow="1" w:lastRow="0" w:firstColumn="0" w:lastColumn="0" w:oddVBand="0" w:evenVBand="0" w:oddHBand="0" w:evenHBand="0" w:firstRowFirstColumn="0" w:firstRowLastColumn="0" w:lastRowFirstColumn="0" w:lastRowLastColumn="0"/>
            </w:pPr>
            <w:r>
              <w:t>4 - Describes me very well (4)</w:t>
            </w:r>
          </w:p>
        </w:tc>
      </w:tr>
      <w:tr w:rsidR="003042D3" w14:paraId="28A580A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15948DB" w14:textId="77777777" w:rsidR="003042D3" w:rsidRDefault="00E163CD">
            <w:pPr>
              <w:keepNext/>
            </w:pPr>
            <w:r>
              <w:t xml:space="preserve">I often have tender, concerned feelings for my partner when they are less fortunate than me. (IRIC_1) </w:t>
            </w:r>
          </w:p>
        </w:tc>
        <w:tc>
          <w:tcPr>
            <w:tcW w:w="1596" w:type="dxa"/>
          </w:tcPr>
          <w:p w14:paraId="294CA9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D0A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4B33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F79B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6B0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3F97C5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045D0BF" w14:textId="77777777" w:rsidR="003042D3" w:rsidRDefault="00E163CD">
            <w:pPr>
              <w:keepNext/>
            </w:pPr>
            <w:r>
              <w:t xml:space="preserve">Sometimes I don’t feel very sorry for my partner when they are having problems. (IRIC_2) </w:t>
            </w:r>
          </w:p>
        </w:tc>
        <w:tc>
          <w:tcPr>
            <w:tcW w:w="1596" w:type="dxa"/>
          </w:tcPr>
          <w:p w14:paraId="41662B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2ED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A0FD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38A5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547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FEF4EF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52314E1" w14:textId="77777777" w:rsidR="003042D3" w:rsidRDefault="00E163CD">
            <w:pPr>
              <w:keepNext/>
            </w:pPr>
            <w:r>
              <w:t xml:space="preserve">I try to look at my partner’s side of a disagreement before I make a decision. (IRIC_3) </w:t>
            </w:r>
          </w:p>
        </w:tc>
        <w:tc>
          <w:tcPr>
            <w:tcW w:w="1596" w:type="dxa"/>
          </w:tcPr>
          <w:p w14:paraId="6DE4DE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46D0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5CC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79A0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0A6C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5033FF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AB65099" w14:textId="77777777" w:rsidR="003042D3" w:rsidRDefault="00E163CD">
            <w:pPr>
              <w:keepNext/>
            </w:pPr>
            <w:r>
              <w:t xml:space="preserve">When I see my partner being taken advantage of, I feel kind of protective towards them. (IRIC_4) </w:t>
            </w:r>
          </w:p>
        </w:tc>
        <w:tc>
          <w:tcPr>
            <w:tcW w:w="1596" w:type="dxa"/>
          </w:tcPr>
          <w:p w14:paraId="5F3ECD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6B2C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57A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FB6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62F2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D88D11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8B9BE05" w14:textId="77777777" w:rsidR="003042D3" w:rsidRDefault="00E163CD">
            <w:pPr>
              <w:keepNext/>
            </w:pPr>
            <w:r>
              <w:t xml:space="preserve">I sometimes try to understand my partner better by imagining how things look from </w:t>
            </w:r>
            <w:r>
              <w:lastRenderedPageBreak/>
              <w:t xml:space="preserve">their perspective. (IRIC_5) </w:t>
            </w:r>
          </w:p>
        </w:tc>
        <w:tc>
          <w:tcPr>
            <w:tcW w:w="1596" w:type="dxa"/>
          </w:tcPr>
          <w:p w14:paraId="08BBB7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6C79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367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8A9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591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2F0B68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4CB79E3" w14:textId="77777777" w:rsidR="003042D3" w:rsidRDefault="00E163CD">
            <w:pPr>
              <w:keepNext/>
            </w:pPr>
            <w:r>
              <w:t xml:space="preserve">My partner’s misfortunes do not usually disturb me a great deal. (IRIC_6) </w:t>
            </w:r>
          </w:p>
        </w:tc>
        <w:tc>
          <w:tcPr>
            <w:tcW w:w="1596" w:type="dxa"/>
          </w:tcPr>
          <w:p w14:paraId="7D0FDB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09B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28B7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12E1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6BE3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D30C8B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796CA49" w14:textId="77777777" w:rsidR="003042D3" w:rsidRDefault="00E163CD">
            <w:pPr>
              <w:keepNext/>
            </w:pPr>
            <w:r>
              <w:t xml:space="preserve">If I’m sure I’m right about something, I don’t waste much time listening to my partner’s arguments. (IRIC_7) </w:t>
            </w:r>
          </w:p>
        </w:tc>
        <w:tc>
          <w:tcPr>
            <w:tcW w:w="1596" w:type="dxa"/>
          </w:tcPr>
          <w:p w14:paraId="5EDB0E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C0EA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026E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6758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B2ED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641037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3901F4C" w14:textId="77777777" w:rsidR="003042D3" w:rsidRDefault="00E163CD">
            <w:pPr>
              <w:keepNext/>
            </w:pPr>
            <w:r>
              <w:t xml:space="preserve">When I see my partner being treated unfairly, I sometimes don’t feel very much pity for them. (IRIC_8) </w:t>
            </w:r>
          </w:p>
        </w:tc>
        <w:tc>
          <w:tcPr>
            <w:tcW w:w="1596" w:type="dxa"/>
          </w:tcPr>
          <w:p w14:paraId="1B0D56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C755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2252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565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4B0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A06CCB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72FC49A" w14:textId="77777777" w:rsidR="003042D3" w:rsidRDefault="00E163CD">
            <w:pPr>
              <w:keepNext/>
            </w:pPr>
            <w:r>
              <w:t xml:space="preserve">I am often quite touched by things I see happen in my relationship. (IRIC_9) </w:t>
            </w:r>
          </w:p>
        </w:tc>
        <w:tc>
          <w:tcPr>
            <w:tcW w:w="1596" w:type="dxa"/>
          </w:tcPr>
          <w:p w14:paraId="5E961A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279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4F6A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F19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505C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E3DF23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1E796AA" w14:textId="77777777" w:rsidR="003042D3" w:rsidRDefault="00E163CD">
            <w:pPr>
              <w:keepNext/>
            </w:pPr>
            <w:r>
              <w:t xml:space="preserve">In my relationship, I believe that there are two sides to every question and try to look at them both. (IRIC_10) </w:t>
            </w:r>
          </w:p>
        </w:tc>
        <w:tc>
          <w:tcPr>
            <w:tcW w:w="1596" w:type="dxa"/>
          </w:tcPr>
          <w:p w14:paraId="0C8BD4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7606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E1B0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2CF4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BA96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4D8DBD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982378A" w14:textId="77777777" w:rsidR="003042D3" w:rsidRDefault="00E163CD">
            <w:pPr>
              <w:keepNext/>
            </w:pPr>
            <w:r>
              <w:t xml:space="preserve">In my relationship with my </w:t>
            </w:r>
            <w:r>
              <w:lastRenderedPageBreak/>
              <w:t xml:space="preserve">partner, I would describe myself as a pretty soft-hearted person. (IRIC_11) </w:t>
            </w:r>
          </w:p>
        </w:tc>
        <w:tc>
          <w:tcPr>
            <w:tcW w:w="1596" w:type="dxa"/>
          </w:tcPr>
          <w:p w14:paraId="1399AA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498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8D5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34E6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7F90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DAFB33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E77B667" w14:textId="77777777" w:rsidR="003042D3" w:rsidRDefault="00E163CD">
            <w:pPr>
              <w:keepNext/>
            </w:pPr>
            <w:r>
              <w:t xml:space="preserve">When I’m upset at my partner, I usually try to “put myself in their shoes” for a while. (IRIC_12) </w:t>
            </w:r>
          </w:p>
        </w:tc>
        <w:tc>
          <w:tcPr>
            <w:tcW w:w="1596" w:type="dxa"/>
          </w:tcPr>
          <w:p w14:paraId="519D76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F46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06F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0C3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AC7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E3F664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87AA06B" w14:textId="77777777" w:rsidR="003042D3" w:rsidRDefault="00E163CD">
            <w:pPr>
              <w:keepNext/>
            </w:pPr>
            <w:r>
              <w:t xml:space="preserve">Before criticizing my partner, I try to imagine how I would feel if I were in their place. (IRIC_13) </w:t>
            </w:r>
          </w:p>
        </w:tc>
        <w:tc>
          <w:tcPr>
            <w:tcW w:w="1596" w:type="dxa"/>
          </w:tcPr>
          <w:p w14:paraId="3368EA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EAFC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A5F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93B6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2CE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42D93A" w14:textId="77777777" w:rsidR="003042D3" w:rsidRDefault="003042D3"/>
    <w:p w14:paraId="3C946B73" w14:textId="77777777" w:rsidR="003042D3" w:rsidRDefault="003042D3"/>
    <w:p w14:paraId="24EAEB67" w14:textId="77777777" w:rsidR="003042D3" w:rsidRDefault="00E163CD">
      <w:pPr>
        <w:pStyle w:val="BlockEndLabel"/>
      </w:pPr>
      <w:r>
        <w:t>End of Block: Interpersonal Reactivity Index for Couples</w:t>
      </w:r>
    </w:p>
    <w:p w14:paraId="635592FA" w14:textId="77777777" w:rsidR="003042D3" w:rsidRDefault="003042D3">
      <w:pPr>
        <w:pStyle w:val="BlockSeparator"/>
      </w:pPr>
    </w:p>
    <w:p w14:paraId="64F46260" w14:textId="77777777" w:rsidR="003042D3" w:rsidRDefault="00E163CD">
      <w:pPr>
        <w:pStyle w:val="BlockStartLabel"/>
      </w:pPr>
      <w:r>
        <w:t>Start of Block: Fear of Intimacy Scale</w:t>
      </w:r>
    </w:p>
    <w:tbl>
      <w:tblPr>
        <w:tblStyle w:val="QQuestionIconTable"/>
        <w:tblW w:w="50" w:type="auto"/>
        <w:tblLook w:val="07E0" w:firstRow="1" w:lastRow="1" w:firstColumn="1" w:lastColumn="1" w:noHBand="1" w:noVBand="1"/>
      </w:tblPr>
      <w:tblGrid>
        <w:gridCol w:w="380"/>
      </w:tblGrid>
      <w:tr w:rsidR="003042D3" w14:paraId="500A1B4E" w14:textId="77777777">
        <w:tc>
          <w:tcPr>
            <w:tcW w:w="50" w:type="dxa"/>
          </w:tcPr>
          <w:p w14:paraId="0E6EE9C0" w14:textId="77777777" w:rsidR="003042D3" w:rsidRDefault="00E163CD">
            <w:pPr>
              <w:keepNext/>
            </w:pPr>
            <w:r>
              <w:rPr>
                <w:noProof/>
              </w:rPr>
              <w:drawing>
                <wp:inline distT="0" distB="0" distL="0" distR="0" wp14:anchorId="002C4E85" wp14:editId="3ECD0235">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C64DCA" w14:textId="77777777" w:rsidR="003042D3" w:rsidRDefault="003042D3"/>
    <w:p w14:paraId="08A2F8AE" w14:textId="77777777" w:rsidR="003042D3" w:rsidRDefault="00E163CD">
      <w:pPr>
        <w:keepNext/>
      </w:pPr>
      <w:r>
        <w:lastRenderedPageBreak/>
        <w:t>FIS Rate how characteristic each statement is of you on a scale of 1 to 5 as described below. </w:t>
      </w:r>
    </w:p>
    <w:tbl>
      <w:tblPr>
        <w:tblStyle w:val="QQuestionTable"/>
        <w:tblW w:w="9576" w:type="auto"/>
        <w:tblLook w:val="07E0" w:firstRow="1" w:lastRow="1" w:firstColumn="1" w:lastColumn="1" w:noHBand="1" w:noVBand="1"/>
      </w:tblPr>
      <w:tblGrid>
        <w:gridCol w:w="1710"/>
        <w:gridCol w:w="1576"/>
        <w:gridCol w:w="1576"/>
        <w:gridCol w:w="1576"/>
        <w:gridCol w:w="1576"/>
        <w:gridCol w:w="1576"/>
      </w:tblGrid>
      <w:tr w:rsidR="003042D3" w14:paraId="30836075"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2AEAD3" w14:textId="77777777" w:rsidR="003042D3" w:rsidRDefault="003042D3">
            <w:pPr>
              <w:keepNext/>
            </w:pPr>
          </w:p>
        </w:tc>
        <w:tc>
          <w:tcPr>
            <w:tcW w:w="1596" w:type="dxa"/>
          </w:tcPr>
          <w:p w14:paraId="5C7F82A8"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characteristic of me (1)</w:t>
            </w:r>
          </w:p>
        </w:tc>
        <w:tc>
          <w:tcPr>
            <w:tcW w:w="1596" w:type="dxa"/>
          </w:tcPr>
          <w:p w14:paraId="22C4575A" w14:textId="77777777" w:rsidR="003042D3" w:rsidRDefault="00E163CD">
            <w:pPr>
              <w:cnfStyle w:val="100000000000" w:firstRow="1" w:lastRow="0" w:firstColumn="0" w:lastColumn="0" w:oddVBand="0" w:evenVBand="0" w:oddHBand="0" w:evenHBand="0" w:firstRowFirstColumn="0" w:firstRowLastColumn="0" w:lastRowFirstColumn="0" w:lastRowLastColumn="0"/>
            </w:pPr>
            <w:r>
              <w:t>Slightly characteristic of me (2)</w:t>
            </w:r>
          </w:p>
        </w:tc>
        <w:tc>
          <w:tcPr>
            <w:tcW w:w="1596" w:type="dxa"/>
          </w:tcPr>
          <w:p w14:paraId="6157D5E2" w14:textId="77777777" w:rsidR="003042D3" w:rsidRDefault="00E163CD">
            <w:pPr>
              <w:cnfStyle w:val="100000000000" w:firstRow="1" w:lastRow="0" w:firstColumn="0" w:lastColumn="0" w:oddVBand="0" w:evenVBand="0" w:oddHBand="0" w:evenHBand="0" w:firstRowFirstColumn="0" w:firstRowLastColumn="0" w:lastRowFirstColumn="0" w:lastRowLastColumn="0"/>
            </w:pPr>
            <w:r>
              <w:t>Moderately characteristic of me (3)</w:t>
            </w:r>
          </w:p>
        </w:tc>
        <w:tc>
          <w:tcPr>
            <w:tcW w:w="1596" w:type="dxa"/>
          </w:tcPr>
          <w:p w14:paraId="01B5362B"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characteristic of me (4)</w:t>
            </w:r>
          </w:p>
        </w:tc>
        <w:tc>
          <w:tcPr>
            <w:tcW w:w="1596" w:type="dxa"/>
          </w:tcPr>
          <w:p w14:paraId="1FEBB4CA" w14:textId="77777777" w:rsidR="003042D3" w:rsidRDefault="00E163CD">
            <w:pPr>
              <w:cnfStyle w:val="100000000000" w:firstRow="1" w:lastRow="0" w:firstColumn="0" w:lastColumn="0" w:oddVBand="0" w:evenVBand="0" w:oddHBand="0" w:evenHBand="0" w:firstRowFirstColumn="0" w:firstRowLastColumn="0" w:lastRowFirstColumn="0" w:lastRowLastColumn="0"/>
            </w:pPr>
            <w:r>
              <w:t>Extremely characteristic of me (5)</w:t>
            </w:r>
          </w:p>
        </w:tc>
      </w:tr>
      <w:tr w:rsidR="003042D3" w14:paraId="35346B0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B184664" w14:textId="77777777" w:rsidR="003042D3" w:rsidRDefault="00E163CD">
            <w:pPr>
              <w:keepNext/>
            </w:pPr>
            <w:r>
              <w:t xml:space="preserve">I feel uncomfortable telling my partner about things in the past that I have felt ashamed of. (FIS_1) </w:t>
            </w:r>
          </w:p>
        </w:tc>
        <w:tc>
          <w:tcPr>
            <w:tcW w:w="1596" w:type="dxa"/>
          </w:tcPr>
          <w:p w14:paraId="2D5134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5DF2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C32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14E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C1D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99C170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6FBAA5D" w14:textId="77777777" w:rsidR="003042D3" w:rsidRDefault="00E163CD">
            <w:pPr>
              <w:keepNext/>
            </w:pPr>
            <w:r>
              <w:t xml:space="preserve">I feel uneasy talking with my partner about something that has hurt me deeply. (FIS_2) </w:t>
            </w:r>
          </w:p>
        </w:tc>
        <w:tc>
          <w:tcPr>
            <w:tcW w:w="1596" w:type="dxa"/>
          </w:tcPr>
          <w:p w14:paraId="6FC387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20F2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0B12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C7B93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19C4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86660E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42CB8D2" w14:textId="77777777" w:rsidR="003042D3" w:rsidRDefault="00E163CD">
            <w:pPr>
              <w:keepNext/>
            </w:pPr>
            <w:r>
              <w:t xml:space="preserve">I feel comfortable expressing my true feelings to my partner. (FIS_3) </w:t>
            </w:r>
          </w:p>
        </w:tc>
        <w:tc>
          <w:tcPr>
            <w:tcW w:w="1596" w:type="dxa"/>
          </w:tcPr>
          <w:p w14:paraId="32BB10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692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075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11F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B10D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ED71D3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A9FE9C2" w14:textId="77777777" w:rsidR="003042D3" w:rsidRDefault="00E163CD">
            <w:pPr>
              <w:keepNext/>
            </w:pPr>
            <w:r>
              <w:t xml:space="preserve">If my partner is </w:t>
            </w:r>
            <w:proofErr w:type="gramStart"/>
            <w:r>
              <w:t>upset</w:t>
            </w:r>
            <w:proofErr w:type="gramEnd"/>
            <w:r>
              <w:t xml:space="preserve"> I am sometimes afraid of showing that I care. (FIS_4) </w:t>
            </w:r>
          </w:p>
        </w:tc>
        <w:tc>
          <w:tcPr>
            <w:tcW w:w="1596" w:type="dxa"/>
          </w:tcPr>
          <w:p w14:paraId="63D7BC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A76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E58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04D4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CA1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1781C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D87A150" w14:textId="77777777" w:rsidR="003042D3" w:rsidRDefault="00E163CD">
            <w:pPr>
              <w:keepNext/>
            </w:pPr>
            <w:r>
              <w:t xml:space="preserve">I am afraid to confide my innermost feelings to my partner. (FIS_5) </w:t>
            </w:r>
          </w:p>
        </w:tc>
        <w:tc>
          <w:tcPr>
            <w:tcW w:w="1596" w:type="dxa"/>
          </w:tcPr>
          <w:p w14:paraId="574462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955C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E1C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5F50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D98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B7CCA7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8DAB304" w14:textId="77777777" w:rsidR="003042D3" w:rsidRDefault="00E163CD">
            <w:pPr>
              <w:keepNext/>
            </w:pPr>
            <w:r>
              <w:t xml:space="preserve">I feel at ease telling my partner that I care about them. (FIS_6) </w:t>
            </w:r>
          </w:p>
        </w:tc>
        <w:tc>
          <w:tcPr>
            <w:tcW w:w="1596" w:type="dxa"/>
          </w:tcPr>
          <w:p w14:paraId="791286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C78B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407A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A82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5CB4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E3F47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D709D7C" w14:textId="77777777" w:rsidR="003042D3" w:rsidRDefault="00E163CD">
            <w:pPr>
              <w:keepNext/>
            </w:pPr>
            <w:r>
              <w:t xml:space="preserve">I have a feeling of complete </w:t>
            </w:r>
            <w:r>
              <w:lastRenderedPageBreak/>
              <w:t xml:space="preserve">togetherness with my partner. (FIS_7) </w:t>
            </w:r>
          </w:p>
        </w:tc>
        <w:tc>
          <w:tcPr>
            <w:tcW w:w="1596" w:type="dxa"/>
          </w:tcPr>
          <w:p w14:paraId="14567E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D65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2CBC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90D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76C1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AFB512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D25FBC7" w14:textId="77777777" w:rsidR="003042D3" w:rsidRDefault="00E163CD">
            <w:pPr>
              <w:keepNext/>
            </w:pPr>
            <w:r>
              <w:t xml:space="preserve">I am comfortable discussing significant problems with my partner. (FIS_8) </w:t>
            </w:r>
          </w:p>
        </w:tc>
        <w:tc>
          <w:tcPr>
            <w:tcW w:w="1596" w:type="dxa"/>
          </w:tcPr>
          <w:p w14:paraId="4538E1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3E2D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FEE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5645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B59A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B09E04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6647C69" w14:textId="77777777" w:rsidR="003042D3" w:rsidRDefault="00E163CD">
            <w:pPr>
              <w:keepNext/>
            </w:pPr>
            <w:r>
              <w:t xml:space="preserve">A part of me is afraid to make a long-term commitment to my partner. (FIS_9) </w:t>
            </w:r>
          </w:p>
        </w:tc>
        <w:tc>
          <w:tcPr>
            <w:tcW w:w="1596" w:type="dxa"/>
          </w:tcPr>
          <w:p w14:paraId="6805BA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BEC8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68E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3AD6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47FE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74A3C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4ED8B83" w14:textId="77777777" w:rsidR="003042D3" w:rsidRDefault="00E163CD">
            <w:pPr>
              <w:keepNext/>
            </w:pPr>
            <w:r>
              <w:t xml:space="preserve">I feel comfortable telling my experiences, even sad ones, to my partner. (FIS_10) </w:t>
            </w:r>
          </w:p>
        </w:tc>
        <w:tc>
          <w:tcPr>
            <w:tcW w:w="1596" w:type="dxa"/>
          </w:tcPr>
          <w:p w14:paraId="180DEF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A0D2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C7C1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5861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2AA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8B1AD4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0BC05FA" w14:textId="77777777" w:rsidR="003042D3" w:rsidRDefault="00E163CD">
            <w:pPr>
              <w:keepNext/>
            </w:pPr>
            <w:r>
              <w:t xml:space="preserve">I feel nervous showing my partner strong feelings of affection. (FIS_11) </w:t>
            </w:r>
          </w:p>
        </w:tc>
        <w:tc>
          <w:tcPr>
            <w:tcW w:w="1596" w:type="dxa"/>
          </w:tcPr>
          <w:p w14:paraId="483E04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E53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EEF5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A6A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B04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97892E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3519EDD" w14:textId="77777777" w:rsidR="003042D3" w:rsidRDefault="00E163CD">
            <w:pPr>
              <w:keepNext/>
            </w:pPr>
            <w:r>
              <w:t xml:space="preserve">I find it difficult being open with my partner about my personal thoughts. (FIS_12) </w:t>
            </w:r>
          </w:p>
        </w:tc>
        <w:tc>
          <w:tcPr>
            <w:tcW w:w="1596" w:type="dxa"/>
          </w:tcPr>
          <w:p w14:paraId="0D4859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BEA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5680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236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812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9C6C8F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1A8BA67" w14:textId="77777777" w:rsidR="003042D3" w:rsidRDefault="00E163CD">
            <w:pPr>
              <w:keepNext/>
            </w:pPr>
            <w:r>
              <w:t xml:space="preserve">I feel uneasy with my partner depending on me for emotional support. (FIS_13) </w:t>
            </w:r>
          </w:p>
        </w:tc>
        <w:tc>
          <w:tcPr>
            <w:tcW w:w="1596" w:type="dxa"/>
          </w:tcPr>
          <w:p w14:paraId="3103DF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D5D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1A2D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574F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8022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FF083F6"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A185A31" w14:textId="77777777" w:rsidR="003042D3" w:rsidRDefault="00E163CD">
            <w:pPr>
              <w:keepNext/>
            </w:pPr>
            <w:r>
              <w:lastRenderedPageBreak/>
              <w:t xml:space="preserve">I am not afraid to share with my partner what I dislike about myself. (FIS_14) </w:t>
            </w:r>
          </w:p>
        </w:tc>
        <w:tc>
          <w:tcPr>
            <w:tcW w:w="1596" w:type="dxa"/>
          </w:tcPr>
          <w:p w14:paraId="6348AE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5EB7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E82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FFE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1C62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786292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903661C" w14:textId="77777777" w:rsidR="003042D3" w:rsidRDefault="00E163CD">
            <w:pPr>
              <w:keepNext/>
            </w:pPr>
            <w:r>
              <w:t xml:space="preserve">I am afraid to take the risk of being hurt in order to establish a closer relationship with my partner. (FIS_15) </w:t>
            </w:r>
          </w:p>
        </w:tc>
        <w:tc>
          <w:tcPr>
            <w:tcW w:w="1596" w:type="dxa"/>
          </w:tcPr>
          <w:p w14:paraId="02710F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7308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E1B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0AF0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C01F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250AD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0E49B79" w14:textId="77777777" w:rsidR="003042D3" w:rsidRDefault="00E163CD">
            <w:pPr>
              <w:keepNext/>
            </w:pPr>
            <w:r>
              <w:t xml:space="preserve">I feel comfortable keeping very personal information to myself. (FIS_16) </w:t>
            </w:r>
          </w:p>
        </w:tc>
        <w:tc>
          <w:tcPr>
            <w:tcW w:w="1596" w:type="dxa"/>
          </w:tcPr>
          <w:p w14:paraId="6D2D4B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B804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9105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9E33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31BC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7F0564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01CE7EA" w14:textId="77777777" w:rsidR="003042D3" w:rsidRDefault="00E163CD">
            <w:pPr>
              <w:keepNext/>
            </w:pPr>
            <w:r>
              <w:t xml:space="preserve">I am not nervous about being spontaneous with my partner. (FIS_17) </w:t>
            </w:r>
          </w:p>
        </w:tc>
        <w:tc>
          <w:tcPr>
            <w:tcW w:w="1596" w:type="dxa"/>
          </w:tcPr>
          <w:p w14:paraId="4FF9DC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62B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13B7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67C3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399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C299DC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A2B48A6" w14:textId="77777777" w:rsidR="003042D3" w:rsidRDefault="00E163CD">
            <w:pPr>
              <w:keepNext/>
            </w:pPr>
            <w:r>
              <w:t xml:space="preserve">I feel comfortable telling my partner things that I do not tell other people. (FIS_18) </w:t>
            </w:r>
          </w:p>
        </w:tc>
        <w:tc>
          <w:tcPr>
            <w:tcW w:w="1596" w:type="dxa"/>
          </w:tcPr>
          <w:p w14:paraId="298ED4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6CEF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2513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4F86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A7F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6DDAB5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395D0FA" w14:textId="77777777" w:rsidR="003042D3" w:rsidRDefault="00E163CD">
            <w:pPr>
              <w:keepNext/>
            </w:pPr>
            <w:r>
              <w:t xml:space="preserve">I feel comfortable trusting my partner with my deepest thoughts and feelings. (FIS_19) </w:t>
            </w:r>
          </w:p>
        </w:tc>
        <w:tc>
          <w:tcPr>
            <w:tcW w:w="1596" w:type="dxa"/>
          </w:tcPr>
          <w:p w14:paraId="057EEB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CB1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8C2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DA5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EC8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3CDF3D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102301F" w14:textId="77777777" w:rsidR="003042D3" w:rsidRDefault="00E163CD">
            <w:pPr>
              <w:keepNext/>
            </w:pPr>
            <w:r>
              <w:lastRenderedPageBreak/>
              <w:t xml:space="preserve">I sometimes feel uneasy if my partner tells me about very personal matters. (FIS_20) </w:t>
            </w:r>
          </w:p>
        </w:tc>
        <w:tc>
          <w:tcPr>
            <w:tcW w:w="1596" w:type="dxa"/>
          </w:tcPr>
          <w:p w14:paraId="5BFCEC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FA8F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57EE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BAF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2552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0455FD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F0F7B9B" w14:textId="77777777" w:rsidR="003042D3" w:rsidRDefault="00E163CD">
            <w:pPr>
              <w:keepNext/>
            </w:pPr>
            <w:r>
              <w:t xml:space="preserve">I am comfortable revealing to my partner what I feel are my shortcomings and handicaps. (FIS_21) </w:t>
            </w:r>
          </w:p>
        </w:tc>
        <w:tc>
          <w:tcPr>
            <w:tcW w:w="1596" w:type="dxa"/>
          </w:tcPr>
          <w:p w14:paraId="7005CB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612B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C91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C402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265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9523A7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0799FC7" w14:textId="77777777" w:rsidR="003042D3" w:rsidRDefault="00E163CD">
            <w:pPr>
              <w:keepNext/>
            </w:pPr>
            <w:r>
              <w:t xml:space="preserve">I am comfortable with having a close emotional tie between us. (FIS_22) </w:t>
            </w:r>
          </w:p>
        </w:tc>
        <w:tc>
          <w:tcPr>
            <w:tcW w:w="1596" w:type="dxa"/>
          </w:tcPr>
          <w:p w14:paraId="64F380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9EBE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41C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D496E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E6B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7290A8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29AE6DE" w14:textId="77777777" w:rsidR="003042D3" w:rsidRDefault="00E163CD">
            <w:pPr>
              <w:keepNext/>
            </w:pPr>
            <w:r>
              <w:t xml:space="preserve">I am afraid of sharing my private thoughts with my partner. (FIS_23) </w:t>
            </w:r>
          </w:p>
        </w:tc>
        <w:tc>
          <w:tcPr>
            <w:tcW w:w="1596" w:type="dxa"/>
          </w:tcPr>
          <w:p w14:paraId="2B9786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014B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27C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4BDA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028E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A18458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C857194" w14:textId="77777777" w:rsidR="003042D3" w:rsidRDefault="00E163CD">
            <w:pPr>
              <w:keepNext/>
            </w:pPr>
            <w:r>
              <w:t xml:space="preserve">I am afraid that I might not always feel close to my partner. (FIS_24) </w:t>
            </w:r>
          </w:p>
        </w:tc>
        <w:tc>
          <w:tcPr>
            <w:tcW w:w="1596" w:type="dxa"/>
          </w:tcPr>
          <w:p w14:paraId="6662FC6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9D9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38E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D89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881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42013E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02F29E7" w14:textId="77777777" w:rsidR="003042D3" w:rsidRDefault="00E163CD">
            <w:pPr>
              <w:keepNext/>
            </w:pPr>
            <w:r>
              <w:t xml:space="preserve">I am comfortable telling my partner what my needs are. (FIS_25) </w:t>
            </w:r>
          </w:p>
        </w:tc>
        <w:tc>
          <w:tcPr>
            <w:tcW w:w="1596" w:type="dxa"/>
          </w:tcPr>
          <w:p w14:paraId="4C6733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717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7AEF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33EC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FC10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E35614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DA7628C" w14:textId="77777777" w:rsidR="003042D3" w:rsidRDefault="00E163CD">
            <w:pPr>
              <w:keepNext/>
            </w:pPr>
            <w:r>
              <w:t xml:space="preserve">I am afraid that my partner is more invested in the </w:t>
            </w:r>
            <w:r>
              <w:lastRenderedPageBreak/>
              <w:t xml:space="preserve">relationship than I am. (FIS_26) </w:t>
            </w:r>
          </w:p>
        </w:tc>
        <w:tc>
          <w:tcPr>
            <w:tcW w:w="1596" w:type="dxa"/>
          </w:tcPr>
          <w:p w14:paraId="497C7D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E5E1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FE1A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59F5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1A6F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4FCFFC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0E22627" w14:textId="77777777" w:rsidR="003042D3" w:rsidRDefault="00E163CD">
            <w:pPr>
              <w:keepNext/>
            </w:pPr>
            <w:r>
              <w:t xml:space="preserve">I am comfortable having open and honest communication with my partner. (FIS_27) </w:t>
            </w:r>
          </w:p>
        </w:tc>
        <w:tc>
          <w:tcPr>
            <w:tcW w:w="1596" w:type="dxa"/>
          </w:tcPr>
          <w:p w14:paraId="0EDE90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6B41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003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8C19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B9BF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293E07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8EDAB38" w14:textId="77777777" w:rsidR="003042D3" w:rsidRDefault="00E163CD">
            <w:pPr>
              <w:keepNext/>
            </w:pPr>
            <w:r>
              <w:t xml:space="preserve">I sometimes feel uncomfortable listening to my partner 's personal problems. (FIS_28) </w:t>
            </w:r>
          </w:p>
        </w:tc>
        <w:tc>
          <w:tcPr>
            <w:tcW w:w="1596" w:type="dxa"/>
          </w:tcPr>
          <w:p w14:paraId="40CE5E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C24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0560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287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663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925AC3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E17338F" w14:textId="77777777" w:rsidR="003042D3" w:rsidRDefault="00E163CD">
            <w:pPr>
              <w:keepNext/>
            </w:pPr>
            <w:r>
              <w:t xml:space="preserve">I feel at ease to completely be myself around my partner. (FIS_29) </w:t>
            </w:r>
          </w:p>
        </w:tc>
        <w:tc>
          <w:tcPr>
            <w:tcW w:w="1596" w:type="dxa"/>
          </w:tcPr>
          <w:p w14:paraId="6B21D8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11C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6929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18F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8B68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173D07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54CED70" w14:textId="77777777" w:rsidR="003042D3" w:rsidRDefault="00E163CD">
            <w:pPr>
              <w:keepNext/>
            </w:pPr>
            <w:r>
              <w:t xml:space="preserve">I feel relaxed being together and talking about our personal goals. (FIS_30) </w:t>
            </w:r>
          </w:p>
        </w:tc>
        <w:tc>
          <w:tcPr>
            <w:tcW w:w="1596" w:type="dxa"/>
          </w:tcPr>
          <w:p w14:paraId="433D96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B5B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4E1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00A8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4B9A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11FBA9" w14:textId="77777777" w:rsidR="003042D3" w:rsidRDefault="003042D3"/>
    <w:p w14:paraId="13F081B3" w14:textId="77777777" w:rsidR="003042D3" w:rsidRDefault="003042D3"/>
    <w:p w14:paraId="0CAC7AE2"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6B4F80C" w14:textId="77777777">
        <w:tc>
          <w:tcPr>
            <w:tcW w:w="50" w:type="dxa"/>
          </w:tcPr>
          <w:p w14:paraId="4FF2F52F" w14:textId="77777777" w:rsidR="003042D3" w:rsidRDefault="00E163CD">
            <w:pPr>
              <w:keepNext/>
            </w:pPr>
            <w:r>
              <w:rPr>
                <w:noProof/>
              </w:rPr>
              <w:drawing>
                <wp:inline distT="0" distB="0" distL="0" distR="0" wp14:anchorId="59DA8671" wp14:editId="2F648773">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9CB462" w14:textId="77777777" w:rsidR="003042D3" w:rsidRDefault="003042D3"/>
    <w:p w14:paraId="31C0ED24" w14:textId="77777777" w:rsidR="003042D3" w:rsidRDefault="00E163CD">
      <w:pPr>
        <w:keepNext/>
      </w:pPr>
      <w:r>
        <w:lastRenderedPageBreak/>
        <w:t xml:space="preserve">FIS Respond to the following statements </w:t>
      </w:r>
      <w:r>
        <w:rPr>
          <w:b/>
          <w:i/>
        </w:rPr>
        <w:t xml:space="preserve">as they apply to your </w:t>
      </w:r>
      <w:r>
        <w:rPr>
          <w:b/>
          <w:i/>
          <w:u w:val="single"/>
        </w:rPr>
        <w:t>past</w:t>
      </w:r>
      <w:r>
        <w:rPr>
          <w:b/>
          <w:i/>
        </w:rPr>
        <w:t xml:space="preserve"> relationships</w:t>
      </w:r>
      <w:r>
        <w:t>.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3042D3" w14:paraId="0B913CE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1565A3D" w14:textId="77777777" w:rsidR="003042D3" w:rsidRDefault="003042D3">
            <w:pPr>
              <w:keepNext/>
            </w:pPr>
          </w:p>
        </w:tc>
        <w:tc>
          <w:tcPr>
            <w:tcW w:w="1596" w:type="dxa"/>
          </w:tcPr>
          <w:p w14:paraId="78D0C008"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characteristic of me (1)</w:t>
            </w:r>
          </w:p>
        </w:tc>
        <w:tc>
          <w:tcPr>
            <w:tcW w:w="1596" w:type="dxa"/>
          </w:tcPr>
          <w:p w14:paraId="7B63E5FE" w14:textId="77777777" w:rsidR="003042D3" w:rsidRDefault="00E163CD">
            <w:pPr>
              <w:cnfStyle w:val="100000000000" w:firstRow="1" w:lastRow="0" w:firstColumn="0" w:lastColumn="0" w:oddVBand="0" w:evenVBand="0" w:oddHBand="0" w:evenHBand="0" w:firstRowFirstColumn="0" w:firstRowLastColumn="0" w:lastRowFirstColumn="0" w:lastRowLastColumn="0"/>
            </w:pPr>
            <w:r>
              <w:t>Slightly characteristic of me (2)</w:t>
            </w:r>
          </w:p>
        </w:tc>
        <w:tc>
          <w:tcPr>
            <w:tcW w:w="1596" w:type="dxa"/>
          </w:tcPr>
          <w:p w14:paraId="427B417A" w14:textId="77777777" w:rsidR="003042D3" w:rsidRDefault="00E163CD">
            <w:pPr>
              <w:cnfStyle w:val="100000000000" w:firstRow="1" w:lastRow="0" w:firstColumn="0" w:lastColumn="0" w:oddVBand="0" w:evenVBand="0" w:oddHBand="0" w:evenHBand="0" w:firstRowFirstColumn="0" w:firstRowLastColumn="0" w:lastRowFirstColumn="0" w:lastRowLastColumn="0"/>
            </w:pPr>
            <w:r>
              <w:t>Moderately characteristic of me (3)</w:t>
            </w:r>
          </w:p>
        </w:tc>
        <w:tc>
          <w:tcPr>
            <w:tcW w:w="1596" w:type="dxa"/>
          </w:tcPr>
          <w:p w14:paraId="0D8BB712"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characteristic of me (4)</w:t>
            </w:r>
          </w:p>
        </w:tc>
        <w:tc>
          <w:tcPr>
            <w:tcW w:w="1596" w:type="dxa"/>
          </w:tcPr>
          <w:p w14:paraId="43FAE789" w14:textId="77777777" w:rsidR="003042D3" w:rsidRDefault="00E163CD">
            <w:pPr>
              <w:cnfStyle w:val="100000000000" w:firstRow="1" w:lastRow="0" w:firstColumn="0" w:lastColumn="0" w:oddVBand="0" w:evenVBand="0" w:oddHBand="0" w:evenHBand="0" w:firstRowFirstColumn="0" w:firstRowLastColumn="0" w:lastRowFirstColumn="0" w:lastRowLastColumn="0"/>
            </w:pPr>
            <w:r>
              <w:t>Extremely characteristic of me (5)</w:t>
            </w:r>
          </w:p>
        </w:tc>
      </w:tr>
      <w:tr w:rsidR="003042D3" w14:paraId="613C60C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DD92980" w14:textId="77777777" w:rsidR="003042D3" w:rsidRDefault="00E163CD">
            <w:pPr>
              <w:keepNext/>
            </w:pPr>
            <w:r>
              <w:t xml:space="preserve">I have shied away from opportunities to be close to someone. (FIS_31) </w:t>
            </w:r>
          </w:p>
        </w:tc>
        <w:tc>
          <w:tcPr>
            <w:tcW w:w="1596" w:type="dxa"/>
          </w:tcPr>
          <w:p w14:paraId="6F1A02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D7D0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55F2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D4E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576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AF7B236"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458BFBA" w14:textId="77777777" w:rsidR="003042D3" w:rsidRDefault="00E163CD">
            <w:pPr>
              <w:keepNext/>
            </w:pPr>
            <w:r>
              <w:t xml:space="preserve">I have held back my feelings in previous relationships. (FIS_32) </w:t>
            </w:r>
          </w:p>
        </w:tc>
        <w:tc>
          <w:tcPr>
            <w:tcW w:w="1596" w:type="dxa"/>
          </w:tcPr>
          <w:p w14:paraId="3BC026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E47D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36DF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1A5D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8EAF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A51F2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B7C73F8" w14:textId="77777777" w:rsidR="003042D3" w:rsidRDefault="00E163CD">
            <w:pPr>
              <w:keepNext/>
            </w:pPr>
            <w:r>
              <w:t xml:space="preserve">There are people who think that I am afraid to get close to them. (FIS_33) </w:t>
            </w:r>
          </w:p>
        </w:tc>
        <w:tc>
          <w:tcPr>
            <w:tcW w:w="1596" w:type="dxa"/>
          </w:tcPr>
          <w:p w14:paraId="5079CD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700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592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FF0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6F0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CCDAF6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4A95EBB" w14:textId="77777777" w:rsidR="003042D3" w:rsidRDefault="00E163CD">
            <w:pPr>
              <w:keepNext/>
            </w:pPr>
            <w:r>
              <w:t xml:space="preserve">There are people who think that I am not an easy person to get to know. (FIS_34) </w:t>
            </w:r>
          </w:p>
        </w:tc>
        <w:tc>
          <w:tcPr>
            <w:tcW w:w="1596" w:type="dxa"/>
          </w:tcPr>
          <w:p w14:paraId="30A408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F709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7A2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B30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B304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DAD57F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9CE1613" w14:textId="77777777" w:rsidR="003042D3" w:rsidRDefault="00E163CD">
            <w:pPr>
              <w:keepNext/>
            </w:pPr>
            <w:r>
              <w:t xml:space="preserve">I have done things in previous relationships to keep me from developing closeness. (FIS_35) </w:t>
            </w:r>
          </w:p>
        </w:tc>
        <w:tc>
          <w:tcPr>
            <w:tcW w:w="1596" w:type="dxa"/>
          </w:tcPr>
          <w:p w14:paraId="623197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9BE5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C544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DC1B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ABD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E1477AC" w14:textId="77777777" w:rsidR="003042D3" w:rsidRDefault="003042D3"/>
    <w:p w14:paraId="323FCC44" w14:textId="77777777" w:rsidR="003042D3" w:rsidRDefault="003042D3"/>
    <w:p w14:paraId="548C0AD1" w14:textId="77777777" w:rsidR="003042D3" w:rsidRDefault="00E163CD">
      <w:pPr>
        <w:pStyle w:val="BlockEndLabel"/>
      </w:pPr>
      <w:r>
        <w:t>End of Block: Fear of Intimacy Scale</w:t>
      </w:r>
    </w:p>
    <w:p w14:paraId="1B87E405" w14:textId="77777777" w:rsidR="003042D3" w:rsidRDefault="003042D3">
      <w:pPr>
        <w:pStyle w:val="BlockSeparator"/>
      </w:pPr>
    </w:p>
    <w:p w14:paraId="47436377" w14:textId="77777777" w:rsidR="003042D3" w:rsidRDefault="00E163CD">
      <w:pPr>
        <w:pStyle w:val="BlockStartLabel"/>
      </w:pPr>
      <w:r>
        <w:t>Start of Block: MENTAL HEALTH &amp; LIFE EXPERIENCES SECTION</w:t>
      </w:r>
    </w:p>
    <w:p w14:paraId="7F4BA94A" w14:textId="77777777" w:rsidR="003042D3" w:rsidRDefault="003042D3"/>
    <w:p w14:paraId="14AA6CA7" w14:textId="77777777" w:rsidR="003042D3" w:rsidRDefault="00E163CD">
      <w:pPr>
        <w:keepNext/>
      </w:pPr>
      <w:r>
        <w:lastRenderedPageBreak/>
        <w:t>section2intro You're doing great so far! Now on to part 2 of the survey. This section will ask you some questions about your mental health and general life experiences.</w:t>
      </w:r>
    </w:p>
    <w:p w14:paraId="69170461" w14:textId="77777777" w:rsidR="003042D3" w:rsidRDefault="003042D3"/>
    <w:p w14:paraId="330FE28B" w14:textId="77777777" w:rsidR="003042D3" w:rsidRDefault="00E163CD">
      <w:pPr>
        <w:pStyle w:val="BlockEndLabel"/>
      </w:pPr>
      <w:r>
        <w:t>End of Block: MENTAL HEALTH &amp; LIFE EXPERIENCES SECTION</w:t>
      </w:r>
    </w:p>
    <w:p w14:paraId="0372B828" w14:textId="77777777" w:rsidR="003042D3" w:rsidRDefault="003042D3">
      <w:pPr>
        <w:pStyle w:val="BlockSeparator"/>
      </w:pPr>
    </w:p>
    <w:p w14:paraId="630F78D9" w14:textId="77777777" w:rsidR="003042D3" w:rsidRDefault="00E163CD">
      <w:pPr>
        <w:pStyle w:val="BlockStartLabel"/>
      </w:pPr>
      <w:r>
        <w:t>Start of Block: Patient Health Questionnaire</w:t>
      </w:r>
    </w:p>
    <w:tbl>
      <w:tblPr>
        <w:tblStyle w:val="QQuestionIconTable"/>
        <w:tblW w:w="50" w:type="auto"/>
        <w:tblLook w:val="07E0" w:firstRow="1" w:lastRow="1" w:firstColumn="1" w:lastColumn="1" w:noHBand="1" w:noVBand="1"/>
      </w:tblPr>
      <w:tblGrid>
        <w:gridCol w:w="380"/>
      </w:tblGrid>
      <w:tr w:rsidR="003042D3" w14:paraId="726CA97B" w14:textId="77777777">
        <w:tc>
          <w:tcPr>
            <w:tcW w:w="50" w:type="dxa"/>
          </w:tcPr>
          <w:p w14:paraId="639BFE03" w14:textId="77777777" w:rsidR="003042D3" w:rsidRDefault="00E163CD">
            <w:pPr>
              <w:keepNext/>
            </w:pPr>
            <w:r>
              <w:rPr>
                <w:noProof/>
              </w:rPr>
              <w:drawing>
                <wp:inline distT="0" distB="0" distL="0" distR="0" wp14:anchorId="3EAD1DEB" wp14:editId="1261A3BB">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DAEBF35" w14:textId="77777777" w:rsidR="003042D3" w:rsidRDefault="003042D3"/>
    <w:p w14:paraId="43EA20E8" w14:textId="77777777" w:rsidR="003042D3" w:rsidRDefault="00E163CD">
      <w:pPr>
        <w:keepNext/>
      </w:pPr>
      <w:r>
        <w:lastRenderedPageBreak/>
        <w:t xml:space="preserve">PHQ9 </w:t>
      </w:r>
      <w:r>
        <w:rPr>
          <w:b/>
        </w:rPr>
        <w:t>Instructions</w:t>
      </w:r>
      <w:r>
        <w:t>: Over the </w:t>
      </w:r>
      <w:r>
        <w:rPr>
          <w:b/>
          <w:u w:val="single"/>
        </w:rPr>
        <w:t>LAST 2 WEEKS</w:t>
      </w:r>
      <w:r>
        <w:t>, how often have you been bothered by any of the following problems?</w:t>
      </w:r>
    </w:p>
    <w:tbl>
      <w:tblPr>
        <w:tblStyle w:val="QQuestionTable"/>
        <w:tblW w:w="9576" w:type="auto"/>
        <w:tblLook w:val="07E0" w:firstRow="1" w:lastRow="1" w:firstColumn="1" w:lastColumn="1" w:noHBand="1" w:noVBand="1"/>
      </w:tblPr>
      <w:tblGrid>
        <w:gridCol w:w="1915"/>
        <w:gridCol w:w="1915"/>
        <w:gridCol w:w="1915"/>
        <w:gridCol w:w="1915"/>
        <w:gridCol w:w="1915"/>
      </w:tblGrid>
      <w:tr w:rsidR="003042D3" w14:paraId="075BCD48"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7FD3728" w14:textId="77777777" w:rsidR="003042D3" w:rsidRDefault="003042D3">
            <w:pPr>
              <w:keepNext/>
            </w:pPr>
          </w:p>
        </w:tc>
        <w:tc>
          <w:tcPr>
            <w:tcW w:w="1915" w:type="dxa"/>
          </w:tcPr>
          <w:p w14:paraId="1839A8F7"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(0)</w:t>
            </w:r>
          </w:p>
        </w:tc>
        <w:tc>
          <w:tcPr>
            <w:tcW w:w="1915" w:type="dxa"/>
          </w:tcPr>
          <w:p w14:paraId="7713BE61" w14:textId="77777777" w:rsidR="003042D3" w:rsidRDefault="00E163CD">
            <w:pPr>
              <w:cnfStyle w:val="100000000000" w:firstRow="1" w:lastRow="0" w:firstColumn="0" w:lastColumn="0" w:oddVBand="0" w:evenVBand="0" w:oddHBand="0" w:evenHBand="0" w:firstRowFirstColumn="0" w:firstRowLastColumn="0" w:lastRowFirstColumn="0" w:lastRowLastColumn="0"/>
            </w:pPr>
            <w:r>
              <w:t>Several days (1)</w:t>
            </w:r>
          </w:p>
        </w:tc>
        <w:tc>
          <w:tcPr>
            <w:tcW w:w="1915" w:type="dxa"/>
          </w:tcPr>
          <w:p w14:paraId="4B7B8759"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half the days (2)</w:t>
            </w:r>
          </w:p>
        </w:tc>
        <w:tc>
          <w:tcPr>
            <w:tcW w:w="1915" w:type="dxa"/>
          </w:tcPr>
          <w:p w14:paraId="5D0441C3" w14:textId="77777777" w:rsidR="003042D3" w:rsidRDefault="00E163CD">
            <w:pPr>
              <w:cnfStyle w:val="100000000000" w:firstRow="1" w:lastRow="0" w:firstColumn="0" w:lastColumn="0" w:oddVBand="0" w:evenVBand="0" w:oddHBand="0" w:evenHBand="0" w:firstRowFirstColumn="0" w:firstRowLastColumn="0" w:lastRowFirstColumn="0" w:lastRowLastColumn="0"/>
            </w:pPr>
            <w:r>
              <w:t>Nearly every day (3)</w:t>
            </w:r>
          </w:p>
        </w:tc>
      </w:tr>
      <w:tr w:rsidR="003042D3" w14:paraId="27357724"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7DEE4CC" w14:textId="77777777" w:rsidR="003042D3" w:rsidRDefault="00E163CD">
            <w:pPr>
              <w:keepNext/>
            </w:pPr>
            <w:r>
              <w:t xml:space="preserve">Little interest or pleasure in doing things (PHQ9_1) </w:t>
            </w:r>
          </w:p>
        </w:tc>
        <w:tc>
          <w:tcPr>
            <w:tcW w:w="1915" w:type="dxa"/>
          </w:tcPr>
          <w:p w14:paraId="6CFC55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615A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CA0C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517D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A9C2B0D"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9286982" w14:textId="77777777" w:rsidR="003042D3" w:rsidRDefault="00E163CD">
            <w:pPr>
              <w:keepNext/>
            </w:pPr>
            <w:r>
              <w:t xml:space="preserve">Feeling down, depressed or hopeless (PHQ9_2) </w:t>
            </w:r>
          </w:p>
        </w:tc>
        <w:tc>
          <w:tcPr>
            <w:tcW w:w="1915" w:type="dxa"/>
          </w:tcPr>
          <w:p w14:paraId="2E647A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B72F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9F98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B526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19CE2D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42C7E5F" w14:textId="77777777" w:rsidR="003042D3" w:rsidRDefault="00E163CD">
            <w:pPr>
              <w:keepNext/>
            </w:pPr>
            <w:r>
              <w:t xml:space="preserve">Trouble falling or staying asleep, or sleeping too much (PHQ9_3) </w:t>
            </w:r>
          </w:p>
        </w:tc>
        <w:tc>
          <w:tcPr>
            <w:tcW w:w="1915" w:type="dxa"/>
          </w:tcPr>
          <w:p w14:paraId="39F8C4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9823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9678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9238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5BB193A"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7AB6F013" w14:textId="77777777" w:rsidR="003042D3" w:rsidRDefault="00E163CD">
            <w:pPr>
              <w:keepNext/>
            </w:pPr>
            <w:r>
              <w:t xml:space="preserve">Feeling tired or having little energy (PHQ9_4) </w:t>
            </w:r>
          </w:p>
        </w:tc>
        <w:tc>
          <w:tcPr>
            <w:tcW w:w="1915" w:type="dxa"/>
          </w:tcPr>
          <w:p w14:paraId="5724FB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E144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1B61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6F7A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A48448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5C39DAA" w14:textId="77777777" w:rsidR="003042D3" w:rsidRDefault="00E163CD">
            <w:pPr>
              <w:keepNext/>
            </w:pPr>
            <w:r>
              <w:t xml:space="preserve">Poor appetite or overeating (PHQ9_5) </w:t>
            </w:r>
          </w:p>
        </w:tc>
        <w:tc>
          <w:tcPr>
            <w:tcW w:w="1915" w:type="dxa"/>
          </w:tcPr>
          <w:p w14:paraId="3C8443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12B7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06FD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275D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2E421B9"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179715F" w14:textId="77777777" w:rsidR="003042D3" w:rsidRDefault="00E163CD">
            <w:pPr>
              <w:keepNext/>
            </w:pPr>
            <w:r>
              <w:t xml:space="preserve">Feeling bad about yourself - or that you are a failure or have let yourself or your family down (PHQ9_6) </w:t>
            </w:r>
          </w:p>
        </w:tc>
        <w:tc>
          <w:tcPr>
            <w:tcW w:w="1915" w:type="dxa"/>
          </w:tcPr>
          <w:p w14:paraId="2AFEEE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1D00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96D6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B6DA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12D27F6"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4EEA8FF" w14:textId="77777777" w:rsidR="003042D3" w:rsidRDefault="00E163CD">
            <w:pPr>
              <w:keepNext/>
            </w:pPr>
            <w:r>
              <w:t xml:space="preserve">Trouble concentrating on things, such as reading the newspaper or watching television (PHQ9_7) </w:t>
            </w:r>
          </w:p>
        </w:tc>
        <w:tc>
          <w:tcPr>
            <w:tcW w:w="1915" w:type="dxa"/>
          </w:tcPr>
          <w:p w14:paraId="32D622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083F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87BF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C4E2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E33CFBD"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C62CCDA" w14:textId="77777777" w:rsidR="003042D3" w:rsidRDefault="00E163CD">
            <w:pPr>
              <w:keepNext/>
            </w:pPr>
            <w:r>
              <w:t xml:space="preserve">Moving or speaking so slowly that other people could have noticed; or the opposite - being so fidgety or restless that </w:t>
            </w:r>
            <w:r>
              <w:lastRenderedPageBreak/>
              <w:t xml:space="preserve">you have been moving around a lot more than usual (PHQ9_8) </w:t>
            </w:r>
          </w:p>
        </w:tc>
        <w:tc>
          <w:tcPr>
            <w:tcW w:w="1915" w:type="dxa"/>
          </w:tcPr>
          <w:p w14:paraId="5559A1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AA066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8EC4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228A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328305E"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4B54367" w14:textId="77777777" w:rsidR="003042D3" w:rsidRDefault="00E163CD">
            <w:pPr>
              <w:keepNext/>
            </w:pPr>
            <w:r>
              <w:t xml:space="preserve">Thoughts that you would be better off dead or of hurting yourself in some way (PHQ9_9) </w:t>
            </w:r>
          </w:p>
        </w:tc>
        <w:tc>
          <w:tcPr>
            <w:tcW w:w="1915" w:type="dxa"/>
          </w:tcPr>
          <w:p w14:paraId="78E793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18EB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0A9D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3E0A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7D4823C" w14:textId="77777777" w:rsidR="003042D3" w:rsidRDefault="003042D3"/>
    <w:p w14:paraId="4E94E37B" w14:textId="77777777" w:rsidR="003042D3" w:rsidRDefault="003042D3"/>
    <w:p w14:paraId="40E7BB8D" w14:textId="77777777" w:rsidR="003042D3" w:rsidRDefault="00E163CD">
      <w:pPr>
        <w:pStyle w:val="BlockEndLabel"/>
      </w:pPr>
      <w:r>
        <w:t>End of Block: Patient Health Questionnaire</w:t>
      </w:r>
    </w:p>
    <w:p w14:paraId="1512F035" w14:textId="77777777" w:rsidR="003042D3" w:rsidRDefault="003042D3">
      <w:pPr>
        <w:pStyle w:val="BlockSeparator"/>
      </w:pPr>
    </w:p>
    <w:p w14:paraId="1295EEE2" w14:textId="77777777" w:rsidR="003042D3" w:rsidRDefault="00E163CD">
      <w:pPr>
        <w:pStyle w:val="BlockStartLabel"/>
      </w:pPr>
      <w:r>
        <w:t>Start of Block: Generalized Anxiety Disorder 7-item Measure</w:t>
      </w:r>
    </w:p>
    <w:tbl>
      <w:tblPr>
        <w:tblStyle w:val="QQuestionIconTable"/>
        <w:tblW w:w="50" w:type="auto"/>
        <w:tblLook w:val="07E0" w:firstRow="1" w:lastRow="1" w:firstColumn="1" w:lastColumn="1" w:noHBand="1" w:noVBand="1"/>
      </w:tblPr>
      <w:tblGrid>
        <w:gridCol w:w="380"/>
      </w:tblGrid>
      <w:tr w:rsidR="003042D3" w14:paraId="4009FE8A" w14:textId="77777777">
        <w:tc>
          <w:tcPr>
            <w:tcW w:w="50" w:type="dxa"/>
          </w:tcPr>
          <w:p w14:paraId="1CFA0E79" w14:textId="77777777" w:rsidR="003042D3" w:rsidRDefault="00E163CD">
            <w:pPr>
              <w:keepNext/>
            </w:pPr>
            <w:r>
              <w:rPr>
                <w:noProof/>
              </w:rPr>
              <w:drawing>
                <wp:inline distT="0" distB="0" distL="0" distR="0" wp14:anchorId="46D2EADD" wp14:editId="24890763">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A76D204" w14:textId="77777777" w:rsidR="003042D3" w:rsidRDefault="003042D3"/>
    <w:p w14:paraId="1B63D426" w14:textId="77777777" w:rsidR="003042D3" w:rsidRDefault="00E163CD">
      <w:pPr>
        <w:keepNext/>
      </w:pPr>
      <w:r>
        <w:lastRenderedPageBreak/>
        <w:t xml:space="preserve">GAD7 Instructions: Over the </w:t>
      </w:r>
      <w:r>
        <w:rPr>
          <w:b/>
          <w:u w:val="single"/>
        </w:rPr>
        <w:t>LAST 2 WEEKS</w:t>
      </w:r>
      <w:r>
        <w:t>, how often have you been bothered by any of the following problems?</w:t>
      </w:r>
    </w:p>
    <w:tbl>
      <w:tblPr>
        <w:tblStyle w:val="QQuestionTable"/>
        <w:tblW w:w="9576" w:type="auto"/>
        <w:tblLook w:val="07E0" w:firstRow="1" w:lastRow="1" w:firstColumn="1" w:lastColumn="1" w:noHBand="1" w:noVBand="1"/>
      </w:tblPr>
      <w:tblGrid>
        <w:gridCol w:w="1915"/>
        <w:gridCol w:w="1915"/>
        <w:gridCol w:w="1915"/>
        <w:gridCol w:w="1915"/>
        <w:gridCol w:w="1915"/>
      </w:tblGrid>
      <w:tr w:rsidR="003042D3" w14:paraId="220D63AE"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FCE7079" w14:textId="77777777" w:rsidR="003042D3" w:rsidRDefault="003042D3">
            <w:pPr>
              <w:keepNext/>
            </w:pPr>
          </w:p>
        </w:tc>
        <w:tc>
          <w:tcPr>
            <w:tcW w:w="1915" w:type="dxa"/>
          </w:tcPr>
          <w:p w14:paraId="0DBDB46B"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at all (0)</w:t>
            </w:r>
          </w:p>
        </w:tc>
        <w:tc>
          <w:tcPr>
            <w:tcW w:w="1915" w:type="dxa"/>
          </w:tcPr>
          <w:p w14:paraId="41BF13E9" w14:textId="77777777" w:rsidR="003042D3" w:rsidRDefault="00E163CD">
            <w:pPr>
              <w:cnfStyle w:val="100000000000" w:firstRow="1" w:lastRow="0" w:firstColumn="0" w:lastColumn="0" w:oddVBand="0" w:evenVBand="0" w:oddHBand="0" w:evenHBand="0" w:firstRowFirstColumn="0" w:firstRowLastColumn="0" w:lastRowFirstColumn="0" w:lastRowLastColumn="0"/>
            </w:pPr>
            <w:r>
              <w:t>Several days (1)</w:t>
            </w:r>
          </w:p>
        </w:tc>
        <w:tc>
          <w:tcPr>
            <w:tcW w:w="1915" w:type="dxa"/>
          </w:tcPr>
          <w:p w14:paraId="5A6B9D78" w14:textId="77777777" w:rsidR="003042D3" w:rsidRDefault="00E163CD">
            <w:pPr>
              <w:cnfStyle w:val="100000000000" w:firstRow="1" w:lastRow="0" w:firstColumn="0" w:lastColumn="0" w:oddVBand="0" w:evenVBand="0" w:oddHBand="0" w:evenHBand="0" w:firstRowFirstColumn="0" w:firstRowLastColumn="0" w:lastRowFirstColumn="0" w:lastRowLastColumn="0"/>
            </w:pPr>
            <w:r>
              <w:t>More than half the days (2)</w:t>
            </w:r>
          </w:p>
        </w:tc>
        <w:tc>
          <w:tcPr>
            <w:tcW w:w="1915" w:type="dxa"/>
          </w:tcPr>
          <w:p w14:paraId="6D84FDE6" w14:textId="77777777" w:rsidR="003042D3" w:rsidRDefault="00E163CD">
            <w:pPr>
              <w:cnfStyle w:val="100000000000" w:firstRow="1" w:lastRow="0" w:firstColumn="0" w:lastColumn="0" w:oddVBand="0" w:evenVBand="0" w:oddHBand="0" w:evenHBand="0" w:firstRowFirstColumn="0" w:firstRowLastColumn="0" w:lastRowFirstColumn="0" w:lastRowLastColumn="0"/>
            </w:pPr>
            <w:r>
              <w:t>Nearly every day (3)</w:t>
            </w:r>
          </w:p>
        </w:tc>
      </w:tr>
      <w:tr w:rsidR="003042D3" w14:paraId="12178770"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76B5DF40" w14:textId="77777777" w:rsidR="003042D3" w:rsidRDefault="00E163CD">
            <w:pPr>
              <w:keepNext/>
            </w:pPr>
            <w:r>
              <w:t xml:space="preserve">Feeling nervous, anxious, or on edge (GAD7_1) </w:t>
            </w:r>
          </w:p>
        </w:tc>
        <w:tc>
          <w:tcPr>
            <w:tcW w:w="1915" w:type="dxa"/>
          </w:tcPr>
          <w:p w14:paraId="3A42A0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1ABB3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8D8A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0BB4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21DE31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BB38DDF" w14:textId="77777777" w:rsidR="003042D3" w:rsidRDefault="00E163CD">
            <w:pPr>
              <w:keepNext/>
            </w:pPr>
            <w:r>
              <w:t xml:space="preserve">Not being able to stop/control worrying (GAD7_2) </w:t>
            </w:r>
          </w:p>
        </w:tc>
        <w:tc>
          <w:tcPr>
            <w:tcW w:w="1915" w:type="dxa"/>
          </w:tcPr>
          <w:p w14:paraId="22566C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87B4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13B9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C2D9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8AF3FD8"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F9D543A" w14:textId="77777777" w:rsidR="003042D3" w:rsidRDefault="00E163CD">
            <w:pPr>
              <w:keepNext/>
            </w:pPr>
            <w:r>
              <w:t xml:space="preserve">Worrying too much about different things (GAD7_3) </w:t>
            </w:r>
          </w:p>
        </w:tc>
        <w:tc>
          <w:tcPr>
            <w:tcW w:w="1915" w:type="dxa"/>
          </w:tcPr>
          <w:p w14:paraId="61B506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C238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ED97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DCD3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83D8080"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6312D71" w14:textId="77777777" w:rsidR="003042D3" w:rsidRDefault="00E163CD">
            <w:pPr>
              <w:keepNext/>
            </w:pPr>
            <w:r>
              <w:t xml:space="preserve">Trouble relaxing (GAD7_4) </w:t>
            </w:r>
          </w:p>
        </w:tc>
        <w:tc>
          <w:tcPr>
            <w:tcW w:w="1915" w:type="dxa"/>
          </w:tcPr>
          <w:p w14:paraId="47A918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0D6A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B94D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D3FA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847118C"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A778857" w14:textId="77777777" w:rsidR="003042D3" w:rsidRDefault="00E163CD">
            <w:pPr>
              <w:keepNext/>
            </w:pPr>
            <w:r>
              <w:t xml:space="preserve">Being so restless it's hard to sit still (GAD7_5) </w:t>
            </w:r>
          </w:p>
        </w:tc>
        <w:tc>
          <w:tcPr>
            <w:tcW w:w="1915" w:type="dxa"/>
          </w:tcPr>
          <w:p w14:paraId="66B643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3FD4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BBDD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259E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E1EF6F8"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397908BE" w14:textId="77777777" w:rsidR="003042D3" w:rsidRDefault="00E163CD">
            <w:pPr>
              <w:keepNext/>
            </w:pPr>
            <w:r>
              <w:t xml:space="preserve">Becoming easily annoyed/irritable (GAD7_6) </w:t>
            </w:r>
          </w:p>
        </w:tc>
        <w:tc>
          <w:tcPr>
            <w:tcW w:w="1915" w:type="dxa"/>
          </w:tcPr>
          <w:p w14:paraId="735135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7FEB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6C8F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BFAB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437336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4F54131" w14:textId="77777777" w:rsidR="003042D3" w:rsidRDefault="00E163CD">
            <w:pPr>
              <w:keepNext/>
            </w:pPr>
            <w:r>
              <w:t xml:space="preserve">Feeling as if something awful might happen (GAD7_7) </w:t>
            </w:r>
          </w:p>
        </w:tc>
        <w:tc>
          <w:tcPr>
            <w:tcW w:w="1915" w:type="dxa"/>
          </w:tcPr>
          <w:p w14:paraId="5FD2CF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5C9A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A3F1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64F5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BD015D" w14:textId="77777777" w:rsidR="003042D3" w:rsidRDefault="003042D3"/>
    <w:p w14:paraId="41EA3709" w14:textId="77777777" w:rsidR="003042D3" w:rsidRDefault="003042D3"/>
    <w:p w14:paraId="514E1D79" w14:textId="77777777" w:rsidR="003042D3" w:rsidRDefault="00E163CD">
      <w:pPr>
        <w:pStyle w:val="BlockEndLabel"/>
      </w:pPr>
      <w:r>
        <w:t>End of Block: Generalized Anxiety Disorder 7-item Measure</w:t>
      </w:r>
    </w:p>
    <w:p w14:paraId="3CCD968E" w14:textId="77777777" w:rsidR="003042D3" w:rsidRDefault="003042D3">
      <w:pPr>
        <w:pStyle w:val="BlockSeparator"/>
      </w:pPr>
    </w:p>
    <w:p w14:paraId="36159922" w14:textId="77777777" w:rsidR="003042D3" w:rsidRDefault="00E163CD">
      <w:pPr>
        <w:pStyle w:val="BlockStartLabel"/>
      </w:pPr>
      <w:r>
        <w:t>Start of Block: Alcohol, Smoking and Substance Involvement Screening Test</w:t>
      </w:r>
    </w:p>
    <w:p w14:paraId="75A07521" w14:textId="77777777" w:rsidR="003042D3" w:rsidRDefault="003042D3"/>
    <w:p w14:paraId="27BA73A4" w14:textId="77777777" w:rsidR="003042D3" w:rsidRDefault="00E163CD">
      <w:pPr>
        <w:keepNext/>
      </w:pPr>
      <w:proofErr w:type="spellStart"/>
      <w:r>
        <w:lastRenderedPageBreak/>
        <w:t>ASSIST_instructions</w:t>
      </w:r>
      <w:proofErr w:type="spellEnd"/>
      <w:r>
        <w:t xml:space="preserve"> </w:t>
      </w:r>
      <w:r>
        <w:rPr>
          <w:b/>
        </w:rPr>
        <w:t>Instructions</w:t>
      </w:r>
      <w:r>
        <w:t>: The following questions ask about your experience of using alcohol, tobacco products, and other drugs across your lifetime and in the past three months. These substances can be smoked, swallowed, snorted, inhaled, injected or taken in the form of pills. Some of the substances listed may be prescribed by a doctor (like amphetamines, sedatives, pain medications). For these questions, do </w:t>
      </w:r>
      <w:r>
        <w:rPr>
          <w:b/>
          <w:u w:val="single"/>
        </w:rPr>
        <w:t>not</w:t>
      </w:r>
      <w:r>
        <w:t xml:space="preserve"> count medications that are used </w:t>
      </w:r>
      <w:r>
        <w:rPr>
          <w:b/>
          <w:u w:val="single"/>
        </w:rPr>
        <w:t>as prescribed</w:t>
      </w:r>
      <w:r>
        <w:t xml:space="preserve"> by your doctor. However, if you have taken such medications for reasons </w:t>
      </w:r>
      <w:r>
        <w:rPr>
          <w:b/>
          <w:u w:val="single"/>
        </w:rPr>
        <w:t>other</w:t>
      </w:r>
      <w:r>
        <w:t xml:space="preserve"> than prescription, or taken them more frequently or at higher doses than prescribed, please indicate so. While we are also interested in knowing about your use of various illicit drugs, please be assured that information on such use will be treated as strictly confidential. </w:t>
      </w:r>
    </w:p>
    <w:p w14:paraId="36F32FC6" w14:textId="77777777" w:rsidR="003042D3" w:rsidRDefault="003042D3"/>
    <w:p w14:paraId="2A7C869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5966D1E" w14:textId="77777777">
        <w:tc>
          <w:tcPr>
            <w:tcW w:w="50" w:type="dxa"/>
          </w:tcPr>
          <w:p w14:paraId="06430EAB" w14:textId="77777777" w:rsidR="003042D3" w:rsidRDefault="00E163CD">
            <w:pPr>
              <w:keepNext/>
            </w:pPr>
            <w:r>
              <w:rPr>
                <w:noProof/>
              </w:rPr>
              <w:drawing>
                <wp:inline distT="0" distB="0" distL="0" distR="0" wp14:anchorId="37ED3868" wp14:editId="2299C6A6">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E4FE2E" w14:textId="77777777" w:rsidR="003042D3" w:rsidRDefault="003042D3"/>
    <w:p w14:paraId="19F7DBDE" w14:textId="77777777" w:rsidR="003042D3" w:rsidRDefault="00E163CD">
      <w:pPr>
        <w:keepNext/>
      </w:pPr>
      <w:r>
        <w:t>ASSIST_1 In your life, which of the following substances have you ever used?</w:t>
      </w:r>
    </w:p>
    <w:p w14:paraId="54BA8D1E" w14:textId="77777777" w:rsidR="003042D3" w:rsidRDefault="00E163CD">
      <w:pPr>
        <w:pStyle w:val="ListParagraph"/>
        <w:keepNext/>
        <w:numPr>
          <w:ilvl w:val="0"/>
          <w:numId w:val="2"/>
        </w:numPr>
      </w:pPr>
      <w:r>
        <w:t>a.</w:t>
      </w:r>
      <w:r>
        <w:tab/>
        <w:t xml:space="preserve">Tobacco products (cigarettes, chewing tobacco, cigars, etc.)  (1) </w:t>
      </w:r>
    </w:p>
    <w:p w14:paraId="13C49DF4" w14:textId="77777777" w:rsidR="003042D3" w:rsidRDefault="00E163CD">
      <w:pPr>
        <w:pStyle w:val="ListParagraph"/>
        <w:keepNext/>
        <w:numPr>
          <w:ilvl w:val="0"/>
          <w:numId w:val="2"/>
        </w:numPr>
      </w:pPr>
      <w:r>
        <w:t>b.</w:t>
      </w:r>
      <w:r>
        <w:tab/>
        <w:t xml:space="preserve">Alcoholic beverages (beer, wine, spirits, etc.)  (2) </w:t>
      </w:r>
    </w:p>
    <w:p w14:paraId="78EC5C40" w14:textId="77777777" w:rsidR="003042D3" w:rsidRDefault="00E163CD">
      <w:pPr>
        <w:pStyle w:val="ListParagraph"/>
        <w:keepNext/>
        <w:numPr>
          <w:ilvl w:val="0"/>
          <w:numId w:val="2"/>
        </w:numPr>
      </w:pPr>
      <w:r>
        <w:t>c.</w:t>
      </w:r>
      <w:r>
        <w:tab/>
        <w:t xml:space="preserve">Cannabis (marijuana, pot, grass, hash, etc.)  (3) </w:t>
      </w:r>
    </w:p>
    <w:p w14:paraId="1E9BEF73" w14:textId="77777777" w:rsidR="003042D3" w:rsidRDefault="00E163CD">
      <w:pPr>
        <w:pStyle w:val="ListParagraph"/>
        <w:keepNext/>
        <w:numPr>
          <w:ilvl w:val="0"/>
          <w:numId w:val="2"/>
        </w:numPr>
      </w:pPr>
      <w:r>
        <w:t>d.</w:t>
      </w:r>
      <w:r>
        <w:tab/>
        <w:t xml:space="preserve">Cocaine (coke, crack, etc.)  (4) </w:t>
      </w:r>
    </w:p>
    <w:p w14:paraId="5F3DCD57" w14:textId="77777777" w:rsidR="003042D3" w:rsidRDefault="00E163CD">
      <w:pPr>
        <w:pStyle w:val="ListParagraph"/>
        <w:keepNext/>
        <w:numPr>
          <w:ilvl w:val="0"/>
          <w:numId w:val="2"/>
        </w:numPr>
      </w:pPr>
      <w:r>
        <w:t>e.</w:t>
      </w:r>
      <w:r>
        <w:tab/>
        <w:t xml:space="preserve">Amphetamine type stimulants (speed, diet pills, ecstasy, etc.)  (5) </w:t>
      </w:r>
    </w:p>
    <w:p w14:paraId="60FB7625" w14:textId="77777777" w:rsidR="003042D3" w:rsidRDefault="00E163CD">
      <w:pPr>
        <w:pStyle w:val="ListParagraph"/>
        <w:keepNext/>
        <w:numPr>
          <w:ilvl w:val="0"/>
          <w:numId w:val="2"/>
        </w:numPr>
      </w:pPr>
      <w:r>
        <w:t>f.</w:t>
      </w:r>
      <w:r>
        <w:tab/>
        <w:t xml:space="preserve">Inhalants (nitrous, glue, petrol, paint thinner, etc.)  (6) </w:t>
      </w:r>
    </w:p>
    <w:p w14:paraId="29F046BB" w14:textId="77777777" w:rsidR="003042D3" w:rsidRDefault="00E163CD">
      <w:pPr>
        <w:pStyle w:val="ListParagraph"/>
        <w:keepNext/>
        <w:numPr>
          <w:ilvl w:val="0"/>
          <w:numId w:val="2"/>
        </w:numPr>
      </w:pPr>
      <w:r>
        <w:t>g.</w:t>
      </w:r>
      <w:r>
        <w:tab/>
        <w:t xml:space="preserve">Sedatives or Sleeping Pills (Valium, </w:t>
      </w:r>
      <w:proofErr w:type="spellStart"/>
      <w:r>
        <w:t>Serepax</w:t>
      </w:r>
      <w:proofErr w:type="spellEnd"/>
      <w:r>
        <w:t xml:space="preserve">, Rohypnol, etc.)  (7) </w:t>
      </w:r>
    </w:p>
    <w:p w14:paraId="01D62CE2" w14:textId="77777777" w:rsidR="003042D3" w:rsidRDefault="00E163CD">
      <w:pPr>
        <w:pStyle w:val="ListParagraph"/>
        <w:keepNext/>
        <w:numPr>
          <w:ilvl w:val="0"/>
          <w:numId w:val="2"/>
        </w:numPr>
      </w:pPr>
      <w:r>
        <w:t>h.</w:t>
      </w:r>
      <w:r>
        <w:tab/>
        <w:t xml:space="preserve">Hallucinogens (LSD, acid, mushrooms, PCP, Special K, etc.)  (8) </w:t>
      </w:r>
    </w:p>
    <w:p w14:paraId="10848F61" w14:textId="77777777" w:rsidR="003042D3" w:rsidRDefault="00E163CD">
      <w:pPr>
        <w:pStyle w:val="ListParagraph"/>
        <w:keepNext/>
        <w:numPr>
          <w:ilvl w:val="0"/>
          <w:numId w:val="2"/>
        </w:numPr>
      </w:pPr>
      <w:proofErr w:type="spellStart"/>
      <w:r>
        <w:t>i</w:t>
      </w:r>
      <w:proofErr w:type="spellEnd"/>
      <w:r>
        <w:t>.</w:t>
      </w:r>
      <w:r>
        <w:tab/>
        <w:t xml:space="preserve">Opioids (heroin, morphine, methadone, codeine, etc.)  (9) </w:t>
      </w:r>
    </w:p>
    <w:p w14:paraId="487D3556" w14:textId="77777777" w:rsidR="003042D3" w:rsidRDefault="00E163CD">
      <w:pPr>
        <w:pStyle w:val="ListParagraph"/>
        <w:keepNext/>
        <w:numPr>
          <w:ilvl w:val="0"/>
          <w:numId w:val="2"/>
        </w:numPr>
      </w:pPr>
      <w:r>
        <w:t>j. Other - specify</w:t>
      </w:r>
      <w:proofErr w:type="gramStart"/>
      <w:r>
        <w:t>:  (</w:t>
      </w:r>
      <w:proofErr w:type="gramEnd"/>
      <w:r>
        <w:t>10) ________________________________________________</w:t>
      </w:r>
    </w:p>
    <w:p w14:paraId="0673FE76" w14:textId="77777777" w:rsidR="003042D3" w:rsidRDefault="00E163CD">
      <w:pPr>
        <w:pStyle w:val="ListParagraph"/>
        <w:keepNext/>
        <w:numPr>
          <w:ilvl w:val="0"/>
          <w:numId w:val="2"/>
        </w:numPr>
      </w:pPr>
      <w:r>
        <w:t xml:space="preserve">I have not used any substances in my life.  (11) </w:t>
      </w:r>
    </w:p>
    <w:p w14:paraId="2AF59CA8" w14:textId="77777777" w:rsidR="003042D3" w:rsidRDefault="003042D3"/>
    <w:p w14:paraId="2B879DD1" w14:textId="77777777" w:rsidR="003042D3" w:rsidRDefault="00E163CD">
      <w:pPr>
        <w:pStyle w:val="QSkipLogic"/>
      </w:pPr>
      <w:r>
        <w:t>Skip To: End of Block If In your life, which of the following substances have you ever used? = 11</w:t>
      </w:r>
    </w:p>
    <w:p w14:paraId="0CBE2B07" w14:textId="77777777" w:rsidR="003042D3" w:rsidRDefault="003042D3">
      <w:pPr>
        <w:pStyle w:val="QuestionSeparator"/>
      </w:pPr>
    </w:p>
    <w:p w14:paraId="768565AF" w14:textId="77777777" w:rsidR="003042D3" w:rsidRDefault="00E163CD">
      <w:pPr>
        <w:pStyle w:val="QDynamicChoices"/>
        <w:keepNext/>
      </w:pPr>
      <w:r>
        <w:t>Carry Forward Selected Choices from "In your life, which of the following substances have you ever used?"</w:t>
      </w:r>
    </w:p>
    <w:tbl>
      <w:tblPr>
        <w:tblStyle w:val="QQuestionIconTable"/>
        <w:tblW w:w="100" w:type="auto"/>
        <w:tblLook w:val="07E0" w:firstRow="1" w:lastRow="1" w:firstColumn="1" w:lastColumn="1" w:noHBand="1" w:noVBand="1"/>
      </w:tblPr>
      <w:tblGrid>
        <w:gridCol w:w="380"/>
        <w:gridCol w:w="380"/>
      </w:tblGrid>
      <w:tr w:rsidR="003042D3" w14:paraId="0BADC0B1" w14:textId="77777777">
        <w:tc>
          <w:tcPr>
            <w:tcW w:w="50" w:type="dxa"/>
          </w:tcPr>
          <w:p w14:paraId="769AE8FA" w14:textId="77777777" w:rsidR="003042D3" w:rsidRDefault="00E163CD">
            <w:pPr>
              <w:keepNext/>
            </w:pPr>
            <w:r>
              <w:rPr>
                <w:noProof/>
              </w:rPr>
              <w:drawing>
                <wp:inline distT="0" distB="0" distL="0" distR="0" wp14:anchorId="0066921E" wp14:editId="7A004B22">
                  <wp:extent cx="228600" cy="228600"/>
                  <wp:effectExtent l="0" t="0" r="0" b="0"/>
                  <wp:docPr id="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FE8A925" w14:textId="77777777" w:rsidR="003042D3" w:rsidRDefault="00E163CD">
            <w:pPr>
              <w:keepNext/>
            </w:pPr>
            <w:r>
              <w:rPr>
                <w:noProof/>
              </w:rPr>
              <w:drawing>
                <wp:inline distT="0" distB="0" distL="0" distR="0" wp14:anchorId="784F4711" wp14:editId="14665F2C">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C60E62" w14:textId="77777777" w:rsidR="003042D3" w:rsidRDefault="003042D3"/>
    <w:p w14:paraId="00229568" w14:textId="77777777" w:rsidR="003042D3" w:rsidRDefault="00E163CD">
      <w:pPr>
        <w:keepNext/>
      </w:pPr>
      <w:r>
        <w:lastRenderedPageBreak/>
        <w:t xml:space="preserve">ASSIST_2 </w:t>
      </w:r>
      <w:r>
        <w:rPr>
          <w:b/>
          <w:u w:val="single"/>
        </w:rPr>
        <w:t>In the past three months</w:t>
      </w:r>
      <w:r>
        <w:t>, how often have you use the following substances? </w:t>
      </w:r>
    </w:p>
    <w:tbl>
      <w:tblPr>
        <w:tblStyle w:val="QQuestionTable"/>
        <w:tblW w:w="9576" w:type="auto"/>
        <w:tblLook w:val="07E0" w:firstRow="1" w:lastRow="1" w:firstColumn="1" w:lastColumn="1" w:noHBand="1" w:noVBand="1"/>
      </w:tblPr>
      <w:tblGrid>
        <w:gridCol w:w="2199"/>
        <w:gridCol w:w="1467"/>
        <w:gridCol w:w="1458"/>
        <w:gridCol w:w="1498"/>
        <w:gridCol w:w="1490"/>
        <w:gridCol w:w="1478"/>
      </w:tblGrid>
      <w:tr w:rsidR="003042D3" w14:paraId="128683FA"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9CA550D" w14:textId="77777777" w:rsidR="003042D3" w:rsidRDefault="003042D3">
            <w:pPr>
              <w:keepNext/>
            </w:pPr>
          </w:p>
        </w:tc>
        <w:tc>
          <w:tcPr>
            <w:tcW w:w="1596" w:type="dxa"/>
          </w:tcPr>
          <w:p w14:paraId="722DBC3F" w14:textId="77777777" w:rsidR="003042D3" w:rsidRDefault="00E163CD">
            <w:pPr>
              <w:cnfStyle w:val="100000000000" w:firstRow="1" w:lastRow="0" w:firstColumn="0" w:lastColumn="0" w:oddVBand="0" w:evenVBand="0" w:oddHBand="0" w:evenHBand="0" w:firstRowFirstColumn="0" w:firstRowLastColumn="0" w:lastRowFirstColumn="0" w:lastRowLastColumn="0"/>
            </w:pPr>
            <w:r>
              <w:t>Never (0)</w:t>
            </w:r>
          </w:p>
        </w:tc>
        <w:tc>
          <w:tcPr>
            <w:tcW w:w="1596" w:type="dxa"/>
          </w:tcPr>
          <w:p w14:paraId="5F9BB405"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or twice (2)</w:t>
            </w:r>
          </w:p>
        </w:tc>
        <w:tc>
          <w:tcPr>
            <w:tcW w:w="1596" w:type="dxa"/>
          </w:tcPr>
          <w:p w14:paraId="73561CD3" w14:textId="77777777" w:rsidR="003042D3" w:rsidRDefault="00E163CD">
            <w:pPr>
              <w:cnfStyle w:val="100000000000" w:firstRow="1" w:lastRow="0" w:firstColumn="0" w:lastColumn="0" w:oddVBand="0" w:evenVBand="0" w:oddHBand="0" w:evenHBand="0" w:firstRowFirstColumn="0" w:firstRowLastColumn="0" w:lastRowFirstColumn="0" w:lastRowLastColumn="0"/>
            </w:pPr>
            <w:r>
              <w:t>Monthly (3)</w:t>
            </w:r>
          </w:p>
        </w:tc>
        <w:tc>
          <w:tcPr>
            <w:tcW w:w="1596" w:type="dxa"/>
          </w:tcPr>
          <w:p w14:paraId="499CB1E7" w14:textId="77777777" w:rsidR="003042D3" w:rsidRDefault="00E163CD">
            <w:pPr>
              <w:cnfStyle w:val="100000000000" w:firstRow="1" w:lastRow="0" w:firstColumn="0" w:lastColumn="0" w:oddVBand="0" w:evenVBand="0" w:oddHBand="0" w:evenHBand="0" w:firstRowFirstColumn="0" w:firstRowLastColumn="0" w:lastRowFirstColumn="0" w:lastRowLastColumn="0"/>
            </w:pPr>
            <w:r>
              <w:t>Weekly (4)</w:t>
            </w:r>
          </w:p>
        </w:tc>
        <w:tc>
          <w:tcPr>
            <w:tcW w:w="1596" w:type="dxa"/>
          </w:tcPr>
          <w:p w14:paraId="1B61D073" w14:textId="77777777" w:rsidR="003042D3" w:rsidRDefault="00E163CD">
            <w:pPr>
              <w:cnfStyle w:val="100000000000" w:firstRow="1" w:lastRow="0" w:firstColumn="0" w:lastColumn="0" w:oddVBand="0" w:evenVBand="0" w:oddHBand="0" w:evenHBand="0" w:firstRowFirstColumn="0" w:firstRowLastColumn="0" w:lastRowFirstColumn="0" w:lastRowLastColumn="0"/>
            </w:pPr>
            <w:r>
              <w:t>Daily or almost daily (6)</w:t>
            </w:r>
          </w:p>
        </w:tc>
      </w:tr>
      <w:tr w:rsidR="003042D3" w14:paraId="62993AE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D81CA23" w14:textId="77777777" w:rsidR="003042D3" w:rsidRDefault="00E163CD">
            <w:pPr>
              <w:keepNext/>
            </w:pPr>
            <w:r>
              <w:t>a.</w:t>
            </w:r>
            <w:r>
              <w:tab/>
              <w:t>Tobacco products (cigarettes, chewing tobacco, cigars, etc.) (ASSIST_</w:t>
            </w:r>
            <w:proofErr w:type="gramStart"/>
            <w:r>
              <w:t>2.tobac</w:t>
            </w:r>
            <w:proofErr w:type="gramEnd"/>
            <w:r>
              <w:t xml:space="preserve">) </w:t>
            </w:r>
          </w:p>
        </w:tc>
        <w:tc>
          <w:tcPr>
            <w:tcW w:w="1596" w:type="dxa"/>
          </w:tcPr>
          <w:p w14:paraId="073483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933C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8A5A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BF7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3A8F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B5466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B7531A5" w14:textId="77777777" w:rsidR="003042D3" w:rsidRDefault="00E163CD">
            <w:pPr>
              <w:keepNext/>
            </w:pPr>
            <w:r>
              <w:t>b.</w:t>
            </w:r>
            <w:r>
              <w:tab/>
              <w:t xml:space="preserve">Alcoholic beverages (beer, wine, spirits, etc.) (ASSIST_2.alc) </w:t>
            </w:r>
          </w:p>
        </w:tc>
        <w:tc>
          <w:tcPr>
            <w:tcW w:w="1596" w:type="dxa"/>
          </w:tcPr>
          <w:p w14:paraId="49FE41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1980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E0DE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197A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F9B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5FF26C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15B64A4" w14:textId="77777777" w:rsidR="003042D3" w:rsidRDefault="00E163CD">
            <w:pPr>
              <w:keepNext/>
            </w:pPr>
            <w:r>
              <w:t>c.</w:t>
            </w:r>
            <w:r>
              <w:tab/>
              <w:t>Cannabis (marijuana, pot, grass, hash, etc.) (ASSIST_</w:t>
            </w:r>
            <w:proofErr w:type="gramStart"/>
            <w:r>
              <w:t>2.weed</w:t>
            </w:r>
            <w:proofErr w:type="gramEnd"/>
            <w:r>
              <w:t xml:space="preserve">) </w:t>
            </w:r>
          </w:p>
        </w:tc>
        <w:tc>
          <w:tcPr>
            <w:tcW w:w="1596" w:type="dxa"/>
          </w:tcPr>
          <w:p w14:paraId="6A30C5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1150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155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3A35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269A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4EEB40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87EAE2D" w14:textId="77777777" w:rsidR="003042D3" w:rsidRDefault="00E163CD">
            <w:pPr>
              <w:keepNext/>
            </w:pPr>
            <w:r>
              <w:t>d.</w:t>
            </w:r>
            <w:r>
              <w:tab/>
              <w:t>Cocaine (coke, crack, etc.) (ASSIST_</w:t>
            </w:r>
            <w:proofErr w:type="gramStart"/>
            <w:r>
              <w:t>2.coke</w:t>
            </w:r>
            <w:proofErr w:type="gramEnd"/>
            <w:r>
              <w:t xml:space="preserve">) </w:t>
            </w:r>
          </w:p>
        </w:tc>
        <w:tc>
          <w:tcPr>
            <w:tcW w:w="1596" w:type="dxa"/>
          </w:tcPr>
          <w:p w14:paraId="0EECDC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C581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F4D0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E508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7A6E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83C3E5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47DC7A9" w14:textId="77777777" w:rsidR="003042D3" w:rsidRDefault="00E163CD">
            <w:pPr>
              <w:keepNext/>
            </w:pPr>
            <w:r>
              <w:t>e.</w:t>
            </w:r>
            <w:r>
              <w:tab/>
              <w:t>Amphetamine type stimulants (speed, diet pills, ecstasy, etc.) (ASSIST_</w:t>
            </w:r>
            <w:proofErr w:type="gramStart"/>
            <w:r>
              <w:t>2.amphet</w:t>
            </w:r>
            <w:proofErr w:type="gramEnd"/>
            <w:r>
              <w:t xml:space="preserve">) </w:t>
            </w:r>
          </w:p>
        </w:tc>
        <w:tc>
          <w:tcPr>
            <w:tcW w:w="1596" w:type="dxa"/>
          </w:tcPr>
          <w:p w14:paraId="78618B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FE7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EE12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4CF7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C12F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4EBC45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A30A41E" w14:textId="77777777" w:rsidR="003042D3" w:rsidRDefault="00E163CD">
            <w:pPr>
              <w:keepNext/>
            </w:pPr>
            <w:r>
              <w:t>f.</w:t>
            </w:r>
            <w:r>
              <w:tab/>
              <w:t>Inhalants (nitrous, glue, petrol, paint thinner, etc.) (ASSIST_</w:t>
            </w:r>
            <w:proofErr w:type="gramStart"/>
            <w:r>
              <w:t>2.inhale</w:t>
            </w:r>
            <w:proofErr w:type="gramEnd"/>
            <w:r>
              <w:t xml:space="preserve">) </w:t>
            </w:r>
          </w:p>
        </w:tc>
        <w:tc>
          <w:tcPr>
            <w:tcW w:w="1596" w:type="dxa"/>
          </w:tcPr>
          <w:p w14:paraId="5714C6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1C61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FA9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9FC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DFEF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8AAC59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3D760D9" w14:textId="77777777" w:rsidR="003042D3" w:rsidRDefault="00E163CD">
            <w:pPr>
              <w:keepNext/>
            </w:pPr>
            <w:r>
              <w:t>g.</w:t>
            </w:r>
            <w:r>
              <w:tab/>
              <w:t xml:space="preserve">Sedatives or Sleeping Pills (Valium, </w:t>
            </w:r>
            <w:proofErr w:type="spellStart"/>
            <w:r>
              <w:t>Serepax</w:t>
            </w:r>
            <w:proofErr w:type="spellEnd"/>
            <w:r>
              <w:t>, Rohypnol, etc.) (ASSIST_</w:t>
            </w:r>
            <w:proofErr w:type="gramStart"/>
            <w:r>
              <w:t>2.sedat</w:t>
            </w:r>
            <w:proofErr w:type="gramEnd"/>
            <w:r>
              <w:t xml:space="preserve">) </w:t>
            </w:r>
          </w:p>
        </w:tc>
        <w:tc>
          <w:tcPr>
            <w:tcW w:w="1596" w:type="dxa"/>
          </w:tcPr>
          <w:p w14:paraId="78AB1D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8E17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542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4C1A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A276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AAFDBD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A6AAE1C" w14:textId="77777777" w:rsidR="003042D3" w:rsidRDefault="00E163CD">
            <w:pPr>
              <w:keepNext/>
            </w:pPr>
            <w:r>
              <w:t>h.</w:t>
            </w:r>
            <w:r>
              <w:tab/>
              <w:t>Hallucinogens (LSD, acid, mushrooms, PCP, Special K, etc.) (ASSIST_</w:t>
            </w:r>
            <w:proofErr w:type="gramStart"/>
            <w:r>
              <w:t>2.halluc</w:t>
            </w:r>
            <w:proofErr w:type="gramEnd"/>
            <w:r>
              <w:t xml:space="preserve">) </w:t>
            </w:r>
          </w:p>
        </w:tc>
        <w:tc>
          <w:tcPr>
            <w:tcW w:w="1596" w:type="dxa"/>
          </w:tcPr>
          <w:p w14:paraId="79A63F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CC43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70C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9115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ED75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841A33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790E34E" w14:textId="77777777" w:rsidR="003042D3" w:rsidRDefault="00E163CD">
            <w:pPr>
              <w:keepNext/>
            </w:pPr>
            <w:proofErr w:type="spellStart"/>
            <w:r>
              <w:lastRenderedPageBreak/>
              <w:t>i</w:t>
            </w:r>
            <w:proofErr w:type="spellEnd"/>
            <w:r>
              <w:t>.</w:t>
            </w:r>
            <w:r>
              <w:tab/>
              <w:t>Opioids (heroin, morphine, methadone, codeine, etc.) (ASSIST_</w:t>
            </w:r>
            <w:proofErr w:type="gramStart"/>
            <w:r>
              <w:t>2.opiates</w:t>
            </w:r>
            <w:proofErr w:type="gramEnd"/>
            <w:r>
              <w:t xml:space="preserve">) </w:t>
            </w:r>
          </w:p>
        </w:tc>
        <w:tc>
          <w:tcPr>
            <w:tcW w:w="1596" w:type="dxa"/>
          </w:tcPr>
          <w:p w14:paraId="7C6CDC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3AB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BB7F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0E87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63E4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82D622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92069D3" w14:textId="77777777" w:rsidR="003042D3" w:rsidRDefault="00E163CD">
            <w:pPr>
              <w:keepNext/>
            </w:pPr>
            <w:r>
              <w:t>j. Other - specify: (ASSIST_</w:t>
            </w:r>
            <w:proofErr w:type="gramStart"/>
            <w:r>
              <w:t>2.other</w:t>
            </w:r>
            <w:proofErr w:type="gramEnd"/>
            <w:r>
              <w:t xml:space="preserve">) </w:t>
            </w:r>
          </w:p>
        </w:tc>
        <w:tc>
          <w:tcPr>
            <w:tcW w:w="1596" w:type="dxa"/>
          </w:tcPr>
          <w:p w14:paraId="2B8897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28C6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F23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3AE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747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5741D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01ABD32" w14:textId="77777777" w:rsidR="003042D3" w:rsidRDefault="00E163CD">
            <w:pPr>
              <w:keepNext/>
            </w:pPr>
            <w:r>
              <w:t xml:space="preserve">I have not used any substances in my life. (x11) </w:t>
            </w:r>
          </w:p>
        </w:tc>
        <w:tc>
          <w:tcPr>
            <w:tcW w:w="1596" w:type="dxa"/>
          </w:tcPr>
          <w:p w14:paraId="0CD8F0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9E50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025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EEAD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7666E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785308B" w14:textId="77777777" w:rsidR="003042D3" w:rsidRDefault="003042D3"/>
    <w:p w14:paraId="0BA405C3" w14:textId="77777777" w:rsidR="003042D3" w:rsidRDefault="003042D3"/>
    <w:p w14:paraId="2E7DC556" w14:textId="77777777" w:rsidR="003042D3" w:rsidRDefault="003042D3">
      <w:pPr>
        <w:pStyle w:val="QuestionSeparator"/>
      </w:pPr>
    </w:p>
    <w:p w14:paraId="2A083043" w14:textId="77777777" w:rsidR="003042D3" w:rsidRDefault="00E163CD">
      <w:pPr>
        <w:pStyle w:val="QDynamicChoices"/>
        <w:keepNext/>
      </w:pPr>
      <w:r>
        <w:t>Carry Forward Selected Choices from "In your life, which of the following substances have you ever used?"</w:t>
      </w:r>
    </w:p>
    <w:tbl>
      <w:tblPr>
        <w:tblStyle w:val="QQuestionIconTable"/>
        <w:tblW w:w="100" w:type="auto"/>
        <w:tblLook w:val="07E0" w:firstRow="1" w:lastRow="1" w:firstColumn="1" w:lastColumn="1" w:noHBand="1" w:noVBand="1"/>
      </w:tblPr>
      <w:tblGrid>
        <w:gridCol w:w="380"/>
        <w:gridCol w:w="380"/>
      </w:tblGrid>
      <w:tr w:rsidR="003042D3" w14:paraId="5C01794F" w14:textId="77777777">
        <w:tc>
          <w:tcPr>
            <w:tcW w:w="50" w:type="dxa"/>
          </w:tcPr>
          <w:p w14:paraId="173040C6" w14:textId="77777777" w:rsidR="003042D3" w:rsidRDefault="00E163CD">
            <w:pPr>
              <w:keepNext/>
            </w:pPr>
            <w:r>
              <w:rPr>
                <w:noProof/>
              </w:rPr>
              <w:drawing>
                <wp:inline distT="0" distB="0" distL="0" distR="0" wp14:anchorId="365DE889" wp14:editId="4BAEA989">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131BBE1" w14:textId="77777777" w:rsidR="003042D3" w:rsidRDefault="00E163CD">
            <w:pPr>
              <w:keepNext/>
            </w:pPr>
            <w:r>
              <w:rPr>
                <w:noProof/>
              </w:rPr>
              <w:drawing>
                <wp:inline distT="0" distB="0" distL="0" distR="0" wp14:anchorId="06AAB77A" wp14:editId="5E4D7A77">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97ABFC" w14:textId="77777777" w:rsidR="003042D3" w:rsidRDefault="003042D3"/>
    <w:p w14:paraId="38ADA5AF" w14:textId="77777777" w:rsidR="003042D3" w:rsidRDefault="00E163CD">
      <w:pPr>
        <w:keepNext/>
      </w:pPr>
      <w:r>
        <w:lastRenderedPageBreak/>
        <w:t xml:space="preserve">ASSIST_3 During the </w:t>
      </w:r>
      <w:r>
        <w:rPr>
          <w:b/>
          <w:u w:val="single"/>
        </w:rPr>
        <w:t>past three months</w:t>
      </w:r>
      <w:r>
        <w:t>, how often have you had a strong desire or urge to use the following substances?</w:t>
      </w:r>
    </w:p>
    <w:tbl>
      <w:tblPr>
        <w:tblStyle w:val="QQuestionTable"/>
        <w:tblW w:w="9576" w:type="auto"/>
        <w:tblLook w:val="07E0" w:firstRow="1" w:lastRow="1" w:firstColumn="1" w:lastColumn="1" w:noHBand="1" w:noVBand="1"/>
      </w:tblPr>
      <w:tblGrid>
        <w:gridCol w:w="2199"/>
        <w:gridCol w:w="1467"/>
        <w:gridCol w:w="1458"/>
        <w:gridCol w:w="1498"/>
        <w:gridCol w:w="1490"/>
        <w:gridCol w:w="1478"/>
      </w:tblGrid>
      <w:tr w:rsidR="003042D3" w14:paraId="5F8A116F"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8B9FAD2" w14:textId="77777777" w:rsidR="003042D3" w:rsidRDefault="003042D3">
            <w:pPr>
              <w:keepNext/>
            </w:pPr>
          </w:p>
        </w:tc>
        <w:tc>
          <w:tcPr>
            <w:tcW w:w="1596" w:type="dxa"/>
          </w:tcPr>
          <w:p w14:paraId="11D838BD" w14:textId="77777777" w:rsidR="003042D3" w:rsidRDefault="00E163CD">
            <w:pPr>
              <w:cnfStyle w:val="100000000000" w:firstRow="1" w:lastRow="0" w:firstColumn="0" w:lastColumn="0" w:oddVBand="0" w:evenVBand="0" w:oddHBand="0" w:evenHBand="0" w:firstRowFirstColumn="0" w:firstRowLastColumn="0" w:lastRowFirstColumn="0" w:lastRowLastColumn="0"/>
            </w:pPr>
            <w:r>
              <w:t>Never (0)</w:t>
            </w:r>
          </w:p>
        </w:tc>
        <w:tc>
          <w:tcPr>
            <w:tcW w:w="1596" w:type="dxa"/>
          </w:tcPr>
          <w:p w14:paraId="2F05543F"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or twice (2)</w:t>
            </w:r>
          </w:p>
        </w:tc>
        <w:tc>
          <w:tcPr>
            <w:tcW w:w="1596" w:type="dxa"/>
          </w:tcPr>
          <w:p w14:paraId="7A7DC774" w14:textId="77777777" w:rsidR="003042D3" w:rsidRDefault="00E163CD">
            <w:pPr>
              <w:cnfStyle w:val="100000000000" w:firstRow="1" w:lastRow="0" w:firstColumn="0" w:lastColumn="0" w:oddVBand="0" w:evenVBand="0" w:oddHBand="0" w:evenHBand="0" w:firstRowFirstColumn="0" w:firstRowLastColumn="0" w:lastRowFirstColumn="0" w:lastRowLastColumn="0"/>
            </w:pPr>
            <w:r>
              <w:t>Monthly (3)</w:t>
            </w:r>
          </w:p>
        </w:tc>
        <w:tc>
          <w:tcPr>
            <w:tcW w:w="1596" w:type="dxa"/>
          </w:tcPr>
          <w:p w14:paraId="4659B3C9" w14:textId="77777777" w:rsidR="003042D3" w:rsidRDefault="00E163CD">
            <w:pPr>
              <w:cnfStyle w:val="100000000000" w:firstRow="1" w:lastRow="0" w:firstColumn="0" w:lastColumn="0" w:oddVBand="0" w:evenVBand="0" w:oddHBand="0" w:evenHBand="0" w:firstRowFirstColumn="0" w:firstRowLastColumn="0" w:lastRowFirstColumn="0" w:lastRowLastColumn="0"/>
            </w:pPr>
            <w:r>
              <w:t>Weekly (4)</w:t>
            </w:r>
          </w:p>
        </w:tc>
        <w:tc>
          <w:tcPr>
            <w:tcW w:w="1596" w:type="dxa"/>
          </w:tcPr>
          <w:p w14:paraId="7A530F97" w14:textId="77777777" w:rsidR="003042D3" w:rsidRDefault="00E163CD">
            <w:pPr>
              <w:cnfStyle w:val="100000000000" w:firstRow="1" w:lastRow="0" w:firstColumn="0" w:lastColumn="0" w:oddVBand="0" w:evenVBand="0" w:oddHBand="0" w:evenHBand="0" w:firstRowFirstColumn="0" w:firstRowLastColumn="0" w:lastRowFirstColumn="0" w:lastRowLastColumn="0"/>
            </w:pPr>
            <w:r>
              <w:t>Daily or almost daily (6)</w:t>
            </w:r>
          </w:p>
        </w:tc>
      </w:tr>
      <w:tr w:rsidR="003042D3" w14:paraId="7B1C1F8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ECBB9A6" w14:textId="77777777" w:rsidR="003042D3" w:rsidRDefault="00E163CD">
            <w:pPr>
              <w:keepNext/>
            </w:pPr>
            <w:r>
              <w:t>a.</w:t>
            </w:r>
            <w:r>
              <w:tab/>
              <w:t>Tobacco products (cigarettes, chewing tobacco, cigars, etc.) (ASSIST_</w:t>
            </w:r>
            <w:proofErr w:type="gramStart"/>
            <w:r>
              <w:t>3.tobac</w:t>
            </w:r>
            <w:proofErr w:type="gramEnd"/>
            <w:r>
              <w:t xml:space="preserve">) </w:t>
            </w:r>
          </w:p>
        </w:tc>
        <w:tc>
          <w:tcPr>
            <w:tcW w:w="1596" w:type="dxa"/>
          </w:tcPr>
          <w:p w14:paraId="789DE5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7960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346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2545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D652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2867E2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0F2764F" w14:textId="77777777" w:rsidR="003042D3" w:rsidRDefault="00E163CD">
            <w:pPr>
              <w:keepNext/>
            </w:pPr>
            <w:r>
              <w:t>b.</w:t>
            </w:r>
            <w:r>
              <w:tab/>
              <w:t xml:space="preserve">Alcoholic beverages (beer, wine, spirits, etc.) (ASSIST_3.alc) </w:t>
            </w:r>
          </w:p>
        </w:tc>
        <w:tc>
          <w:tcPr>
            <w:tcW w:w="1596" w:type="dxa"/>
          </w:tcPr>
          <w:p w14:paraId="70B156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4A36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252A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E688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7EF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60A8D7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CA2AEB5" w14:textId="77777777" w:rsidR="003042D3" w:rsidRDefault="00E163CD">
            <w:pPr>
              <w:keepNext/>
            </w:pPr>
            <w:r>
              <w:t>c.</w:t>
            </w:r>
            <w:r>
              <w:tab/>
              <w:t>Cannabis (marijuana, pot, grass, hash, etc.) (ASSIST_</w:t>
            </w:r>
            <w:proofErr w:type="gramStart"/>
            <w:r>
              <w:t>3.weed</w:t>
            </w:r>
            <w:proofErr w:type="gramEnd"/>
            <w:r>
              <w:t xml:space="preserve">) </w:t>
            </w:r>
          </w:p>
        </w:tc>
        <w:tc>
          <w:tcPr>
            <w:tcW w:w="1596" w:type="dxa"/>
          </w:tcPr>
          <w:p w14:paraId="68152E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B8AC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CED4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B67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F96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FE3EC7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DE22CDB" w14:textId="77777777" w:rsidR="003042D3" w:rsidRDefault="00E163CD">
            <w:pPr>
              <w:keepNext/>
            </w:pPr>
            <w:r>
              <w:t>d.</w:t>
            </w:r>
            <w:r>
              <w:tab/>
              <w:t>Cocaine (coke, crack, etc.) (ASSIST_</w:t>
            </w:r>
            <w:proofErr w:type="gramStart"/>
            <w:r>
              <w:t>3.coke</w:t>
            </w:r>
            <w:proofErr w:type="gramEnd"/>
            <w:r>
              <w:t xml:space="preserve">) </w:t>
            </w:r>
          </w:p>
        </w:tc>
        <w:tc>
          <w:tcPr>
            <w:tcW w:w="1596" w:type="dxa"/>
          </w:tcPr>
          <w:p w14:paraId="38DF95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79A4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A8D7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72A0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80A9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3BB72A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5F3568A" w14:textId="77777777" w:rsidR="003042D3" w:rsidRDefault="00E163CD">
            <w:pPr>
              <w:keepNext/>
            </w:pPr>
            <w:r>
              <w:t>e.</w:t>
            </w:r>
            <w:r>
              <w:tab/>
              <w:t>Amphetamine type stimulants (speed, diet pills, ecstasy, etc.) (ASSIST_</w:t>
            </w:r>
            <w:proofErr w:type="gramStart"/>
            <w:r>
              <w:t>3.amphet</w:t>
            </w:r>
            <w:proofErr w:type="gramEnd"/>
            <w:r>
              <w:t xml:space="preserve">) </w:t>
            </w:r>
          </w:p>
        </w:tc>
        <w:tc>
          <w:tcPr>
            <w:tcW w:w="1596" w:type="dxa"/>
          </w:tcPr>
          <w:p w14:paraId="534BC6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1091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C8B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C73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1FB0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6844416"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92B6F06" w14:textId="77777777" w:rsidR="003042D3" w:rsidRDefault="00E163CD">
            <w:pPr>
              <w:keepNext/>
            </w:pPr>
            <w:r>
              <w:t>f.</w:t>
            </w:r>
            <w:r>
              <w:tab/>
              <w:t>Inhalants (nitrous, glue, petrol, paint thinner, etc.) (ASSIST_</w:t>
            </w:r>
            <w:proofErr w:type="gramStart"/>
            <w:r>
              <w:t>3.inhale</w:t>
            </w:r>
            <w:proofErr w:type="gramEnd"/>
            <w:r>
              <w:t xml:space="preserve">) </w:t>
            </w:r>
          </w:p>
        </w:tc>
        <w:tc>
          <w:tcPr>
            <w:tcW w:w="1596" w:type="dxa"/>
          </w:tcPr>
          <w:p w14:paraId="124F36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ABC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CA1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7C8B7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FFE1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D3EBFD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B34E8D1" w14:textId="77777777" w:rsidR="003042D3" w:rsidRDefault="00E163CD">
            <w:pPr>
              <w:keepNext/>
            </w:pPr>
            <w:r>
              <w:t>g.</w:t>
            </w:r>
            <w:r>
              <w:tab/>
              <w:t xml:space="preserve">Sedatives or Sleeping Pills (Valium, </w:t>
            </w:r>
            <w:proofErr w:type="spellStart"/>
            <w:r>
              <w:t>Serepax</w:t>
            </w:r>
            <w:proofErr w:type="spellEnd"/>
            <w:r>
              <w:t>, Rohypnol, etc.) (ASSIST_</w:t>
            </w:r>
            <w:proofErr w:type="gramStart"/>
            <w:r>
              <w:t>3.sedat</w:t>
            </w:r>
            <w:proofErr w:type="gramEnd"/>
            <w:r>
              <w:t xml:space="preserve">) </w:t>
            </w:r>
          </w:p>
        </w:tc>
        <w:tc>
          <w:tcPr>
            <w:tcW w:w="1596" w:type="dxa"/>
          </w:tcPr>
          <w:p w14:paraId="47D478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1670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7F7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36A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8D27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D2EBE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B529FA6" w14:textId="77777777" w:rsidR="003042D3" w:rsidRDefault="00E163CD">
            <w:pPr>
              <w:keepNext/>
            </w:pPr>
            <w:r>
              <w:t>h.</w:t>
            </w:r>
            <w:r>
              <w:tab/>
              <w:t>Hallucinogens (LSD, acid, mushrooms, PCP, Special K, etc.) (ASSIST_</w:t>
            </w:r>
            <w:proofErr w:type="gramStart"/>
            <w:r>
              <w:t>3.halluc</w:t>
            </w:r>
            <w:proofErr w:type="gramEnd"/>
            <w:r>
              <w:t xml:space="preserve">) </w:t>
            </w:r>
          </w:p>
        </w:tc>
        <w:tc>
          <w:tcPr>
            <w:tcW w:w="1596" w:type="dxa"/>
          </w:tcPr>
          <w:p w14:paraId="2BC3AFD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3ECE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727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12AE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C0E9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C5EF04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5B1796D" w14:textId="77777777" w:rsidR="003042D3" w:rsidRDefault="00E163CD">
            <w:pPr>
              <w:keepNext/>
            </w:pPr>
            <w:proofErr w:type="spellStart"/>
            <w:r>
              <w:lastRenderedPageBreak/>
              <w:t>i</w:t>
            </w:r>
            <w:proofErr w:type="spellEnd"/>
            <w:r>
              <w:t>.</w:t>
            </w:r>
            <w:r>
              <w:tab/>
              <w:t>Opioids (heroin, morphine, methadone, codeine, etc.) (ASSIST_</w:t>
            </w:r>
            <w:proofErr w:type="gramStart"/>
            <w:r>
              <w:t>3.opiates</w:t>
            </w:r>
            <w:proofErr w:type="gramEnd"/>
            <w:r>
              <w:t xml:space="preserve">) </w:t>
            </w:r>
          </w:p>
        </w:tc>
        <w:tc>
          <w:tcPr>
            <w:tcW w:w="1596" w:type="dxa"/>
          </w:tcPr>
          <w:p w14:paraId="448C29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C65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7B25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5E1F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DEA4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16B102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133F550" w14:textId="77777777" w:rsidR="003042D3" w:rsidRDefault="00E163CD">
            <w:pPr>
              <w:keepNext/>
            </w:pPr>
            <w:r>
              <w:t>j. Other - specify: (ASSIST_</w:t>
            </w:r>
            <w:proofErr w:type="gramStart"/>
            <w:r>
              <w:t>3.other</w:t>
            </w:r>
            <w:proofErr w:type="gramEnd"/>
            <w:r>
              <w:t xml:space="preserve">) </w:t>
            </w:r>
          </w:p>
        </w:tc>
        <w:tc>
          <w:tcPr>
            <w:tcW w:w="1596" w:type="dxa"/>
          </w:tcPr>
          <w:p w14:paraId="4156AF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DF0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0E88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947A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A07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AC2E6A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3567252" w14:textId="77777777" w:rsidR="003042D3" w:rsidRDefault="00E163CD">
            <w:pPr>
              <w:keepNext/>
            </w:pPr>
            <w:r>
              <w:t xml:space="preserve">I have not used any substances in my life. (x11) </w:t>
            </w:r>
          </w:p>
        </w:tc>
        <w:tc>
          <w:tcPr>
            <w:tcW w:w="1596" w:type="dxa"/>
          </w:tcPr>
          <w:p w14:paraId="466C84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DBB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A352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ADEE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A764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1799D2" w14:textId="77777777" w:rsidR="003042D3" w:rsidRDefault="003042D3"/>
    <w:p w14:paraId="5E74B826" w14:textId="77777777" w:rsidR="003042D3" w:rsidRDefault="003042D3"/>
    <w:p w14:paraId="3EC95FC0" w14:textId="77777777" w:rsidR="003042D3" w:rsidRDefault="003042D3">
      <w:pPr>
        <w:pStyle w:val="QuestionSeparator"/>
      </w:pPr>
    </w:p>
    <w:p w14:paraId="4E6B2057" w14:textId="77777777" w:rsidR="003042D3" w:rsidRDefault="00E163CD">
      <w:pPr>
        <w:pStyle w:val="QDynamicChoices"/>
        <w:keepNext/>
      </w:pPr>
      <w:r>
        <w:t>Carry Forward Selected Choices from "In your life, which of the following substances have you ever used?"</w:t>
      </w:r>
    </w:p>
    <w:tbl>
      <w:tblPr>
        <w:tblStyle w:val="QQuestionIconTable"/>
        <w:tblW w:w="100" w:type="auto"/>
        <w:tblLook w:val="07E0" w:firstRow="1" w:lastRow="1" w:firstColumn="1" w:lastColumn="1" w:noHBand="1" w:noVBand="1"/>
      </w:tblPr>
      <w:tblGrid>
        <w:gridCol w:w="380"/>
        <w:gridCol w:w="380"/>
      </w:tblGrid>
      <w:tr w:rsidR="003042D3" w14:paraId="44CE7A8B" w14:textId="77777777">
        <w:tc>
          <w:tcPr>
            <w:tcW w:w="50" w:type="dxa"/>
          </w:tcPr>
          <w:p w14:paraId="7EC49067" w14:textId="77777777" w:rsidR="003042D3" w:rsidRDefault="00E163CD">
            <w:pPr>
              <w:keepNext/>
            </w:pPr>
            <w:r>
              <w:rPr>
                <w:noProof/>
              </w:rPr>
              <w:drawing>
                <wp:inline distT="0" distB="0" distL="0" distR="0" wp14:anchorId="5D601B71" wp14:editId="4B09B3B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5E4C7B6" w14:textId="77777777" w:rsidR="003042D3" w:rsidRDefault="00E163CD">
            <w:pPr>
              <w:keepNext/>
            </w:pPr>
            <w:r>
              <w:rPr>
                <w:noProof/>
              </w:rPr>
              <w:drawing>
                <wp:inline distT="0" distB="0" distL="0" distR="0" wp14:anchorId="4E3F4785" wp14:editId="6CA79853">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3FEFC7" w14:textId="77777777" w:rsidR="003042D3" w:rsidRDefault="003042D3"/>
    <w:p w14:paraId="6FDE717E" w14:textId="77777777" w:rsidR="003042D3" w:rsidRDefault="00E163CD">
      <w:pPr>
        <w:keepNext/>
      </w:pPr>
      <w:r>
        <w:lastRenderedPageBreak/>
        <w:t xml:space="preserve">ASSIST_4 During the </w:t>
      </w:r>
      <w:r>
        <w:rPr>
          <w:b/>
          <w:u w:val="single"/>
        </w:rPr>
        <w:t>past three months</w:t>
      </w:r>
      <w:r>
        <w:t>, how often has your use of the following substances led to health, social, legal, or financial problems? </w:t>
      </w:r>
    </w:p>
    <w:tbl>
      <w:tblPr>
        <w:tblStyle w:val="QQuestionTable"/>
        <w:tblW w:w="9576" w:type="auto"/>
        <w:tblLook w:val="07E0" w:firstRow="1" w:lastRow="1" w:firstColumn="1" w:lastColumn="1" w:noHBand="1" w:noVBand="1"/>
      </w:tblPr>
      <w:tblGrid>
        <w:gridCol w:w="2199"/>
        <w:gridCol w:w="1467"/>
        <w:gridCol w:w="1458"/>
        <w:gridCol w:w="1498"/>
        <w:gridCol w:w="1490"/>
        <w:gridCol w:w="1478"/>
      </w:tblGrid>
      <w:tr w:rsidR="003042D3" w14:paraId="56472930"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B4E490" w14:textId="77777777" w:rsidR="003042D3" w:rsidRDefault="003042D3">
            <w:pPr>
              <w:keepNext/>
            </w:pPr>
          </w:p>
        </w:tc>
        <w:tc>
          <w:tcPr>
            <w:tcW w:w="1596" w:type="dxa"/>
          </w:tcPr>
          <w:p w14:paraId="0DB13079" w14:textId="77777777" w:rsidR="003042D3" w:rsidRDefault="00E163CD">
            <w:pPr>
              <w:cnfStyle w:val="100000000000" w:firstRow="1" w:lastRow="0" w:firstColumn="0" w:lastColumn="0" w:oddVBand="0" w:evenVBand="0" w:oddHBand="0" w:evenHBand="0" w:firstRowFirstColumn="0" w:firstRowLastColumn="0" w:lastRowFirstColumn="0" w:lastRowLastColumn="0"/>
            </w:pPr>
            <w:r>
              <w:t>Never (0)</w:t>
            </w:r>
          </w:p>
        </w:tc>
        <w:tc>
          <w:tcPr>
            <w:tcW w:w="1596" w:type="dxa"/>
          </w:tcPr>
          <w:p w14:paraId="619D425C"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or twice (2)</w:t>
            </w:r>
          </w:p>
        </w:tc>
        <w:tc>
          <w:tcPr>
            <w:tcW w:w="1596" w:type="dxa"/>
          </w:tcPr>
          <w:p w14:paraId="6907AA4C" w14:textId="77777777" w:rsidR="003042D3" w:rsidRDefault="00E163CD">
            <w:pPr>
              <w:cnfStyle w:val="100000000000" w:firstRow="1" w:lastRow="0" w:firstColumn="0" w:lastColumn="0" w:oddVBand="0" w:evenVBand="0" w:oddHBand="0" w:evenHBand="0" w:firstRowFirstColumn="0" w:firstRowLastColumn="0" w:lastRowFirstColumn="0" w:lastRowLastColumn="0"/>
            </w:pPr>
            <w:r>
              <w:t>Monthly (3)</w:t>
            </w:r>
          </w:p>
        </w:tc>
        <w:tc>
          <w:tcPr>
            <w:tcW w:w="1596" w:type="dxa"/>
          </w:tcPr>
          <w:p w14:paraId="661D0E82" w14:textId="77777777" w:rsidR="003042D3" w:rsidRDefault="00E163CD">
            <w:pPr>
              <w:cnfStyle w:val="100000000000" w:firstRow="1" w:lastRow="0" w:firstColumn="0" w:lastColumn="0" w:oddVBand="0" w:evenVBand="0" w:oddHBand="0" w:evenHBand="0" w:firstRowFirstColumn="0" w:firstRowLastColumn="0" w:lastRowFirstColumn="0" w:lastRowLastColumn="0"/>
            </w:pPr>
            <w:r>
              <w:t>Weekly (4)</w:t>
            </w:r>
          </w:p>
        </w:tc>
        <w:tc>
          <w:tcPr>
            <w:tcW w:w="1596" w:type="dxa"/>
          </w:tcPr>
          <w:p w14:paraId="03C27675" w14:textId="77777777" w:rsidR="003042D3" w:rsidRDefault="00E163CD">
            <w:pPr>
              <w:cnfStyle w:val="100000000000" w:firstRow="1" w:lastRow="0" w:firstColumn="0" w:lastColumn="0" w:oddVBand="0" w:evenVBand="0" w:oddHBand="0" w:evenHBand="0" w:firstRowFirstColumn="0" w:firstRowLastColumn="0" w:lastRowFirstColumn="0" w:lastRowLastColumn="0"/>
            </w:pPr>
            <w:r>
              <w:t>Daily or almost daily (6)</w:t>
            </w:r>
          </w:p>
        </w:tc>
      </w:tr>
      <w:tr w:rsidR="003042D3" w14:paraId="093C11A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304099B" w14:textId="77777777" w:rsidR="003042D3" w:rsidRDefault="00E163CD">
            <w:pPr>
              <w:keepNext/>
            </w:pPr>
            <w:r>
              <w:t>a.</w:t>
            </w:r>
            <w:r>
              <w:tab/>
              <w:t>Tobacco products (cigarettes, chewing tobacco, cigars, etc.) (ASSIST_</w:t>
            </w:r>
            <w:proofErr w:type="gramStart"/>
            <w:r>
              <w:t>4.tobac</w:t>
            </w:r>
            <w:proofErr w:type="gramEnd"/>
            <w:r>
              <w:t xml:space="preserve">) </w:t>
            </w:r>
          </w:p>
        </w:tc>
        <w:tc>
          <w:tcPr>
            <w:tcW w:w="1596" w:type="dxa"/>
          </w:tcPr>
          <w:p w14:paraId="4CF139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416E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3F60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66DC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2CDD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8AD197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07D6285" w14:textId="77777777" w:rsidR="003042D3" w:rsidRDefault="00E163CD">
            <w:pPr>
              <w:keepNext/>
            </w:pPr>
            <w:r>
              <w:t>b.</w:t>
            </w:r>
            <w:r>
              <w:tab/>
              <w:t xml:space="preserve">Alcoholic beverages (beer, wine, spirits, etc.) (ASSIST_4.alc) </w:t>
            </w:r>
          </w:p>
        </w:tc>
        <w:tc>
          <w:tcPr>
            <w:tcW w:w="1596" w:type="dxa"/>
          </w:tcPr>
          <w:p w14:paraId="45396D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1837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420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2CD3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C585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F92F7B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3B6F48D" w14:textId="77777777" w:rsidR="003042D3" w:rsidRDefault="00E163CD">
            <w:pPr>
              <w:keepNext/>
            </w:pPr>
            <w:r>
              <w:t>c.</w:t>
            </w:r>
            <w:r>
              <w:tab/>
              <w:t>Cannabis (marijuana, pot, grass, hash, etc.) (ASSIST_</w:t>
            </w:r>
            <w:proofErr w:type="gramStart"/>
            <w:r>
              <w:t>4.weed</w:t>
            </w:r>
            <w:proofErr w:type="gramEnd"/>
            <w:r>
              <w:t xml:space="preserve">) </w:t>
            </w:r>
          </w:p>
        </w:tc>
        <w:tc>
          <w:tcPr>
            <w:tcW w:w="1596" w:type="dxa"/>
          </w:tcPr>
          <w:p w14:paraId="3CD084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F28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EA6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C68F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7D78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3CBBD7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4375A70" w14:textId="77777777" w:rsidR="003042D3" w:rsidRDefault="00E163CD">
            <w:pPr>
              <w:keepNext/>
            </w:pPr>
            <w:r>
              <w:t>d.</w:t>
            </w:r>
            <w:r>
              <w:tab/>
              <w:t>Cocaine (coke, crack, etc.) (ASSIST_</w:t>
            </w:r>
            <w:proofErr w:type="gramStart"/>
            <w:r>
              <w:t>4.coke</w:t>
            </w:r>
            <w:proofErr w:type="gramEnd"/>
            <w:r>
              <w:t xml:space="preserve">) </w:t>
            </w:r>
          </w:p>
        </w:tc>
        <w:tc>
          <w:tcPr>
            <w:tcW w:w="1596" w:type="dxa"/>
          </w:tcPr>
          <w:p w14:paraId="1A9564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B34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2AC2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62A6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AE8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05991A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A30EB4D" w14:textId="77777777" w:rsidR="003042D3" w:rsidRDefault="00E163CD">
            <w:pPr>
              <w:keepNext/>
            </w:pPr>
            <w:r>
              <w:t>e.</w:t>
            </w:r>
            <w:r>
              <w:tab/>
              <w:t>Amphetamine type stimulants (speed, diet pills, ecstasy, etc.) (ASSIST_</w:t>
            </w:r>
            <w:proofErr w:type="gramStart"/>
            <w:r>
              <w:t>4.amphet</w:t>
            </w:r>
            <w:proofErr w:type="gramEnd"/>
            <w:r>
              <w:t xml:space="preserve">) </w:t>
            </w:r>
          </w:p>
        </w:tc>
        <w:tc>
          <w:tcPr>
            <w:tcW w:w="1596" w:type="dxa"/>
          </w:tcPr>
          <w:p w14:paraId="71BFDE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7C8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86A2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653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318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408C3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735C94C" w14:textId="77777777" w:rsidR="003042D3" w:rsidRDefault="00E163CD">
            <w:pPr>
              <w:keepNext/>
            </w:pPr>
            <w:r>
              <w:t>f.</w:t>
            </w:r>
            <w:r>
              <w:tab/>
              <w:t>Inhalants (nitrous, glue, petrol, paint thinner, etc.) (ASSIST_</w:t>
            </w:r>
            <w:proofErr w:type="gramStart"/>
            <w:r>
              <w:t>4.inhale</w:t>
            </w:r>
            <w:proofErr w:type="gramEnd"/>
            <w:r>
              <w:t xml:space="preserve">) </w:t>
            </w:r>
          </w:p>
        </w:tc>
        <w:tc>
          <w:tcPr>
            <w:tcW w:w="1596" w:type="dxa"/>
          </w:tcPr>
          <w:p w14:paraId="65785E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D5B6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CE90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B7C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FBFD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FBF57D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94F6827" w14:textId="77777777" w:rsidR="003042D3" w:rsidRDefault="00E163CD">
            <w:pPr>
              <w:keepNext/>
            </w:pPr>
            <w:r>
              <w:t>g.</w:t>
            </w:r>
            <w:r>
              <w:tab/>
              <w:t xml:space="preserve">Sedatives or Sleeping Pills (Valium, </w:t>
            </w:r>
            <w:proofErr w:type="spellStart"/>
            <w:r>
              <w:t>Serepax</w:t>
            </w:r>
            <w:proofErr w:type="spellEnd"/>
            <w:r>
              <w:t>, Rohypnol, etc.) (ASSIST_</w:t>
            </w:r>
            <w:proofErr w:type="gramStart"/>
            <w:r>
              <w:t>4.sedat</w:t>
            </w:r>
            <w:proofErr w:type="gramEnd"/>
            <w:r>
              <w:t xml:space="preserve">) </w:t>
            </w:r>
          </w:p>
        </w:tc>
        <w:tc>
          <w:tcPr>
            <w:tcW w:w="1596" w:type="dxa"/>
          </w:tcPr>
          <w:p w14:paraId="365B82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802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A714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D3B3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3BC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84BB3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A99E2F8" w14:textId="77777777" w:rsidR="003042D3" w:rsidRDefault="00E163CD">
            <w:pPr>
              <w:keepNext/>
            </w:pPr>
            <w:r>
              <w:t>h.</w:t>
            </w:r>
            <w:r>
              <w:tab/>
              <w:t>Hallucinogens (LSD, acid, mushrooms, PCP, Special K, etc.) (ASSIST_</w:t>
            </w:r>
            <w:proofErr w:type="gramStart"/>
            <w:r>
              <w:t>4.halluc</w:t>
            </w:r>
            <w:proofErr w:type="gramEnd"/>
            <w:r>
              <w:t xml:space="preserve">) </w:t>
            </w:r>
          </w:p>
        </w:tc>
        <w:tc>
          <w:tcPr>
            <w:tcW w:w="1596" w:type="dxa"/>
          </w:tcPr>
          <w:p w14:paraId="3CA514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0A3C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E8E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9E6F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138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1FC475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71010D1" w14:textId="77777777" w:rsidR="003042D3" w:rsidRDefault="00E163CD">
            <w:pPr>
              <w:keepNext/>
            </w:pPr>
            <w:proofErr w:type="spellStart"/>
            <w:r>
              <w:lastRenderedPageBreak/>
              <w:t>i</w:t>
            </w:r>
            <w:proofErr w:type="spellEnd"/>
            <w:r>
              <w:t>.</w:t>
            </w:r>
            <w:r>
              <w:tab/>
              <w:t>Opioids (heroin, morphine, methadone, codeine, etc.) (ASSIST_</w:t>
            </w:r>
            <w:proofErr w:type="gramStart"/>
            <w:r>
              <w:t>4.opiates</w:t>
            </w:r>
            <w:proofErr w:type="gramEnd"/>
            <w:r>
              <w:t xml:space="preserve">) </w:t>
            </w:r>
          </w:p>
        </w:tc>
        <w:tc>
          <w:tcPr>
            <w:tcW w:w="1596" w:type="dxa"/>
          </w:tcPr>
          <w:p w14:paraId="7E61EC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C859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229D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04CD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5DB5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937620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64A36E3" w14:textId="77777777" w:rsidR="003042D3" w:rsidRDefault="00E163CD">
            <w:pPr>
              <w:keepNext/>
            </w:pPr>
            <w:r>
              <w:t>j. Other - specify: (ASSIST_</w:t>
            </w:r>
            <w:proofErr w:type="gramStart"/>
            <w:r>
              <w:t>4.other</w:t>
            </w:r>
            <w:proofErr w:type="gramEnd"/>
            <w:r>
              <w:t xml:space="preserve">) </w:t>
            </w:r>
          </w:p>
        </w:tc>
        <w:tc>
          <w:tcPr>
            <w:tcW w:w="1596" w:type="dxa"/>
          </w:tcPr>
          <w:p w14:paraId="182891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65E9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B614E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DFC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E069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039A6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CB7FAA2" w14:textId="77777777" w:rsidR="003042D3" w:rsidRDefault="00E163CD">
            <w:pPr>
              <w:keepNext/>
            </w:pPr>
            <w:r>
              <w:t xml:space="preserve">I have not used any substances in my life. (x11) </w:t>
            </w:r>
          </w:p>
        </w:tc>
        <w:tc>
          <w:tcPr>
            <w:tcW w:w="1596" w:type="dxa"/>
          </w:tcPr>
          <w:p w14:paraId="39171F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11D5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3010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309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E88A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46A720" w14:textId="77777777" w:rsidR="003042D3" w:rsidRDefault="003042D3"/>
    <w:p w14:paraId="2E864454" w14:textId="77777777" w:rsidR="003042D3" w:rsidRDefault="003042D3"/>
    <w:p w14:paraId="6FF80BDA" w14:textId="77777777" w:rsidR="003042D3" w:rsidRDefault="003042D3">
      <w:pPr>
        <w:pStyle w:val="QuestionSeparator"/>
      </w:pPr>
    </w:p>
    <w:p w14:paraId="19EB9306" w14:textId="77777777" w:rsidR="003042D3" w:rsidRDefault="00E163CD">
      <w:pPr>
        <w:pStyle w:val="QDynamicChoices"/>
        <w:keepNext/>
      </w:pPr>
      <w:r>
        <w:t>Carry Forward Selected Choices from "In your life, which of the following substances have you ever used?"</w:t>
      </w:r>
    </w:p>
    <w:tbl>
      <w:tblPr>
        <w:tblStyle w:val="QQuestionIconTable"/>
        <w:tblW w:w="100" w:type="auto"/>
        <w:tblLook w:val="07E0" w:firstRow="1" w:lastRow="1" w:firstColumn="1" w:lastColumn="1" w:noHBand="1" w:noVBand="1"/>
      </w:tblPr>
      <w:tblGrid>
        <w:gridCol w:w="380"/>
        <w:gridCol w:w="380"/>
      </w:tblGrid>
      <w:tr w:rsidR="003042D3" w14:paraId="183DEA5F" w14:textId="77777777">
        <w:tc>
          <w:tcPr>
            <w:tcW w:w="50" w:type="dxa"/>
          </w:tcPr>
          <w:p w14:paraId="7D740526" w14:textId="77777777" w:rsidR="003042D3" w:rsidRDefault="00E163CD">
            <w:pPr>
              <w:keepNext/>
            </w:pPr>
            <w:r>
              <w:rPr>
                <w:noProof/>
              </w:rPr>
              <w:drawing>
                <wp:inline distT="0" distB="0" distL="0" distR="0" wp14:anchorId="748B8E47" wp14:editId="28DE29D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6F676F1" w14:textId="77777777" w:rsidR="003042D3" w:rsidRDefault="00E163CD">
            <w:pPr>
              <w:keepNext/>
            </w:pPr>
            <w:r>
              <w:rPr>
                <w:noProof/>
              </w:rPr>
              <w:drawing>
                <wp:inline distT="0" distB="0" distL="0" distR="0" wp14:anchorId="6DF6D951" wp14:editId="31FBE094">
                  <wp:extent cx="228600" cy="228600"/>
                  <wp:effectExtent l="0" t="0" r="0" b="0"/>
                  <wp:docPr id="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A550ACB" w14:textId="77777777" w:rsidR="003042D3" w:rsidRDefault="003042D3"/>
    <w:p w14:paraId="4B8BBDC6" w14:textId="77777777" w:rsidR="003042D3" w:rsidRDefault="00E163CD">
      <w:pPr>
        <w:keepNext/>
      </w:pPr>
      <w:r>
        <w:lastRenderedPageBreak/>
        <w:t xml:space="preserve">ASSIST_5 During the </w:t>
      </w:r>
      <w:r>
        <w:rPr>
          <w:b/>
          <w:u w:val="single"/>
        </w:rPr>
        <w:t>past three months</w:t>
      </w:r>
      <w:r>
        <w:t xml:space="preserve">, how often have you failed to do what was normally expected of </w:t>
      </w:r>
      <w:proofErr w:type="gramStart"/>
      <w:r>
        <w:t>your</w:t>
      </w:r>
      <w:proofErr w:type="gramEnd"/>
      <w:r>
        <w:t xml:space="preserve"> because of your use of the following substances? </w:t>
      </w:r>
    </w:p>
    <w:tbl>
      <w:tblPr>
        <w:tblStyle w:val="QQuestionTable"/>
        <w:tblW w:w="9576" w:type="auto"/>
        <w:tblLook w:val="07E0" w:firstRow="1" w:lastRow="1" w:firstColumn="1" w:lastColumn="1" w:noHBand="1" w:noVBand="1"/>
      </w:tblPr>
      <w:tblGrid>
        <w:gridCol w:w="2199"/>
        <w:gridCol w:w="1467"/>
        <w:gridCol w:w="1458"/>
        <w:gridCol w:w="1498"/>
        <w:gridCol w:w="1490"/>
        <w:gridCol w:w="1478"/>
      </w:tblGrid>
      <w:tr w:rsidR="003042D3" w14:paraId="6DB68B9E"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AFC3F54" w14:textId="77777777" w:rsidR="003042D3" w:rsidRDefault="003042D3">
            <w:pPr>
              <w:keepNext/>
            </w:pPr>
          </w:p>
        </w:tc>
        <w:tc>
          <w:tcPr>
            <w:tcW w:w="1596" w:type="dxa"/>
          </w:tcPr>
          <w:p w14:paraId="4A1650A8" w14:textId="77777777" w:rsidR="003042D3" w:rsidRDefault="00E163CD">
            <w:pPr>
              <w:cnfStyle w:val="100000000000" w:firstRow="1" w:lastRow="0" w:firstColumn="0" w:lastColumn="0" w:oddVBand="0" w:evenVBand="0" w:oddHBand="0" w:evenHBand="0" w:firstRowFirstColumn="0" w:firstRowLastColumn="0" w:lastRowFirstColumn="0" w:lastRowLastColumn="0"/>
            </w:pPr>
            <w:r>
              <w:t>Never (0)</w:t>
            </w:r>
          </w:p>
        </w:tc>
        <w:tc>
          <w:tcPr>
            <w:tcW w:w="1596" w:type="dxa"/>
          </w:tcPr>
          <w:p w14:paraId="55212063" w14:textId="77777777" w:rsidR="003042D3" w:rsidRDefault="00E163CD">
            <w:pPr>
              <w:cnfStyle w:val="100000000000" w:firstRow="1" w:lastRow="0" w:firstColumn="0" w:lastColumn="0" w:oddVBand="0" w:evenVBand="0" w:oddHBand="0" w:evenHBand="0" w:firstRowFirstColumn="0" w:firstRowLastColumn="0" w:lastRowFirstColumn="0" w:lastRowLastColumn="0"/>
            </w:pPr>
            <w:r>
              <w:t>Once or twice (2)</w:t>
            </w:r>
          </w:p>
        </w:tc>
        <w:tc>
          <w:tcPr>
            <w:tcW w:w="1596" w:type="dxa"/>
          </w:tcPr>
          <w:p w14:paraId="72E44A42" w14:textId="77777777" w:rsidR="003042D3" w:rsidRDefault="00E163CD">
            <w:pPr>
              <w:cnfStyle w:val="100000000000" w:firstRow="1" w:lastRow="0" w:firstColumn="0" w:lastColumn="0" w:oddVBand="0" w:evenVBand="0" w:oddHBand="0" w:evenHBand="0" w:firstRowFirstColumn="0" w:firstRowLastColumn="0" w:lastRowFirstColumn="0" w:lastRowLastColumn="0"/>
            </w:pPr>
            <w:r>
              <w:t>Monthly (3)</w:t>
            </w:r>
          </w:p>
        </w:tc>
        <w:tc>
          <w:tcPr>
            <w:tcW w:w="1596" w:type="dxa"/>
          </w:tcPr>
          <w:p w14:paraId="3B01AD14" w14:textId="77777777" w:rsidR="003042D3" w:rsidRDefault="00E163CD">
            <w:pPr>
              <w:cnfStyle w:val="100000000000" w:firstRow="1" w:lastRow="0" w:firstColumn="0" w:lastColumn="0" w:oddVBand="0" w:evenVBand="0" w:oddHBand="0" w:evenHBand="0" w:firstRowFirstColumn="0" w:firstRowLastColumn="0" w:lastRowFirstColumn="0" w:lastRowLastColumn="0"/>
            </w:pPr>
            <w:r>
              <w:t>Weekly (4)</w:t>
            </w:r>
          </w:p>
        </w:tc>
        <w:tc>
          <w:tcPr>
            <w:tcW w:w="1596" w:type="dxa"/>
          </w:tcPr>
          <w:p w14:paraId="4A59AFB5" w14:textId="77777777" w:rsidR="003042D3" w:rsidRDefault="00E163CD">
            <w:pPr>
              <w:cnfStyle w:val="100000000000" w:firstRow="1" w:lastRow="0" w:firstColumn="0" w:lastColumn="0" w:oddVBand="0" w:evenVBand="0" w:oddHBand="0" w:evenHBand="0" w:firstRowFirstColumn="0" w:firstRowLastColumn="0" w:lastRowFirstColumn="0" w:lastRowLastColumn="0"/>
            </w:pPr>
            <w:r>
              <w:t>Daily or almost daily (6)</w:t>
            </w:r>
          </w:p>
        </w:tc>
      </w:tr>
      <w:tr w:rsidR="003042D3" w14:paraId="3A2D82D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F171693" w14:textId="77777777" w:rsidR="003042D3" w:rsidRDefault="00E163CD">
            <w:pPr>
              <w:keepNext/>
            </w:pPr>
            <w:r>
              <w:t>a.</w:t>
            </w:r>
            <w:r>
              <w:tab/>
              <w:t>Tobacco products (cigarettes, chewing tobacco, cigars, etc.) (ASSIST_</w:t>
            </w:r>
            <w:proofErr w:type="gramStart"/>
            <w:r>
              <w:t>5.tobac</w:t>
            </w:r>
            <w:proofErr w:type="gramEnd"/>
            <w:r>
              <w:t xml:space="preserve">) </w:t>
            </w:r>
          </w:p>
        </w:tc>
        <w:tc>
          <w:tcPr>
            <w:tcW w:w="1596" w:type="dxa"/>
          </w:tcPr>
          <w:p w14:paraId="03C9C7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F87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9B8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06A8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038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ED3B09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F0094BE" w14:textId="77777777" w:rsidR="003042D3" w:rsidRDefault="00E163CD">
            <w:pPr>
              <w:keepNext/>
            </w:pPr>
            <w:r>
              <w:t>b.</w:t>
            </w:r>
            <w:r>
              <w:tab/>
              <w:t xml:space="preserve">Alcoholic beverages (beer, wine, spirits, etc.) (ASSIST_5.alc) </w:t>
            </w:r>
          </w:p>
        </w:tc>
        <w:tc>
          <w:tcPr>
            <w:tcW w:w="1596" w:type="dxa"/>
          </w:tcPr>
          <w:p w14:paraId="545730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F781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7A7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4F25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704A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51ADC2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A2ACC2D" w14:textId="77777777" w:rsidR="003042D3" w:rsidRDefault="00E163CD">
            <w:pPr>
              <w:keepNext/>
            </w:pPr>
            <w:r>
              <w:t>c.</w:t>
            </w:r>
            <w:r>
              <w:tab/>
              <w:t>Cannabis (marijuana, pot, grass, hash, etc.) (ASSIST_</w:t>
            </w:r>
            <w:proofErr w:type="gramStart"/>
            <w:r>
              <w:t>5.weed</w:t>
            </w:r>
            <w:proofErr w:type="gramEnd"/>
            <w:r>
              <w:t xml:space="preserve">) </w:t>
            </w:r>
          </w:p>
        </w:tc>
        <w:tc>
          <w:tcPr>
            <w:tcW w:w="1596" w:type="dxa"/>
          </w:tcPr>
          <w:p w14:paraId="66E7C3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488C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1AC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71CA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6B07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0C4B62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27D40C0" w14:textId="77777777" w:rsidR="003042D3" w:rsidRDefault="00E163CD">
            <w:pPr>
              <w:keepNext/>
            </w:pPr>
            <w:r>
              <w:t>d.</w:t>
            </w:r>
            <w:r>
              <w:tab/>
              <w:t>Cocaine (coke, crack, etc.) (ASSIST_</w:t>
            </w:r>
            <w:proofErr w:type="gramStart"/>
            <w:r>
              <w:t>5.coke</w:t>
            </w:r>
            <w:proofErr w:type="gramEnd"/>
            <w:r>
              <w:t xml:space="preserve">) </w:t>
            </w:r>
          </w:p>
        </w:tc>
        <w:tc>
          <w:tcPr>
            <w:tcW w:w="1596" w:type="dxa"/>
          </w:tcPr>
          <w:p w14:paraId="7A29EB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3C80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C5A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A41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05C7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46B31B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58BBDEC" w14:textId="77777777" w:rsidR="003042D3" w:rsidRDefault="00E163CD">
            <w:pPr>
              <w:keepNext/>
            </w:pPr>
            <w:r>
              <w:t>e.</w:t>
            </w:r>
            <w:r>
              <w:tab/>
              <w:t>Amphetamine type stimulants (speed, diet pills, ecstasy, etc.) (ASSIST_</w:t>
            </w:r>
            <w:proofErr w:type="gramStart"/>
            <w:r>
              <w:t>5.amphet</w:t>
            </w:r>
            <w:proofErr w:type="gramEnd"/>
            <w:r>
              <w:t xml:space="preserve">) </w:t>
            </w:r>
          </w:p>
        </w:tc>
        <w:tc>
          <w:tcPr>
            <w:tcW w:w="1596" w:type="dxa"/>
          </w:tcPr>
          <w:p w14:paraId="2D01C7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4E4F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5C12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2E00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DE9E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3F5430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F5EC8C3" w14:textId="77777777" w:rsidR="003042D3" w:rsidRDefault="00E163CD">
            <w:pPr>
              <w:keepNext/>
            </w:pPr>
            <w:r>
              <w:t>f.</w:t>
            </w:r>
            <w:r>
              <w:tab/>
              <w:t>Inhalants (nitrous, glue, petrol, paint thinner, etc.) (ASSIST_</w:t>
            </w:r>
            <w:proofErr w:type="gramStart"/>
            <w:r>
              <w:t>5.inhale</w:t>
            </w:r>
            <w:proofErr w:type="gramEnd"/>
            <w:r>
              <w:t xml:space="preserve">) </w:t>
            </w:r>
          </w:p>
        </w:tc>
        <w:tc>
          <w:tcPr>
            <w:tcW w:w="1596" w:type="dxa"/>
          </w:tcPr>
          <w:p w14:paraId="7248E3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3EB1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1DD2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D48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C9D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48E2EF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3196120" w14:textId="77777777" w:rsidR="003042D3" w:rsidRDefault="00E163CD">
            <w:pPr>
              <w:keepNext/>
            </w:pPr>
            <w:r>
              <w:t>g.</w:t>
            </w:r>
            <w:r>
              <w:tab/>
              <w:t xml:space="preserve">Sedatives or Sleeping Pills (Valium, </w:t>
            </w:r>
            <w:proofErr w:type="spellStart"/>
            <w:r>
              <w:t>Serepax</w:t>
            </w:r>
            <w:proofErr w:type="spellEnd"/>
            <w:r>
              <w:t>, Rohypnol, etc.) (ASSIST_</w:t>
            </w:r>
            <w:proofErr w:type="gramStart"/>
            <w:r>
              <w:t>5.sedat</w:t>
            </w:r>
            <w:proofErr w:type="gramEnd"/>
            <w:r>
              <w:t xml:space="preserve">) </w:t>
            </w:r>
          </w:p>
        </w:tc>
        <w:tc>
          <w:tcPr>
            <w:tcW w:w="1596" w:type="dxa"/>
          </w:tcPr>
          <w:p w14:paraId="7FAFCC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866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9786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087C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BD1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EAB4AC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DABC691" w14:textId="77777777" w:rsidR="003042D3" w:rsidRDefault="00E163CD">
            <w:pPr>
              <w:keepNext/>
            </w:pPr>
            <w:r>
              <w:t>h.</w:t>
            </w:r>
            <w:r>
              <w:tab/>
              <w:t>Hallucinogens (LSD, acid, mushrooms, PCP, Special K, etc.) (ASSIST_</w:t>
            </w:r>
            <w:proofErr w:type="gramStart"/>
            <w:r>
              <w:t>5.halluc</w:t>
            </w:r>
            <w:proofErr w:type="gramEnd"/>
            <w:r>
              <w:t xml:space="preserve">) </w:t>
            </w:r>
          </w:p>
        </w:tc>
        <w:tc>
          <w:tcPr>
            <w:tcW w:w="1596" w:type="dxa"/>
          </w:tcPr>
          <w:p w14:paraId="61ED7B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A97F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9302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DAC5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D0BB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D2907A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C60A2A9" w14:textId="77777777" w:rsidR="003042D3" w:rsidRDefault="00E163CD">
            <w:pPr>
              <w:keepNext/>
            </w:pPr>
            <w:proofErr w:type="spellStart"/>
            <w:r>
              <w:lastRenderedPageBreak/>
              <w:t>i</w:t>
            </w:r>
            <w:proofErr w:type="spellEnd"/>
            <w:r>
              <w:t>.</w:t>
            </w:r>
            <w:r>
              <w:tab/>
              <w:t>Opioids (heroin, morphine, methadone, codeine, etc.) (ASSIST_</w:t>
            </w:r>
            <w:proofErr w:type="gramStart"/>
            <w:r>
              <w:t>5.opiates</w:t>
            </w:r>
            <w:proofErr w:type="gramEnd"/>
            <w:r>
              <w:t xml:space="preserve">) </w:t>
            </w:r>
          </w:p>
        </w:tc>
        <w:tc>
          <w:tcPr>
            <w:tcW w:w="1596" w:type="dxa"/>
          </w:tcPr>
          <w:p w14:paraId="524D1C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4E95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CE69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BE89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B5DE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BF32DB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A180987" w14:textId="77777777" w:rsidR="003042D3" w:rsidRDefault="00E163CD">
            <w:pPr>
              <w:keepNext/>
            </w:pPr>
            <w:r>
              <w:t>j. Other - specify: (ASSIST_</w:t>
            </w:r>
            <w:proofErr w:type="gramStart"/>
            <w:r>
              <w:t>5.other</w:t>
            </w:r>
            <w:proofErr w:type="gramEnd"/>
            <w:r>
              <w:t xml:space="preserve">) </w:t>
            </w:r>
          </w:p>
        </w:tc>
        <w:tc>
          <w:tcPr>
            <w:tcW w:w="1596" w:type="dxa"/>
          </w:tcPr>
          <w:p w14:paraId="37327B2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AB4B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76A0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2A7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CF26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527EB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B2CB3E5" w14:textId="77777777" w:rsidR="003042D3" w:rsidRDefault="00E163CD">
            <w:pPr>
              <w:keepNext/>
            </w:pPr>
            <w:r>
              <w:t xml:space="preserve">I have not used any substances in my life. (x11) </w:t>
            </w:r>
          </w:p>
        </w:tc>
        <w:tc>
          <w:tcPr>
            <w:tcW w:w="1596" w:type="dxa"/>
          </w:tcPr>
          <w:p w14:paraId="3CFE34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3F69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575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65D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F37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D54119" w14:textId="77777777" w:rsidR="003042D3" w:rsidRDefault="003042D3"/>
    <w:p w14:paraId="432F4282" w14:textId="77777777" w:rsidR="003042D3" w:rsidRDefault="003042D3"/>
    <w:p w14:paraId="07175AAF" w14:textId="77777777" w:rsidR="003042D3" w:rsidRDefault="003042D3">
      <w:pPr>
        <w:pStyle w:val="QuestionSeparator"/>
      </w:pPr>
    </w:p>
    <w:p w14:paraId="25FE9CCE" w14:textId="77777777" w:rsidR="003042D3" w:rsidRDefault="00E163CD">
      <w:pPr>
        <w:pStyle w:val="QDynamicChoices"/>
        <w:keepNext/>
      </w:pPr>
      <w:r>
        <w:t>Carry Forward Selected Choices from "In your life, which of the following substances have you ever used?"</w:t>
      </w:r>
    </w:p>
    <w:tbl>
      <w:tblPr>
        <w:tblStyle w:val="QQuestionIconTable"/>
        <w:tblW w:w="100" w:type="auto"/>
        <w:tblLook w:val="07E0" w:firstRow="1" w:lastRow="1" w:firstColumn="1" w:lastColumn="1" w:noHBand="1" w:noVBand="1"/>
      </w:tblPr>
      <w:tblGrid>
        <w:gridCol w:w="380"/>
        <w:gridCol w:w="380"/>
      </w:tblGrid>
      <w:tr w:rsidR="003042D3" w14:paraId="512E18C5" w14:textId="77777777">
        <w:tc>
          <w:tcPr>
            <w:tcW w:w="50" w:type="dxa"/>
          </w:tcPr>
          <w:p w14:paraId="33D24B46" w14:textId="77777777" w:rsidR="003042D3" w:rsidRDefault="00E163CD">
            <w:pPr>
              <w:keepNext/>
            </w:pPr>
            <w:r>
              <w:rPr>
                <w:noProof/>
              </w:rPr>
              <w:drawing>
                <wp:inline distT="0" distB="0" distL="0" distR="0" wp14:anchorId="26E353D3" wp14:editId="7A13991F">
                  <wp:extent cx="228600" cy="228600"/>
                  <wp:effectExtent l="0" t="0" r="0" b="0"/>
                  <wp:docPr id="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59E9E5D" w14:textId="77777777" w:rsidR="003042D3" w:rsidRDefault="00E163CD">
            <w:pPr>
              <w:keepNext/>
            </w:pPr>
            <w:r>
              <w:rPr>
                <w:noProof/>
              </w:rPr>
              <w:drawing>
                <wp:inline distT="0" distB="0" distL="0" distR="0" wp14:anchorId="5CE62170" wp14:editId="039DA42D">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079263D" w14:textId="77777777" w:rsidR="003042D3" w:rsidRDefault="003042D3"/>
    <w:p w14:paraId="72BCE8D8" w14:textId="77777777" w:rsidR="003042D3" w:rsidRDefault="00E163CD">
      <w:pPr>
        <w:keepNext/>
      </w:pPr>
      <w:r>
        <w:lastRenderedPageBreak/>
        <w:t xml:space="preserve">ASSIST_6 Has a friend or relative or anyone else </w:t>
      </w:r>
      <w:r>
        <w:rPr>
          <w:b/>
          <w:u w:val="single"/>
        </w:rPr>
        <w:t>ever</w:t>
      </w:r>
      <w:r>
        <w:t xml:space="preserve"> expressed concern about your use of the following substances? </w:t>
      </w:r>
    </w:p>
    <w:tbl>
      <w:tblPr>
        <w:tblStyle w:val="QQuestionTable"/>
        <w:tblW w:w="9576" w:type="auto"/>
        <w:tblLook w:val="07E0" w:firstRow="1" w:lastRow="1" w:firstColumn="1" w:lastColumn="1" w:noHBand="1" w:noVBand="1"/>
      </w:tblPr>
      <w:tblGrid>
        <w:gridCol w:w="2394"/>
        <w:gridCol w:w="2394"/>
        <w:gridCol w:w="2394"/>
        <w:gridCol w:w="2394"/>
      </w:tblGrid>
      <w:tr w:rsidR="003042D3" w14:paraId="490BC030"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43D9BE1" w14:textId="77777777" w:rsidR="003042D3" w:rsidRDefault="003042D3">
            <w:pPr>
              <w:keepNext/>
            </w:pPr>
          </w:p>
        </w:tc>
        <w:tc>
          <w:tcPr>
            <w:tcW w:w="2394" w:type="dxa"/>
          </w:tcPr>
          <w:p w14:paraId="5A91F8DA" w14:textId="77777777" w:rsidR="003042D3" w:rsidRDefault="00E163CD">
            <w:pPr>
              <w:cnfStyle w:val="100000000000" w:firstRow="1" w:lastRow="0" w:firstColumn="0" w:lastColumn="0" w:oddVBand="0" w:evenVBand="0" w:oddHBand="0" w:evenHBand="0" w:firstRowFirstColumn="0" w:firstRowLastColumn="0" w:lastRowFirstColumn="0" w:lastRowLastColumn="0"/>
            </w:pPr>
            <w:r>
              <w:t>No, never (0)</w:t>
            </w:r>
          </w:p>
        </w:tc>
        <w:tc>
          <w:tcPr>
            <w:tcW w:w="2394" w:type="dxa"/>
          </w:tcPr>
          <w:p w14:paraId="2D04B58A"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in the past 3 months (6)</w:t>
            </w:r>
          </w:p>
        </w:tc>
        <w:tc>
          <w:tcPr>
            <w:tcW w:w="2394" w:type="dxa"/>
          </w:tcPr>
          <w:p w14:paraId="28B529A7" w14:textId="77777777" w:rsidR="003042D3" w:rsidRDefault="00E163CD">
            <w:pPr>
              <w:cnfStyle w:val="100000000000" w:firstRow="1" w:lastRow="0" w:firstColumn="0" w:lastColumn="0" w:oddVBand="0" w:evenVBand="0" w:oddHBand="0" w:evenHBand="0" w:firstRowFirstColumn="0" w:firstRowLastColumn="0" w:lastRowFirstColumn="0" w:lastRowLastColumn="0"/>
            </w:pPr>
            <w:r>
              <w:t xml:space="preserve">Yes, but </w:t>
            </w:r>
            <w:r>
              <w:rPr>
                <w:u w:val="single"/>
              </w:rPr>
              <w:t>not</w:t>
            </w:r>
            <w:r>
              <w:t xml:space="preserve"> in the past 3 months (3)</w:t>
            </w:r>
          </w:p>
        </w:tc>
      </w:tr>
      <w:tr w:rsidR="003042D3" w14:paraId="4E4CB800"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62D8C714" w14:textId="77777777" w:rsidR="003042D3" w:rsidRDefault="00E163CD">
            <w:pPr>
              <w:keepNext/>
            </w:pPr>
            <w:r>
              <w:t>a.</w:t>
            </w:r>
            <w:r>
              <w:tab/>
              <w:t>Tobacco products (cigarettes, chewing tobacco, cigars, etc.) (ASSIST_</w:t>
            </w:r>
            <w:proofErr w:type="gramStart"/>
            <w:r>
              <w:t>6.tobac</w:t>
            </w:r>
            <w:proofErr w:type="gramEnd"/>
            <w:r>
              <w:t xml:space="preserve">) </w:t>
            </w:r>
          </w:p>
        </w:tc>
        <w:tc>
          <w:tcPr>
            <w:tcW w:w="2394" w:type="dxa"/>
          </w:tcPr>
          <w:p w14:paraId="315A3B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B168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0C20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12A6D9D"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703BA6F9" w14:textId="77777777" w:rsidR="003042D3" w:rsidRDefault="00E163CD">
            <w:pPr>
              <w:keepNext/>
            </w:pPr>
            <w:r>
              <w:t>b.</w:t>
            </w:r>
            <w:r>
              <w:tab/>
              <w:t xml:space="preserve">Alcoholic beverages (beer, wine, spirits, etc.) (ASSIST_6.alc) </w:t>
            </w:r>
          </w:p>
        </w:tc>
        <w:tc>
          <w:tcPr>
            <w:tcW w:w="2394" w:type="dxa"/>
          </w:tcPr>
          <w:p w14:paraId="3B8189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385EF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461F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38A8603"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13BBE7E5" w14:textId="77777777" w:rsidR="003042D3" w:rsidRDefault="00E163CD">
            <w:pPr>
              <w:keepNext/>
            </w:pPr>
            <w:r>
              <w:t>c.</w:t>
            </w:r>
            <w:r>
              <w:tab/>
              <w:t>Cannabis (marijuana, pot, grass, hash, etc.) (ASSIST_</w:t>
            </w:r>
            <w:proofErr w:type="gramStart"/>
            <w:r>
              <w:t>6.weed</w:t>
            </w:r>
            <w:proofErr w:type="gramEnd"/>
            <w:r>
              <w:t xml:space="preserve">) </w:t>
            </w:r>
          </w:p>
        </w:tc>
        <w:tc>
          <w:tcPr>
            <w:tcW w:w="2394" w:type="dxa"/>
          </w:tcPr>
          <w:p w14:paraId="2ABBF7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802D7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024EC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A757C52"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04440FEA" w14:textId="77777777" w:rsidR="003042D3" w:rsidRDefault="00E163CD">
            <w:pPr>
              <w:keepNext/>
            </w:pPr>
            <w:r>
              <w:t>d.</w:t>
            </w:r>
            <w:r>
              <w:tab/>
              <w:t>Cocaine (coke, crack, etc.) (ASSIST_</w:t>
            </w:r>
            <w:proofErr w:type="gramStart"/>
            <w:r>
              <w:t>6.coke</w:t>
            </w:r>
            <w:proofErr w:type="gramEnd"/>
            <w:r>
              <w:t xml:space="preserve">) </w:t>
            </w:r>
          </w:p>
        </w:tc>
        <w:tc>
          <w:tcPr>
            <w:tcW w:w="2394" w:type="dxa"/>
          </w:tcPr>
          <w:p w14:paraId="422329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A0C19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2CCB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16ED000"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682F3924" w14:textId="77777777" w:rsidR="003042D3" w:rsidRDefault="00E163CD">
            <w:pPr>
              <w:keepNext/>
            </w:pPr>
            <w:r>
              <w:t>e.</w:t>
            </w:r>
            <w:r>
              <w:tab/>
              <w:t>Amphetamine type stimulants (speed, diet pills, ecstasy, etc.) (ASSIST_</w:t>
            </w:r>
            <w:proofErr w:type="gramStart"/>
            <w:r>
              <w:t>6.amphet</w:t>
            </w:r>
            <w:proofErr w:type="gramEnd"/>
            <w:r>
              <w:t xml:space="preserve">) </w:t>
            </w:r>
          </w:p>
        </w:tc>
        <w:tc>
          <w:tcPr>
            <w:tcW w:w="2394" w:type="dxa"/>
          </w:tcPr>
          <w:p w14:paraId="76B014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1857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CDDBB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9259EAA"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32E7A2D" w14:textId="77777777" w:rsidR="003042D3" w:rsidRDefault="00E163CD">
            <w:pPr>
              <w:keepNext/>
            </w:pPr>
            <w:r>
              <w:t>f.</w:t>
            </w:r>
            <w:r>
              <w:tab/>
              <w:t>Inhalants (nitrous, glue, petrol, paint thinner, etc.) (ASSIST_</w:t>
            </w:r>
            <w:proofErr w:type="gramStart"/>
            <w:r>
              <w:t>6.inhale</w:t>
            </w:r>
            <w:proofErr w:type="gramEnd"/>
            <w:r>
              <w:t xml:space="preserve">) </w:t>
            </w:r>
          </w:p>
        </w:tc>
        <w:tc>
          <w:tcPr>
            <w:tcW w:w="2394" w:type="dxa"/>
          </w:tcPr>
          <w:p w14:paraId="4911D2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C88D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F691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04E8A0A"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3344CEA7" w14:textId="77777777" w:rsidR="003042D3" w:rsidRDefault="00E163CD">
            <w:pPr>
              <w:keepNext/>
            </w:pPr>
            <w:r>
              <w:t>g.</w:t>
            </w:r>
            <w:r>
              <w:tab/>
              <w:t xml:space="preserve">Sedatives or Sleeping Pills (Valium, </w:t>
            </w:r>
            <w:proofErr w:type="spellStart"/>
            <w:r>
              <w:t>Serepax</w:t>
            </w:r>
            <w:proofErr w:type="spellEnd"/>
            <w:r>
              <w:t>, Rohypnol, etc.) (ASSIST_</w:t>
            </w:r>
            <w:proofErr w:type="gramStart"/>
            <w:r>
              <w:t>6.sedat</w:t>
            </w:r>
            <w:proofErr w:type="gramEnd"/>
            <w:r>
              <w:t xml:space="preserve">) </w:t>
            </w:r>
          </w:p>
        </w:tc>
        <w:tc>
          <w:tcPr>
            <w:tcW w:w="2394" w:type="dxa"/>
          </w:tcPr>
          <w:p w14:paraId="71B8AF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54176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636C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4A29E28"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0126825" w14:textId="77777777" w:rsidR="003042D3" w:rsidRDefault="00E163CD">
            <w:pPr>
              <w:keepNext/>
            </w:pPr>
            <w:r>
              <w:t>h.</w:t>
            </w:r>
            <w:r>
              <w:tab/>
              <w:t>Hallucinogens (LSD, acid, mushrooms, PCP, Special K, etc.) (ASSIST_</w:t>
            </w:r>
            <w:proofErr w:type="gramStart"/>
            <w:r>
              <w:t>6.halluc</w:t>
            </w:r>
            <w:proofErr w:type="gramEnd"/>
            <w:r>
              <w:t xml:space="preserve">) </w:t>
            </w:r>
          </w:p>
        </w:tc>
        <w:tc>
          <w:tcPr>
            <w:tcW w:w="2394" w:type="dxa"/>
          </w:tcPr>
          <w:p w14:paraId="7D3203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D01C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D258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D4CA4B3"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3D9A330C" w14:textId="77777777" w:rsidR="003042D3" w:rsidRDefault="00E163CD">
            <w:pPr>
              <w:keepNext/>
            </w:pPr>
            <w:proofErr w:type="spellStart"/>
            <w:r>
              <w:t>i</w:t>
            </w:r>
            <w:proofErr w:type="spellEnd"/>
            <w:r>
              <w:t>.</w:t>
            </w:r>
            <w:r>
              <w:tab/>
              <w:t>Opioids (heroin, morphine, methadone, codeine, etc.) (ASSIST_</w:t>
            </w:r>
            <w:proofErr w:type="gramStart"/>
            <w:r>
              <w:t>6.opiates</w:t>
            </w:r>
            <w:proofErr w:type="gramEnd"/>
            <w:r>
              <w:t xml:space="preserve">) </w:t>
            </w:r>
          </w:p>
        </w:tc>
        <w:tc>
          <w:tcPr>
            <w:tcW w:w="2394" w:type="dxa"/>
          </w:tcPr>
          <w:p w14:paraId="5FA52B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8BC1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9230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62EE1FB"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70572A89" w14:textId="77777777" w:rsidR="003042D3" w:rsidRDefault="00E163CD">
            <w:pPr>
              <w:keepNext/>
            </w:pPr>
            <w:r>
              <w:lastRenderedPageBreak/>
              <w:t>j. Other - specify: (ASSIST_</w:t>
            </w:r>
            <w:proofErr w:type="gramStart"/>
            <w:r>
              <w:t>6.other</w:t>
            </w:r>
            <w:proofErr w:type="gramEnd"/>
            <w:r>
              <w:t xml:space="preserve">) </w:t>
            </w:r>
          </w:p>
        </w:tc>
        <w:tc>
          <w:tcPr>
            <w:tcW w:w="2394" w:type="dxa"/>
          </w:tcPr>
          <w:p w14:paraId="5B07BC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E51D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B393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76ACB66"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1FA02869" w14:textId="77777777" w:rsidR="003042D3" w:rsidRDefault="00E163CD">
            <w:pPr>
              <w:keepNext/>
            </w:pPr>
            <w:r>
              <w:t xml:space="preserve">I have not used any substances in my life. (x11) </w:t>
            </w:r>
          </w:p>
        </w:tc>
        <w:tc>
          <w:tcPr>
            <w:tcW w:w="2394" w:type="dxa"/>
          </w:tcPr>
          <w:p w14:paraId="5E3B0F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DDB6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B060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0A040F" w14:textId="77777777" w:rsidR="003042D3" w:rsidRDefault="003042D3"/>
    <w:p w14:paraId="364AA4F7" w14:textId="77777777" w:rsidR="003042D3" w:rsidRDefault="003042D3"/>
    <w:p w14:paraId="68A778AF" w14:textId="77777777" w:rsidR="003042D3" w:rsidRDefault="003042D3">
      <w:pPr>
        <w:pStyle w:val="QuestionSeparator"/>
      </w:pPr>
    </w:p>
    <w:p w14:paraId="7BCDD36C" w14:textId="77777777" w:rsidR="003042D3" w:rsidRDefault="00E163CD">
      <w:pPr>
        <w:pStyle w:val="QDynamicChoices"/>
        <w:keepNext/>
      </w:pPr>
      <w:r>
        <w:t>Carry Forward Selected Choices from "In your life, which of the following substances have you ever used?"</w:t>
      </w:r>
    </w:p>
    <w:tbl>
      <w:tblPr>
        <w:tblStyle w:val="QQuestionIconTable"/>
        <w:tblW w:w="100" w:type="auto"/>
        <w:tblLook w:val="07E0" w:firstRow="1" w:lastRow="1" w:firstColumn="1" w:lastColumn="1" w:noHBand="1" w:noVBand="1"/>
      </w:tblPr>
      <w:tblGrid>
        <w:gridCol w:w="380"/>
        <w:gridCol w:w="380"/>
      </w:tblGrid>
      <w:tr w:rsidR="003042D3" w14:paraId="10A9B0F3" w14:textId="77777777">
        <w:tc>
          <w:tcPr>
            <w:tcW w:w="50" w:type="dxa"/>
          </w:tcPr>
          <w:p w14:paraId="2234CE1F" w14:textId="77777777" w:rsidR="003042D3" w:rsidRDefault="00E163CD">
            <w:pPr>
              <w:keepNext/>
            </w:pPr>
            <w:r>
              <w:rPr>
                <w:noProof/>
              </w:rPr>
              <w:drawing>
                <wp:inline distT="0" distB="0" distL="0" distR="0" wp14:anchorId="51B007B2" wp14:editId="69241E17">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ED446B7" w14:textId="77777777" w:rsidR="003042D3" w:rsidRDefault="00E163CD">
            <w:pPr>
              <w:keepNext/>
            </w:pPr>
            <w:r>
              <w:rPr>
                <w:noProof/>
              </w:rPr>
              <w:drawing>
                <wp:inline distT="0" distB="0" distL="0" distR="0" wp14:anchorId="29A33DCF" wp14:editId="768705CA">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F62548" w14:textId="77777777" w:rsidR="003042D3" w:rsidRDefault="003042D3"/>
    <w:p w14:paraId="76010E2C" w14:textId="77777777" w:rsidR="003042D3" w:rsidRDefault="00E163CD">
      <w:pPr>
        <w:keepNext/>
      </w:pPr>
      <w:r>
        <w:lastRenderedPageBreak/>
        <w:t xml:space="preserve">ASSIST_7 Have you </w:t>
      </w:r>
      <w:r>
        <w:rPr>
          <w:b/>
          <w:u w:val="single"/>
        </w:rPr>
        <w:t>ever</w:t>
      </w:r>
      <w:r>
        <w:t xml:space="preserve"> tried or failed to control, cut down, or stop using the following substances?</w:t>
      </w:r>
    </w:p>
    <w:tbl>
      <w:tblPr>
        <w:tblStyle w:val="QQuestionTable"/>
        <w:tblW w:w="9576" w:type="auto"/>
        <w:tblLook w:val="07E0" w:firstRow="1" w:lastRow="1" w:firstColumn="1" w:lastColumn="1" w:noHBand="1" w:noVBand="1"/>
      </w:tblPr>
      <w:tblGrid>
        <w:gridCol w:w="2394"/>
        <w:gridCol w:w="2394"/>
        <w:gridCol w:w="2394"/>
        <w:gridCol w:w="2394"/>
      </w:tblGrid>
      <w:tr w:rsidR="003042D3" w14:paraId="330C30CC"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189B814" w14:textId="77777777" w:rsidR="003042D3" w:rsidRDefault="003042D3">
            <w:pPr>
              <w:keepNext/>
            </w:pPr>
          </w:p>
        </w:tc>
        <w:tc>
          <w:tcPr>
            <w:tcW w:w="2394" w:type="dxa"/>
          </w:tcPr>
          <w:p w14:paraId="3B67A81D" w14:textId="77777777" w:rsidR="003042D3" w:rsidRDefault="00E163CD">
            <w:pPr>
              <w:cnfStyle w:val="100000000000" w:firstRow="1" w:lastRow="0" w:firstColumn="0" w:lastColumn="0" w:oddVBand="0" w:evenVBand="0" w:oddHBand="0" w:evenHBand="0" w:firstRowFirstColumn="0" w:firstRowLastColumn="0" w:lastRowFirstColumn="0" w:lastRowLastColumn="0"/>
            </w:pPr>
            <w:r>
              <w:t>No, never (0)</w:t>
            </w:r>
          </w:p>
        </w:tc>
        <w:tc>
          <w:tcPr>
            <w:tcW w:w="2394" w:type="dxa"/>
          </w:tcPr>
          <w:p w14:paraId="12A93A01"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in the past 3 months (6)</w:t>
            </w:r>
          </w:p>
        </w:tc>
        <w:tc>
          <w:tcPr>
            <w:tcW w:w="2394" w:type="dxa"/>
          </w:tcPr>
          <w:p w14:paraId="0122E733" w14:textId="77777777" w:rsidR="003042D3" w:rsidRDefault="00E163CD">
            <w:pPr>
              <w:cnfStyle w:val="100000000000" w:firstRow="1" w:lastRow="0" w:firstColumn="0" w:lastColumn="0" w:oddVBand="0" w:evenVBand="0" w:oddHBand="0" w:evenHBand="0" w:firstRowFirstColumn="0" w:firstRowLastColumn="0" w:lastRowFirstColumn="0" w:lastRowLastColumn="0"/>
            </w:pPr>
            <w:r>
              <w:t xml:space="preserve">Yes, but </w:t>
            </w:r>
            <w:r>
              <w:rPr>
                <w:u w:val="single"/>
              </w:rPr>
              <w:t>not</w:t>
            </w:r>
            <w:r>
              <w:t xml:space="preserve"> in the past 3 months (3)</w:t>
            </w:r>
          </w:p>
        </w:tc>
      </w:tr>
      <w:tr w:rsidR="003042D3" w14:paraId="24EC82BD"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75B8CE76" w14:textId="77777777" w:rsidR="003042D3" w:rsidRDefault="00E163CD">
            <w:pPr>
              <w:keepNext/>
            </w:pPr>
            <w:r>
              <w:t>a.</w:t>
            </w:r>
            <w:r>
              <w:tab/>
              <w:t>Tobacco products (cigarettes, chewing tobacco, cigars, etc.) (ASSIST_</w:t>
            </w:r>
            <w:proofErr w:type="gramStart"/>
            <w:r>
              <w:t>7.tobac</w:t>
            </w:r>
            <w:proofErr w:type="gramEnd"/>
            <w:r>
              <w:t xml:space="preserve">) </w:t>
            </w:r>
          </w:p>
        </w:tc>
        <w:tc>
          <w:tcPr>
            <w:tcW w:w="2394" w:type="dxa"/>
          </w:tcPr>
          <w:p w14:paraId="4DD56D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DF6D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979E9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B5ADD2F"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060490E" w14:textId="77777777" w:rsidR="003042D3" w:rsidRDefault="00E163CD">
            <w:pPr>
              <w:keepNext/>
            </w:pPr>
            <w:r>
              <w:t>b.</w:t>
            </w:r>
            <w:r>
              <w:tab/>
              <w:t xml:space="preserve">Alcoholic beverages (beer, wine, spirits, etc.) (ASSIST_7.alc) </w:t>
            </w:r>
          </w:p>
        </w:tc>
        <w:tc>
          <w:tcPr>
            <w:tcW w:w="2394" w:type="dxa"/>
          </w:tcPr>
          <w:p w14:paraId="28DF61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C98F8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37C1C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5225A35"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7E42346" w14:textId="77777777" w:rsidR="003042D3" w:rsidRDefault="00E163CD">
            <w:pPr>
              <w:keepNext/>
            </w:pPr>
            <w:r>
              <w:t>c.</w:t>
            </w:r>
            <w:r>
              <w:tab/>
              <w:t>Cannabis (marijuana, pot, grass, hash, etc.) (ASSIST_</w:t>
            </w:r>
            <w:proofErr w:type="gramStart"/>
            <w:r>
              <w:t>7.weed</w:t>
            </w:r>
            <w:proofErr w:type="gramEnd"/>
            <w:r>
              <w:t xml:space="preserve">) </w:t>
            </w:r>
          </w:p>
        </w:tc>
        <w:tc>
          <w:tcPr>
            <w:tcW w:w="2394" w:type="dxa"/>
          </w:tcPr>
          <w:p w14:paraId="762A0E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699F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0A74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0CF54C8"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41EB9BD0" w14:textId="77777777" w:rsidR="003042D3" w:rsidRDefault="00E163CD">
            <w:pPr>
              <w:keepNext/>
            </w:pPr>
            <w:r>
              <w:t>d.</w:t>
            </w:r>
            <w:r>
              <w:tab/>
              <w:t>Cocaine (coke, crack, etc.) (ASSIST_</w:t>
            </w:r>
            <w:proofErr w:type="gramStart"/>
            <w:r>
              <w:t>7.coke</w:t>
            </w:r>
            <w:proofErr w:type="gramEnd"/>
            <w:r>
              <w:t xml:space="preserve">) </w:t>
            </w:r>
          </w:p>
        </w:tc>
        <w:tc>
          <w:tcPr>
            <w:tcW w:w="2394" w:type="dxa"/>
          </w:tcPr>
          <w:p w14:paraId="06C55E7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C4F3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AC84A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0CDE9FB"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6CF4633B" w14:textId="77777777" w:rsidR="003042D3" w:rsidRDefault="00E163CD">
            <w:pPr>
              <w:keepNext/>
            </w:pPr>
            <w:r>
              <w:t>e.</w:t>
            </w:r>
            <w:r>
              <w:tab/>
              <w:t>Amphetamine type stimulants (speed, diet pills, ecstasy, etc.) (ASSIST_</w:t>
            </w:r>
            <w:proofErr w:type="gramStart"/>
            <w:r>
              <w:t>7.amphet</w:t>
            </w:r>
            <w:proofErr w:type="gramEnd"/>
            <w:r>
              <w:t xml:space="preserve">) </w:t>
            </w:r>
          </w:p>
        </w:tc>
        <w:tc>
          <w:tcPr>
            <w:tcW w:w="2394" w:type="dxa"/>
          </w:tcPr>
          <w:p w14:paraId="768FC1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40B8B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9E066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8781AA"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36962491" w14:textId="77777777" w:rsidR="003042D3" w:rsidRDefault="00E163CD">
            <w:pPr>
              <w:keepNext/>
            </w:pPr>
            <w:r>
              <w:t>f.</w:t>
            </w:r>
            <w:r>
              <w:tab/>
              <w:t>Inhalants (nitrous, glue, petrol, paint thinner, etc.) (ASSIST_</w:t>
            </w:r>
            <w:proofErr w:type="gramStart"/>
            <w:r>
              <w:t>7.inhale</w:t>
            </w:r>
            <w:proofErr w:type="gramEnd"/>
            <w:r>
              <w:t xml:space="preserve">) </w:t>
            </w:r>
          </w:p>
        </w:tc>
        <w:tc>
          <w:tcPr>
            <w:tcW w:w="2394" w:type="dxa"/>
          </w:tcPr>
          <w:p w14:paraId="390595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3623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EE2E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AF70BB1"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728619E4" w14:textId="77777777" w:rsidR="003042D3" w:rsidRDefault="00E163CD">
            <w:pPr>
              <w:keepNext/>
            </w:pPr>
            <w:r>
              <w:t>g.</w:t>
            </w:r>
            <w:r>
              <w:tab/>
              <w:t xml:space="preserve">Sedatives or Sleeping Pills (Valium, </w:t>
            </w:r>
            <w:proofErr w:type="spellStart"/>
            <w:r>
              <w:t>Serepax</w:t>
            </w:r>
            <w:proofErr w:type="spellEnd"/>
            <w:r>
              <w:t>, Rohypnol, etc.) (ASSIST_</w:t>
            </w:r>
            <w:proofErr w:type="gramStart"/>
            <w:r>
              <w:t>7.sedat</w:t>
            </w:r>
            <w:proofErr w:type="gramEnd"/>
            <w:r>
              <w:t xml:space="preserve">) </w:t>
            </w:r>
          </w:p>
        </w:tc>
        <w:tc>
          <w:tcPr>
            <w:tcW w:w="2394" w:type="dxa"/>
          </w:tcPr>
          <w:p w14:paraId="1D9C36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E155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B8EA9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ABA9042"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2886E34" w14:textId="77777777" w:rsidR="003042D3" w:rsidRDefault="00E163CD">
            <w:pPr>
              <w:keepNext/>
            </w:pPr>
            <w:r>
              <w:t>h.</w:t>
            </w:r>
            <w:r>
              <w:tab/>
              <w:t>Hallucinogens (LSD, acid, mushrooms, PCP, Special K, etc.) (ASSIST_</w:t>
            </w:r>
            <w:proofErr w:type="gramStart"/>
            <w:r>
              <w:t>7.halluc</w:t>
            </w:r>
            <w:proofErr w:type="gramEnd"/>
            <w:r>
              <w:t xml:space="preserve">) </w:t>
            </w:r>
          </w:p>
        </w:tc>
        <w:tc>
          <w:tcPr>
            <w:tcW w:w="2394" w:type="dxa"/>
          </w:tcPr>
          <w:p w14:paraId="66F87F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49F8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C230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051B4D0"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23D0188" w14:textId="77777777" w:rsidR="003042D3" w:rsidRDefault="00E163CD">
            <w:pPr>
              <w:keepNext/>
            </w:pPr>
            <w:proofErr w:type="spellStart"/>
            <w:r>
              <w:t>i</w:t>
            </w:r>
            <w:proofErr w:type="spellEnd"/>
            <w:r>
              <w:t>.</w:t>
            </w:r>
            <w:r>
              <w:tab/>
              <w:t>Opioids (heroin, morphine, methadone, codeine, etc.) (ASSIST_</w:t>
            </w:r>
            <w:proofErr w:type="gramStart"/>
            <w:r>
              <w:t>7.opiates</w:t>
            </w:r>
            <w:proofErr w:type="gramEnd"/>
            <w:r>
              <w:t xml:space="preserve">) </w:t>
            </w:r>
          </w:p>
        </w:tc>
        <w:tc>
          <w:tcPr>
            <w:tcW w:w="2394" w:type="dxa"/>
          </w:tcPr>
          <w:p w14:paraId="197071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9CADC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8967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9577786"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79925ED5" w14:textId="77777777" w:rsidR="003042D3" w:rsidRDefault="00E163CD">
            <w:pPr>
              <w:keepNext/>
            </w:pPr>
            <w:r>
              <w:lastRenderedPageBreak/>
              <w:t>j. Other - specify: (ASSIST_</w:t>
            </w:r>
            <w:proofErr w:type="gramStart"/>
            <w:r>
              <w:t>7.other</w:t>
            </w:r>
            <w:proofErr w:type="gramEnd"/>
            <w:r>
              <w:t xml:space="preserve">) </w:t>
            </w:r>
          </w:p>
        </w:tc>
        <w:tc>
          <w:tcPr>
            <w:tcW w:w="2394" w:type="dxa"/>
          </w:tcPr>
          <w:p w14:paraId="7F4D18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AB07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4175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2F2C204"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4B910DA5" w14:textId="77777777" w:rsidR="003042D3" w:rsidRDefault="00E163CD">
            <w:pPr>
              <w:keepNext/>
            </w:pPr>
            <w:r>
              <w:t xml:space="preserve">I have not used any substances in my life. (x11) </w:t>
            </w:r>
          </w:p>
        </w:tc>
        <w:tc>
          <w:tcPr>
            <w:tcW w:w="2394" w:type="dxa"/>
          </w:tcPr>
          <w:p w14:paraId="16C555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B5E77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2D67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09D7F0" w14:textId="77777777" w:rsidR="003042D3" w:rsidRDefault="003042D3"/>
    <w:p w14:paraId="32ADECC7" w14:textId="77777777" w:rsidR="003042D3" w:rsidRDefault="003042D3"/>
    <w:p w14:paraId="55616FEC" w14:textId="77777777" w:rsidR="003042D3" w:rsidRDefault="003042D3">
      <w:pPr>
        <w:pStyle w:val="QuestionSeparator"/>
      </w:pPr>
    </w:p>
    <w:p w14:paraId="160FA494" w14:textId="77777777" w:rsidR="003042D3" w:rsidRDefault="00E163CD">
      <w:pPr>
        <w:pStyle w:val="QDynamicChoices"/>
        <w:keepNext/>
      </w:pPr>
      <w:r>
        <w:t>Carry Forward Selected Choices from "In your life, which of the following substances have you ever used?"</w:t>
      </w:r>
    </w:p>
    <w:tbl>
      <w:tblPr>
        <w:tblStyle w:val="QQuestionIconTable"/>
        <w:tblW w:w="100" w:type="auto"/>
        <w:tblLook w:val="07E0" w:firstRow="1" w:lastRow="1" w:firstColumn="1" w:lastColumn="1" w:noHBand="1" w:noVBand="1"/>
      </w:tblPr>
      <w:tblGrid>
        <w:gridCol w:w="380"/>
        <w:gridCol w:w="380"/>
      </w:tblGrid>
      <w:tr w:rsidR="003042D3" w14:paraId="7C577ED4" w14:textId="77777777">
        <w:tc>
          <w:tcPr>
            <w:tcW w:w="50" w:type="dxa"/>
          </w:tcPr>
          <w:p w14:paraId="71296E32" w14:textId="77777777" w:rsidR="003042D3" w:rsidRDefault="00E163CD">
            <w:pPr>
              <w:keepNext/>
            </w:pPr>
            <w:r>
              <w:rPr>
                <w:noProof/>
              </w:rPr>
              <w:drawing>
                <wp:inline distT="0" distB="0" distL="0" distR="0" wp14:anchorId="34F5FD2F" wp14:editId="5BFED601">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D75695A" w14:textId="77777777" w:rsidR="003042D3" w:rsidRDefault="00E163CD">
            <w:pPr>
              <w:keepNext/>
            </w:pPr>
            <w:r>
              <w:rPr>
                <w:noProof/>
              </w:rPr>
              <w:drawing>
                <wp:inline distT="0" distB="0" distL="0" distR="0" wp14:anchorId="5A64CDB6" wp14:editId="6834A7CA">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A982C0" w14:textId="77777777" w:rsidR="003042D3" w:rsidRDefault="003042D3"/>
    <w:p w14:paraId="5909E3C7" w14:textId="77777777" w:rsidR="003042D3" w:rsidRDefault="00E163CD">
      <w:pPr>
        <w:keepNext/>
      </w:pPr>
      <w:r>
        <w:lastRenderedPageBreak/>
        <w:t xml:space="preserve">ASSIST_8 Have you </w:t>
      </w:r>
      <w:r>
        <w:rPr>
          <w:b/>
          <w:u w:val="single"/>
        </w:rPr>
        <w:t>ever</w:t>
      </w:r>
      <w:r>
        <w:t xml:space="preserve"> used any drug by injection?</w:t>
      </w:r>
    </w:p>
    <w:tbl>
      <w:tblPr>
        <w:tblStyle w:val="QQuestionTable"/>
        <w:tblW w:w="9576" w:type="auto"/>
        <w:tblLook w:val="07E0" w:firstRow="1" w:lastRow="1" w:firstColumn="1" w:lastColumn="1" w:noHBand="1" w:noVBand="1"/>
      </w:tblPr>
      <w:tblGrid>
        <w:gridCol w:w="2394"/>
        <w:gridCol w:w="2394"/>
        <w:gridCol w:w="2394"/>
        <w:gridCol w:w="2394"/>
      </w:tblGrid>
      <w:tr w:rsidR="003042D3" w14:paraId="27813EF7"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B7435F0" w14:textId="77777777" w:rsidR="003042D3" w:rsidRDefault="003042D3">
            <w:pPr>
              <w:keepNext/>
            </w:pPr>
          </w:p>
        </w:tc>
        <w:tc>
          <w:tcPr>
            <w:tcW w:w="2394" w:type="dxa"/>
          </w:tcPr>
          <w:p w14:paraId="64462090" w14:textId="77777777" w:rsidR="003042D3" w:rsidRDefault="00E163CD">
            <w:pPr>
              <w:cnfStyle w:val="100000000000" w:firstRow="1" w:lastRow="0" w:firstColumn="0" w:lastColumn="0" w:oddVBand="0" w:evenVBand="0" w:oddHBand="0" w:evenHBand="0" w:firstRowFirstColumn="0" w:firstRowLastColumn="0" w:lastRowFirstColumn="0" w:lastRowLastColumn="0"/>
            </w:pPr>
            <w:r>
              <w:t>No, never (0)</w:t>
            </w:r>
          </w:p>
        </w:tc>
        <w:tc>
          <w:tcPr>
            <w:tcW w:w="2394" w:type="dxa"/>
          </w:tcPr>
          <w:p w14:paraId="715C0F33"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in the past 3 months (6)</w:t>
            </w:r>
          </w:p>
        </w:tc>
        <w:tc>
          <w:tcPr>
            <w:tcW w:w="2394" w:type="dxa"/>
          </w:tcPr>
          <w:p w14:paraId="73BFFE07" w14:textId="77777777" w:rsidR="003042D3" w:rsidRDefault="00E163CD">
            <w:pPr>
              <w:cnfStyle w:val="100000000000" w:firstRow="1" w:lastRow="0" w:firstColumn="0" w:lastColumn="0" w:oddVBand="0" w:evenVBand="0" w:oddHBand="0" w:evenHBand="0" w:firstRowFirstColumn="0" w:firstRowLastColumn="0" w:lastRowFirstColumn="0" w:lastRowLastColumn="0"/>
            </w:pPr>
            <w:r>
              <w:t xml:space="preserve">Yes, but </w:t>
            </w:r>
            <w:r>
              <w:rPr>
                <w:u w:val="single"/>
              </w:rPr>
              <w:t>not</w:t>
            </w:r>
            <w:r>
              <w:t xml:space="preserve"> in the past 3 months (3)</w:t>
            </w:r>
          </w:p>
        </w:tc>
      </w:tr>
      <w:tr w:rsidR="003042D3" w14:paraId="02D7ABE7"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4595D47" w14:textId="77777777" w:rsidR="003042D3" w:rsidRDefault="00E163CD">
            <w:pPr>
              <w:keepNext/>
            </w:pPr>
            <w:r>
              <w:t>a.</w:t>
            </w:r>
            <w:r>
              <w:tab/>
              <w:t>Tobacco products (cigarettes, chewing tobacco, cigars, etc.) (ASSIST_</w:t>
            </w:r>
            <w:proofErr w:type="gramStart"/>
            <w:r>
              <w:t>8.tobac</w:t>
            </w:r>
            <w:proofErr w:type="gramEnd"/>
            <w:r>
              <w:t xml:space="preserve">) </w:t>
            </w:r>
          </w:p>
        </w:tc>
        <w:tc>
          <w:tcPr>
            <w:tcW w:w="2394" w:type="dxa"/>
          </w:tcPr>
          <w:p w14:paraId="135C34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59C5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01EC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1FA879C"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6EA6708" w14:textId="77777777" w:rsidR="003042D3" w:rsidRDefault="00E163CD">
            <w:pPr>
              <w:keepNext/>
            </w:pPr>
            <w:r>
              <w:t>b.</w:t>
            </w:r>
            <w:r>
              <w:tab/>
              <w:t xml:space="preserve">Alcoholic beverages (beer, wine, spirits, etc.) (ASSIST_8.alc) </w:t>
            </w:r>
          </w:p>
        </w:tc>
        <w:tc>
          <w:tcPr>
            <w:tcW w:w="2394" w:type="dxa"/>
          </w:tcPr>
          <w:p w14:paraId="097F54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4DABF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6FEA4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748DC41"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33317132" w14:textId="77777777" w:rsidR="003042D3" w:rsidRDefault="00E163CD">
            <w:pPr>
              <w:keepNext/>
            </w:pPr>
            <w:r>
              <w:t>c.</w:t>
            </w:r>
            <w:r>
              <w:tab/>
              <w:t>Cannabis (marijuana, pot, grass, hash, etc.) (ASSIST_</w:t>
            </w:r>
            <w:proofErr w:type="gramStart"/>
            <w:r>
              <w:t>8.weed</w:t>
            </w:r>
            <w:proofErr w:type="gramEnd"/>
            <w:r>
              <w:t xml:space="preserve">) </w:t>
            </w:r>
          </w:p>
        </w:tc>
        <w:tc>
          <w:tcPr>
            <w:tcW w:w="2394" w:type="dxa"/>
          </w:tcPr>
          <w:p w14:paraId="0AD059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5F3BD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C269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02D0C5"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61367058" w14:textId="77777777" w:rsidR="003042D3" w:rsidRDefault="00E163CD">
            <w:pPr>
              <w:keepNext/>
            </w:pPr>
            <w:r>
              <w:t>d.</w:t>
            </w:r>
            <w:r>
              <w:tab/>
              <w:t>Cocaine (coke, crack, etc.) (ASSIST_</w:t>
            </w:r>
            <w:proofErr w:type="gramStart"/>
            <w:r>
              <w:t>8.coke</w:t>
            </w:r>
            <w:proofErr w:type="gramEnd"/>
            <w:r>
              <w:t xml:space="preserve">) </w:t>
            </w:r>
          </w:p>
        </w:tc>
        <w:tc>
          <w:tcPr>
            <w:tcW w:w="2394" w:type="dxa"/>
          </w:tcPr>
          <w:p w14:paraId="0080CB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16EC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28889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1F87384"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160FFE78" w14:textId="77777777" w:rsidR="003042D3" w:rsidRDefault="00E163CD">
            <w:pPr>
              <w:keepNext/>
            </w:pPr>
            <w:r>
              <w:t>e.</w:t>
            </w:r>
            <w:r>
              <w:tab/>
              <w:t>Amphetamine type stimulants (speed, diet pills, ecstasy, etc.) (ASSIST_</w:t>
            </w:r>
            <w:proofErr w:type="gramStart"/>
            <w:r>
              <w:t>8.amphet</w:t>
            </w:r>
            <w:proofErr w:type="gramEnd"/>
            <w:r>
              <w:t xml:space="preserve">) </w:t>
            </w:r>
          </w:p>
        </w:tc>
        <w:tc>
          <w:tcPr>
            <w:tcW w:w="2394" w:type="dxa"/>
          </w:tcPr>
          <w:p w14:paraId="7EA200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F871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12921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A5FE895"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53745443" w14:textId="77777777" w:rsidR="003042D3" w:rsidRDefault="00E163CD">
            <w:pPr>
              <w:keepNext/>
            </w:pPr>
            <w:r>
              <w:t>f.</w:t>
            </w:r>
            <w:r>
              <w:tab/>
              <w:t>Inhalants (nitrous, glue, petrol, paint thinner, etc.) (ASSIST_</w:t>
            </w:r>
            <w:proofErr w:type="gramStart"/>
            <w:r>
              <w:t>8.inhale</w:t>
            </w:r>
            <w:proofErr w:type="gramEnd"/>
            <w:r>
              <w:t xml:space="preserve">) </w:t>
            </w:r>
          </w:p>
        </w:tc>
        <w:tc>
          <w:tcPr>
            <w:tcW w:w="2394" w:type="dxa"/>
          </w:tcPr>
          <w:p w14:paraId="30D174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E6999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42C16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57863F1"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1C6A4B7C" w14:textId="77777777" w:rsidR="003042D3" w:rsidRDefault="00E163CD">
            <w:pPr>
              <w:keepNext/>
            </w:pPr>
            <w:r>
              <w:t>g.</w:t>
            </w:r>
            <w:r>
              <w:tab/>
              <w:t xml:space="preserve">Sedatives or Sleeping Pills (Valium, </w:t>
            </w:r>
            <w:proofErr w:type="spellStart"/>
            <w:r>
              <w:t>Serepax</w:t>
            </w:r>
            <w:proofErr w:type="spellEnd"/>
            <w:r>
              <w:t>, Rohypnol, etc.) (ASSIST_</w:t>
            </w:r>
            <w:proofErr w:type="gramStart"/>
            <w:r>
              <w:t>8.sedat</w:t>
            </w:r>
            <w:proofErr w:type="gramEnd"/>
            <w:r>
              <w:t xml:space="preserve">) </w:t>
            </w:r>
          </w:p>
        </w:tc>
        <w:tc>
          <w:tcPr>
            <w:tcW w:w="2394" w:type="dxa"/>
          </w:tcPr>
          <w:p w14:paraId="34DEA6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96BC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DCDA6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F479D7E"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269F1BA6" w14:textId="77777777" w:rsidR="003042D3" w:rsidRDefault="00E163CD">
            <w:pPr>
              <w:keepNext/>
            </w:pPr>
            <w:r>
              <w:t>h.</w:t>
            </w:r>
            <w:r>
              <w:tab/>
              <w:t>Hallucinogens (LSD, acid, mushrooms, PCP, Special K, etc.) (ASSIST_</w:t>
            </w:r>
            <w:proofErr w:type="gramStart"/>
            <w:r>
              <w:t>8.halluc</w:t>
            </w:r>
            <w:proofErr w:type="gramEnd"/>
            <w:r>
              <w:t xml:space="preserve">) </w:t>
            </w:r>
          </w:p>
        </w:tc>
        <w:tc>
          <w:tcPr>
            <w:tcW w:w="2394" w:type="dxa"/>
          </w:tcPr>
          <w:p w14:paraId="40F475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5E43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45A7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FE9B35C"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1971AA51" w14:textId="77777777" w:rsidR="003042D3" w:rsidRDefault="00E163CD">
            <w:pPr>
              <w:keepNext/>
            </w:pPr>
            <w:proofErr w:type="spellStart"/>
            <w:r>
              <w:t>i</w:t>
            </w:r>
            <w:proofErr w:type="spellEnd"/>
            <w:r>
              <w:t>.</w:t>
            </w:r>
            <w:r>
              <w:tab/>
              <w:t>Opioids (heroin, morphine, methadone, codeine, etc.) (ASSIST_</w:t>
            </w:r>
            <w:proofErr w:type="gramStart"/>
            <w:r>
              <w:t>8.opiates</w:t>
            </w:r>
            <w:proofErr w:type="gramEnd"/>
            <w:r>
              <w:t xml:space="preserve">) </w:t>
            </w:r>
          </w:p>
        </w:tc>
        <w:tc>
          <w:tcPr>
            <w:tcW w:w="2394" w:type="dxa"/>
          </w:tcPr>
          <w:p w14:paraId="389F9A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E7A5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AC5C3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A8A3277"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33928A31" w14:textId="77777777" w:rsidR="003042D3" w:rsidRDefault="00E163CD">
            <w:pPr>
              <w:keepNext/>
            </w:pPr>
            <w:r>
              <w:lastRenderedPageBreak/>
              <w:t>j. Other - specify: (ASSIST_</w:t>
            </w:r>
            <w:proofErr w:type="gramStart"/>
            <w:r>
              <w:t>8.other</w:t>
            </w:r>
            <w:proofErr w:type="gramEnd"/>
            <w:r>
              <w:t xml:space="preserve">) </w:t>
            </w:r>
          </w:p>
        </w:tc>
        <w:tc>
          <w:tcPr>
            <w:tcW w:w="2394" w:type="dxa"/>
          </w:tcPr>
          <w:p w14:paraId="17CC55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F3A9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B1D0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FEFBC14" w14:textId="77777777" w:rsidTr="003042D3">
        <w:tc>
          <w:tcPr>
            <w:cnfStyle w:val="001000000000" w:firstRow="0" w:lastRow="0" w:firstColumn="1" w:lastColumn="0" w:oddVBand="0" w:evenVBand="0" w:oddHBand="0" w:evenHBand="0" w:firstRowFirstColumn="0" w:firstRowLastColumn="0" w:lastRowFirstColumn="0" w:lastRowLastColumn="0"/>
            <w:tcW w:w="2394" w:type="dxa"/>
          </w:tcPr>
          <w:p w14:paraId="02BEED14" w14:textId="77777777" w:rsidR="003042D3" w:rsidRDefault="00E163CD">
            <w:pPr>
              <w:keepNext/>
            </w:pPr>
            <w:r>
              <w:t xml:space="preserve">I have not used any substances in my life. (x11) </w:t>
            </w:r>
          </w:p>
        </w:tc>
        <w:tc>
          <w:tcPr>
            <w:tcW w:w="2394" w:type="dxa"/>
          </w:tcPr>
          <w:p w14:paraId="7199D6A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5CDB6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FEB46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0F5103" w14:textId="77777777" w:rsidR="003042D3" w:rsidRDefault="003042D3"/>
    <w:p w14:paraId="75A3C2C4" w14:textId="77777777" w:rsidR="003042D3" w:rsidRDefault="003042D3"/>
    <w:p w14:paraId="2673E1E0" w14:textId="77777777" w:rsidR="003042D3" w:rsidRDefault="00E163CD">
      <w:pPr>
        <w:pStyle w:val="BlockEndLabel"/>
      </w:pPr>
      <w:r>
        <w:t>End of Block: Alcohol, Smoking and Substance Involvement Screening Test</w:t>
      </w:r>
    </w:p>
    <w:p w14:paraId="46AD0DD7" w14:textId="77777777" w:rsidR="003042D3" w:rsidRDefault="003042D3">
      <w:pPr>
        <w:pStyle w:val="BlockSeparator"/>
      </w:pPr>
    </w:p>
    <w:p w14:paraId="77F8C52C" w14:textId="77777777" w:rsidR="003042D3" w:rsidRDefault="00E163CD">
      <w:pPr>
        <w:pStyle w:val="BlockStartLabel"/>
      </w:pPr>
      <w:r>
        <w:t>Start of Block: Difficulties in Emotion Regulation Scale- Short Form</w:t>
      </w:r>
    </w:p>
    <w:tbl>
      <w:tblPr>
        <w:tblStyle w:val="QQuestionIconTable"/>
        <w:tblW w:w="50" w:type="auto"/>
        <w:tblLook w:val="07E0" w:firstRow="1" w:lastRow="1" w:firstColumn="1" w:lastColumn="1" w:noHBand="1" w:noVBand="1"/>
      </w:tblPr>
      <w:tblGrid>
        <w:gridCol w:w="380"/>
      </w:tblGrid>
      <w:tr w:rsidR="003042D3" w14:paraId="2F60B560" w14:textId="77777777">
        <w:tc>
          <w:tcPr>
            <w:tcW w:w="50" w:type="dxa"/>
          </w:tcPr>
          <w:p w14:paraId="1DB1218C" w14:textId="77777777" w:rsidR="003042D3" w:rsidRDefault="00E163CD">
            <w:pPr>
              <w:keepNext/>
            </w:pPr>
            <w:r>
              <w:rPr>
                <w:noProof/>
              </w:rPr>
              <w:drawing>
                <wp:inline distT="0" distB="0" distL="0" distR="0" wp14:anchorId="4715E712" wp14:editId="2E4E6C97">
                  <wp:extent cx="228600" cy="228600"/>
                  <wp:effectExtent l="0" t="0" r="0" b="0"/>
                  <wp:docPr id="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C1B0296" w14:textId="77777777" w:rsidR="003042D3" w:rsidRDefault="003042D3"/>
    <w:p w14:paraId="233EFEC0" w14:textId="77777777" w:rsidR="003042D3" w:rsidRDefault="00E163CD">
      <w:pPr>
        <w:keepNext/>
      </w:pPr>
      <w:r>
        <w:lastRenderedPageBreak/>
        <w:t xml:space="preserve">DERS </w:t>
      </w:r>
      <w:r>
        <w:rPr>
          <w:b/>
        </w:rPr>
        <w:t>Instructions:</w:t>
      </w:r>
      <w:r>
        <w:t xml:space="preserve"> Please indicate how much each of the following statements apply to you.</w:t>
      </w:r>
    </w:p>
    <w:tbl>
      <w:tblPr>
        <w:tblStyle w:val="QQuestionTable"/>
        <w:tblW w:w="9576" w:type="auto"/>
        <w:tblLook w:val="07E0" w:firstRow="1" w:lastRow="1" w:firstColumn="1" w:lastColumn="1" w:noHBand="1" w:noVBand="1"/>
      </w:tblPr>
      <w:tblGrid>
        <w:gridCol w:w="1612"/>
        <w:gridCol w:w="1595"/>
        <w:gridCol w:w="1596"/>
        <w:gridCol w:w="1596"/>
        <w:gridCol w:w="1595"/>
        <w:gridCol w:w="1596"/>
      </w:tblGrid>
      <w:tr w:rsidR="003042D3" w14:paraId="7E4C155F"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2BFBF73" w14:textId="77777777" w:rsidR="003042D3" w:rsidRDefault="003042D3">
            <w:pPr>
              <w:keepNext/>
            </w:pPr>
          </w:p>
        </w:tc>
        <w:tc>
          <w:tcPr>
            <w:tcW w:w="1596" w:type="dxa"/>
          </w:tcPr>
          <w:p w14:paraId="5120855A" w14:textId="77777777" w:rsidR="003042D3" w:rsidRDefault="00E163CD">
            <w:pPr>
              <w:cnfStyle w:val="100000000000" w:firstRow="1" w:lastRow="0" w:firstColumn="0" w:lastColumn="0" w:oddVBand="0" w:evenVBand="0" w:oddHBand="0" w:evenHBand="0" w:firstRowFirstColumn="0" w:firstRowLastColumn="0" w:lastRowFirstColumn="0" w:lastRowLastColumn="0"/>
            </w:pPr>
            <w:r>
              <w:t>Almost Never (0-10%) (1)</w:t>
            </w:r>
          </w:p>
        </w:tc>
        <w:tc>
          <w:tcPr>
            <w:tcW w:w="1596" w:type="dxa"/>
          </w:tcPr>
          <w:p w14:paraId="67A8C115"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(11-35%) (2)</w:t>
            </w:r>
          </w:p>
        </w:tc>
        <w:tc>
          <w:tcPr>
            <w:tcW w:w="1596" w:type="dxa"/>
          </w:tcPr>
          <w:p w14:paraId="50043857" w14:textId="77777777" w:rsidR="003042D3" w:rsidRDefault="00E163CD">
            <w:pPr>
              <w:cnfStyle w:val="100000000000" w:firstRow="1" w:lastRow="0" w:firstColumn="0" w:lastColumn="0" w:oddVBand="0" w:evenVBand="0" w:oddHBand="0" w:evenHBand="0" w:firstRowFirstColumn="0" w:firstRowLastColumn="0" w:lastRowFirstColumn="0" w:lastRowLastColumn="0"/>
            </w:pPr>
            <w:r>
              <w:t>About Half the Time (36-65%) (3)</w:t>
            </w:r>
          </w:p>
        </w:tc>
        <w:tc>
          <w:tcPr>
            <w:tcW w:w="1596" w:type="dxa"/>
          </w:tcPr>
          <w:p w14:paraId="4CF24928" w14:textId="77777777" w:rsidR="003042D3" w:rsidRDefault="00E163CD">
            <w:pPr>
              <w:cnfStyle w:val="100000000000" w:firstRow="1" w:lastRow="0" w:firstColumn="0" w:lastColumn="0" w:oddVBand="0" w:evenVBand="0" w:oddHBand="0" w:evenHBand="0" w:firstRowFirstColumn="0" w:firstRowLastColumn="0" w:lastRowFirstColumn="0" w:lastRowLastColumn="0"/>
            </w:pPr>
            <w:r>
              <w:t>Most of the Time (66-90%) (4)</w:t>
            </w:r>
          </w:p>
        </w:tc>
        <w:tc>
          <w:tcPr>
            <w:tcW w:w="1596" w:type="dxa"/>
          </w:tcPr>
          <w:p w14:paraId="05ED5E6C" w14:textId="77777777" w:rsidR="003042D3" w:rsidRDefault="00E163CD">
            <w:pPr>
              <w:cnfStyle w:val="100000000000" w:firstRow="1" w:lastRow="0" w:firstColumn="0" w:lastColumn="0" w:oddVBand="0" w:evenVBand="0" w:oddHBand="0" w:evenHBand="0" w:firstRowFirstColumn="0" w:firstRowLastColumn="0" w:lastRowFirstColumn="0" w:lastRowLastColumn="0"/>
            </w:pPr>
            <w:r>
              <w:t>Almost Always (91-100%) (5)</w:t>
            </w:r>
          </w:p>
        </w:tc>
      </w:tr>
      <w:tr w:rsidR="003042D3" w14:paraId="0A3519A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7DCC9EF" w14:textId="77777777" w:rsidR="003042D3" w:rsidRDefault="00E163CD">
            <w:pPr>
              <w:keepNext/>
            </w:pPr>
            <w:r>
              <w:t xml:space="preserve">I pay attention to how I feel. (DERS_1) </w:t>
            </w:r>
          </w:p>
        </w:tc>
        <w:tc>
          <w:tcPr>
            <w:tcW w:w="1596" w:type="dxa"/>
          </w:tcPr>
          <w:p w14:paraId="7C3BA9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D69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1D3C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ADE8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C247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0A0EA1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225F19D" w14:textId="77777777" w:rsidR="003042D3" w:rsidRDefault="00E163CD">
            <w:pPr>
              <w:keepNext/>
            </w:pPr>
            <w:r>
              <w:t xml:space="preserve">This is a control question. Leave this question blank. (DQS_3) </w:t>
            </w:r>
          </w:p>
        </w:tc>
        <w:tc>
          <w:tcPr>
            <w:tcW w:w="1596" w:type="dxa"/>
          </w:tcPr>
          <w:p w14:paraId="74B2D4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93C7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5E4C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02C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A889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0F698E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8422671" w14:textId="77777777" w:rsidR="003042D3" w:rsidRDefault="00E163CD">
            <w:pPr>
              <w:keepNext/>
            </w:pPr>
            <w:r>
              <w:t xml:space="preserve">I have no idea how I am feeling. (DERS_2) </w:t>
            </w:r>
          </w:p>
        </w:tc>
        <w:tc>
          <w:tcPr>
            <w:tcW w:w="1596" w:type="dxa"/>
          </w:tcPr>
          <w:p w14:paraId="6CC970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19C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10FB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9A16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56BF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13A790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F5500AE" w14:textId="77777777" w:rsidR="003042D3" w:rsidRDefault="00E163CD">
            <w:pPr>
              <w:keepNext/>
            </w:pPr>
            <w:r>
              <w:t xml:space="preserve">I have difficulty making sense out of my feelings. (DERS_3) </w:t>
            </w:r>
          </w:p>
        </w:tc>
        <w:tc>
          <w:tcPr>
            <w:tcW w:w="1596" w:type="dxa"/>
          </w:tcPr>
          <w:p w14:paraId="5B07EB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180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FC95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B70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1B66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C15E14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B40FB58" w14:textId="77777777" w:rsidR="003042D3" w:rsidRDefault="00E163CD">
            <w:pPr>
              <w:keepNext/>
            </w:pPr>
            <w:r>
              <w:t xml:space="preserve">I care about what I am feeling. (DERS_4) </w:t>
            </w:r>
          </w:p>
        </w:tc>
        <w:tc>
          <w:tcPr>
            <w:tcW w:w="1596" w:type="dxa"/>
          </w:tcPr>
          <w:p w14:paraId="36F753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3941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9A0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9C20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97BC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40117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E6FBD80" w14:textId="77777777" w:rsidR="003042D3" w:rsidRDefault="00E163CD">
            <w:pPr>
              <w:keepNext/>
            </w:pPr>
            <w:r>
              <w:t xml:space="preserve">I am confused about how I feel. (DERS_5) </w:t>
            </w:r>
          </w:p>
        </w:tc>
        <w:tc>
          <w:tcPr>
            <w:tcW w:w="1596" w:type="dxa"/>
          </w:tcPr>
          <w:p w14:paraId="4FC5C2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C64A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907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2122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41E6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1AC9C9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CEB4857" w14:textId="77777777" w:rsidR="003042D3" w:rsidRDefault="00E163CD">
            <w:pPr>
              <w:keepNext/>
            </w:pPr>
            <w:r>
              <w:t xml:space="preserve">When I’m upset, I acknowledge my emotions. (DERS_6) </w:t>
            </w:r>
          </w:p>
        </w:tc>
        <w:tc>
          <w:tcPr>
            <w:tcW w:w="1596" w:type="dxa"/>
          </w:tcPr>
          <w:p w14:paraId="194315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655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4B2C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0349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26E1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5234D7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5FF1DC0" w14:textId="77777777" w:rsidR="003042D3" w:rsidRDefault="00E163CD">
            <w:pPr>
              <w:keepNext/>
            </w:pPr>
            <w:r>
              <w:t xml:space="preserve">When I’m upset, I become embarrassed for feeling that way. (DERS_7) </w:t>
            </w:r>
          </w:p>
        </w:tc>
        <w:tc>
          <w:tcPr>
            <w:tcW w:w="1596" w:type="dxa"/>
          </w:tcPr>
          <w:p w14:paraId="472515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BBBB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0B40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A6BB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A5A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91EB40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65FC7EB" w14:textId="77777777" w:rsidR="003042D3" w:rsidRDefault="00E163CD">
            <w:pPr>
              <w:keepNext/>
            </w:pPr>
            <w:r>
              <w:lastRenderedPageBreak/>
              <w:t xml:space="preserve">When I’m upset, I have difficulty getting work done. (DERS_8) </w:t>
            </w:r>
          </w:p>
        </w:tc>
        <w:tc>
          <w:tcPr>
            <w:tcW w:w="1596" w:type="dxa"/>
          </w:tcPr>
          <w:p w14:paraId="738535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5898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0BA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570E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E5AC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A4F67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9EE47F0" w14:textId="77777777" w:rsidR="003042D3" w:rsidRDefault="00E163CD">
            <w:pPr>
              <w:keepNext/>
            </w:pPr>
            <w:r>
              <w:t xml:space="preserve">When I’m upset, I become out of control. (DERS_9) </w:t>
            </w:r>
          </w:p>
        </w:tc>
        <w:tc>
          <w:tcPr>
            <w:tcW w:w="1596" w:type="dxa"/>
          </w:tcPr>
          <w:p w14:paraId="554AAD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40B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66D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5A5F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A35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576C59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E91593A" w14:textId="77777777" w:rsidR="003042D3" w:rsidRDefault="00E163CD">
            <w:pPr>
              <w:keepNext/>
            </w:pPr>
            <w:r>
              <w:t xml:space="preserve">When I'm upset, I believe that I'll end up feeling very depressed. (DERS_10) </w:t>
            </w:r>
          </w:p>
        </w:tc>
        <w:tc>
          <w:tcPr>
            <w:tcW w:w="1596" w:type="dxa"/>
          </w:tcPr>
          <w:p w14:paraId="6918DF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52BF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825F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A2A3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5CBA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85092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8878634" w14:textId="77777777" w:rsidR="003042D3" w:rsidRDefault="00E163CD">
            <w:pPr>
              <w:keepNext/>
            </w:pPr>
            <w:r>
              <w:t xml:space="preserve">When I'm upset, I have difficulty focusing on other things. (DERS_11) </w:t>
            </w:r>
          </w:p>
        </w:tc>
        <w:tc>
          <w:tcPr>
            <w:tcW w:w="1596" w:type="dxa"/>
          </w:tcPr>
          <w:p w14:paraId="723449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370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0DC1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8F9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11D0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A05D60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9BD7A49" w14:textId="77777777" w:rsidR="003042D3" w:rsidRDefault="00E163CD">
            <w:pPr>
              <w:keepNext/>
            </w:pPr>
            <w:r>
              <w:t xml:space="preserve">When I'm upset, I feel guilty for feeling that way. (DERS_12) </w:t>
            </w:r>
          </w:p>
        </w:tc>
        <w:tc>
          <w:tcPr>
            <w:tcW w:w="1596" w:type="dxa"/>
          </w:tcPr>
          <w:p w14:paraId="1508F6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F1A7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C281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DB3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7FD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C373A3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CF17FD9" w14:textId="77777777" w:rsidR="003042D3" w:rsidRDefault="00E163CD">
            <w:pPr>
              <w:keepNext/>
            </w:pPr>
            <w:r>
              <w:t xml:space="preserve">When I'm upset, I have difficulty concentrating. (DERS_13) </w:t>
            </w:r>
          </w:p>
        </w:tc>
        <w:tc>
          <w:tcPr>
            <w:tcW w:w="1596" w:type="dxa"/>
          </w:tcPr>
          <w:p w14:paraId="67C27A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181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4A3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6E10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B9C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847B6B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DC16338" w14:textId="77777777" w:rsidR="003042D3" w:rsidRDefault="00E163CD">
            <w:pPr>
              <w:keepNext/>
            </w:pPr>
            <w:r>
              <w:t xml:space="preserve">When I'm upset, I have difficulty controlling my behaviors. (DERS_14) </w:t>
            </w:r>
          </w:p>
        </w:tc>
        <w:tc>
          <w:tcPr>
            <w:tcW w:w="1596" w:type="dxa"/>
          </w:tcPr>
          <w:p w14:paraId="1F080B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C024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5381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ABADF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3EEE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E3DFD36"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23968AA" w14:textId="77777777" w:rsidR="003042D3" w:rsidRDefault="00E163CD">
            <w:pPr>
              <w:keepNext/>
            </w:pPr>
            <w:r>
              <w:t xml:space="preserve">When I'm upset, I believe there is nothing I can do to </w:t>
            </w:r>
            <w:r>
              <w:lastRenderedPageBreak/>
              <w:t xml:space="preserve">make myself feel better. (DERS_15) </w:t>
            </w:r>
          </w:p>
        </w:tc>
        <w:tc>
          <w:tcPr>
            <w:tcW w:w="1596" w:type="dxa"/>
          </w:tcPr>
          <w:p w14:paraId="4F7127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16D8E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8C6C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3CFF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1135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BE4E83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B27E3AC" w14:textId="77777777" w:rsidR="003042D3" w:rsidRDefault="00E163CD">
            <w:pPr>
              <w:keepNext/>
            </w:pPr>
            <w:r>
              <w:t xml:space="preserve">When I'm upset, I become irritated with myself for feeling that way. (DERS_16) </w:t>
            </w:r>
          </w:p>
        </w:tc>
        <w:tc>
          <w:tcPr>
            <w:tcW w:w="1596" w:type="dxa"/>
          </w:tcPr>
          <w:p w14:paraId="74561C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8754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C50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737F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E9FE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3A7488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7AE63D2" w14:textId="77777777" w:rsidR="003042D3" w:rsidRDefault="00E163CD">
            <w:pPr>
              <w:keepNext/>
            </w:pPr>
            <w:r>
              <w:t xml:space="preserve">When I'm upset, I lose control over my behaviors. (DERS_17) </w:t>
            </w:r>
          </w:p>
        </w:tc>
        <w:tc>
          <w:tcPr>
            <w:tcW w:w="1596" w:type="dxa"/>
          </w:tcPr>
          <w:p w14:paraId="08384C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D303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FB4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2099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BA7F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01806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395D329" w14:textId="77777777" w:rsidR="003042D3" w:rsidRDefault="00E163CD">
            <w:pPr>
              <w:keepNext/>
            </w:pPr>
            <w:r>
              <w:t xml:space="preserve">When I'm upset, it takes me a long time to feel better. (DERS_18) </w:t>
            </w:r>
          </w:p>
        </w:tc>
        <w:tc>
          <w:tcPr>
            <w:tcW w:w="1596" w:type="dxa"/>
          </w:tcPr>
          <w:p w14:paraId="15D292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4190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54ED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37E3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2185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A6CF72" w14:textId="77777777" w:rsidR="003042D3" w:rsidRDefault="003042D3"/>
    <w:p w14:paraId="637129D2" w14:textId="77777777" w:rsidR="003042D3" w:rsidRDefault="003042D3"/>
    <w:p w14:paraId="075E3C3A" w14:textId="77777777" w:rsidR="003042D3" w:rsidRDefault="00E163CD">
      <w:pPr>
        <w:pStyle w:val="BlockEndLabel"/>
      </w:pPr>
      <w:r>
        <w:t>End of Block: Difficulties in Emotion Regulation Scale- Short Form</w:t>
      </w:r>
    </w:p>
    <w:p w14:paraId="453935DE" w14:textId="77777777" w:rsidR="003042D3" w:rsidRDefault="003042D3">
      <w:pPr>
        <w:pStyle w:val="BlockSeparator"/>
      </w:pPr>
    </w:p>
    <w:p w14:paraId="3ED45359" w14:textId="77777777" w:rsidR="003042D3" w:rsidRDefault="00E163CD">
      <w:pPr>
        <w:pStyle w:val="BlockStartLabel"/>
      </w:pPr>
      <w:r>
        <w:t>Start of Block: Ruminative Responses Scale</w:t>
      </w:r>
    </w:p>
    <w:tbl>
      <w:tblPr>
        <w:tblStyle w:val="QQuestionIconTable"/>
        <w:tblW w:w="50" w:type="auto"/>
        <w:tblLook w:val="07E0" w:firstRow="1" w:lastRow="1" w:firstColumn="1" w:lastColumn="1" w:noHBand="1" w:noVBand="1"/>
      </w:tblPr>
      <w:tblGrid>
        <w:gridCol w:w="380"/>
      </w:tblGrid>
      <w:tr w:rsidR="003042D3" w14:paraId="5BC6CCBB" w14:textId="77777777">
        <w:tc>
          <w:tcPr>
            <w:tcW w:w="50" w:type="dxa"/>
          </w:tcPr>
          <w:p w14:paraId="728E6508" w14:textId="77777777" w:rsidR="003042D3" w:rsidRDefault="00E163CD">
            <w:pPr>
              <w:keepNext/>
            </w:pPr>
            <w:r>
              <w:rPr>
                <w:noProof/>
              </w:rPr>
              <w:drawing>
                <wp:inline distT="0" distB="0" distL="0" distR="0" wp14:anchorId="11A8A889" wp14:editId="0E5654C8">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A90044" w14:textId="77777777" w:rsidR="003042D3" w:rsidRDefault="003042D3"/>
    <w:p w14:paraId="127C24D8" w14:textId="77777777" w:rsidR="003042D3" w:rsidRDefault="00E163CD">
      <w:pPr>
        <w:keepNext/>
      </w:pPr>
      <w:r>
        <w:lastRenderedPageBreak/>
        <w:t xml:space="preserve">RRS </w:t>
      </w:r>
      <w:r>
        <w:rPr>
          <w:b/>
        </w:rPr>
        <w:t>Instructions:</w:t>
      </w:r>
      <w:r>
        <w:t xml:space="preserve"> People think and do many different things when they feel depressed. Please read each of the items below and indicate whether you almost never, sometimes, often, or almost always think or do each one when you feel down, sad, or depressed. Please indicate what you </w:t>
      </w:r>
      <w:r>
        <w:rPr>
          <w:i/>
        </w:rPr>
        <w:t xml:space="preserve">generally </w:t>
      </w:r>
      <w:r>
        <w:t>do, not what you think you should do.</w:t>
      </w:r>
    </w:p>
    <w:tbl>
      <w:tblPr>
        <w:tblStyle w:val="QQuestionTable"/>
        <w:tblW w:w="9576" w:type="auto"/>
        <w:tblLook w:val="07E0" w:firstRow="1" w:lastRow="1" w:firstColumn="1" w:lastColumn="1" w:noHBand="1" w:noVBand="1"/>
      </w:tblPr>
      <w:tblGrid>
        <w:gridCol w:w="1915"/>
        <w:gridCol w:w="1915"/>
        <w:gridCol w:w="1915"/>
        <w:gridCol w:w="1915"/>
        <w:gridCol w:w="1915"/>
      </w:tblGrid>
      <w:tr w:rsidR="003042D3" w14:paraId="52F7FBD9"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F9E3AED" w14:textId="77777777" w:rsidR="003042D3" w:rsidRDefault="003042D3">
            <w:pPr>
              <w:keepNext/>
            </w:pPr>
          </w:p>
        </w:tc>
        <w:tc>
          <w:tcPr>
            <w:tcW w:w="1915" w:type="dxa"/>
          </w:tcPr>
          <w:p w14:paraId="34476260" w14:textId="77777777" w:rsidR="003042D3" w:rsidRDefault="00E163CD">
            <w:pPr>
              <w:cnfStyle w:val="100000000000" w:firstRow="1" w:lastRow="0" w:firstColumn="0" w:lastColumn="0" w:oddVBand="0" w:evenVBand="0" w:oddHBand="0" w:evenHBand="0" w:firstRowFirstColumn="0" w:firstRowLastColumn="0" w:lastRowFirstColumn="0" w:lastRowLastColumn="0"/>
            </w:pPr>
            <w:r>
              <w:t>Almost Never (1)</w:t>
            </w:r>
          </w:p>
        </w:tc>
        <w:tc>
          <w:tcPr>
            <w:tcW w:w="1915" w:type="dxa"/>
          </w:tcPr>
          <w:p w14:paraId="3195D345"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(2)</w:t>
            </w:r>
          </w:p>
        </w:tc>
        <w:tc>
          <w:tcPr>
            <w:tcW w:w="1915" w:type="dxa"/>
          </w:tcPr>
          <w:p w14:paraId="5BD6C21A"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(3)</w:t>
            </w:r>
          </w:p>
        </w:tc>
        <w:tc>
          <w:tcPr>
            <w:tcW w:w="1915" w:type="dxa"/>
          </w:tcPr>
          <w:p w14:paraId="58E13696" w14:textId="77777777" w:rsidR="003042D3" w:rsidRDefault="00E163CD">
            <w:pPr>
              <w:cnfStyle w:val="100000000000" w:firstRow="1" w:lastRow="0" w:firstColumn="0" w:lastColumn="0" w:oddVBand="0" w:evenVBand="0" w:oddHBand="0" w:evenHBand="0" w:firstRowFirstColumn="0" w:firstRowLastColumn="0" w:lastRowFirstColumn="0" w:lastRowLastColumn="0"/>
            </w:pPr>
            <w:r>
              <w:t>Almost Always (4)</w:t>
            </w:r>
          </w:p>
        </w:tc>
      </w:tr>
      <w:tr w:rsidR="003042D3" w14:paraId="6C631629"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E858821" w14:textId="77777777" w:rsidR="003042D3" w:rsidRDefault="00E163CD">
            <w:pPr>
              <w:keepNext/>
            </w:pPr>
            <w:r>
              <w:t xml:space="preserve">Think “what am I doing to deserve this?” (RRS_1) </w:t>
            </w:r>
          </w:p>
        </w:tc>
        <w:tc>
          <w:tcPr>
            <w:tcW w:w="1915" w:type="dxa"/>
          </w:tcPr>
          <w:p w14:paraId="33C41A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4229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2C30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5EEA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E2AFAE2"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3056129D" w14:textId="77777777" w:rsidR="003042D3" w:rsidRDefault="00E163CD">
            <w:pPr>
              <w:keepNext/>
            </w:pPr>
            <w:r>
              <w:t xml:space="preserve">Think “why do I always react this way?” (RRS_2) </w:t>
            </w:r>
          </w:p>
        </w:tc>
        <w:tc>
          <w:tcPr>
            <w:tcW w:w="1915" w:type="dxa"/>
          </w:tcPr>
          <w:p w14:paraId="7114E4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8670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93F0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7EFFD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1CA478C"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11E78706" w14:textId="77777777" w:rsidR="003042D3" w:rsidRDefault="00E163CD">
            <w:pPr>
              <w:keepNext/>
            </w:pPr>
            <w:r>
              <w:t xml:space="preserve">Think about a recent situation, wishing it had gone better (RRS_3) </w:t>
            </w:r>
          </w:p>
        </w:tc>
        <w:tc>
          <w:tcPr>
            <w:tcW w:w="1915" w:type="dxa"/>
          </w:tcPr>
          <w:p w14:paraId="7A3399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8BA6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79FD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00D3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3A7125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827AB2B" w14:textId="77777777" w:rsidR="003042D3" w:rsidRDefault="00E163CD">
            <w:pPr>
              <w:keepNext/>
            </w:pPr>
            <w:r>
              <w:t xml:space="preserve">Think “why do I have problems other people don’t have?” (RRS_4) </w:t>
            </w:r>
          </w:p>
        </w:tc>
        <w:tc>
          <w:tcPr>
            <w:tcW w:w="1915" w:type="dxa"/>
          </w:tcPr>
          <w:p w14:paraId="74DE33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7A60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DC21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F52C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7D926AC"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B774881" w14:textId="77777777" w:rsidR="003042D3" w:rsidRDefault="00E163CD">
            <w:pPr>
              <w:keepNext/>
            </w:pPr>
            <w:r>
              <w:t xml:space="preserve">Think “why can’t I handle things better?” (RRS_5) </w:t>
            </w:r>
          </w:p>
        </w:tc>
        <w:tc>
          <w:tcPr>
            <w:tcW w:w="1915" w:type="dxa"/>
          </w:tcPr>
          <w:p w14:paraId="0A255F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DAB9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02FA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5EC5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AD4C3B" w14:textId="77777777" w:rsidR="003042D3" w:rsidRDefault="003042D3"/>
    <w:p w14:paraId="235252AB" w14:textId="77777777" w:rsidR="003042D3" w:rsidRDefault="003042D3"/>
    <w:p w14:paraId="283A3ECB" w14:textId="77777777" w:rsidR="003042D3" w:rsidRDefault="00E163CD">
      <w:pPr>
        <w:pStyle w:val="BlockEndLabel"/>
      </w:pPr>
      <w:r>
        <w:t>End of Block: Ruminative Responses Scale</w:t>
      </w:r>
    </w:p>
    <w:p w14:paraId="5D87AEF6" w14:textId="77777777" w:rsidR="003042D3" w:rsidRDefault="003042D3">
      <w:pPr>
        <w:pStyle w:val="BlockSeparator"/>
      </w:pPr>
    </w:p>
    <w:p w14:paraId="394FFC91" w14:textId="77777777" w:rsidR="003042D3" w:rsidRDefault="00E163CD">
      <w:pPr>
        <w:pStyle w:val="BlockStartLabel"/>
      </w:pPr>
      <w:r>
        <w:t>Start of Block: Behavioral Inhibition/Activation Scale</w:t>
      </w:r>
    </w:p>
    <w:tbl>
      <w:tblPr>
        <w:tblStyle w:val="QQuestionIconTable"/>
        <w:tblW w:w="50" w:type="auto"/>
        <w:tblLook w:val="07E0" w:firstRow="1" w:lastRow="1" w:firstColumn="1" w:lastColumn="1" w:noHBand="1" w:noVBand="1"/>
      </w:tblPr>
      <w:tblGrid>
        <w:gridCol w:w="380"/>
      </w:tblGrid>
      <w:tr w:rsidR="003042D3" w14:paraId="29A3B813" w14:textId="77777777">
        <w:tc>
          <w:tcPr>
            <w:tcW w:w="50" w:type="dxa"/>
          </w:tcPr>
          <w:p w14:paraId="4C99216A" w14:textId="77777777" w:rsidR="003042D3" w:rsidRDefault="00E163CD">
            <w:pPr>
              <w:keepNext/>
            </w:pPr>
            <w:r>
              <w:rPr>
                <w:noProof/>
              </w:rPr>
              <w:drawing>
                <wp:inline distT="0" distB="0" distL="0" distR="0" wp14:anchorId="20FF3B4C" wp14:editId="7A92A6C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D97F35" w14:textId="77777777" w:rsidR="003042D3" w:rsidRDefault="003042D3"/>
    <w:p w14:paraId="1AF1C09D" w14:textId="77777777" w:rsidR="003042D3" w:rsidRDefault="00E163CD">
      <w:pPr>
        <w:keepNext/>
      </w:pPr>
      <w:r>
        <w:lastRenderedPageBreak/>
        <w:t xml:space="preserve">BIS </w:t>
      </w:r>
      <w:r>
        <w:rPr>
          <w:b/>
        </w:rPr>
        <w:t>Instructions: </w:t>
      </w:r>
      <w:r>
        <w:t>Each item of this questionnaire is a statement that a person may either agree with or disagree with.  For each item, indicate how much you agree or disagree with what the item says.  Please respond to all the items; do not leave any blank.  Choose only one response to each statement.  Please be as accurate and honest as you can be.  Respond to each item as if it were the only item.  That is, don't worry about being "consistent" in your responses.  </w:t>
      </w:r>
    </w:p>
    <w:tbl>
      <w:tblPr>
        <w:tblStyle w:val="QQuestionTable"/>
        <w:tblW w:w="9576" w:type="auto"/>
        <w:tblLook w:val="07E0" w:firstRow="1" w:lastRow="1" w:firstColumn="1" w:lastColumn="1" w:noHBand="1" w:noVBand="1"/>
      </w:tblPr>
      <w:tblGrid>
        <w:gridCol w:w="1915"/>
        <w:gridCol w:w="1915"/>
        <w:gridCol w:w="1915"/>
        <w:gridCol w:w="1915"/>
        <w:gridCol w:w="1915"/>
      </w:tblGrid>
      <w:tr w:rsidR="003042D3" w14:paraId="5B2B2AD5"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7770EE4" w14:textId="77777777" w:rsidR="003042D3" w:rsidRDefault="003042D3">
            <w:pPr>
              <w:keepNext/>
            </w:pPr>
          </w:p>
        </w:tc>
        <w:tc>
          <w:tcPr>
            <w:tcW w:w="1915" w:type="dxa"/>
          </w:tcPr>
          <w:p w14:paraId="3D832216"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true for me (1)</w:t>
            </w:r>
          </w:p>
        </w:tc>
        <w:tc>
          <w:tcPr>
            <w:tcW w:w="1915" w:type="dxa"/>
          </w:tcPr>
          <w:p w14:paraId="6ABF76FD"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Somewhat true for me (2)</w:t>
            </w:r>
          </w:p>
        </w:tc>
        <w:tc>
          <w:tcPr>
            <w:tcW w:w="1915" w:type="dxa"/>
          </w:tcPr>
          <w:p w14:paraId="4E44AF50"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Somewhat false for me (3)</w:t>
            </w:r>
          </w:p>
        </w:tc>
        <w:tc>
          <w:tcPr>
            <w:tcW w:w="1915" w:type="dxa"/>
          </w:tcPr>
          <w:p w14:paraId="3C065D04"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false for me (4)</w:t>
            </w:r>
          </w:p>
        </w:tc>
      </w:tr>
      <w:tr w:rsidR="003042D3" w14:paraId="33636179"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217190E" w14:textId="77777777" w:rsidR="003042D3" w:rsidRDefault="00E163CD">
            <w:pPr>
              <w:keepNext/>
            </w:pPr>
            <w:r>
              <w:t xml:space="preserve">A person's family is the most important thing in life. (BISBAS_1) </w:t>
            </w:r>
          </w:p>
        </w:tc>
        <w:tc>
          <w:tcPr>
            <w:tcW w:w="1915" w:type="dxa"/>
          </w:tcPr>
          <w:p w14:paraId="6B28E2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7C01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5EB0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93D5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52E85C0"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69F31AF" w14:textId="77777777" w:rsidR="003042D3" w:rsidRDefault="00E163CD">
            <w:pPr>
              <w:keepNext/>
            </w:pPr>
            <w:r>
              <w:t xml:space="preserve">Even if something bad is about to happen to me, I rarely experience fear or nervousness. (BISBAS_2) </w:t>
            </w:r>
          </w:p>
        </w:tc>
        <w:tc>
          <w:tcPr>
            <w:tcW w:w="1915" w:type="dxa"/>
          </w:tcPr>
          <w:p w14:paraId="2441A8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D975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7AF4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FBD5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B0A937D"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14CE1C80" w14:textId="77777777" w:rsidR="003042D3" w:rsidRDefault="00E163CD">
            <w:pPr>
              <w:keepNext/>
            </w:pPr>
            <w:r>
              <w:t xml:space="preserve">I go out of my way to get things I want. (BISBAS_3) </w:t>
            </w:r>
          </w:p>
        </w:tc>
        <w:tc>
          <w:tcPr>
            <w:tcW w:w="1915" w:type="dxa"/>
          </w:tcPr>
          <w:p w14:paraId="422816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0032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93E7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1BC9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BDB8A26"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FC91426" w14:textId="77777777" w:rsidR="003042D3" w:rsidRDefault="00E163CD">
            <w:pPr>
              <w:keepNext/>
            </w:pPr>
            <w:r>
              <w:t xml:space="preserve">When I'm doing well at </w:t>
            </w:r>
            <w:proofErr w:type="gramStart"/>
            <w:r>
              <w:t>something</w:t>
            </w:r>
            <w:proofErr w:type="gramEnd"/>
            <w:r>
              <w:t xml:space="preserve"> I love to keep at it. (BISBAS_4) </w:t>
            </w:r>
          </w:p>
        </w:tc>
        <w:tc>
          <w:tcPr>
            <w:tcW w:w="1915" w:type="dxa"/>
          </w:tcPr>
          <w:p w14:paraId="4016EB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618D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90ED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ECFE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7ACEF9"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04FA194" w14:textId="77777777" w:rsidR="003042D3" w:rsidRDefault="00E163CD">
            <w:pPr>
              <w:keepNext/>
            </w:pPr>
            <w:r>
              <w:t xml:space="preserve">I'm always willing to try something new if I think it will be fun. (BISBAS_5) </w:t>
            </w:r>
          </w:p>
        </w:tc>
        <w:tc>
          <w:tcPr>
            <w:tcW w:w="1915" w:type="dxa"/>
          </w:tcPr>
          <w:p w14:paraId="19F699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691C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6517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3703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392F76E"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B62F43C" w14:textId="77777777" w:rsidR="003042D3" w:rsidRDefault="00E163CD">
            <w:pPr>
              <w:keepNext/>
            </w:pPr>
            <w:r>
              <w:t xml:space="preserve">How I dress is important to me. (BISBAS_6) </w:t>
            </w:r>
          </w:p>
        </w:tc>
        <w:tc>
          <w:tcPr>
            <w:tcW w:w="1915" w:type="dxa"/>
          </w:tcPr>
          <w:p w14:paraId="6E406A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334C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FD2C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9EAE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FD73209"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82AF6CE" w14:textId="77777777" w:rsidR="003042D3" w:rsidRDefault="00E163CD">
            <w:pPr>
              <w:keepNext/>
            </w:pPr>
            <w:r>
              <w:t xml:space="preserve">When I get something I want, I feel excited and energized. (BISBAS_7) </w:t>
            </w:r>
          </w:p>
        </w:tc>
        <w:tc>
          <w:tcPr>
            <w:tcW w:w="1915" w:type="dxa"/>
          </w:tcPr>
          <w:p w14:paraId="734AE7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8D8E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AB01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6153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D67A7B"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3DA76713" w14:textId="77777777" w:rsidR="003042D3" w:rsidRDefault="00E163CD">
            <w:pPr>
              <w:keepNext/>
            </w:pPr>
            <w:r>
              <w:t xml:space="preserve">Criticism or scolding hurts </w:t>
            </w:r>
            <w:r>
              <w:lastRenderedPageBreak/>
              <w:t xml:space="preserve">me quite a bit. (BISBAS_8) </w:t>
            </w:r>
          </w:p>
        </w:tc>
        <w:tc>
          <w:tcPr>
            <w:tcW w:w="1915" w:type="dxa"/>
          </w:tcPr>
          <w:p w14:paraId="5A2A1B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7357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E998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7D7A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3571B99"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E25B486" w14:textId="77777777" w:rsidR="003042D3" w:rsidRDefault="00E163CD">
            <w:pPr>
              <w:keepNext/>
            </w:pPr>
            <w:r>
              <w:t xml:space="preserve">When I want </w:t>
            </w:r>
            <w:proofErr w:type="gramStart"/>
            <w:r>
              <w:t>something</w:t>
            </w:r>
            <w:proofErr w:type="gramEnd"/>
            <w:r>
              <w:t xml:space="preserve"> I usually go all-out to get it. (BISBAS_9) </w:t>
            </w:r>
          </w:p>
        </w:tc>
        <w:tc>
          <w:tcPr>
            <w:tcW w:w="1915" w:type="dxa"/>
          </w:tcPr>
          <w:p w14:paraId="178B4B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DB56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84A6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F74D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139B3C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3FCA74EE" w14:textId="77777777" w:rsidR="003042D3" w:rsidRDefault="00E163CD">
            <w:pPr>
              <w:keepNext/>
            </w:pPr>
            <w:r>
              <w:t xml:space="preserve">I will often do things for no other reason than that they might be fun. (BISBAS_10) </w:t>
            </w:r>
          </w:p>
        </w:tc>
        <w:tc>
          <w:tcPr>
            <w:tcW w:w="1915" w:type="dxa"/>
          </w:tcPr>
          <w:p w14:paraId="54F498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937E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6A81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E682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CFEC6E2"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DB3F3C0" w14:textId="77777777" w:rsidR="003042D3" w:rsidRDefault="00E163CD">
            <w:pPr>
              <w:keepNext/>
            </w:pPr>
            <w:r>
              <w:t xml:space="preserve">It's hard for me to find the time to do things such as get a haircut. (BISBAS_11) </w:t>
            </w:r>
          </w:p>
        </w:tc>
        <w:tc>
          <w:tcPr>
            <w:tcW w:w="1915" w:type="dxa"/>
          </w:tcPr>
          <w:p w14:paraId="0B9AE7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BAFE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C0B2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93B7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3301112"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7520815F" w14:textId="77777777" w:rsidR="003042D3" w:rsidRDefault="00E163CD">
            <w:pPr>
              <w:keepNext/>
            </w:pPr>
            <w:r>
              <w:t xml:space="preserve">If I see a chance to get </w:t>
            </w:r>
            <w:proofErr w:type="gramStart"/>
            <w:r>
              <w:t>something</w:t>
            </w:r>
            <w:proofErr w:type="gramEnd"/>
            <w:r>
              <w:t xml:space="preserve"> I want I move on it right away. (BISBAS_12) </w:t>
            </w:r>
          </w:p>
        </w:tc>
        <w:tc>
          <w:tcPr>
            <w:tcW w:w="1915" w:type="dxa"/>
          </w:tcPr>
          <w:p w14:paraId="7B101F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8EE9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A49E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54E7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8D46102"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60BC06C" w14:textId="77777777" w:rsidR="003042D3" w:rsidRDefault="00E163CD">
            <w:pPr>
              <w:keepNext/>
            </w:pPr>
            <w:r>
              <w:t xml:space="preserve">I feel pretty worried or upset when I think or know somebody is angry at me. (BISBAS_13) </w:t>
            </w:r>
          </w:p>
        </w:tc>
        <w:tc>
          <w:tcPr>
            <w:tcW w:w="1915" w:type="dxa"/>
          </w:tcPr>
          <w:p w14:paraId="1BE1C3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1F98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3415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2BC2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7261D4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69A813C" w14:textId="77777777" w:rsidR="003042D3" w:rsidRDefault="00E163CD">
            <w:pPr>
              <w:keepNext/>
            </w:pPr>
            <w:r>
              <w:t xml:space="preserve">When I see an opportunity for </w:t>
            </w:r>
            <w:proofErr w:type="gramStart"/>
            <w:r>
              <w:t>something</w:t>
            </w:r>
            <w:proofErr w:type="gramEnd"/>
            <w:r>
              <w:t xml:space="preserve"> I like I get excited right away. (BISBAS_14) </w:t>
            </w:r>
          </w:p>
        </w:tc>
        <w:tc>
          <w:tcPr>
            <w:tcW w:w="1915" w:type="dxa"/>
          </w:tcPr>
          <w:p w14:paraId="505CD0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A993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8985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DC15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599741A"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C3DAE71" w14:textId="77777777" w:rsidR="003042D3" w:rsidRDefault="00E163CD">
            <w:pPr>
              <w:keepNext/>
            </w:pPr>
            <w:r>
              <w:t xml:space="preserve">I often act on the spur of the moment. (BISBAS_15) </w:t>
            </w:r>
          </w:p>
        </w:tc>
        <w:tc>
          <w:tcPr>
            <w:tcW w:w="1915" w:type="dxa"/>
          </w:tcPr>
          <w:p w14:paraId="7559FE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8E82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3B2E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64B5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0789056"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B07D845" w14:textId="77777777" w:rsidR="003042D3" w:rsidRDefault="00E163CD">
            <w:pPr>
              <w:keepNext/>
            </w:pPr>
            <w:r>
              <w:t xml:space="preserve">If I think something unpleasant is going to </w:t>
            </w:r>
            <w:proofErr w:type="gramStart"/>
            <w:r>
              <w:t>happen</w:t>
            </w:r>
            <w:proofErr w:type="gramEnd"/>
            <w:r>
              <w:t xml:space="preserve"> I usually get pretty "worked </w:t>
            </w:r>
            <w:r>
              <w:lastRenderedPageBreak/>
              <w:t xml:space="preserve">up." (BISBAS_16) </w:t>
            </w:r>
          </w:p>
        </w:tc>
        <w:tc>
          <w:tcPr>
            <w:tcW w:w="1915" w:type="dxa"/>
          </w:tcPr>
          <w:p w14:paraId="6700AC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DB18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3EA6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7B91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811C501"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C4633AB" w14:textId="77777777" w:rsidR="003042D3" w:rsidRDefault="00E163CD">
            <w:pPr>
              <w:keepNext/>
            </w:pPr>
            <w:r>
              <w:t xml:space="preserve">I often wonder why people act the way they do. (BISBAS_17) </w:t>
            </w:r>
          </w:p>
        </w:tc>
        <w:tc>
          <w:tcPr>
            <w:tcW w:w="1915" w:type="dxa"/>
          </w:tcPr>
          <w:p w14:paraId="0C390D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D518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2511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1253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E7DFECB"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CBF74A7" w14:textId="77777777" w:rsidR="003042D3" w:rsidRDefault="00E163CD">
            <w:pPr>
              <w:keepNext/>
            </w:pPr>
            <w:r>
              <w:t xml:space="preserve">When good things happen to me, it affects me strongly. (BISBAS_18) </w:t>
            </w:r>
          </w:p>
        </w:tc>
        <w:tc>
          <w:tcPr>
            <w:tcW w:w="1915" w:type="dxa"/>
          </w:tcPr>
          <w:p w14:paraId="67EB1A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715A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A454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453E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AFC8C4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2A47B7B" w14:textId="77777777" w:rsidR="003042D3" w:rsidRDefault="00E163CD">
            <w:pPr>
              <w:keepNext/>
            </w:pPr>
            <w:r>
              <w:t xml:space="preserve">I feel worried when I think I have done poorly at something important. (BISBAS_19) </w:t>
            </w:r>
          </w:p>
        </w:tc>
        <w:tc>
          <w:tcPr>
            <w:tcW w:w="1915" w:type="dxa"/>
          </w:tcPr>
          <w:p w14:paraId="7B21C6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DAF5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FBE1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F415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022DF4B"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59FA723" w14:textId="77777777" w:rsidR="003042D3" w:rsidRDefault="00E163CD">
            <w:pPr>
              <w:keepNext/>
            </w:pPr>
            <w:r>
              <w:t xml:space="preserve">I crave excitement and new sensations. (BISBAS_20) </w:t>
            </w:r>
          </w:p>
        </w:tc>
        <w:tc>
          <w:tcPr>
            <w:tcW w:w="1915" w:type="dxa"/>
          </w:tcPr>
          <w:p w14:paraId="18DBCE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7C5E2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34D6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04D9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1071DD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4DCDE5E" w14:textId="77777777" w:rsidR="003042D3" w:rsidRDefault="00E163CD">
            <w:pPr>
              <w:keepNext/>
            </w:pPr>
            <w:r>
              <w:t xml:space="preserve">When I go after </w:t>
            </w:r>
            <w:proofErr w:type="gramStart"/>
            <w:r>
              <w:t>something</w:t>
            </w:r>
            <w:proofErr w:type="gramEnd"/>
            <w:r>
              <w:t xml:space="preserve"> I use a "no holds barred" approach. (BISBAS_21) </w:t>
            </w:r>
          </w:p>
        </w:tc>
        <w:tc>
          <w:tcPr>
            <w:tcW w:w="1915" w:type="dxa"/>
          </w:tcPr>
          <w:p w14:paraId="384B96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E2A9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9423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265E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E39885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7911CB9A" w14:textId="77777777" w:rsidR="003042D3" w:rsidRDefault="00E163CD">
            <w:pPr>
              <w:keepNext/>
            </w:pPr>
            <w:r>
              <w:t xml:space="preserve">I have very few fears compared to my friends. (BISBAS_22) </w:t>
            </w:r>
          </w:p>
        </w:tc>
        <w:tc>
          <w:tcPr>
            <w:tcW w:w="1915" w:type="dxa"/>
          </w:tcPr>
          <w:p w14:paraId="3ABCB9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2EB6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152A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16D6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6FFF9F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103191D6" w14:textId="77777777" w:rsidR="003042D3" w:rsidRDefault="00E163CD">
            <w:pPr>
              <w:keepNext/>
            </w:pPr>
            <w:r>
              <w:t xml:space="preserve">It would excite me to win a contest. (BISBAS_23) </w:t>
            </w:r>
          </w:p>
        </w:tc>
        <w:tc>
          <w:tcPr>
            <w:tcW w:w="1915" w:type="dxa"/>
          </w:tcPr>
          <w:p w14:paraId="58B472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A2BF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8A78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2D68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95C7216"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526A731" w14:textId="77777777" w:rsidR="003042D3" w:rsidRDefault="00E163CD">
            <w:pPr>
              <w:keepNext/>
            </w:pPr>
            <w:r>
              <w:t xml:space="preserve">I worry about making mistakes. (BISBAS_24) </w:t>
            </w:r>
          </w:p>
        </w:tc>
        <w:tc>
          <w:tcPr>
            <w:tcW w:w="1915" w:type="dxa"/>
          </w:tcPr>
          <w:p w14:paraId="46E8F0D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6D6E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2E8C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C241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91A376" w14:textId="77777777" w:rsidR="003042D3" w:rsidRDefault="003042D3"/>
    <w:p w14:paraId="7038CE3D" w14:textId="77777777" w:rsidR="003042D3" w:rsidRDefault="003042D3"/>
    <w:p w14:paraId="4E4CFB56" w14:textId="77777777" w:rsidR="003042D3" w:rsidRDefault="00E163CD">
      <w:pPr>
        <w:pStyle w:val="BlockEndLabel"/>
      </w:pPr>
      <w:r>
        <w:t>End of Block: Behavioral Inhibition/Activation Scale</w:t>
      </w:r>
    </w:p>
    <w:p w14:paraId="7A52F1C6" w14:textId="77777777" w:rsidR="003042D3" w:rsidRDefault="003042D3">
      <w:pPr>
        <w:pStyle w:val="BlockSeparator"/>
      </w:pPr>
    </w:p>
    <w:p w14:paraId="5B122978" w14:textId="77777777" w:rsidR="003042D3" w:rsidRDefault="00E163CD">
      <w:pPr>
        <w:pStyle w:val="BlockStartLabel"/>
      </w:pPr>
      <w:r>
        <w:lastRenderedPageBreak/>
        <w:t>Start of Block: Life Events List</w:t>
      </w:r>
    </w:p>
    <w:p w14:paraId="62CDDA33" w14:textId="77777777" w:rsidR="003042D3" w:rsidRDefault="003042D3"/>
    <w:p w14:paraId="0E38CF2A" w14:textId="77777777" w:rsidR="003042D3" w:rsidRDefault="00E163CD">
      <w:pPr>
        <w:keepNext/>
      </w:pPr>
      <w:proofErr w:type="spellStart"/>
      <w:r>
        <w:t>LEL_instructions</w:t>
      </w:r>
      <w:proofErr w:type="spellEnd"/>
      <w:r>
        <w:t xml:space="preserve"> </w:t>
      </w:r>
      <w:r>
        <w:rPr>
          <w:b/>
        </w:rPr>
        <w:t xml:space="preserve">Instructions: </w:t>
      </w:r>
      <w:r>
        <w:t xml:space="preserve">Next are some questions about a number of events that commonly happen in people's lives. Each question is concerned with whether an event has happened to you (and in some cases your spouse) during the </w:t>
      </w:r>
      <w:r>
        <w:rPr>
          <w:b/>
          <w:u w:val="single"/>
        </w:rPr>
        <w:t>LAST 6 MONTHS</w:t>
      </w:r>
      <w:r>
        <w:t>. Please respond YES, if the event happened and NO, if it didn't. For several of the events, there are also some follow-up questions for those who answer yes. When we ask a question about a person's spouse/partner, we are referring to both MARRIED SPOUSES and to unmarried partners who LIVE TOGETHER and have a MARITAL-LIKE relationship.  Some of the questions we ask below may remind you of rather painful feelings. They are, however, extremely important to people when they do happen, so please try to answer.</w:t>
      </w:r>
    </w:p>
    <w:p w14:paraId="347042AB" w14:textId="77777777" w:rsidR="003042D3" w:rsidRDefault="003042D3"/>
    <w:p w14:paraId="51BA6DB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A8BE219" w14:textId="77777777">
        <w:tc>
          <w:tcPr>
            <w:tcW w:w="50" w:type="dxa"/>
          </w:tcPr>
          <w:p w14:paraId="7810E0C5" w14:textId="77777777" w:rsidR="003042D3" w:rsidRDefault="00E163CD">
            <w:pPr>
              <w:keepNext/>
            </w:pPr>
            <w:r>
              <w:rPr>
                <w:noProof/>
              </w:rPr>
              <w:drawing>
                <wp:inline distT="0" distB="0" distL="0" distR="0" wp14:anchorId="67141347" wp14:editId="08346AA1">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6DAEBA" w14:textId="77777777" w:rsidR="003042D3" w:rsidRDefault="003042D3"/>
    <w:p w14:paraId="41D4E0A6" w14:textId="77777777" w:rsidR="003042D3" w:rsidRDefault="00E163CD">
      <w:pPr>
        <w:keepNext/>
      </w:pPr>
      <w:r>
        <w:t>LEL_1 1. Have you moved during the last 6 months?</w:t>
      </w:r>
    </w:p>
    <w:p w14:paraId="1EBB1A4C" w14:textId="77777777" w:rsidR="003042D3" w:rsidRDefault="00E163CD">
      <w:pPr>
        <w:pStyle w:val="ListParagraph"/>
        <w:keepNext/>
        <w:numPr>
          <w:ilvl w:val="0"/>
          <w:numId w:val="4"/>
        </w:numPr>
      </w:pPr>
      <w:proofErr w:type="gramStart"/>
      <w:r>
        <w:t>No  (</w:t>
      </w:r>
      <w:proofErr w:type="gramEnd"/>
      <w:r>
        <w:t xml:space="preserve">0) </w:t>
      </w:r>
    </w:p>
    <w:p w14:paraId="0AEC8EDC" w14:textId="77777777" w:rsidR="003042D3" w:rsidRDefault="00E163CD">
      <w:pPr>
        <w:pStyle w:val="ListParagraph"/>
        <w:keepNext/>
        <w:numPr>
          <w:ilvl w:val="0"/>
          <w:numId w:val="4"/>
        </w:numPr>
      </w:pPr>
      <w:proofErr w:type="gramStart"/>
      <w:r>
        <w:t>Yes  (</w:t>
      </w:r>
      <w:proofErr w:type="gramEnd"/>
      <w:r>
        <w:t xml:space="preserve">1) </w:t>
      </w:r>
    </w:p>
    <w:p w14:paraId="303138B5" w14:textId="77777777" w:rsidR="003042D3" w:rsidRDefault="003042D3"/>
    <w:p w14:paraId="6B5946BA" w14:textId="77777777" w:rsidR="003042D3" w:rsidRDefault="00E163CD">
      <w:pPr>
        <w:pStyle w:val="QSkipLogic"/>
      </w:pPr>
      <w:r>
        <w:t>Skip To: LEL_2 If 1. Have you moved during the last 6 months? = 0</w:t>
      </w:r>
    </w:p>
    <w:p w14:paraId="5AFB38A4" w14:textId="77777777" w:rsidR="003042D3" w:rsidRDefault="003042D3">
      <w:pPr>
        <w:pStyle w:val="QuestionSeparator"/>
      </w:pPr>
    </w:p>
    <w:p w14:paraId="72B8DB25" w14:textId="77777777" w:rsidR="003042D3" w:rsidRDefault="003042D3"/>
    <w:p w14:paraId="38BC060A" w14:textId="77777777" w:rsidR="003042D3" w:rsidRDefault="00E163CD">
      <w:pPr>
        <w:keepNext/>
      </w:pPr>
      <w:r>
        <w:t>LEL_1a Would you say that you moved to a neighborhood that is better, worse, or about the same as where you were living?</w:t>
      </w:r>
    </w:p>
    <w:p w14:paraId="2040812E" w14:textId="77777777" w:rsidR="003042D3" w:rsidRDefault="00E163CD">
      <w:pPr>
        <w:pStyle w:val="ListParagraph"/>
        <w:keepNext/>
        <w:numPr>
          <w:ilvl w:val="0"/>
          <w:numId w:val="4"/>
        </w:numPr>
      </w:pPr>
      <w:proofErr w:type="gramStart"/>
      <w:r>
        <w:t>Same  (</w:t>
      </w:r>
      <w:proofErr w:type="gramEnd"/>
      <w:r>
        <w:t xml:space="preserve">1) </w:t>
      </w:r>
    </w:p>
    <w:p w14:paraId="65A8897E" w14:textId="77777777" w:rsidR="003042D3" w:rsidRDefault="00E163CD">
      <w:pPr>
        <w:pStyle w:val="ListParagraph"/>
        <w:keepNext/>
        <w:numPr>
          <w:ilvl w:val="0"/>
          <w:numId w:val="4"/>
        </w:numPr>
      </w:pPr>
      <w:proofErr w:type="gramStart"/>
      <w:r>
        <w:t>Better  (</w:t>
      </w:r>
      <w:proofErr w:type="gramEnd"/>
      <w:r>
        <w:t xml:space="preserve">2) </w:t>
      </w:r>
    </w:p>
    <w:p w14:paraId="0DAF8111" w14:textId="77777777" w:rsidR="003042D3" w:rsidRDefault="00E163CD">
      <w:pPr>
        <w:pStyle w:val="ListParagraph"/>
        <w:keepNext/>
        <w:numPr>
          <w:ilvl w:val="0"/>
          <w:numId w:val="4"/>
        </w:numPr>
      </w:pPr>
      <w:proofErr w:type="gramStart"/>
      <w:r>
        <w:t>Worse  (</w:t>
      </w:r>
      <w:proofErr w:type="gramEnd"/>
      <w:r>
        <w:t xml:space="preserve">3) </w:t>
      </w:r>
    </w:p>
    <w:p w14:paraId="20F717EF" w14:textId="77777777" w:rsidR="003042D3" w:rsidRDefault="003042D3"/>
    <w:p w14:paraId="425DEC7D" w14:textId="77777777" w:rsidR="003042D3" w:rsidRDefault="003042D3">
      <w:pPr>
        <w:pStyle w:val="QuestionSeparator"/>
      </w:pPr>
    </w:p>
    <w:p w14:paraId="284647E3" w14:textId="77777777" w:rsidR="003042D3" w:rsidRDefault="003042D3"/>
    <w:p w14:paraId="2B408617" w14:textId="77777777" w:rsidR="003042D3" w:rsidRDefault="00E163CD">
      <w:pPr>
        <w:keepNext/>
      </w:pPr>
      <w:r>
        <w:lastRenderedPageBreak/>
        <w:t>LEL_1b Overall, would you say that your moving was a good or bad experience?</w:t>
      </w:r>
    </w:p>
    <w:p w14:paraId="6564E3CA"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6A83A881"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57E43AD2"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69B181F3"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59D32430"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14202845"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30B5A8F2" w14:textId="77777777" w:rsidR="003042D3" w:rsidRDefault="003042D3"/>
    <w:p w14:paraId="441F2980"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4F426A95" w14:textId="77777777">
        <w:trPr>
          <w:trHeight w:val="300"/>
        </w:trPr>
        <w:tc>
          <w:tcPr>
            <w:tcW w:w="1368" w:type="dxa"/>
            <w:tcBorders>
              <w:top w:val="nil"/>
              <w:left w:val="nil"/>
              <w:bottom w:val="nil"/>
              <w:right w:val="nil"/>
            </w:tcBorders>
          </w:tcPr>
          <w:p w14:paraId="7A87E851"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AE85CF1" w14:textId="77777777" w:rsidR="003042D3" w:rsidRDefault="003042D3">
            <w:pPr>
              <w:pBdr>
                <w:top w:val="single" w:sz="8" w:space="0" w:color="CCCCCC"/>
              </w:pBdr>
              <w:spacing w:before="120" w:after="120" w:line="120" w:lineRule="auto"/>
              <w:jc w:val="center"/>
              <w:rPr>
                <w:color w:val="CCCCCC"/>
              </w:rPr>
            </w:pPr>
          </w:p>
        </w:tc>
      </w:tr>
    </w:tbl>
    <w:p w14:paraId="41FFB896"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8296006" w14:textId="77777777">
        <w:tc>
          <w:tcPr>
            <w:tcW w:w="50" w:type="dxa"/>
          </w:tcPr>
          <w:p w14:paraId="0A591FE6" w14:textId="77777777" w:rsidR="003042D3" w:rsidRDefault="00E163CD">
            <w:pPr>
              <w:keepNext/>
            </w:pPr>
            <w:r>
              <w:rPr>
                <w:noProof/>
              </w:rPr>
              <w:lastRenderedPageBreak/>
              <w:drawing>
                <wp:inline distT="0" distB="0" distL="0" distR="0" wp14:anchorId="5DEB622D" wp14:editId="2A224153">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5572C4" w14:textId="77777777" w:rsidR="003042D3" w:rsidRDefault="003042D3"/>
    <w:p w14:paraId="17207F9B" w14:textId="77777777" w:rsidR="003042D3" w:rsidRDefault="00E163CD">
      <w:pPr>
        <w:keepNext/>
      </w:pPr>
      <w:r>
        <w:t xml:space="preserve">LEL_2 2. Have you broken off an engagement to be married or ended an intimate relationship during the </w:t>
      </w:r>
      <w:r>
        <w:rPr>
          <w:b/>
          <w:u w:val="single"/>
        </w:rPr>
        <w:t>last 6 months</w:t>
      </w:r>
      <w:r>
        <w:t>? </w:t>
      </w:r>
    </w:p>
    <w:p w14:paraId="54CC0BD7" w14:textId="77777777" w:rsidR="003042D3" w:rsidRDefault="00E163CD">
      <w:pPr>
        <w:pStyle w:val="ListParagraph"/>
        <w:keepNext/>
        <w:numPr>
          <w:ilvl w:val="0"/>
          <w:numId w:val="4"/>
        </w:numPr>
      </w:pPr>
      <w:proofErr w:type="gramStart"/>
      <w:r>
        <w:t>No  (</w:t>
      </w:r>
      <w:proofErr w:type="gramEnd"/>
      <w:r>
        <w:t xml:space="preserve">0) </w:t>
      </w:r>
    </w:p>
    <w:p w14:paraId="32EF093A" w14:textId="77777777" w:rsidR="003042D3" w:rsidRDefault="00E163CD">
      <w:pPr>
        <w:pStyle w:val="ListParagraph"/>
        <w:keepNext/>
        <w:numPr>
          <w:ilvl w:val="0"/>
          <w:numId w:val="4"/>
        </w:numPr>
      </w:pPr>
      <w:proofErr w:type="gramStart"/>
      <w:r>
        <w:t>Yes  (</w:t>
      </w:r>
      <w:proofErr w:type="gramEnd"/>
      <w:r>
        <w:t xml:space="preserve">1) </w:t>
      </w:r>
    </w:p>
    <w:p w14:paraId="1741D2E9" w14:textId="77777777" w:rsidR="003042D3" w:rsidRDefault="003042D3"/>
    <w:p w14:paraId="5344EA24" w14:textId="77777777" w:rsidR="003042D3" w:rsidRDefault="00E163CD">
      <w:pPr>
        <w:pStyle w:val="QSkipLogic"/>
      </w:pPr>
      <w:r>
        <w:t xml:space="preserve">Skip To: LEL_3 If 2. Have you broken off an engagement to be married or ended an intimate relationship during the </w:t>
      </w:r>
      <w:proofErr w:type="gramStart"/>
      <w:r>
        <w:t>l...</w:t>
      </w:r>
      <w:proofErr w:type="gramEnd"/>
      <w:r>
        <w:t xml:space="preserve"> = 0</w:t>
      </w:r>
    </w:p>
    <w:p w14:paraId="15D75B72" w14:textId="77777777" w:rsidR="003042D3" w:rsidRDefault="003042D3">
      <w:pPr>
        <w:pStyle w:val="QuestionSeparator"/>
      </w:pPr>
    </w:p>
    <w:p w14:paraId="01DBDB44" w14:textId="77777777" w:rsidR="003042D3" w:rsidRDefault="003042D3"/>
    <w:p w14:paraId="6A7771AE" w14:textId="77777777" w:rsidR="003042D3" w:rsidRDefault="00E163CD">
      <w:pPr>
        <w:keepNext/>
      </w:pPr>
      <w:r>
        <w:t>LEL_2a How would you rate your feelings about breaking up? </w:t>
      </w:r>
    </w:p>
    <w:p w14:paraId="0350FFFA"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5578C32E"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14E49FBF"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21D11950"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6DC4CB01"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31ACE75D"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5134BA51" w14:textId="77777777" w:rsidR="003042D3" w:rsidRDefault="003042D3"/>
    <w:p w14:paraId="6EDCA5F7"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7CCAF53C" w14:textId="77777777">
        <w:trPr>
          <w:trHeight w:val="300"/>
        </w:trPr>
        <w:tc>
          <w:tcPr>
            <w:tcW w:w="1368" w:type="dxa"/>
            <w:tcBorders>
              <w:top w:val="nil"/>
              <w:left w:val="nil"/>
              <w:bottom w:val="nil"/>
              <w:right w:val="nil"/>
            </w:tcBorders>
          </w:tcPr>
          <w:p w14:paraId="21D7EE31" w14:textId="77777777" w:rsidR="003042D3" w:rsidRDefault="00E163CD">
            <w:pPr>
              <w:rPr>
                <w:color w:val="CCCCCC"/>
              </w:rPr>
            </w:pPr>
            <w:r>
              <w:rPr>
                <w:color w:val="CCCCCC"/>
              </w:rPr>
              <w:t>Page Break</w:t>
            </w:r>
          </w:p>
        </w:tc>
        <w:tc>
          <w:tcPr>
            <w:tcW w:w="8208" w:type="dxa"/>
            <w:tcBorders>
              <w:top w:val="nil"/>
              <w:left w:val="nil"/>
              <w:bottom w:val="nil"/>
              <w:right w:val="nil"/>
            </w:tcBorders>
          </w:tcPr>
          <w:p w14:paraId="73D99235" w14:textId="77777777" w:rsidR="003042D3" w:rsidRDefault="003042D3">
            <w:pPr>
              <w:pBdr>
                <w:top w:val="single" w:sz="8" w:space="0" w:color="CCCCCC"/>
              </w:pBdr>
              <w:spacing w:before="120" w:after="120" w:line="120" w:lineRule="auto"/>
              <w:jc w:val="center"/>
              <w:rPr>
                <w:color w:val="CCCCCC"/>
              </w:rPr>
            </w:pPr>
          </w:p>
        </w:tc>
      </w:tr>
    </w:tbl>
    <w:p w14:paraId="112EF3EA"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64B6BEE" w14:textId="77777777">
        <w:tc>
          <w:tcPr>
            <w:tcW w:w="50" w:type="dxa"/>
          </w:tcPr>
          <w:p w14:paraId="515007E3" w14:textId="77777777" w:rsidR="003042D3" w:rsidRDefault="00E163CD">
            <w:pPr>
              <w:keepNext/>
            </w:pPr>
            <w:r>
              <w:rPr>
                <w:noProof/>
              </w:rPr>
              <w:lastRenderedPageBreak/>
              <w:drawing>
                <wp:inline distT="0" distB="0" distL="0" distR="0" wp14:anchorId="7F30D2FB" wp14:editId="0F1AF27B">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78427C" w14:textId="77777777" w:rsidR="003042D3" w:rsidRDefault="003042D3"/>
    <w:p w14:paraId="1E9B4B4B" w14:textId="77777777" w:rsidR="003042D3" w:rsidRDefault="00E163CD">
      <w:pPr>
        <w:keepNext/>
      </w:pPr>
      <w:r>
        <w:t xml:space="preserve">LEL_3 3. Did you get married during the </w:t>
      </w:r>
      <w:r>
        <w:rPr>
          <w:b/>
          <w:u w:val="single"/>
        </w:rPr>
        <w:t>last 6 months</w:t>
      </w:r>
      <w:r>
        <w:t>?</w:t>
      </w:r>
    </w:p>
    <w:p w14:paraId="46A43138" w14:textId="77777777" w:rsidR="003042D3" w:rsidRDefault="00E163CD">
      <w:pPr>
        <w:pStyle w:val="ListParagraph"/>
        <w:keepNext/>
        <w:numPr>
          <w:ilvl w:val="0"/>
          <w:numId w:val="4"/>
        </w:numPr>
      </w:pPr>
      <w:proofErr w:type="gramStart"/>
      <w:r>
        <w:t>No  (</w:t>
      </w:r>
      <w:proofErr w:type="gramEnd"/>
      <w:r>
        <w:t xml:space="preserve">0) </w:t>
      </w:r>
    </w:p>
    <w:p w14:paraId="24011B4B" w14:textId="77777777" w:rsidR="003042D3" w:rsidRDefault="00E163CD">
      <w:pPr>
        <w:pStyle w:val="ListParagraph"/>
        <w:keepNext/>
        <w:numPr>
          <w:ilvl w:val="0"/>
          <w:numId w:val="4"/>
        </w:numPr>
      </w:pPr>
      <w:proofErr w:type="gramStart"/>
      <w:r>
        <w:t>Yes  (</w:t>
      </w:r>
      <w:proofErr w:type="gramEnd"/>
      <w:r>
        <w:t xml:space="preserve">1) </w:t>
      </w:r>
    </w:p>
    <w:p w14:paraId="5980DFF1" w14:textId="77777777" w:rsidR="003042D3" w:rsidRDefault="003042D3"/>
    <w:p w14:paraId="401BF645" w14:textId="77777777" w:rsidR="003042D3" w:rsidRDefault="00E163CD">
      <w:pPr>
        <w:pStyle w:val="QSkipLogic"/>
      </w:pPr>
      <w:r>
        <w:t>Skip To: LEL_4 If 3. Did you get married during the last 6 months? = 0</w:t>
      </w:r>
    </w:p>
    <w:p w14:paraId="0BC3871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D5E0467" w14:textId="77777777">
        <w:tc>
          <w:tcPr>
            <w:tcW w:w="50" w:type="dxa"/>
          </w:tcPr>
          <w:p w14:paraId="67233967" w14:textId="77777777" w:rsidR="003042D3" w:rsidRDefault="00E163CD">
            <w:pPr>
              <w:keepNext/>
            </w:pPr>
            <w:r>
              <w:rPr>
                <w:noProof/>
              </w:rPr>
              <w:drawing>
                <wp:inline distT="0" distB="0" distL="0" distR="0" wp14:anchorId="17D4FF93" wp14:editId="615D684B">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DBB10C" w14:textId="77777777" w:rsidR="003042D3" w:rsidRDefault="003042D3"/>
    <w:p w14:paraId="4923D3BA" w14:textId="77777777" w:rsidR="003042D3" w:rsidRDefault="00E163CD">
      <w:pPr>
        <w:keepNext/>
      </w:pPr>
      <w:r>
        <w:t>LEL_3a Did you want to get married?</w:t>
      </w:r>
    </w:p>
    <w:p w14:paraId="7E7E7383" w14:textId="77777777" w:rsidR="003042D3" w:rsidRDefault="00E163CD">
      <w:pPr>
        <w:pStyle w:val="ListParagraph"/>
        <w:keepNext/>
        <w:numPr>
          <w:ilvl w:val="0"/>
          <w:numId w:val="4"/>
        </w:numPr>
      </w:pPr>
      <w:proofErr w:type="gramStart"/>
      <w:r>
        <w:t>No  (</w:t>
      </w:r>
      <w:proofErr w:type="gramEnd"/>
      <w:r>
        <w:t xml:space="preserve">0) </w:t>
      </w:r>
    </w:p>
    <w:p w14:paraId="54226CD6" w14:textId="77777777" w:rsidR="003042D3" w:rsidRDefault="00E163CD">
      <w:pPr>
        <w:pStyle w:val="ListParagraph"/>
        <w:keepNext/>
        <w:numPr>
          <w:ilvl w:val="0"/>
          <w:numId w:val="4"/>
        </w:numPr>
      </w:pPr>
      <w:proofErr w:type="gramStart"/>
      <w:r>
        <w:t>Yes  (</w:t>
      </w:r>
      <w:proofErr w:type="gramEnd"/>
      <w:r>
        <w:t xml:space="preserve">1) </w:t>
      </w:r>
    </w:p>
    <w:p w14:paraId="47B63E82" w14:textId="77777777" w:rsidR="003042D3" w:rsidRDefault="003042D3"/>
    <w:p w14:paraId="3588E93A" w14:textId="77777777" w:rsidR="003042D3" w:rsidRDefault="003042D3">
      <w:pPr>
        <w:pStyle w:val="QuestionSeparator"/>
      </w:pPr>
    </w:p>
    <w:p w14:paraId="60683467" w14:textId="77777777" w:rsidR="003042D3" w:rsidRDefault="003042D3"/>
    <w:p w14:paraId="18AF478F" w14:textId="77777777" w:rsidR="003042D3" w:rsidRDefault="00E163CD">
      <w:pPr>
        <w:keepNext/>
      </w:pPr>
      <w:r>
        <w:t>LEL_3b Overall, would you rate getting married as a good or bad experience? </w:t>
      </w:r>
    </w:p>
    <w:p w14:paraId="17590142"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4C91FF51"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17FCA510"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52551A19"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25D70F45"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467189E8"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0CC459D5" w14:textId="77777777" w:rsidR="003042D3" w:rsidRDefault="003042D3"/>
    <w:p w14:paraId="63B6FDF8"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36026240" w14:textId="77777777">
        <w:trPr>
          <w:trHeight w:val="300"/>
        </w:trPr>
        <w:tc>
          <w:tcPr>
            <w:tcW w:w="1368" w:type="dxa"/>
            <w:tcBorders>
              <w:top w:val="nil"/>
              <w:left w:val="nil"/>
              <w:bottom w:val="nil"/>
              <w:right w:val="nil"/>
            </w:tcBorders>
          </w:tcPr>
          <w:p w14:paraId="7E39F8C5" w14:textId="77777777" w:rsidR="003042D3" w:rsidRDefault="00E163CD">
            <w:pPr>
              <w:rPr>
                <w:color w:val="CCCCCC"/>
              </w:rPr>
            </w:pPr>
            <w:r>
              <w:rPr>
                <w:color w:val="CCCCCC"/>
              </w:rPr>
              <w:t>Page Break</w:t>
            </w:r>
          </w:p>
        </w:tc>
        <w:tc>
          <w:tcPr>
            <w:tcW w:w="8208" w:type="dxa"/>
            <w:tcBorders>
              <w:top w:val="nil"/>
              <w:left w:val="nil"/>
              <w:bottom w:val="nil"/>
              <w:right w:val="nil"/>
            </w:tcBorders>
          </w:tcPr>
          <w:p w14:paraId="11098A11" w14:textId="77777777" w:rsidR="003042D3" w:rsidRDefault="003042D3">
            <w:pPr>
              <w:pBdr>
                <w:top w:val="single" w:sz="8" w:space="0" w:color="CCCCCC"/>
              </w:pBdr>
              <w:spacing w:before="120" w:after="120" w:line="120" w:lineRule="auto"/>
              <w:jc w:val="center"/>
              <w:rPr>
                <w:color w:val="CCCCCC"/>
              </w:rPr>
            </w:pPr>
          </w:p>
        </w:tc>
      </w:tr>
    </w:tbl>
    <w:p w14:paraId="1480144F"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2B8B1D7C" w14:textId="77777777">
        <w:tc>
          <w:tcPr>
            <w:tcW w:w="50" w:type="dxa"/>
          </w:tcPr>
          <w:p w14:paraId="1097D320" w14:textId="77777777" w:rsidR="003042D3" w:rsidRDefault="00E163CD">
            <w:pPr>
              <w:keepNext/>
            </w:pPr>
            <w:r>
              <w:rPr>
                <w:noProof/>
              </w:rPr>
              <w:lastRenderedPageBreak/>
              <w:drawing>
                <wp:inline distT="0" distB="0" distL="0" distR="0" wp14:anchorId="5776E06F" wp14:editId="068CDE57">
                  <wp:extent cx="228600" cy="228600"/>
                  <wp:effectExtent l="0" t="0" r="0" b="0"/>
                  <wp:docPr id="1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F6F3FE" w14:textId="77777777" w:rsidR="003042D3" w:rsidRDefault="003042D3"/>
    <w:p w14:paraId="26FB17DD" w14:textId="77777777" w:rsidR="003042D3" w:rsidRDefault="00E163CD">
      <w:pPr>
        <w:keepNext/>
      </w:pPr>
      <w:r>
        <w:t xml:space="preserve">LEL_4 4. Did someone you were close to die during the </w:t>
      </w:r>
      <w:r>
        <w:rPr>
          <w:b/>
          <w:u w:val="single"/>
        </w:rPr>
        <w:t>last 6 months</w:t>
      </w:r>
      <w:r>
        <w:t>? </w:t>
      </w:r>
    </w:p>
    <w:p w14:paraId="09CF42CB" w14:textId="77777777" w:rsidR="003042D3" w:rsidRDefault="00E163CD">
      <w:pPr>
        <w:pStyle w:val="ListParagraph"/>
        <w:keepNext/>
        <w:numPr>
          <w:ilvl w:val="0"/>
          <w:numId w:val="4"/>
        </w:numPr>
      </w:pPr>
      <w:proofErr w:type="gramStart"/>
      <w:r>
        <w:t>No  (</w:t>
      </w:r>
      <w:proofErr w:type="gramEnd"/>
      <w:r>
        <w:t xml:space="preserve">0) </w:t>
      </w:r>
    </w:p>
    <w:p w14:paraId="6F42207D" w14:textId="77777777" w:rsidR="003042D3" w:rsidRDefault="00E163CD">
      <w:pPr>
        <w:pStyle w:val="ListParagraph"/>
        <w:keepNext/>
        <w:numPr>
          <w:ilvl w:val="0"/>
          <w:numId w:val="4"/>
        </w:numPr>
      </w:pPr>
      <w:proofErr w:type="gramStart"/>
      <w:r>
        <w:t>Yes  (</w:t>
      </w:r>
      <w:proofErr w:type="gramEnd"/>
      <w:r>
        <w:t xml:space="preserve">1) </w:t>
      </w:r>
    </w:p>
    <w:p w14:paraId="56E544D5" w14:textId="77777777" w:rsidR="003042D3" w:rsidRDefault="003042D3"/>
    <w:p w14:paraId="348E8F19" w14:textId="77777777" w:rsidR="003042D3" w:rsidRDefault="00E163CD">
      <w:pPr>
        <w:pStyle w:val="QSkipLogic"/>
      </w:pPr>
      <w:r>
        <w:t>Skip To: LEL_5 If 4. Did someone you were close to die during the last 6 months?  = 0</w:t>
      </w:r>
    </w:p>
    <w:p w14:paraId="5C148540" w14:textId="77777777" w:rsidR="003042D3" w:rsidRDefault="003042D3">
      <w:pPr>
        <w:pStyle w:val="QuestionSeparator"/>
      </w:pPr>
    </w:p>
    <w:p w14:paraId="1A48D9EB" w14:textId="77777777" w:rsidR="003042D3" w:rsidRDefault="003042D3"/>
    <w:p w14:paraId="77DCD4E6" w14:textId="77777777" w:rsidR="003042D3" w:rsidRDefault="00E163CD">
      <w:pPr>
        <w:keepNext/>
      </w:pPr>
      <w:r>
        <w:t>LEL_4a Who died during the last 6 months?</w:t>
      </w:r>
    </w:p>
    <w:p w14:paraId="6DE07529" w14:textId="77777777" w:rsidR="003042D3" w:rsidRDefault="00E163CD">
      <w:pPr>
        <w:pStyle w:val="ListParagraph"/>
        <w:keepNext/>
        <w:numPr>
          <w:ilvl w:val="0"/>
          <w:numId w:val="4"/>
        </w:numPr>
      </w:pPr>
      <w:r>
        <w:t xml:space="preserve">Spouse or intimate </w:t>
      </w:r>
      <w:proofErr w:type="gramStart"/>
      <w:r>
        <w:t>friend  (</w:t>
      </w:r>
      <w:proofErr w:type="gramEnd"/>
      <w:r>
        <w:t xml:space="preserve">1) </w:t>
      </w:r>
    </w:p>
    <w:p w14:paraId="56FB9E9A" w14:textId="77777777" w:rsidR="003042D3" w:rsidRDefault="00E163CD">
      <w:pPr>
        <w:pStyle w:val="ListParagraph"/>
        <w:keepNext/>
        <w:numPr>
          <w:ilvl w:val="0"/>
          <w:numId w:val="4"/>
        </w:numPr>
      </w:pPr>
      <w:proofErr w:type="gramStart"/>
      <w:r>
        <w:t>Parent  (</w:t>
      </w:r>
      <w:proofErr w:type="gramEnd"/>
      <w:r>
        <w:t xml:space="preserve">2) </w:t>
      </w:r>
    </w:p>
    <w:p w14:paraId="0E006BC4" w14:textId="77777777" w:rsidR="003042D3" w:rsidRDefault="00E163CD">
      <w:pPr>
        <w:pStyle w:val="ListParagraph"/>
        <w:keepNext/>
        <w:numPr>
          <w:ilvl w:val="0"/>
          <w:numId w:val="4"/>
        </w:numPr>
      </w:pPr>
      <w:r>
        <w:t xml:space="preserve">Spouse's </w:t>
      </w:r>
      <w:proofErr w:type="gramStart"/>
      <w:r>
        <w:t>parent  (</w:t>
      </w:r>
      <w:proofErr w:type="gramEnd"/>
      <w:r>
        <w:t xml:space="preserve">3) </w:t>
      </w:r>
    </w:p>
    <w:p w14:paraId="4132EE4F" w14:textId="77777777" w:rsidR="003042D3" w:rsidRDefault="00E163CD">
      <w:pPr>
        <w:pStyle w:val="ListParagraph"/>
        <w:keepNext/>
        <w:numPr>
          <w:ilvl w:val="0"/>
          <w:numId w:val="4"/>
        </w:numPr>
      </w:pPr>
      <w:r>
        <w:t xml:space="preserve">Brother or </w:t>
      </w:r>
      <w:proofErr w:type="gramStart"/>
      <w:r>
        <w:t>sister  (</w:t>
      </w:r>
      <w:proofErr w:type="gramEnd"/>
      <w:r>
        <w:t xml:space="preserve">4) </w:t>
      </w:r>
    </w:p>
    <w:p w14:paraId="59ED17B4" w14:textId="77777777" w:rsidR="003042D3" w:rsidRDefault="00E163CD">
      <w:pPr>
        <w:pStyle w:val="ListParagraph"/>
        <w:keepNext/>
        <w:numPr>
          <w:ilvl w:val="0"/>
          <w:numId w:val="4"/>
        </w:numPr>
      </w:pPr>
      <w:proofErr w:type="gramStart"/>
      <w:r>
        <w:t>Child  (</w:t>
      </w:r>
      <w:proofErr w:type="gramEnd"/>
      <w:r>
        <w:t xml:space="preserve">5) </w:t>
      </w:r>
    </w:p>
    <w:p w14:paraId="77B32768" w14:textId="77777777" w:rsidR="003042D3" w:rsidRDefault="00E163CD">
      <w:pPr>
        <w:pStyle w:val="ListParagraph"/>
        <w:keepNext/>
        <w:numPr>
          <w:ilvl w:val="0"/>
          <w:numId w:val="4"/>
        </w:numPr>
      </w:pPr>
      <w:r>
        <w:t xml:space="preserve">Other </w:t>
      </w:r>
      <w:proofErr w:type="gramStart"/>
      <w:r>
        <w:t>relatives  (</w:t>
      </w:r>
      <w:proofErr w:type="gramEnd"/>
      <w:r>
        <w:t xml:space="preserve">6) </w:t>
      </w:r>
    </w:p>
    <w:p w14:paraId="2EFBCAE0" w14:textId="77777777" w:rsidR="003042D3" w:rsidRDefault="00E163CD">
      <w:pPr>
        <w:pStyle w:val="ListParagraph"/>
        <w:keepNext/>
        <w:numPr>
          <w:ilvl w:val="0"/>
          <w:numId w:val="4"/>
        </w:numPr>
      </w:pPr>
      <w:proofErr w:type="gramStart"/>
      <w:r>
        <w:t>Friend  (</w:t>
      </w:r>
      <w:proofErr w:type="gramEnd"/>
      <w:r>
        <w:t xml:space="preserve">7) </w:t>
      </w:r>
    </w:p>
    <w:p w14:paraId="0CA2C43A" w14:textId="77777777" w:rsidR="003042D3" w:rsidRDefault="00E163CD">
      <w:pPr>
        <w:pStyle w:val="ListParagraph"/>
        <w:keepNext/>
        <w:numPr>
          <w:ilvl w:val="0"/>
          <w:numId w:val="4"/>
        </w:numPr>
      </w:pPr>
      <w:proofErr w:type="gramStart"/>
      <w:r>
        <w:t>Other  (</w:t>
      </w:r>
      <w:proofErr w:type="gramEnd"/>
      <w:r>
        <w:t xml:space="preserve">8) </w:t>
      </w:r>
    </w:p>
    <w:p w14:paraId="5B4E982C" w14:textId="77777777" w:rsidR="003042D3" w:rsidRDefault="003042D3"/>
    <w:p w14:paraId="7130A52D"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13AF83A" w14:textId="77777777">
        <w:trPr>
          <w:trHeight w:val="300"/>
        </w:trPr>
        <w:tc>
          <w:tcPr>
            <w:tcW w:w="1368" w:type="dxa"/>
            <w:tcBorders>
              <w:top w:val="nil"/>
              <w:left w:val="nil"/>
              <w:bottom w:val="nil"/>
              <w:right w:val="nil"/>
            </w:tcBorders>
          </w:tcPr>
          <w:p w14:paraId="723D9D57"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0CA0552" w14:textId="77777777" w:rsidR="003042D3" w:rsidRDefault="003042D3">
            <w:pPr>
              <w:pBdr>
                <w:top w:val="single" w:sz="8" w:space="0" w:color="CCCCCC"/>
              </w:pBdr>
              <w:spacing w:before="120" w:after="120" w:line="120" w:lineRule="auto"/>
              <w:jc w:val="center"/>
              <w:rPr>
                <w:color w:val="CCCCCC"/>
              </w:rPr>
            </w:pPr>
          </w:p>
        </w:tc>
      </w:tr>
    </w:tbl>
    <w:p w14:paraId="6E518FF3"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5673D48D" w14:textId="77777777">
        <w:tc>
          <w:tcPr>
            <w:tcW w:w="50" w:type="dxa"/>
          </w:tcPr>
          <w:p w14:paraId="4A0C5709" w14:textId="77777777" w:rsidR="003042D3" w:rsidRDefault="00E163CD">
            <w:pPr>
              <w:keepNext/>
            </w:pPr>
            <w:r>
              <w:rPr>
                <w:noProof/>
              </w:rPr>
              <w:lastRenderedPageBreak/>
              <w:drawing>
                <wp:inline distT="0" distB="0" distL="0" distR="0" wp14:anchorId="653A652D" wp14:editId="0C486AAF">
                  <wp:extent cx="228600" cy="228600"/>
                  <wp:effectExtent l="0" t="0" r="0" b="0"/>
                  <wp:docPr id="1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AE0EB9" w14:textId="77777777" w:rsidR="003042D3" w:rsidRDefault="003042D3"/>
    <w:p w14:paraId="14779F75" w14:textId="77777777" w:rsidR="003042D3" w:rsidRDefault="00E163CD">
      <w:pPr>
        <w:keepNext/>
      </w:pPr>
      <w:r>
        <w:t xml:space="preserve">LEL_5 5. Were you separated or divorced during the </w:t>
      </w:r>
      <w:r>
        <w:rPr>
          <w:b/>
          <w:u w:val="single"/>
        </w:rPr>
        <w:t>last 6 months</w:t>
      </w:r>
      <w:r>
        <w:t>?</w:t>
      </w:r>
    </w:p>
    <w:p w14:paraId="4C2D1396" w14:textId="77777777" w:rsidR="003042D3" w:rsidRDefault="00E163CD">
      <w:pPr>
        <w:pStyle w:val="ListParagraph"/>
        <w:keepNext/>
        <w:numPr>
          <w:ilvl w:val="0"/>
          <w:numId w:val="4"/>
        </w:numPr>
      </w:pPr>
      <w:proofErr w:type="gramStart"/>
      <w:r>
        <w:t>No  (</w:t>
      </w:r>
      <w:proofErr w:type="gramEnd"/>
      <w:r>
        <w:t xml:space="preserve">0) </w:t>
      </w:r>
    </w:p>
    <w:p w14:paraId="7855314A" w14:textId="77777777" w:rsidR="003042D3" w:rsidRDefault="00E163CD">
      <w:pPr>
        <w:pStyle w:val="ListParagraph"/>
        <w:keepNext/>
        <w:numPr>
          <w:ilvl w:val="0"/>
          <w:numId w:val="4"/>
        </w:numPr>
      </w:pPr>
      <w:proofErr w:type="gramStart"/>
      <w:r>
        <w:t>Yes  (</w:t>
      </w:r>
      <w:proofErr w:type="gramEnd"/>
      <w:r>
        <w:t xml:space="preserve">1) </w:t>
      </w:r>
    </w:p>
    <w:p w14:paraId="7750CEE1" w14:textId="77777777" w:rsidR="003042D3" w:rsidRDefault="003042D3"/>
    <w:p w14:paraId="721D7643" w14:textId="77777777" w:rsidR="003042D3" w:rsidRDefault="00E163CD">
      <w:pPr>
        <w:pStyle w:val="QSkipLogic"/>
      </w:pPr>
      <w:r>
        <w:t>Skip To: LEL_6 If 5. Were you separated or divorced during the last 6 months? = 0</w:t>
      </w:r>
    </w:p>
    <w:p w14:paraId="6F4ED12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D5E9312" w14:textId="77777777">
        <w:tc>
          <w:tcPr>
            <w:tcW w:w="50" w:type="dxa"/>
          </w:tcPr>
          <w:p w14:paraId="3DBB1698" w14:textId="77777777" w:rsidR="003042D3" w:rsidRDefault="00E163CD">
            <w:pPr>
              <w:keepNext/>
            </w:pPr>
            <w:r>
              <w:rPr>
                <w:noProof/>
              </w:rPr>
              <w:drawing>
                <wp:inline distT="0" distB="0" distL="0" distR="0" wp14:anchorId="51316E4D" wp14:editId="706158AF">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3CE8D0" w14:textId="77777777" w:rsidR="003042D3" w:rsidRDefault="003042D3"/>
    <w:p w14:paraId="7BBC5424" w14:textId="77777777" w:rsidR="003042D3" w:rsidRDefault="00E163CD">
      <w:pPr>
        <w:keepNext/>
      </w:pPr>
      <w:r>
        <w:t>LEL_5a Did you want to get separated or divorced?</w:t>
      </w:r>
    </w:p>
    <w:p w14:paraId="02F4EE74" w14:textId="77777777" w:rsidR="003042D3" w:rsidRDefault="00E163CD">
      <w:pPr>
        <w:pStyle w:val="ListParagraph"/>
        <w:keepNext/>
        <w:numPr>
          <w:ilvl w:val="0"/>
          <w:numId w:val="4"/>
        </w:numPr>
      </w:pPr>
      <w:proofErr w:type="gramStart"/>
      <w:r>
        <w:t>No  (</w:t>
      </w:r>
      <w:proofErr w:type="gramEnd"/>
      <w:r>
        <w:t xml:space="preserve">0) </w:t>
      </w:r>
    </w:p>
    <w:p w14:paraId="096C97E9" w14:textId="77777777" w:rsidR="003042D3" w:rsidRDefault="00E163CD">
      <w:pPr>
        <w:pStyle w:val="ListParagraph"/>
        <w:keepNext/>
        <w:numPr>
          <w:ilvl w:val="0"/>
          <w:numId w:val="4"/>
        </w:numPr>
      </w:pPr>
      <w:proofErr w:type="gramStart"/>
      <w:r>
        <w:t>Yes  (</w:t>
      </w:r>
      <w:proofErr w:type="gramEnd"/>
      <w:r>
        <w:t xml:space="preserve">1) </w:t>
      </w:r>
    </w:p>
    <w:p w14:paraId="260C68DD" w14:textId="77777777" w:rsidR="003042D3" w:rsidRDefault="003042D3"/>
    <w:p w14:paraId="451FBEFE" w14:textId="77777777" w:rsidR="003042D3" w:rsidRDefault="003042D3">
      <w:pPr>
        <w:pStyle w:val="QuestionSeparator"/>
      </w:pPr>
    </w:p>
    <w:p w14:paraId="6DEEE343" w14:textId="77777777" w:rsidR="003042D3" w:rsidRDefault="003042D3"/>
    <w:p w14:paraId="0091605A" w14:textId="77777777" w:rsidR="003042D3" w:rsidRDefault="00E163CD">
      <w:pPr>
        <w:keepNext/>
      </w:pPr>
      <w:r>
        <w:t>LEL_5b Overall, would you rate your separation or divorce as a good or bad experience? </w:t>
      </w:r>
    </w:p>
    <w:p w14:paraId="642A1C75"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3E92A473"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1ABB9CF5"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2A8119EE"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35CC7868"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0034096C"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675A2D54" w14:textId="77777777" w:rsidR="003042D3" w:rsidRDefault="003042D3"/>
    <w:p w14:paraId="0989D918"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4E9777F7" w14:textId="77777777">
        <w:trPr>
          <w:trHeight w:val="300"/>
        </w:trPr>
        <w:tc>
          <w:tcPr>
            <w:tcW w:w="1368" w:type="dxa"/>
            <w:tcBorders>
              <w:top w:val="nil"/>
              <w:left w:val="nil"/>
              <w:bottom w:val="nil"/>
              <w:right w:val="nil"/>
            </w:tcBorders>
          </w:tcPr>
          <w:p w14:paraId="085A2CF6" w14:textId="77777777" w:rsidR="003042D3" w:rsidRDefault="00E163CD">
            <w:pPr>
              <w:rPr>
                <w:color w:val="CCCCCC"/>
              </w:rPr>
            </w:pPr>
            <w:r>
              <w:rPr>
                <w:color w:val="CCCCCC"/>
              </w:rPr>
              <w:t>Page Break</w:t>
            </w:r>
          </w:p>
        </w:tc>
        <w:tc>
          <w:tcPr>
            <w:tcW w:w="8208" w:type="dxa"/>
            <w:tcBorders>
              <w:top w:val="nil"/>
              <w:left w:val="nil"/>
              <w:bottom w:val="nil"/>
              <w:right w:val="nil"/>
            </w:tcBorders>
          </w:tcPr>
          <w:p w14:paraId="067B9889" w14:textId="77777777" w:rsidR="003042D3" w:rsidRDefault="003042D3">
            <w:pPr>
              <w:pBdr>
                <w:top w:val="single" w:sz="8" w:space="0" w:color="CCCCCC"/>
              </w:pBdr>
              <w:spacing w:before="120" w:after="120" w:line="120" w:lineRule="auto"/>
              <w:jc w:val="center"/>
              <w:rPr>
                <w:color w:val="CCCCCC"/>
              </w:rPr>
            </w:pPr>
          </w:p>
        </w:tc>
      </w:tr>
    </w:tbl>
    <w:p w14:paraId="23E2216A"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71E0709A" w14:textId="77777777">
        <w:tc>
          <w:tcPr>
            <w:tcW w:w="50" w:type="dxa"/>
          </w:tcPr>
          <w:p w14:paraId="35289B74" w14:textId="77777777" w:rsidR="003042D3" w:rsidRDefault="00E163CD">
            <w:pPr>
              <w:keepNext/>
            </w:pPr>
            <w:r>
              <w:rPr>
                <w:noProof/>
              </w:rPr>
              <w:lastRenderedPageBreak/>
              <w:drawing>
                <wp:inline distT="0" distB="0" distL="0" distR="0" wp14:anchorId="6194342C" wp14:editId="0DA26CE8">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A4CBE61" w14:textId="77777777" w:rsidR="003042D3" w:rsidRDefault="003042D3"/>
    <w:p w14:paraId="7D306195" w14:textId="77777777" w:rsidR="003042D3" w:rsidRDefault="00E163CD">
      <w:pPr>
        <w:keepNext/>
      </w:pPr>
      <w:r>
        <w:t xml:space="preserve">LEL_6 6. Did you break up with a close friend during the </w:t>
      </w:r>
      <w:r>
        <w:rPr>
          <w:b/>
          <w:u w:val="single"/>
        </w:rPr>
        <w:t>last 6 months</w:t>
      </w:r>
      <w:r>
        <w:t>?</w:t>
      </w:r>
    </w:p>
    <w:p w14:paraId="441C82DF" w14:textId="77777777" w:rsidR="003042D3" w:rsidRDefault="00E163CD">
      <w:pPr>
        <w:pStyle w:val="ListParagraph"/>
        <w:keepNext/>
        <w:numPr>
          <w:ilvl w:val="0"/>
          <w:numId w:val="4"/>
        </w:numPr>
      </w:pPr>
      <w:proofErr w:type="gramStart"/>
      <w:r>
        <w:t>No  (</w:t>
      </w:r>
      <w:proofErr w:type="gramEnd"/>
      <w:r>
        <w:t xml:space="preserve">0) </w:t>
      </w:r>
    </w:p>
    <w:p w14:paraId="14D574AA" w14:textId="77777777" w:rsidR="003042D3" w:rsidRDefault="00E163CD">
      <w:pPr>
        <w:pStyle w:val="ListParagraph"/>
        <w:keepNext/>
        <w:numPr>
          <w:ilvl w:val="0"/>
          <w:numId w:val="4"/>
        </w:numPr>
      </w:pPr>
      <w:proofErr w:type="gramStart"/>
      <w:r>
        <w:t>Yes  (</w:t>
      </w:r>
      <w:proofErr w:type="gramEnd"/>
      <w:r>
        <w:t xml:space="preserve">1) </w:t>
      </w:r>
    </w:p>
    <w:p w14:paraId="5BE95474" w14:textId="77777777" w:rsidR="003042D3" w:rsidRDefault="003042D3"/>
    <w:p w14:paraId="2159D6E9" w14:textId="77777777" w:rsidR="003042D3" w:rsidRDefault="00E163CD">
      <w:pPr>
        <w:pStyle w:val="QSkipLogic"/>
      </w:pPr>
      <w:r>
        <w:t>Skip To: LEL_7 If 6. Did you break up with a close friend during the last 6 months? = 0</w:t>
      </w:r>
    </w:p>
    <w:p w14:paraId="0E966A4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C02F18D" w14:textId="77777777">
        <w:tc>
          <w:tcPr>
            <w:tcW w:w="50" w:type="dxa"/>
          </w:tcPr>
          <w:p w14:paraId="3B782A7E" w14:textId="77777777" w:rsidR="003042D3" w:rsidRDefault="00E163CD">
            <w:pPr>
              <w:keepNext/>
            </w:pPr>
            <w:r>
              <w:rPr>
                <w:noProof/>
              </w:rPr>
              <w:drawing>
                <wp:inline distT="0" distB="0" distL="0" distR="0" wp14:anchorId="2B38A97E" wp14:editId="37CB1CDE">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7F97687" w14:textId="77777777" w:rsidR="003042D3" w:rsidRDefault="003042D3"/>
    <w:p w14:paraId="6844FDBF" w14:textId="77777777" w:rsidR="003042D3" w:rsidRDefault="00E163CD">
      <w:pPr>
        <w:keepNext/>
      </w:pPr>
      <w:r>
        <w:t>LEL_6a Did you want to break up with this friend?</w:t>
      </w:r>
    </w:p>
    <w:p w14:paraId="39C76706" w14:textId="77777777" w:rsidR="003042D3" w:rsidRDefault="00E163CD">
      <w:pPr>
        <w:pStyle w:val="ListParagraph"/>
        <w:keepNext/>
        <w:numPr>
          <w:ilvl w:val="0"/>
          <w:numId w:val="4"/>
        </w:numPr>
      </w:pPr>
      <w:proofErr w:type="gramStart"/>
      <w:r>
        <w:t>No  (</w:t>
      </w:r>
      <w:proofErr w:type="gramEnd"/>
      <w:r>
        <w:t xml:space="preserve">0) </w:t>
      </w:r>
    </w:p>
    <w:p w14:paraId="31C81477" w14:textId="77777777" w:rsidR="003042D3" w:rsidRDefault="00E163CD">
      <w:pPr>
        <w:pStyle w:val="ListParagraph"/>
        <w:keepNext/>
        <w:numPr>
          <w:ilvl w:val="0"/>
          <w:numId w:val="4"/>
        </w:numPr>
      </w:pPr>
      <w:proofErr w:type="gramStart"/>
      <w:r>
        <w:t>Yes  (</w:t>
      </w:r>
      <w:proofErr w:type="gramEnd"/>
      <w:r>
        <w:t xml:space="preserve">1) </w:t>
      </w:r>
    </w:p>
    <w:p w14:paraId="63C5F76A" w14:textId="77777777" w:rsidR="003042D3" w:rsidRDefault="003042D3"/>
    <w:p w14:paraId="3CB183B6" w14:textId="77777777" w:rsidR="003042D3" w:rsidRDefault="003042D3">
      <w:pPr>
        <w:pStyle w:val="QuestionSeparator"/>
      </w:pPr>
    </w:p>
    <w:p w14:paraId="0116ADAB" w14:textId="77777777" w:rsidR="003042D3" w:rsidRDefault="003042D3"/>
    <w:p w14:paraId="5E1136B6" w14:textId="77777777" w:rsidR="003042D3" w:rsidRDefault="00E163CD">
      <w:pPr>
        <w:keepNext/>
      </w:pPr>
      <w:r>
        <w:t>LEL_6b Overall, would you rate your breaking up as a good or bad experience? </w:t>
      </w:r>
    </w:p>
    <w:p w14:paraId="556CC9CC"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498668B5"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446BBA2D"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73D222B1"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5F89D20A"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454BBFA5"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0603FA02" w14:textId="77777777" w:rsidR="003042D3" w:rsidRDefault="003042D3"/>
    <w:p w14:paraId="619AC2C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1B6C639" w14:textId="77777777">
        <w:tc>
          <w:tcPr>
            <w:tcW w:w="50" w:type="dxa"/>
          </w:tcPr>
          <w:p w14:paraId="092EC135" w14:textId="77777777" w:rsidR="003042D3" w:rsidRDefault="00E163CD">
            <w:pPr>
              <w:keepNext/>
            </w:pPr>
            <w:r>
              <w:rPr>
                <w:noProof/>
              </w:rPr>
              <w:drawing>
                <wp:inline distT="0" distB="0" distL="0" distR="0" wp14:anchorId="061F3F2D" wp14:editId="77C7629B">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DF6CD9" w14:textId="77777777" w:rsidR="003042D3" w:rsidRDefault="003042D3"/>
    <w:p w14:paraId="055F8924" w14:textId="77777777" w:rsidR="003042D3" w:rsidRDefault="00E163CD">
      <w:pPr>
        <w:keepNext/>
      </w:pPr>
      <w:r>
        <w:lastRenderedPageBreak/>
        <w:t>LEL_6c Was the break up with this friend related to your sexual orientation? </w:t>
      </w:r>
    </w:p>
    <w:p w14:paraId="3D1CE86B" w14:textId="77777777" w:rsidR="003042D3" w:rsidRDefault="00E163CD">
      <w:pPr>
        <w:pStyle w:val="ListParagraph"/>
        <w:keepNext/>
        <w:numPr>
          <w:ilvl w:val="0"/>
          <w:numId w:val="4"/>
        </w:numPr>
      </w:pPr>
      <w:proofErr w:type="gramStart"/>
      <w:r>
        <w:t>No  (</w:t>
      </w:r>
      <w:proofErr w:type="gramEnd"/>
      <w:r>
        <w:t xml:space="preserve">0) </w:t>
      </w:r>
    </w:p>
    <w:p w14:paraId="190D2F82" w14:textId="77777777" w:rsidR="003042D3" w:rsidRDefault="00E163CD">
      <w:pPr>
        <w:pStyle w:val="ListParagraph"/>
        <w:keepNext/>
        <w:numPr>
          <w:ilvl w:val="0"/>
          <w:numId w:val="4"/>
        </w:numPr>
      </w:pPr>
      <w:proofErr w:type="gramStart"/>
      <w:r>
        <w:t>Yes  (</w:t>
      </w:r>
      <w:proofErr w:type="gramEnd"/>
      <w:r>
        <w:t xml:space="preserve">1) </w:t>
      </w:r>
    </w:p>
    <w:p w14:paraId="29E45184" w14:textId="77777777" w:rsidR="003042D3" w:rsidRDefault="003042D3"/>
    <w:p w14:paraId="3717ECC7"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112EE183" w14:textId="77777777">
        <w:trPr>
          <w:trHeight w:val="300"/>
        </w:trPr>
        <w:tc>
          <w:tcPr>
            <w:tcW w:w="1368" w:type="dxa"/>
            <w:tcBorders>
              <w:top w:val="nil"/>
              <w:left w:val="nil"/>
              <w:bottom w:val="nil"/>
              <w:right w:val="nil"/>
            </w:tcBorders>
          </w:tcPr>
          <w:p w14:paraId="2BE34E22"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A393EE6" w14:textId="77777777" w:rsidR="003042D3" w:rsidRDefault="003042D3">
            <w:pPr>
              <w:pBdr>
                <w:top w:val="single" w:sz="8" w:space="0" w:color="CCCCCC"/>
              </w:pBdr>
              <w:spacing w:before="120" w:after="120" w:line="120" w:lineRule="auto"/>
              <w:jc w:val="center"/>
              <w:rPr>
                <w:color w:val="CCCCCC"/>
              </w:rPr>
            </w:pPr>
          </w:p>
        </w:tc>
      </w:tr>
    </w:tbl>
    <w:p w14:paraId="4E8E1DE7"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45DBA3F2" w14:textId="77777777">
        <w:tc>
          <w:tcPr>
            <w:tcW w:w="50" w:type="dxa"/>
          </w:tcPr>
          <w:p w14:paraId="3D1E136A" w14:textId="77777777" w:rsidR="003042D3" w:rsidRDefault="00E163CD">
            <w:pPr>
              <w:keepNext/>
            </w:pPr>
            <w:r>
              <w:rPr>
                <w:noProof/>
              </w:rPr>
              <w:lastRenderedPageBreak/>
              <w:drawing>
                <wp:inline distT="0" distB="0" distL="0" distR="0" wp14:anchorId="371EDC87" wp14:editId="35FF0993">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2D5DF9" w14:textId="77777777" w:rsidR="003042D3" w:rsidRDefault="003042D3"/>
    <w:p w14:paraId="657AD1E0" w14:textId="77777777" w:rsidR="003042D3" w:rsidRDefault="00E163CD">
      <w:pPr>
        <w:keepNext/>
      </w:pPr>
      <w:r>
        <w:t xml:space="preserve">LEL_7 7. Have you had any important relationship, for example, with your spouse, a close friend, your boss, or a family member become significantly worse during the </w:t>
      </w:r>
      <w:r>
        <w:rPr>
          <w:b/>
          <w:u w:val="single"/>
        </w:rPr>
        <w:t>last 6 months</w:t>
      </w:r>
      <w:r>
        <w:t xml:space="preserve"> (this should not include the relationship referred to in the last question)? </w:t>
      </w:r>
    </w:p>
    <w:p w14:paraId="33D275F6" w14:textId="77777777" w:rsidR="003042D3" w:rsidRDefault="00E163CD">
      <w:pPr>
        <w:pStyle w:val="ListParagraph"/>
        <w:keepNext/>
        <w:numPr>
          <w:ilvl w:val="0"/>
          <w:numId w:val="4"/>
        </w:numPr>
      </w:pPr>
      <w:proofErr w:type="gramStart"/>
      <w:r>
        <w:t>No  (</w:t>
      </w:r>
      <w:proofErr w:type="gramEnd"/>
      <w:r>
        <w:t xml:space="preserve">0) </w:t>
      </w:r>
    </w:p>
    <w:p w14:paraId="2C043450" w14:textId="77777777" w:rsidR="003042D3" w:rsidRDefault="00E163CD">
      <w:pPr>
        <w:pStyle w:val="ListParagraph"/>
        <w:keepNext/>
        <w:numPr>
          <w:ilvl w:val="0"/>
          <w:numId w:val="4"/>
        </w:numPr>
      </w:pPr>
      <w:proofErr w:type="gramStart"/>
      <w:r>
        <w:t>Yes  (</w:t>
      </w:r>
      <w:proofErr w:type="gramEnd"/>
      <w:r>
        <w:t xml:space="preserve">1) </w:t>
      </w:r>
    </w:p>
    <w:p w14:paraId="3857A1A7" w14:textId="77777777" w:rsidR="003042D3" w:rsidRDefault="003042D3"/>
    <w:p w14:paraId="14E14D2D" w14:textId="77777777" w:rsidR="003042D3" w:rsidRDefault="00E163CD">
      <w:pPr>
        <w:pStyle w:val="QSkipLogic"/>
      </w:pPr>
      <w:r>
        <w:t xml:space="preserve">Skip To: LEL_8 If 7. Have you had any important relationship, for example, with your spouse, a close friend, your </w:t>
      </w:r>
      <w:proofErr w:type="gramStart"/>
      <w:r>
        <w:t>b...</w:t>
      </w:r>
      <w:proofErr w:type="gramEnd"/>
      <w:r>
        <w:t xml:space="preserve"> = 0</w:t>
      </w:r>
    </w:p>
    <w:p w14:paraId="225A7218" w14:textId="77777777" w:rsidR="003042D3" w:rsidRDefault="003042D3">
      <w:pPr>
        <w:pStyle w:val="QuestionSeparator"/>
      </w:pPr>
    </w:p>
    <w:p w14:paraId="02D7C5C9" w14:textId="77777777" w:rsidR="003042D3" w:rsidRDefault="003042D3"/>
    <w:p w14:paraId="2ACB52F0" w14:textId="77777777" w:rsidR="003042D3" w:rsidRDefault="00E163CD">
      <w:pPr>
        <w:keepNext/>
      </w:pPr>
      <w:r>
        <w:t xml:space="preserve">LEL_7a </w:t>
      </w:r>
      <w:proofErr w:type="gramStart"/>
      <w:r>
        <w:t>With</w:t>
      </w:r>
      <w:proofErr w:type="gramEnd"/>
      <w:r>
        <w:t xml:space="preserve"> whom did an important relationship become significantly worse? (check all that apply)</w:t>
      </w:r>
    </w:p>
    <w:p w14:paraId="55398D64" w14:textId="77777777" w:rsidR="003042D3" w:rsidRDefault="00E163CD">
      <w:pPr>
        <w:pStyle w:val="ListParagraph"/>
        <w:keepNext/>
        <w:numPr>
          <w:ilvl w:val="0"/>
          <w:numId w:val="2"/>
        </w:numPr>
      </w:pPr>
      <w:proofErr w:type="gramStart"/>
      <w:r>
        <w:t>Boss  (</w:t>
      </w:r>
      <w:proofErr w:type="gramEnd"/>
      <w:r>
        <w:t xml:space="preserve">1) </w:t>
      </w:r>
    </w:p>
    <w:p w14:paraId="1BF21BC2" w14:textId="77777777" w:rsidR="003042D3" w:rsidRDefault="00E163CD">
      <w:pPr>
        <w:pStyle w:val="ListParagraph"/>
        <w:keepNext/>
        <w:numPr>
          <w:ilvl w:val="0"/>
          <w:numId w:val="2"/>
        </w:numPr>
      </w:pPr>
      <w:proofErr w:type="gramStart"/>
      <w:r>
        <w:t>Spouse  (</w:t>
      </w:r>
      <w:proofErr w:type="gramEnd"/>
      <w:r>
        <w:t xml:space="preserve">2) </w:t>
      </w:r>
    </w:p>
    <w:p w14:paraId="321FA091" w14:textId="77777777" w:rsidR="003042D3" w:rsidRDefault="00E163CD">
      <w:pPr>
        <w:pStyle w:val="ListParagraph"/>
        <w:keepNext/>
        <w:numPr>
          <w:ilvl w:val="0"/>
          <w:numId w:val="2"/>
        </w:numPr>
      </w:pPr>
      <w:proofErr w:type="gramStart"/>
      <w:r>
        <w:t>Friend  (</w:t>
      </w:r>
      <w:proofErr w:type="gramEnd"/>
      <w:r>
        <w:t xml:space="preserve">3) </w:t>
      </w:r>
    </w:p>
    <w:p w14:paraId="025FB245" w14:textId="77777777" w:rsidR="003042D3" w:rsidRDefault="00E163CD">
      <w:pPr>
        <w:pStyle w:val="ListParagraph"/>
        <w:keepNext/>
        <w:numPr>
          <w:ilvl w:val="0"/>
          <w:numId w:val="2"/>
        </w:numPr>
      </w:pPr>
      <w:proofErr w:type="gramStart"/>
      <w:r>
        <w:t>Child  (</w:t>
      </w:r>
      <w:proofErr w:type="gramEnd"/>
      <w:r>
        <w:t xml:space="preserve">4) </w:t>
      </w:r>
    </w:p>
    <w:p w14:paraId="2C46C182" w14:textId="77777777" w:rsidR="003042D3" w:rsidRDefault="00E163CD">
      <w:pPr>
        <w:pStyle w:val="ListParagraph"/>
        <w:keepNext/>
        <w:numPr>
          <w:ilvl w:val="0"/>
          <w:numId w:val="2"/>
        </w:numPr>
      </w:pPr>
      <w:proofErr w:type="gramStart"/>
      <w:r>
        <w:t>Parent  (</w:t>
      </w:r>
      <w:proofErr w:type="gramEnd"/>
      <w:r>
        <w:t xml:space="preserve">5) </w:t>
      </w:r>
    </w:p>
    <w:p w14:paraId="317A53CC" w14:textId="77777777" w:rsidR="003042D3" w:rsidRDefault="00E163CD">
      <w:pPr>
        <w:pStyle w:val="ListParagraph"/>
        <w:keepNext/>
        <w:numPr>
          <w:ilvl w:val="0"/>
          <w:numId w:val="2"/>
        </w:numPr>
      </w:pPr>
      <w:r>
        <w:t xml:space="preserve">Other family </w:t>
      </w:r>
      <w:proofErr w:type="gramStart"/>
      <w:r>
        <w:t>member  (</w:t>
      </w:r>
      <w:proofErr w:type="gramEnd"/>
      <w:r>
        <w:t xml:space="preserve">6) </w:t>
      </w:r>
    </w:p>
    <w:p w14:paraId="3CED9319" w14:textId="77777777" w:rsidR="003042D3" w:rsidRDefault="003042D3"/>
    <w:p w14:paraId="013105B2"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18AC64A" w14:textId="77777777">
        <w:trPr>
          <w:trHeight w:val="300"/>
        </w:trPr>
        <w:tc>
          <w:tcPr>
            <w:tcW w:w="1368" w:type="dxa"/>
            <w:tcBorders>
              <w:top w:val="nil"/>
              <w:left w:val="nil"/>
              <w:bottom w:val="nil"/>
              <w:right w:val="nil"/>
            </w:tcBorders>
          </w:tcPr>
          <w:p w14:paraId="50B42873" w14:textId="77777777" w:rsidR="003042D3" w:rsidRDefault="00E163CD">
            <w:pPr>
              <w:rPr>
                <w:color w:val="CCCCCC"/>
              </w:rPr>
            </w:pPr>
            <w:r>
              <w:rPr>
                <w:color w:val="CCCCCC"/>
              </w:rPr>
              <w:t>Page Break</w:t>
            </w:r>
          </w:p>
        </w:tc>
        <w:tc>
          <w:tcPr>
            <w:tcW w:w="8208" w:type="dxa"/>
            <w:tcBorders>
              <w:top w:val="nil"/>
              <w:left w:val="nil"/>
              <w:bottom w:val="nil"/>
              <w:right w:val="nil"/>
            </w:tcBorders>
          </w:tcPr>
          <w:p w14:paraId="2A8092C1" w14:textId="77777777" w:rsidR="003042D3" w:rsidRDefault="003042D3">
            <w:pPr>
              <w:pBdr>
                <w:top w:val="single" w:sz="8" w:space="0" w:color="CCCCCC"/>
              </w:pBdr>
              <w:spacing w:before="120" w:after="120" w:line="120" w:lineRule="auto"/>
              <w:jc w:val="center"/>
              <w:rPr>
                <w:color w:val="CCCCCC"/>
              </w:rPr>
            </w:pPr>
          </w:p>
        </w:tc>
      </w:tr>
    </w:tbl>
    <w:p w14:paraId="63E5C5FE"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D018136" w14:textId="77777777">
        <w:tc>
          <w:tcPr>
            <w:tcW w:w="50" w:type="dxa"/>
          </w:tcPr>
          <w:p w14:paraId="00E99B90" w14:textId="77777777" w:rsidR="003042D3" w:rsidRDefault="00E163CD">
            <w:pPr>
              <w:keepNext/>
            </w:pPr>
            <w:r>
              <w:rPr>
                <w:noProof/>
              </w:rPr>
              <w:lastRenderedPageBreak/>
              <w:drawing>
                <wp:inline distT="0" distB="0" distL="0" distR="0" wp14:anchorId="141F20C6" wp14:editId="093913A4">
                  <wp:extent cx="228600" cy="228600"/>
                  <wp:effectExtent l="0" t="0" r="0" b="0"/>
                  <wp:docPr id="1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DC6BA4D" w14:textId="77777777" w:rsidR="003042D3" w:rsidRDefault="003042D3"/>
    <w:p w14:paraId="2BE5FE78" w14:textId="77777777" w:rsidR="003042D3" w:rsidRDefault="00E163CD">
      <w:pPr>
        <w:keepNext/>
      </w:pPr>
      <w:r>
        <w:t xml:space="preserve">LEL_8 8. Did you have a child or adopt a child during the </w:t>
      </w:r>
      <w:r>
        <w:rPr>
          <w:b/>
          <w:u w:val="single"/>
        </w:rPr>
        <w:t>last 6 months</w:t>
      </w:r>
      <w:r>
        <w:t>?</w:t>
      </w:r>
    </w:p>
    <w:p w14:paraId="315FFF56" w14:textId="77777777" w:rsidR="003042D3" w:rsidRDefault="00E163CD">
      <w:pPr>
        <w:pStyle w:val="ListParagraph"/>
        <w:keepNext/>
        <w:numPr>
          <w:ilvl w:val="0"/>
          <w:numId w:val="4"/>
        </w:numPr>
      </w:pPr>
      <w:proofErr w:type="gramStart"/>
      <w:r>
        <w:t>No  (</w:t>
      </w:r>
      <w:proofErr w:type="gramEnd"/>
      <w:r>
        <w:t xml:space="preserve">0) </w:t>
      </w:r>
    </w:p>
    <w:p w14:paraId="4AD3537E" w14:textId="77777777" w:rsidR="003042D3" w:rsidRDefault="00E163CD">
      <w:pPr>
        <w:pStyle w:val="ListParagraph"/>
        <w:keepNext/>
        <w:numPr>
          <w:ilvl w:val="0"/>
          <w:numId w:val="4"/>
        </w:numPr>
      </w:pPr>
      <w:proofErr w:type="gramStart"/>
      <w:r>
        <w:t>Yes  (</w:t>
      </w:r>
      <w:proofErr w:type="gramEnd"/>
      <w:r>
        <w:t xml:space="preserve">1) </w:t>
      </w:r>
    </w:p>
    <w:p w14:paraId="2836ED07" w14:textId="77777777" w:rsidR="003042D3" w:rsidRDefault="003042D3"/>
    <w:p w14:paraId="5E3000BB" w14:textId="77777777" w:rsidR="003042D3" w:rsidRDefault="00E163CD">
      <w:pPr>
        <w:pStyle w:val="QSkipLogic"/>
      </w:pPr>
      <w:r>
        <w:t>Skip To: LEL_9 If 8. Did you have a child or adopt a child during the last 6 months? = 0</w:t>
      </w:r>
    </w:p>
    <w:p w14:paraId="7298E1F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DC56C3C" w14:textId="77777777">
        <w:tc>
          <w:tcPr>
            <w:tcW w:w="50" w:type="dxa"/>
          </w:tcPr>
          <w:p w14:paraId="6E20DCD9" w14:textId="77777777" w:rsidR="003042D3" w:rsidRDefault="00E163CD">
            <w:pPr>
              <w:keepNext/>
            </w:pPr>
            <w:r>
              <w:rPr>
                <w:noProof/>
              </w:rPr>
              <w:drawing>
                <wp:inline distT="0" distB="0" distL="0" distR="0" wp14:anchorId="6DB32788" wp14:editId="0D008C03">
                  <wp:extent cx="228600" cy="228600"/>
                  <wp:effectExtent l="0" t="0" r="0" b="0"/>
                  <wp:docPr id="1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D6404C" w14:textId="77777777" w:rsidR="003042D3" w:rsidRDefault="003042D3"/>
    <w:p w14:paraId="4B6D58E2" w14:textId="77777777" w:rsidR="003042D3" w:rsidRDefault="00E163CD">
      <w:pPr>
        <w:keepNext/>
      </w:pPr>
      <w:r>
        <w:t>LEL_8a Is this a first child? </w:t>
      </w:r>
    </w:p>
    <w:p w14:paraId="3CF7B590" w14:textId="77777777" w:rsidR="003042D3" w:rsidRDefault="00E163CD">
      <w:pPr>
        <w:pStyle w:val="ListParagraph"/>
        <w:keepNext/>
        <w:numPr>
          <w:ilvl w:val="0"/>
          <w:numId w:val="4"/>
        </w:numPr>
      </w:pPr>
      <w:proofErr w:type="gramStart"/>
      <w:r>
        <w:t>No  (</w:t>
      </w:r>
      <w:proofErr w:type="gramEnd"/>
      <w:r>
        <w:t xml:space="preserve">0) </w:t>
      </w:r>
    </w:p>
    <w:p w14:paraId="05FD1887" w14:textId="77777777" w:rsidR="003042D3" w:rsidRDefault="00E163CD">
      <w:pPr>
        <w:pStyle w:val="ListParagraph"/>
        <w:keepNext/>
        <w:numPr>
          <w:ilvl w:val="0"/>
          <w:numId w:val="4"/>
        </w:numPr>
      </w:pPr>
      <w:proofErr w:type="gramStart"/>
      <w:r>
        <w:t>Yes  (</w:t>
      </w:r>
      <w:proofErr w:type="gramEnd"/>
      <w:r>
        <w:t xml:space="preserve">1) </w:t>
      </w:r>
    </w:p>
    <w:p w14:paraId="59A2A3E5" w14:textId="77777777" w:rsidR="003042D3" w:rsidRDefault="003042D3"/>
    <w:p w14:paraId="4F76728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0A26D1A" w14:textId="77777777">
        <w:tc>
          <w:tcPr>
            <w:tcW w:w="50" w:type="dxa"/>
          </w:tcPr>
          <w:p w14:paraId="0E140221" w14:textId="77777777" w:rsidR="003042D3" w:rsidRDefault="00E163CD">
            <w:pPr>
              <w:keepNext/>
            </w:pPr>
            <w:r>
              <w:rPr>
                <w:noProof/>
              </w:rPr>
              <w:drawing>
                <wp:inline distT="0" distB="0" distL="0" distR="0" wp14:anchorId="69080F73" wp14:editId="7545B01A">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40525D" w14:textId="77777777" w:rsidR="003042D3" w:rsidRDefault="003042D3"/>
    <w:p w14:paraId="58A4A468" w14:textId="77777777" w:rsidR="003042D3" w:rsidRDefault="00E163CD">
      <w:pPr>
        <w:keepNext/>
      </w:pPr>
      <w:r>
        <w:t>LEL_8b Did you plan to have this child? </w:t>
      </w:r>
    </w:p>
    <w:p w14:paraId="3F4415D4" w14:textId="77777777" w:rsidR="003042D3" w:rsidRDefault="00E163CD">
      <w:pPr>
        <w:pStyle w:val="ListParagraph"/>
        <w:keepNext/>
        <w:numPr>
          <w:ilvl w:val="0"/>
          <w:numId w:val="4"/>
        </w:numPr>
      </w:pPr>
      <w:proofErr w:type="gramStart"/>
      <w:r>
        <w:t>No  (</w:t>
      </w:r>
      <w:proofErr w:type="gramEnd"/>
      <w:r>
        <w:t xml:space="preserve">0) </w:t>
      </w:r>
    </w:p>
    <w:p w14:paraId="32063D02" w14:textId="77777777" w:rsidR="003042D3" w:rsidRDefault="00E163CD">
      <w:pPr>
        <w:pStyle w:val="ListParagraph"/>
        <w:keepNext/>
        <w:numPr>
          <w:ilvl w:val="0"/>
          <w:numId w:val="4"/>
        </w:numPr>
      </w:pPr>
      <w:proofErr w:type="gramStart"/>
      <w:r>
        <w:t>Yes  (</w:t>
      </w:r>
      <w:proofErr w:type="gramEnd"/>
      <w:r>
        <w:t xml:space="preserve">1) </w:t>
      </w:r>
    </w:p>
    <w:p w14:paraId="345F4B25" w14:textId="77777777" w:rsidR="003042D3" w:rsidRDefault="003042D3"/>
    <w:p w14:paraId="46D2A6FA" w14:textId="77777777" w:rsidR="003042D3" w:rsidRDefault="003042D3">
      <w:pPr>
        <w:pStyle w:val="QuestionSeparator"/>
      </w:pPr>
    </w:p>
    <w:p w14:paraId="1A5CAB2D" w14:textId="77777777" w:rsidR="003042D3" w:rsidRDefault="003042D3"/>
    <w:p w14:paraId="701F9577" w14:textId="77777777" w:rsidR="003042D3" w:rsidRDefault="00E163CD">
      <w:pPr>
        <w:keepNext/>
      </w:pPr>
      <w:r>
        <w:lastRenderedPageBreak/>
        <w:t>LEL_8c Would you rate having a child and adjusting to having a child as a good or bad experience? </w:t>
      </w:r>
    </w:p>
    <w:p w14:paraId="06B5F84F"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0E03AEC4"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3E54544B"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443298D6"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641E308B"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7539266D"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2C840CF3" w14:textId="77777777" w:rsidR="003042D3" w:rsidRDefault="003042D3"/>
    <w:p w14:paraId="60F188BD"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5BB50CEC" w14:textId="77777777">
        <w:trPr>
          <w:trHeight w:val="300"/>
        </w:trPr>
        <w:tc>
          <w:tcPr>
            <w:tcW w:w="1368" w:type="dxa"/>
            <w:tcBorders>
              <w:top w:val="nil"/>
              <w:left w:val="nil"/>
              <w:bottom w:val="nil"/>
              <w:right w:val="nil"/>
            </w:tcBorders>
          </w:tcPr>
          <w:p w14:paraId="2D1798EC" w14:textId="77777777" w:rsidR="003042D3" w:rsidRDefault="00E163CD">
            <w:pPr>
              <w:rPr>
                <w:color w:val="CCCCCC"/>
              </w:rPr>
            </w:pPr>
            <w:r>
              <w:rPr>
                <w:color w:val="CCCCCC"/>
              </w:rPr>
              <w:t>Page Break</w:t>
            </w:r>
          </w:p>
        </w:tc>
        <w:tc>
          <w:tcPr>
            <w:tcW w:w="8208" w:type="dxa"/>
            <w:tcBorders>
              <w:top w:val="nil"/>
              <w:left w:val="nil"/>
              <w:bottom w:val="nil"/>
              <w:right w:val="nil"/>
            </w:tcBorders>
          </w:tcPr>
          <w:p w14:paraId="7D525C8A" w14:textId="77777777" w:rsidR="003042D3" w:rsidRDefault="003042D3">
            <w:pPr>
              <w:pBdr>
                <w:top w:val="single" w:sz="8" w:space="0" w:color="CCCCCC"/>
              </w:pBdr>
              <w:spacing w:before="120" w:after="120" w:line="120" w:lineRule="auto"/>
              <w:jc w:val="center"/>
              <w:rPr>
                <w:color w:val="CCCCCC"/>
              </w:rPr>
            </w:pPr>
          </w:p>
        </w:tc>
      </w:tr>
    </w:tbl>
    <w:p w14:paraId="4BBD9E10"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BCFDAFD" w14:textId="77777777">
        <w:tc>
          <w:tcPr>
            <w:tcW w:w="50" w:type="dxa"/>
          </w:tcPr>
          <w:p w14:paraId="4465ADF8" w14:textId="77777777" w:rsidR="003042D3" w:rsidRDefault="00E163CD">
            <w:pPr>
              <w:keepNext/>
            </w:pPr>
            <w:r>
              <w:rPr>
                <w:noProof/>
              </w:rPr>
              <w:lastRenderedPageBreak/>
              <w:drawing>
                <wp:inline distT="0" distB="0" distL="0" distR="0" wp14:anchorId="0D81C2EB" wp14:editId="461F7362">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10D1DC" w14:textId="77777777" w:rsidR="003042D3" w:rsidRDefault="003042D3"/>
    <w:p w14:paraId="604FB65E" w14:textId="77777777" w:rsidR="003042D3" w:rsidRDefault="00E163CD">
      <w:pPr>
        <w:keepNext/>
      </w:pPr>
      <w:r>
        <w:t xml:space="preserve">LEL_9 9. Have you, a very close friend, or close family member had an accident that required emergency medical treatment during the </w:t>
      </w:r>
      <w:r>
        <w:rPr>
          <w:b/>
          <w:u w:val="single"/>
        </w:rPr>
        <w:t>last 6 months</w:t>
      </w:r>
      <w:r>
        <w:t>? </w:t>
      </w:r>
    </w:p>
    <w:p w14:paraId="6D141EFE" w14:textId="77777777" w:rsidR="003042D3" w:rsidRDefault="00E163CD">
      <w:pPr>
        <w:pStyle w:val="ListParagraph"/>
        <w:keepNext/>
        <w:numPr>
          <w:ilvl w:val="0"/>
          <w:numId w:val="4"/>
        </w:numPr>
      </w:pPr>
      <w:proofErr w:type="gramStart"/>
      <w:r>
        <w:t>No  (</w:t>
      </w:r>
      <w:proofErr w:type="gramEnd"/>
      <w:r>
        <w:t xml:space="preserve">0) </w:t>
      </w:r>
    </w:p>
    <w:p w14:paraId="37F5F73A" w14:textId="77777777" w:rsidR="003042D3" w:rsidRDefault="00E163CD">
      <w:pPr>
        <w:pStyle w:val="ListParagraph"/>
        <w:keepNext/>
        <w:numPr>
          <w:ilvl w:val="0"/>
          <w:numId w:val="4"/>
        </w:numPr>
      </w:pPr>
      <w:proofErr w:type="gramStart"/>
      <w:r>
        <w:t>Yes  (</w:t>
      </w:r>
      <w:proofErr w:type="gramEnd"/>
      <w:r>
        <w:t xml:space="preserve">1) </w:t>
      </w:r>
    </w:p>
    <w:p w14:paraId="721A36C5" w14:textId="77777777" w:rsidR="003042D3" w:rsidRDefault="003042D3"/>
    <w:p w14:paraId="72B42770" w14:textId="77777777" w:rsidR="003042D3" w:rsidRDefault="00E163CD">
      <w:pPr>
        <w:pStyle w:val="QSkipLogic"/>
      </w:pPr>
      <w:r>
        <w:t>Skip To: LEL_10 If 9. Have you, a very close friend, or close family member had an accident that required emergency... = 0</w:t>
      </w:r>
    </w:p>
    <w:p w14:paraId="0459E7E8" w14:textId="77777777" w:rsidR="003042D3" w:rsidRDefault="003042D3">
      <w:pPr>
        <w:pStyle w:val="QuestionSeparator"/>
      </w:pPr>
    </w:p>
    <w:p w14:paraId="08225845" w14:textId="77777777" w:rsidR="003042D3" w:rsidRDefault="003042D3"/>
    <w:p w14:paraId="28A11041" w14:textId="77777777" w:rsidR="003042D3" w:rsidRDefault="00E163CD">
      <w:pPr>
        <w:keepNext/>
      </w:pPr>
      <w:r>
        <w:t>LEL_9a Who had an accident that required emergency medical treatment during the last 6 months? (select all that apply)</w:t>
      </w:r>
    </w:p>
    <w:p w14:paraId="45F96880" w14:textId="77777777" w:rsidR="003042D3" w:rsidRDefault="00E163CD">
      <w:pPr>
        <w:pStyle w:val="ListParagraph"/>
        <w:keepNext/>
        <w:numPr>
          <w:ilvl w:val="0"/>
          <w:numId w:val="2"/>
        </w:numPr>
      </w:pPr>
      <w:proofErr w:type="gramStart"/>
      <w:r>
        <w:t>You  (</w:t>
      </w:r>
      <w:proofErr w:type="gramEnd"/>
      <w:r>
        <w:t xml:space="preserve">1) </w:t>
      </w:r>
    </w:p>
    <w:p w14:paraId="0C2ADD01" w14:textId="77777777" w:rsidR="003042D3" w:rsidRDefault="00E163CD">
      <w:pPr>
        <w:pStyle w:val="ListParagraph"/>
        <w:keepNext/>
        <w:numPr>
          <w:ilvl w:val="0"/>
          <w:numId w:val="2"/>
        </w:numPr>
      </w:pPr>
      <w:r>
        <w:t>Spouse/</w:t>
      </w:r>
      <w:proofErr w:type="gramStart"/>
      <w:r>
        <w:t>Partner  (</w:t>
      </w:r>
      <w:proofErr w:type="gramEnd"/>
      <w:r>
        <w:t xml:space="preserve">2) </w:t>
      </w:r>
    </w:p>
    <w:p w14:paraId="636D356B" w14:textId="77777777" w:rsidR="003042D3" w:rsidRDefault="00E163CD">
      <w:pPr>
        <w:pStyle w:val="ListParagraph"/>
        <w:keepNext/>
        <w:numPr>
          <w:ilvl w:val="0"/>
          <w:numId w:val="2"/>
        </w:numPr>
      </w:pPr>
      <w:proofErr w:type="gramStart"/>
      <w:r>
        <w:t>Child  (</w:t>
      </w:r>
      <w:proofErr w:type="gramEnd"/>
      <w:r>
        <w:t xml:space="preserve">3) </w:t>
      </w:r>
    </w:p>
    <w:p w14:paraId="6FA743B4" w14:textId="77777777" w:rsidR="003042D3" w:rsidRDefault="00E163CD">
      <w:pPr>
        <w:pStyle w:val="ListParagraph"/>
        <w:keepNext/>
        <w:numPr>
          <w:ilvl w:val="0"/>
          <w:numId w:val="2"/>
        </w:numPr>
      </w:pPr>
      <w:proofErr w:type="gramStart"/>
      <w:r>
        <w:t>Parent  (</w:t>
      </w:r>
      <w:proofErr w:type="gramEnd"/>
      <w:r>
        <w:t xml:space="preserve">4) </w:t>
      </w:r>
    </w:p>
    <w:p w14:paraId="7EDD3790" w14:textId="77777777" w:rsidR="003042D3" w:rsidRDefault="00E163CD">
      <w:pPr>
        <w:pStyle w:val="ListParagraph"/>
        <w:keepNext/>
        <w:numPr>
          <w:ilvl w:val="0"/>
          <w:numId w:val="2"/>
        </w:numPr>
      </w:pPr>
      <w:r>
        <w:t xml:space="preserve">Spouse's </w:t>
      </w:r>
      <w:proofErr w:type="gramStart"/>
      <w:r>
        <w:t>Parent  (</w:t>
      </w:r>
      <w:proofErr w:type="gramEnd"/>
      <w:r>
        <w:t xml:space="preserve">5) </w:t>
      </w:r>
    </w:p>
    <w:p w14:paraId="07A9942A" w14:textId="77777777" w:rsidR="003042D3" w:rsidRDefault="00E163CD">
      <w:pPr>
        <w:pStyle w:val="ListParagraph"/>
        <w:keepNext/>
        <w:numPr>
          <w:ilvl w:val="0"/>
          <w:numId w:val="2"/>
        </w:numPr>
      </w:pPr>
      <w:r>
        <w:t xml:space="preserve">Brother or </w:t>
      </w:r>
      <w:proofErr w:type="gramStart"/>
      <w:r>
        <w:t>Sister  (</w:t>
      </w:r>
      <w:proofErr w:type="gramEnd"/>
      <w:r>
        <w:t xml:space="preserve">6) </w:t>
      </w:r>
    </w:p>
    <w:p w14:paraId="0FA5C4AF" w14:textId="77777777" w:rsidR="003042D3" w:rsidRDefault="00E163CD">
      <w:pPr>
        <w:pStyle w:val="ListParagraph"/>
        <w:keepNext/>
        <w:numPr>
          <w:ilvl w:val="0"/>
          <w:numId w:val="2"/>
        </w:numPr>
      </w:pPr>
      <w:proofErr w:type="gramStart"/>
      <w:r>
        <w:t>Friend  (</w:t>
      </w:r>
      <w:proofErr w:type="gramEnd"/>
      <w:r>
        <w:t xml:space="preserve">7) </w:t>
      </w:r>
    </w:p>
    <w:p w14:paraId="6577349B" w14:textId="77777777" w:rsidR="003042D3" w:rsidRDefault="00E163CD">
      <w:pPr>
        <w:pStyle w:val="ListParagraph"/>
        <w:keepNext/>
        <w:numPr>
          <w:ilvl w:val="0"/>
          <w:numId w:val="2"/>
        </w:numPr>
      </w:pPr>
      <w:r>
        <w:t xml:space="preserve">Other (please </w:t>
      </w:r>
      <w:proofErr w:type="gramStart"/>
      <w:r>
        <w:t>specify)  (</w:t>
      </w:r>
      <w:proofErr w:type="gramEnd"/>
      <w:r>
        <w:t>8) ________________________________________________</w:t>
      </w:r>
    </w:p>
    <w:p w14:paraId="2929FFA4" w14:textId="77777777" w:rsidR="003042D3" w:rsidRDefault="003042D3"/>
    <w:p w14:paraId="4B410E8B"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5D03509F" w14:textId="77777777">
        <w:trPr>
          <w:trHeight w:val="300"/>
        </w:trPr>
        <w:tc>
          <w:tcPr>
            <w:tcW w:w="1368" w:type="dxa"/>
            <w:tcBorders>
              <w:top w:val="nil"/>
              <w:left w:val="nil"/>
              <w:bottom w:val="nil"/>
              <w:right w:val="nil"/>
            </w:tcBorders>
          </w:tcPr>
          <w:p w14:paraId="19D7CDC7" w14:textId="77777777" w:rsidR="003042D3" w:rsidRDefault="00E163CD">
            <w:pPr>
              <w:rPr>
                <w:color w:val="CCCCCC"/>
              </w:rPr>
            </w:pPr>
            <w:r>
              <w:rPr>
                <w:color w:val="CCCCCC"/>
              </w:rPr>
              <w:t>Page Break</w:t>
            </w:r>
          </w:p>
        </w:tc>
        <w:tc>
          <w:tcPr>
            <w:tcW w:w="8208" w:type="dxa"/>
            <w:tcBorders>
              <w:top w:val="nil"/>
              <w:left w:val="nil"/>
              <w:bottom w:val="nil"/>
              <w:right w:val="nil"/>
            </w:tcBorders>
          </w:tcPr>
          <w:p w14:paraId="06FE189F" w14:textId="77777777" w:rsidR="003042D3" w:rsidRDefault="003042D3">
            <w:pPr>
              <w:pBdr>
                <w:top w:val="single" w:sz="8" w:space="0" w:color="CCCCCC"/>
              </w:pBdr>
              <w:spacing w:before="120" w:after="120" w:line="120" w:lineRule="auto"/>
              <w:jc w:val="center"/>
              <w:rPr>
                <w:color w:val="CCCCCC"/>
              </w:rPr>
            </w:pPr>
          </w:p>
        </w:tc>
      </w:tr>
    </w:tbl>
    <w:p w14:paraId="6338BAD4"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2914CED6" w14:textId="77777777">
        <w:tc>
          <w:tcPr>
            <w:tcW w:w="50" w:type="dxa"/>
          </w:tcPr>
          <w:p w14:paraId="12643368" w14:textId="77777777" w:rsidR="003042D3" w:rsidRDefault="00E163CD">
            <w:pPr>
              <w:keepNext/>
            </w:pPr>
            <w:r>
              <w:rPr>
                <w:noProof/>
              </w:rPr>
              <w:lastRenderedPageBreak/>
              <w:drawing>
                <wp:inline distT="0" distB="0" distL="0" distR="0" wp14:anchorId="3F9A516A" wp14:editId="1E322F0B">
                  <wp:extent cx="228600" cy="228600"/>
                  <wp:effectExtent l="0" t="0" r="0" b="0"/>
                  <wp:docPr id="1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4FA81C" w14:textId="77777777" w:rsidR="003042D3" w:rsidRDefault="003042D3"/>
    <w:p w14:paraId="70F0EEC5" w14:textId="77777777" w:rsidR="003042D3" w:rsidRDefault="00E163CD">
      <w:pPr>
        <w:keepNext/>
      </w:pPr>
      <w:r>
        <w:t xml:space="preserve">LEL_10 10. Have you, a very close friend, or close family member been hospitalized for a serious (life- threatening) illness during the </w:t>
      </w:r>
      <w:r>
        <w:rPr>
          <w:b/>
          <w:u w:val="single"/>
        </w:rPr>
        <w:t>last 6 months</w:t>
      </w:r>
      <w:r>
        <w:t>?</w:t>
      </w:r>
    </w:p>
    <w:p w14:paraId="6604E909" w14:textId="77777777" w:rsidR="003042D3" w:rsidRDefault="00E163CD">
      <w:pPr>
        <w:pStyle w:val="ListParagraph"/>
        <w:keepNext/>
        <w:numPr>
          <w:ilvl w:val="0"/>
          <w:numId w:val="4"/>
        </w:numPr>
      </w:pPr>
      <w:proofErr w:type="gramStart"/>
      <w:r>
        <w:t>No  (</w:t>
      </w:r>
      <w:proofErr w:type="gramEnd"/>
      <w:r>
        <w:t xml:space="preserve">0) </w:t>
      </w:r>
    </w:p>
    <w:p w14:paraId="656CE6A5" w14:textId="77777777" w:rsidR="003042D3" w:rsidRDefault="00E163CD">
      <w:pPr>
        <w:pStyle w:val="ListParagraph"/>
        <w:keepNext/>
        <w:numPr>
          <w:ilvl w:val="0"/>
          <w:numId w:val="4"/>
        </w:numPr>
      </w:pPr>
      <w:proofErr w:type="gramStart"/>
      <w:r>
        <w:t>Yes  (</w:t>
      </w:r>
      <w:proofErr w:type="gramEnd"/>
      <w:r>
        <w:t xml:space="preserve">1) </w:t>
      </w:r>
    </w:p>
    <w:p w14:paraId="1DD922C2" w14:textId="77777777" w:rsidR="003042D3" w:rsidRDefault="003042D3"/>
    <w:p w14:paraId="2E1725A6" w14:textId="77777777" w:rsidR="003042D3" w:rsidRDefault="00E163CD">
      <w:pPr>
        <w:pStyle w:val="QSkipLogic"/>
      </w:pPr>
      <w:r>
        <w:t>Skip To: LEL_11 If 10. Have you, a very close friend, or close family member been hospitalized for a serious (life-... = 0</w:t>
      </w:r>
    </w:p>
    <w:p w14:paraId="490C1B7C" w14:textId="77777777" w:rsidR="003042D3" w:rsidRDefault="003042D3">
      <w:pPr>
        <w:pStyle w:val="QuestionSeparator"/>
      </w:pPr>
    </w:p>
    <w:p w14:paraId="70873724" w14:textId="77777777" w:rsidR="003042D3" w:rsidRDefault="003042D3"/>
    <w:p w14:paraId="0E5B4AC8" w14:textId="77777777" w:rsidR="003042D3" w:rsidRDefault="00E163CD">
      <w:pPr>
        <w:keepNext/>
      </w:pPr>
      <w:r>
        <w:t>LEL_10a Who was hospitalized during the last 6 months? (select all that apply)</w:t>
      </w:r>
    </w:p>
    <w:p w14:paraId="5F5080F1" w14:textId="77777777" w:rsidR="003042D3" w:rsidRDefault="00E163CD">
      <w:pPr>
        <w:pStyle w:val="ListParagraph"/>
        <w:keepNext/>
        <w:numPr>
          <w:ilvl w:val="0"/>
          <w:numId w:val="2"/>
        </w:numPr>
      </w:pPr>
      <w:proofErr w:type="gramStart"/>
      <w:r>
        <w:t>You  (</w:t>
      </w:r>
      <w:proofErr w:type="gramEnd"/>
      <w:r>
        <w:t xml:space="preserve">1) </w:t>
      </w:r>
    </w:p>
    <w:p w14:paraId="2E6F96C9" w14:textId="77777777" w:rsidR="003042D3" w:rsidRDefault="00E163CD">
      <w:pPr>
        <w:pStyle w:val="ListParagraph"/>
        <w:keepNext/>
        <w:numPr>
          <w:ilvl w:val="0"/>
          <w:numId w:val="2"/>
        </w:numPr>
      </w:pPr>
      <w:r>
        <w:t>Spouse/</w:t>
      </w:r>
      <w:proofErr w:type="gramStart"/>
      <w:r>
        <w:t>partner  (</w:t>
      </w:r>
      <w:proofErr w:type="gramEnd"/>
      <w:r>
        <w:t xml:space="preserve">2) </w:t>
      </w:r>
    </w:p>
    <w:p w14:paraId="09F872D1" w14:textId="77777777" w:rsidR="003042D3" w:rsidRDefault="00E163CD">
      <w:pPr>
        <w:pStyle w:val="ListParagraph"/>
        <w:keepNext/>
        <w:numPr>
          <w:ilvl w:val="0"/>
          <w:numId w:val="2"/>
        </w:numPr>
      </w:pPr>
      <w:proofErr w:type="gramStart"/>
      <w:r>
        <w:t>Child  (</w:t>
      </w:r>
      <w:proofErr w:type="gramEnd"/>
      <w:r>
        <w:t xml:space="preserve">3) </w:t>
      </w:r>
    </w:p>
    <w:p w14:paraId="1B596E94" w14:textId="77777777" w:rsidR="003042D3" w:rsidRDefault="00E163CD">
      <w:pPr>
        <w:pStyle w:val="ListParagraph"/>
        <w:keepNext/>
        <w:numPr>
          <w:ilvl w:val="0"/>
          <w:numId w:val="2"/>
        </w:numPr>
      </w:pPr>
      <w:proofErr w:type="gramStart"/>
      <w:r>
        <w:t>Parent  (</w:t>
      </w:r>
      <w:proofErr w:type="gramEnd"/>
      <w:r>
        <w:t xml:space="preserve">4) </w:t>
      </w:r>
    </w:p>
    <w:p w14:paraId="50F3F583" w14:textId="77777777" w:rsidR="003042D3" w:rsidRDefault="00E163CD">
      <w:pPr>
        <w:pStyle w:val="ListParagraph"/>
        <w:keepNext/>
        <w:numPr>
          <w:ilvl w:val="0"/>
          <w:numId w:val="2"/>
        </w:numPr>
      </w:pPr>
      <w:r>
        <w:t xml:space="preserve">Spouse's </w:t>
      </w:r>
      <w:proofErr w:type="gramStart"/>
      <w:r>
        <w:t>parent  (</w:t>
      </w:r>
      <w:proofErr w:type="gramEnd"/>
      <w:r>
        <w:t xml:space="preserve">5) </w:t>
      </w:r>
    </w:p>
    <w:p w14:paraId="3A1E82F3" w14:textId="77777777" w:rsidR="003042D3" w:rsidRDefault="00E163CD">
      <w:pPr>
        <w:pStyle w:val="ListParagraph"/>
        <w:keepNext/>
        <w:numPr>
          <w:ilvl w:val="0"/>
          <w:numId w:val="2"/>
        </w:numPr>
      </w:pPr>
      <w:r>
        <w:t xml:space="preserve">Brother or </w:t>
      </w:r>
      <w:proofErr w:type="gramStart"/>
      <w:r>
        <w:t>sister  (</w:t>
      </w:r>
      <w:proofErr w:type="gramEnd"/>
      <w:r>
        <w:t xml:space="preserve">6) </w:t>
      </w:r>
    </w:p>
    <w:p w14:paraId="3F926E62" w14:textId="77777777" w:rsidR="003042D3" w:rsidRDefault="00E163CD">
      <w:pPr>
        <w:pStyle w:val="ListParagraph"/>
        <w:keepNext/>
        <w:numPr>
          <w:ilvl w:val="0"/>
          <w:numId w:val="2"/>
        </w:numPr>
      </w:pPr>
      <w:proofErr w:type="gramStart"/>
      <w:r>
        <w:t>Friend  (</w:t>
      </w:r>
      <w:proofErr w:type="gramEnd"/>
      <w:r>
        <w:t xml:space="preserve">7) </w:t>
      </w:r>
    </w:p>
    <w:p w14:paraId="6FA171BA" w14:textId="77777777" w:rsidR="003042D3" w:rsidRDefault="00E163CD">
      <w:pPr>
        <w:pStyle w:val="ListParagraph"/>
        <w:keepNext/>
        <w:numPr>
          <w:ilvl w:val="0"/>
          <w:numId w:val="2"/>
        </w:numPr>
      </w:pPr>
      <w:r>
        <w:t xml:space="preserve">Other (please </w:t>
      </w:r>
      <w:proofErr w:type="gramStart"/>
      <w:r>
        <w:t>specify)  (</w:t>
      </w:r>
      <w:proofErr w:type="gramEnd"/>
      <w:r>
        <w:t>8) ________________________________________________</w:t>
      </w:r>
    </w:p>
    <w:p w14:paraId="1F94DB64" w14:textId="77777777" w:rsidR="003042D3" w:rsidRDefault="003042D3"/>
    <w:p w14:paraId="2CB157AE"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17668F1" w14:textId="77777777">
        <w:trPr>
          <w:trHeight w:val="300"/>
        </w:trPr>
        <w:tc>
          <w:tcPr>
            <w:tcW w:w="1368" w:type="dxa"/>
            <w:tcBorders>
              <w:top w:val="nil"/>
              <w:left w:val="nil"/>
              <w:bottom w:val="nil"/>
              <w:right w:val="nil"/>
            </w:tcBorders>
          </w:tcPr>
          <w:p w14:paraId="2A7D8B93" w14:textId="77777777" w:rsidR="003042D3" w:rsidRDefault="00E163CD">
            <w:pPr>
              <w:rPr>
                <w:color w:val="CCCCCC"/>
              </w:rPr>
            </w:pPr>
            <w:r>
              <w:rPr>
                <w:color w:val="CCCCCC"/>
              </w:rPr>
              <w:t>Page Break</w:t>
            </w:r>
          </w:p>
        </w:tc>
        <w:tc>
          <w:tcPr>
            <w:tcW w:w="8208" w:type="dxa"/>
            <w:tcBorders>
              <w:top w:val="nil"/>
              <w:left w:val="nil"/>
              <w:bottom w:val="nil"/>
              <w:right w:val="nil"/>
            </w:tcBorders>
          </w:tcPr>
          <w:p w14:paraId="2D604651" w14:textId="77777777" w:rsidR="003042D3" w:rsidRDefault="003042D3">
            <w:pPr>
              <w:pBdr>
                <w:top w:val="single" w:sz="8" w:space="0" w:color="CCCCCC"/>
              </w:pBdr>
              <w:spacing w:before="120" w:after="120" w:line="120" w:lineRule="auto"/>
              <w:jc w:val="center"/>
              <w:rPr>
                <w:color w:val="CCCCCC"/>
              </w:rPr>
            </w:pPr>
          </w:p>
        </w:tc>
      </w:tr>
    </w:tbl>
    <w:p w14:paraId="16A4C563"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7418BDA4" w14:textId="77777777">
        <w:tc>
          <w:tcPr>
            <w:tcW w:w="50" w:type="dxa"/>
          </w:tcPr>
          <w:p w14:paraId="4A3526A7" w14:textId="77777777" w:rsidR="003042D3" w:rsidRDefault="00E163CD">
            <w:pPr>
              <w:keepNext/>
            </w:pPr>
            <w:r>
              <w:rPr>
                <w:noProof/>
              </w:rPr>
              <w:lastRenderedPageBreak/>
              <w:drawing>
                <wp:inline distT="0" distB="0" distL="0" distR="0" wp14:anchorId="0643832E" wp14:editId="670C2871">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3028C6" w14:textId="77777777" w:rsidR="003042D3" w:rsidRDefault="003042D3"/>
    <w:p w14:paraId="769918DB" w14:textId="77777777" w:rsidR="003042D3" w:rsidRDefault="00E163CD">
      <w:pPr>
        <w:keepNext/>
      </w:pPr>
      <w:r>
        <w:t xml:space="preserve">LEL_11 11. Have/has you, your partner, or a surrogate been pregnant during the </w:t>
      </w:r>
      <w:r>
        <w:rPr>
          <w:b/>
          <w:u w:val="single"/>
        </w:rPr>
        <w:t>last 6 months</w:t>
      </w:r>
      <w:r>
        <w:t>?</w:t>
      </w:r>
    </w:p>
    <w:p w14:paraId="6A5B7D2C" w14:textId="77777777" w:rsidR="003042D3" w:rsidRDefault="00E163CD">
      <w:pPr>
        <w:pStyle w:val="ListParagraph"/>
        <w:keepNext/>
        <w:numPr>
          <w:ilvl w:val="0"/>
          <w:numId w:val="4"/>
        </w:numPr>
      </w:pPr>
      <w:proofErr w:type="gramStart"/>
      <w:r>
        <w:t>No  (</w:t>
      </w:r>
      <w:proofErr w:type="gramEnd"/>
      <w:r>
        <w:t xml:space="preserve">0) </w:t>
      </w:r>
    </w:p>
    <w:p w14:paraId="52DDE550" w14:textId="77777777" w:rsidR="003042D3" w:rsidRDefault="00E163CD">
      <w:pPr>
        <w:pStyle w:val="ListParagraph"/>
        <w:keepNext/>
        <w:numPr>
          <w:ilvl w:val="0"/>
          <w:numId w:val="4"/>
        </w:numPr>
      </w:pPr>
      <w:proofErr w:type="gramStart"/>
      <w:r>
        <w:t>Yes  (</w:t>
      </w:r>
      <w:proofErr w:type="gramEnd"/>
      <w:r>
        <w:t xml:space="preserve">1) </w:t>
      </w:r>
    </w:p>
    <w:p w14:paraId="25B31038" w14:textId="77777777" w:rsidR="003042D3" w:rsidRDefault="003042D3"/>
    <w:p w14:paraId="61820C3C" w14:textId="11024BD4" w:rsidR="003042D3" w:rsidRDefault="00E163CD">
      <w:pPr>
        <w:pStyle w:val="QSkipLogic"/>
      </w:pPr>
      <w:r>
        <w:t>Skip To: LEL_13</w:t>
      </w:r>
      <w:ins w:id="0" w:author="T.J. Sullivan" w:date="2020-12-01T08:33:00Z">
        <w:r w:rsidR="003D16EB">
          <w:t>2</w:t>
        </w:r>
      </w:ins>
      <w:r>
        <w:t xml:space="preserve"> If 11. Have/has you, your partner, or a surrogate been pregnant during the last 6 months? = 0</w:t>
      </w:r>
    </w:p>
    <w:p w14:paraId="551C361C" w14:textId="77777777" w:rsidR="003042D3" w:rsidRDefault="003042D3">
      <w:pPr>
        <w:pStyle w:val="QuestionSeparator"/>
      </w:pPr>
    </w:p>
    <w:p w14:paraId="3654A19F" w14:textId="77777777" w:rsidR="003042D3" w:rsidRDefault="003042D3"/>
    <w:p w14:paraId="67C9153E" w14:textId="77777777" w:rsidR="003042D3" w:rsidRDefault="00E163CD">
      <w:pPr>
        <w:keepNext/>
      </w:pPr>
      <w:r>
        <w:t>LEL_11a How would you rate being pregnant? </w:t>
      </w:r>
    </w:p>
    <w:p w14:paraId="2840EC7A"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5DBCCEF3"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2F5C16D2"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7AE44842"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22B5013E"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14FD6558"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58258ED3" w14:textId="77777777" w:rsidR="003042D3" w:rsidRDefault="003042D3"/>
    <w:p w14:paraId="33E514C9"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3BDD452B" w14:textId="77777777">
        <w:trPr>
          <w:trHeight w:val="300"/>
        </w:trPr>
        <w:tc>
          <w:tcPr>
            <w:tcW w:w="1368" w:type="dxa"/>
            <w:tcBorders>
              <w:top w:val="nil"/>
              <w:left w:val="nil"/>
              <w:bottom w:val="nil"/>
              <w:right w:val="nil"/>
            </w:tcBorders>
          </w:tcPr>
          <w:p w14:paraId="765B3E94" w14:textId="77777777" w:rsidR="003042D3" w:rsidRDefault="00E163CD">
            <w:pPr>
              <w:rPr>
                <w:color w:val="CCCCCC"/>
              </w:rPr>
            </w:pPr>
            <w:r>
              <w:rPr>
                <w:color w:val="CCCCCC"/>
              </w:rPr>
              <w:t>Page Break</w:t>
            </w:r>
          </w:p>
        </w:tc>
        <w:tc>
          <w:tcPr>
            <w:tcW w:w="8208" w:type="dxa"/>
            <w:tcBorders>
              <w:top w:val="nil"/>
              <w:left w:val="nil"/>
              <w:bottom w:val="nil"/>
              <w:right w:val="nil"/>
            </w:tcBorders>
          </w:tcPr>
          <w:p w14:paraId="257CB29F" w14:textId="77777777" w:rsidR="003042D3" w:rsidRDefault="003042D3">
            <w:pPr>
              <w:pBdr>
                <w:top w:val="single" w:sz="8" w:space="0" w:color="CCCCCC"/>
              </w:pBdr>
              <w:spacing w:before="120" w:after="120" w:line="120" w:lineRule="auto"/>
              <w:jc w:val="center"/>
              <w:rPr>
                <w:color w:val="CCCCCC"/>
              </w:rPr>
            </w:pPr>
          </w:p>
        </w:tc>
      </w:tr>
    </w:tbl>
    <w:p w14:paraId="32B3606F"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2E892FBB" w14:textId="77777777">
        <w:tc>
          <w:tcPr>
            <w:tcW w:w="50" w:type="dxa"/>
          </w:tcPr>
          <w:p w14:paraId="268745B0" w14:textId="77777777" w:rsidR="003042D3" w:rsidRDefault="00E163CD">
            <w:pPr>
              <w:keepNext/>
            </w:pPr>
            <w:r>
              <w:rPr>
                <w:noProof/>
              </w:rPr>
              <w:lastRenderedPageBreak/>
              <w:drawing>
                <wp:inline distT="0" distB="0" distL="0" distR="0" wp14:anchorId="587861BF" wp14:editId="1D4ACF67">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F8D4A6" w14:textId="77777777" w:rsidR="003042D3" w:rsidRDefault="003042D3"/>
    <w:p w14:paraId="6802DB97" w14:textId="27725D3B" w:rsidR="003042D3" w:rsidRDefault="00E163CD">
      <w:pPr>
        <w:keepNext/>
      </w:pPr>
      <w:r>
        <w:t xml:space="preserve">LEL_13 12. Have/has you, your partner, or a surrogate had a miscarriage or stillbirth during the </w:t>
      </w:r>
      <w:r>
        <w:rPr>
          <w:b/>
          <w:u w:val="single"/>
        </w:rPr>
        <w:t>last 6 months</w:t>
      </w:r>
      <w:r>
        <w:t>?</w:t>
      </w:r>
    </w:p>
    <w:p w14:paraId="50AF104A" w14:textId="77777777" w:rsidR="003042D3" w:rsidRDefault="00E163CD">
      <w:pPr>
        <w:pStyle w:val="ListParagraph"/>
        <w:keepNext/>
        <w:numPr>
          <w:ilvl w:val="0"/>
          <w:numId w:val="4"/>
        </w:numPr>
      </w:pPr>
      <w:proofErr w:type="gramStart"/>
      <w:r>
        <w:t>No  (</w:t>
      </w:r>
      <w:proofErr w:type="gramEnd"/>
      <w:r>
        <w:t xml:space="preserve">0) </w:t>
      </w:r>
    </w:p>
    <w:p w14:paraId="6710B7F4" w14:textId="77777777" w:rsidR="003042D3" w:rsidRDefault="00E163CD">
      <w:pPr>
        <w:pStyle w:val="ListParagraph"/>
        <w:keepNext/>
        <w:numPr>
          <w:ilvl w:val="0"/>
          <w:numId w:val="4"/>
        </w:numPr>
      </w:pPr>
      <w:proofErr w:type="gramStart"/>
      <w:r>
        <w:t>Yes  (</w:t>
      </w:r>
      <w:proofErr w:type="gramEnd"/>
      <w:r>
        <w:t xml:space="preserve">1) </w:t>
      </w:r>
    </w:p>
    <w:p w14:paraId="076DFA04" w14:textId="77777777" w:rsidR="003042D3" w:rsidRDefault="003042D3"/>
    <w:p w14:paraId="211D0DEC"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7567A85E" w14:textId="77777777">
        <w:trPr>
          <w:trHeight w:val="300"/>
        </w:trPr>
        <w:tc>
          <w:tcPr>
            <w:tcW w:w="1368" w:type="dxa"/>
            <w:tcBorders>
              <w:top w:val="nil"/>
              <w:left w:val="nil"/>
              <w:bottom w:val="nil"/>
              <w:right w:val="nil"/>
            </w:tcBorders>
          </w:tcPr>
          <w:p w14:paraId="72ABDF7D"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6A9A68F" w14:textId="77777777" w:rsidR="003042D3" w:rsidRDefault="003042D3">
            <w:pPr>
              <w:pBdr>
                <w:top w:val="single" w:sz="8" w:space="0" w:color="CCCCCC"/>
              </w:pBdr>
              <w:spacing w:before="120" w:after="120" w:line="120" w:lineRule="auto"/>
              <w:jc w:val="center"/>
              <w:rPr>
                <w:color w:val="CCCCCC"/>
              </w:rPr>
            </w:pPr>
          </w:p>
        </w:tc>
      </w:tr>
    </w:tbl>
    <w:p w14:paraId="24B317FC"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2DAA6A93" w14:textId="77777777">
        <w:tc>
          <w:tcPr>
            <w:tcW w:w="50" w:type="dxa"/>
          </w:tcPr>
          <w:p w14:paraId="05ABDF83" w14:textId="77777777" w:rsidR="003042D3" w:rsidRDefault="00E163CD">
            <w:pPr>
              <w:keepNext/>
            </w:pPr>
            <w:r>
              <w:rPr>
                <w:noProof/>
              </w:rPr>
              <w:lastRenderedPageBreak/>
              <w:drawing>
                <wp:inline distT="0" distB="0" distL="0" distR="0" wp14:anchorId="5A03754A" wp14:editId="51B76DAD">
                  <wp:extent cx="228600" cy="228600"/>
                  <wp:effectExtent l="0" t="0" r="0" b="0"/>
                  <wp:docPr id="1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DC755E7" w14:textId="77777777" w:rsidR="003042D3" w:rsidRDefault="003042D3"/>
    <w:p w14:paraId="63376A37" w14:textId="696F7806" w:rsidR="003042D3" w:rsidRDefault="00E163CD">
      <w:pPr>
        <w:keepNext/>
      </w:pPr>
      <w:r>
        <w:t xml:space="preserve">LEL_14 13. Have you or your spouse/partner lost or changed jobs or been involuntarily unemployed during the </w:t>
      </w:r>
      <w:r>
        <w:rPr>
          <w:b/>
          <w:u w:val="single"/>
        </w:rPr>
        <w:t>last 6 months</w:t>
      </w:r>
      <w:r>
        <w:t>? </w:t>
      </w:r>
    </w:p>
    <w:p w14:paraId="5FF29E04" w14:textId="77777777" w:rsidR="003042D3" w:rsidRDefault="00E163CD">
      <w:pPr>
        <w:pStyle w:val="ListParagraph"/>
        <w:keepNext/>
        <w:numPr>
          <w:ilvl w:val="0"/>
          <w:numId w:val="4"/>
        </w:numPr>
      </w:pPr>
      <w:proofErr w:type="gramStart"/>
      <w:r>
        <w:t>No  (</w:t>
      </w:r>
      <w:proofErr w:type="gramEnd"/>
      <w:r>
        <w:t xml:space="preserve">0) </w:t>
      </w:r>
    </w:p>
    <w:p w14:paraId="79A4D7B7" w14:textId="77777777" w:rsidR="003042D3" w:rsidRDefault="00E163CD">
      <w:pPr>
        <w:pStyle w:val="ListParagraph"/>
        <w:keepNext/>
        <w:numPr>
          <w:ilvl w:val="0"/>
          <w:numId w:val="4"/>
        </w:numPr>
      </w:pPr>
      <w:proofErr w:type="gramStart"/>
      <w:r>
        <w:t>Yes  (</w:t>
      </w:r>
      <w:proofErr w:type="gramEnd"/>
      <w:r>
        <w:t xml:space="preserve">1) </w:t>
      </w:r>
    </w:p>
    <w:p w14:paraId="43F486A2" w14:textId="77777777" w:rsidR="003042D3" w:rsidRDefault="003042D3"/>
    <w:p w14:paraId="16DDD822" w14:textId="77777777" w:rsidR="003042D3" w:rsidRDefault="00E163CD">
      <w:pPr>
        <w:pStyle w:val="QSkipLogic"/>
      </w:pPr>
      <w:r>
        <w:t>Skip To: LEL_15 If 13. Have you or your spouse/partner lost or changed jobs or been involuntarily unemployed during... = 0</w:t>
      </w:r>
    </w:p>
    <w:p w14:paraId="57B95DAD" w14:textId="77777777" w:rsidR="003042D3" w:rsidRDefault="003042D3">
      <w:pPr>
        <w:pStyle w:val="QuestionSeparator"/>
      </w:pPr>
    </w:p>
    <w:p w14:paraId="7D4BA111" w14:textId="77777777" w:rsidR="003042D3" w:rsidRDefault="003042D3"/>
    <w:p w14:paraId="596F069B" w14:textId="745C64FA" w:rsidR="003042D3" w:rsidRDefault="00E163CD">
      <w:pPr>
        <w:keepNext/>
      </w:pPr>
      <w:r>
        <w:t>LEL_14a Who lost or changed jobs or was involuntarily unemployed in the last 6 months? </w:t>
      </w:r>
    </w:p>
    <w:p w14:paraId="135D44D9" w14:textId="77777777" w:rsidR="003042D3" w:rsidRDefault="00E163CD">
      <w:pPr>
        <w:pStyle w:val="ListParagraph"/>
        <w:keepNext/>
        <w:numPr>
          <w:ilvl w:val="0"/>
          <w:numId w:val="4"/>
        </w:numPr>
      </w:pPr>
      <w:proofErr w:type="gramStart"/>
      <w:r>
        <w:t>You  (</w:t>
      </w:r>
      <w:proofErr w:type="gramEnd"/>
      <w:r>
        <w:t xml:space="preserve">1) </w:t>
      </w:r>
    </w:p>
    <w:p w14:paraId="7C26F8D1" w14:textId="77777777" w:rsidR="003042D3" w:rsidRDefault="00E163CD">
      <w:pPr>
        <w:pStyle w:val="ListParagraph"/>
        <w:keepNext/>
        <w:numPr>
          <w:ilvl w:val="0"/>
          <w:numId w:val="4"/>
        </w:numPr>
      </w:pPr>
      <w:r>
        <w:t>Spouse/</w:t>
      </w:r>
      <w:proofErr w:type="gramStart"/>
      <w:r>
        <w:t>partner  (</w:t>
      </w:r>
      <w:proofErr w:type="gramEnd"/>
      <w:r>
        <w:t xml:space="preserve">2) </w:t>
      </w:r>
    </w:p>
    <w:p w14:paraId="7E246EC5" w14:textId="77777777" w:rsidR="003042D3" w:rsidRDefault="00E163CD">
      <w:pPr>
        <w:pStyle w:val="ListParagraph"/>
        <w:keepNext/>
        <w:numPr>
          <w:ilvl w:val="0"/>
          <w:numId w:val="4"/>
        </w:numPr>
      </w:pPr>
      <w:proofErr w:type="gramStart"/>
      <w:r>
        <w:t>Both  (</w:t>
      </w:r>
      <w:proofErr w:type="gramEnd"/>
      <w:r>
        <w:t xml:space="preserve">3) </w:t>
      </w:r>
    </w:p>
    <w:p w14:paraId="56BA7DB7" w14:textId="77777777" w:rsidR="003042D3" w:rsidRDefault="003042D3"/>
    <w:p w14:paraId="4B75C2F3" w14:textId="77777777" w:rsidR="003042D3" w:rsidRDefault="003042D3">
      <w:pPr>
        <w:pStyle w:val="QuestionSeparator"/>
      </w:pPr>
    </w:p>
    <w:p w14:paraId="7FC4CC93" w14:textId="77777777" w:rsidR="003042D3" w:rsidRDefault="003042D3"/>
    <w:p w14:paraId="3BE91D9C" w14:textId="179AD31E" w:rsidR="003042D3" w:rsidRDefault="00E163CD">
      <w:pPr>
        <w:keepNext/>
      </w:pPr>
      <w:r>
        <w:t>LEL_14b Why did you (or spouse) leave? (answer only for you if both lost or changed jobs)</w:t>
      </w:r>
    </w:p>
    <w:p w14:paraId="7921CD66" w14:textId="77777777" w:rsidR="003042D3" w:rsidRDefault="00E163CD">
      <w:pPr>
        <w:pStyle w:val="ListParagraph"/>
        <w:keepNext/>
        <w:numPr>
          <w:ilvl w:val="0"/>
          <w:numId w:val="4"/>
        </w:numPr>
      </w:pPr>
      <w:r>
        <w:t xml:space="preserve">On </w:t>
      </w:r>
      <w:proofErr w:type="gramStart"/>
      <w:r>
        <w:t>strike  (</w:t>
      </w:r>
      <w:proofErr w:type="gramEnd"/>
      <w:r>
        <w:t xml:space="preserve">1) </w:t>
      </w:r>
    </w:p>
    <w:p w14:paraId="20D1B931" w14:textId="77777777" w:rsidR="003042D3" w:rsidRDefault="00E163CD">
      <w:pPr>
        <w:pStyle w:val="ListParagraph"/>
        <w:keepNext/>
        <w:numPr>
          <w:ilvl w:val="0"/>
          <w:numId w:val="4"/>
        </w:numPr>
      </w:pPr>
      <w:r>
        <w:t xml:space="preserve">Temporarily laid </w:t>
      </w:r>
      <w:proofErr w:type="gramStart"/>
      <w:r>
        <w:t>off  (</w:t>
      </w:r>
      <w:proofErr w:type="gramEnd"/>
      <w:r>
        <w:t xml:space="preserve">2) </w:t>
      </w:r>
    </w:p>
    <w:p w14:paraId="28BA5F73" w14:textId="77777777" w:rsidR="003042D3" w:rsidRDefault="00E163CD">
      <w:pPr>
        <w:pStyle w:val="ListParagraph"/>
        <w:keepNext/>
        <w:numPr>
          <w:ilvl w:val="0"/>
          <w:numId w:val="4"/>
        </w:numPr>
      </w:pPr>
      <w:proofErr w:type="gramStart"/>
      <w:r>
        <w:t>Fired  (</w:t>
      </w:r>
      <w:proofErr w:type="gramEnd"/>
      <w:r>
        <w:t xml:space="preserve">3) </w:t>
      </w:r>
    </w:p>
    <w:p w14:paraId="10EC7FAB" w14:textId="77777777" w:rsidR="003042D3" w:rsidRDefault="00E163CD">
      <w:pPr>
        <w:pStyle w:val="ListParagraph"/>
        <w:keepNext/>
        <w:numPr>
          <w:ilvl w:val="0"/>
          <w:numId w:val="4"/>
        </w:numPr>
      </w:pPr>
      <w:r>
        <w:t xml:space="preserve">Found better </w:t>
      </w:r>
      <w:proofErr w:type="gramStart"/>
      <w:r>
        <w:t>job  (</w:t>
      </w:r>
      <w:proofErr w:type="gramEnd"/>
      <w:r>
        <w:t xml:space="preserve">4) </w:t>
      </w:r>
    </w:p>
    <w:p w14:paraId="5BEA8222" w14:textId="77777777" w:rsidR="003042D3" w:rsidRDefault="00E163CD">
      <w:pPr>
        <w:pStyle w:val="ListParagraph"/>
        <w:keepNext/>
        <w:numPr>
          <w:ilvl w:val="0"/>
          <w:numId w:val="4"/>
        </w:numPr>
      </w:pPr>
      <w:r>
        <w:t xml:space="preserve">Plant or business closing or </w:t>
      </w:r>
      <w:proofErr w:type="gramStart"/>
      <w:r>
        <w:t>reorganizing  (</w:t>
      </w:r>
      <w:proofErr w:type="gramEnd"/>
      <w:r>
        <w:t xml:space="preserve">5) </w:t>
      </w:r>
    </w:p>
    <w:p w14:paraId="4E8F4956" w14:textId="77777777" w:rsidR="003042D3" w:rsidRDefault="00E163CD">
      <w:pPr>
        <w:pStyle w:val="ListParagraph"/>
        <w:keepNext/>
        <w:numPr>
          <w:ilvl w:val="0"/>
          <w:numId w:val="4"/>
        </w:numPr>
      </w:pPr>
      <w:proofErr w:type="gramStart"/>
      <w:r>
        <w:t>Retired  (</w:t>
      </w:r>
      <w:proofErr w:type="gramEnd"/>
      <w:r>
        <w:t xml:space="preserve">6) </w:t>
      </w:r>
    </w:p>
    <w:p w14:paraId="69FD532A" w14:textId="77777777" w:rsidR="003042D3" w:rsidRDefault="00E163CD">
      <w:pPr>
        <w:pStyle w:val="ListParagraph"/>
        <w:keepNext/>
        <w:numPr>
          <w:ilvl w:val="0"/>
          <w:numId w:val="4"/>
        </w:numPr>
      </w:pPr>
      <w:proofErr w:type="gramStart"/>
      <w:r>
        <w:t>Other  (</w:t>
      </w:r>
      <w:proofErr w:type="gramEnd"/>
      <w:r>
        <w:t xml:space="preserve">7) </w:t>
      </w:r>
    </w:p>
    <w:p w14:paraId="366C53D1" w14:textId="77777777" w:rsidR="003042D3" w:rsidRDefault="003042D3"/>
    <w:p w14:paraId="74D83F6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A0D84F9" w14:textId="77777777">
        <w:tc>
          <w:tcPr>
            <w:tcW w:w="50" w:type="dxa"/>
          </w:tcPr>
          <w:p w14:paraId="27065C3E" w14:textId="77777777" w:rsidR="003042D3" w:rsidRDefault="00E163CD">
            <w:pPr>
              <w:keepNext/>
            </w:pPr>
            <w:r>
              <w:rPr>
                <w:noProof/>
              </w:rPr>
              <w:drawing>
                <wp:inline distT="0" distB="0" distL="0" distR="0" wp14:anchorId="04F75EDE" wp14:editId="20FF1609">
                  <wp:extent cx="228600" cy="228600"/>
                  <wp:effectExtent l="0" t="0" r="0" b="0"/>
                  <wp:docPr id="1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B3251E" w14:textId="77777777" w:rsidR="003042D3" w:rsidRDefault="003042D3"/>
    <w:p w14:paraId="7AA3AF82" w14:textId="29A1E8F6" w:rsidR="003042D3" w:rsidRDefault="00E163CD">
      <w:pPr>
        <w:keepNext/>
      </w:pPr>
      <w:r>
        <w:lastRenderedPageBreak/>
        <w:t>LEL_14c Could you (or spouse) have stayed in your old job if you wanted?</w:t>
      </w:r>
    </w:p>
    <w:p w14:paraId="74911698" w14:textId="77777777" w:rsidR="003042D3" w:rsidRDefault="00E163CD">
      <w:pPr>
        <w:pStyle w:val="ListParagraph"/>
        <w:keepNext/>
        <w:numPr>
          <w:ilvl w:val="0"/>
          <w:numId w:val="4"/>
        </w:numPr>
      </w:pPr>
      <w:proofErr w:type="gramStart"/>
      <w:r>
        <w:t>No  (</w:t>
      </w:r>
      <w:proofErr w:type="gramEnd"/>
      <w:r>
        <w:t xml:space="preserve">0) </w:t>
      </w:r>
    </w:p>
    <w:p w14:paraId="7D1CB588" w14:textId="77777777" w:rsidR="003042D3" w:rsidRDefault="00E163CD">
      <w:pPr>
        <w:pStyle w:val="ListParagraph"/>
        <w:keepNext/>
        <w:numPr>
          <w:ilvl w:val="0"/>
          <w:numId w:val="4"/>
        </w:numPr>
      </w:pPr>
      <w:proofErr w:type="gramStart"/>
      <w:r>
        <w:t>Yes  (</w:t>
      </w:r>
      <w:proofErr w:type="gramEnd"/>
      <w:r>
        <w:t xml:space="preserve">1) </w:t>
      </w:r>
    </w:p>
    <w:p w14:paraId="516D2D66" w14:textId="77777777" w:rsidR="003042D3" w:rsidRDefault="003042D3"/>
    <w:p w14:paraId="647379CB" w14:textId="77777777" w:rsidR="003042D3" w:rsidRDefault="003042D3">
      <w:pPr>
        <w:pStyle w:val="QuestionSeparator"/>
      </w:pPr>
    </w:p>
    <w:p w14:paraId="3D14557C" w14:textId="77777777" w:rsidR="003042D3" w:rsidRDefault="003042D3"/>
    <w:p w14:paraId="50204FBC" w14:textId="4372EEA6" w:rsidR="003042D3" w:rsidRDefault="00E163CD">
      <w:pPr>
        <w:keepNext/>
      </w:pPr>
      <w:r>
        <w:t>LEL_14d How would you rate your feelings about leaving your job? (or your spouse leaving his/her job)?</w:t>
      </w:r>
    </w:p>
    <w:p w14:paraId="029FC966"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46FE0953"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1AB882A2"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3378444A"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27E090A5"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6D19C189"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10229C6F" w14:textId="77777777" w:rsidR="003042D3" w:rsidRDefault="003042D3"/>
    <w:p w14:paraId="1AD804F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342AF3D" w14:textId="77777777">
        <w:tc>
          <w:tcPr>
            <w:tcW w:w="50" w:type="dxa"/>
          </w:tcPr>
          <w:p w14:paraId="6C42A1B6" w14:textId="77777777" w:rsidR="003042D3" w:rsidRDefault="00E163CD">
            <w:pPr>
              <w:keepNext/>
            </w:pPr>
            <w:r>
              <w:rPr>
                <w:noProof/>
              </w:rPr>
              <w:drawing>
                <wp:inline distT="0" distB="0" distL="0" distR="0" wp14:anchorId="74FD1143" wp14:editId="2B8C27CF">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499532" w14:textId="77777777" w:rsidR="003042D3" w:rsidRDefault="003042D3"/>
    <w:p w14:paraId="61ED776E" w14:textId="2B3A2282" w:rsidR="003042D3" w:rsidRDefault="00E163CD">
      <w:pPr>
        <w:keepNext/>
      </w:pPr>
      <w:r>
        <w:t>LEL_14e Was leaving your job because of issues related to your sexual orientation? </w:t>
      </w:r>
    </w:p>
    <w:p w14:paraId="6E0B8FC0" w14:textId="77777777" w:rsidR="003042D3" w:rsidRDefault="00E163CD">
      <w:pPr>
        <w:pStyle w:val="ListParagraph"/>
        <w:keepNext/>
        <w:numPr>
          <w:ilvl w:val="0"/>
          <w:numId w:val="4"/>
        </w:numPr>
      </w:pPr>
      <w:proofErr w:type="gramStart"/>
      <w:r>
        <w:t>No  (</w:t>
      </w:r>
      <w:proofErr w:type="gramEnd"/>
      <w:r>
        <w:t xml:space="preserve">0) </w:t>
      </w:r>
    </w:p>
    <w:p w14:paraId="4C969BF4" w14:textId="77777777" w:rsidR="003042D3" w:rsidRDefault="00E163CD">
      <w:pPr>
        <w:pStyle w:val="ListParagraph"/>
        <w:keepNext/>
        <w:numPr>
          <w:ilvl w:val="0"/>
          <w:numId w:val="4"/>
        </w:numPr>
      </w:pPr>
      <w:proofErr w:type="gramStart"/>
      <w:r>
        <w:t>Yes  (</w:t>
      </w:r>
      <w:proofErr w:type="gramEnd"/>
      <w:r>
        <w:t xml:space="preserve">1) </w:t>
      </w:r>
    </w:p>
    <w:p w14:paraId="48E9CC5D" w14:textId="77777777" w:rsidR="003042D3" w:rsidRDefault="003042D3"/>
    <w:p w14:paraId="4C51D4C4"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BF93A1B" w14:textId="77777777">
        <w:trPr>
          <w:trHeight w:val="300"/>
        </w:trPr>
        <w:tc>
          <w:tcPr>
            <w:tcW w:w="1368" w:type="dxa"/>
            <w:tcBorders>
              <w:top w:val="nil"/>
              <w:left w:val="nil"/>
              <w:bottom w:val="nil"/>
              <w:right w:val="nil"/>
            </w:tcBorders>
          </w:tcPr>
          <w:p w14:paraId="7A5C39E4" w14:textId="77777777" w:rsidR="003042D3" w:rsidRDefault="00E163CD">
            <w:pPr>
              <w:rPr>
                <w:color w:val="CCCCCC"/>
              </w:rPr>
            </w:pPr>
            <w:r>
              <w:rPr>
                <w:color w:val="CCCCCC"/>
              </w:rPr>
              <w:t>Page Break</w:t>
            </w:r>
          </w:p>
        </w:tc>
        <w:tc>
          <w:tcPr>
            <w:tcW w:w="8208" w:type="dxa"/>
            <w:tcBorders>
              <w:top w:val="nil"/>
              <w:left w:val="nil"/>
              <w:bottom w:val="nil"/>
              <w:right w:val="nil"/>
            </w:tcBorders>
          </w:tcPr>
          <w:p w14:paraId="3F25E61A" w14:textId="77777777" w:rsidR="003042D3" w:rsidRDefault="003042D3">
            <w:pPr>
              <w:pBdr>
                <w:top w:val="single" w:sz="8" w:space="0" w:color="CCCCCC"/>
              </w:pBdr>
              <w:spacing w:before="120" w:after="120" w:line="120" w:lineRule="auto"/>
              <w:jc w:val="center"/>
              <w:rPr>
                <w:color w:val="CCCCCC"/>
              </w:rPr>
            </w:pPr>
          </w:p>
        </w:tc>
      </w:tr>
    </w:tbl>
    <w:p w14:paraId="1336DC4D"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4947921E" w14:textId="77777777">
        <w:tc>
          <w:tcPr>
            <w:tcW w:w="50" w:type="dxa"/>
          </w:tcPr>
          <w:p w14:paraId="3AAE3C2E" w14:textId="77777777" w:rsidR="003042D3" w:rsidRDefault="00E163CD">
            <w:pPr>
              <w:keepNext/>
            </w:pPr>
            <w:r>
              <w:rPr>
                <w:noProof/>
              </w:rPr>
              <w:lastRenderedPageBreak/>
              <w:drawing>
                <wp:inline distT="0" distB="0" distL="0" distR="0" wp14:anchorId="3ADFFC67" wp14:editId="3DE2CAD8">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9BD67D5" w14:textId="77777777" w:rsidR="003042D3" w:rsidRDefault="003042D3"/>
    <w:p w14:paraId="52453589" w14:textId="704AA4A6" w:rsidR="003042D3" w:rsidRDefault="00E163CD">
      <w:pPr>
        <w:keepNext/>
      </w:pPr>
      <w:r>
        <w:t xml:space="preserve">LEL_15 14. During the </w:t>
      </w:r>
      <w:r>
        <w:rPr>
          <w:b/>
          <w:u w:val="single"/>
        </w:rPr>
        <w:t>last 6 months</w:t>
      </w:r>
      <w:r>
        <w:t>, have you or your spouse/partner suffered a significant business or investment loss or has a business you owned failed?</w:t>
      </w:r>
    </w:p>
    <w:p w14:paraId="4423BCD5" w14:textId="77777777" w:rsidR="003042D3" w:rsidRDefault="00E163CD">
      <w:pPr>
        <w:pStyle w:val="ListParagraph"/>
        <w:keepNext/>
        <w:numPr>
          <w:ilvl w:val="0"/>
          <w:numId w:val="4"/>
        </w:numPr>
      </w:pPr>
      <w:proofErr w:type="gramStart"/>
      <w:r>
        <w:t>No  (</w:t>
      </w:r>
      <w:proofErr w:type="gramEnd"/>
      <w:r>
        <w:t xml:space="preserve">0) </w:t>
      </w:r>
    </w:p>
    <w:p w14:paraId="2A101F15" w14:textId="77777777" w:rsidR="003042D3" w:rsidRDefault="00E163CD">
      <w:pPr>
        <w:pStyle w:val="ListParagraph"/>
        <w:keepNext/>
        <w:numPr>
          <w:ilvl w:val="0"/>
          <w:numId w:val="4"/>
        </w:numPr>
      </w:pPr>
      <w:proofErr w:type="gramStart"/>
      <w:r>
        <w:t>Yes  (</w:t>
      </w:r>
      <w:proofErr w:type="gramEnd"/>
      <w:r>
        <w:t xml:space="preserve">1) </w:t>
      </w:r>
    </w:p>
    <w:p w14:paraId="47852B17" w14:textId="77777777" w:rsidR="003042D3" w:rsidRDefault="003042D3"/>
    <w:p w14:paraId="5AD2EF9D" w14:textId="77777777" w:rsidR="003042D3" w:rsidRDefault="00E163CD">
      <w:pPr>
        <w:pStyle w:val="QSkipLogic"/>
      </w:pPr>
      <w:r>
        <w:t>Skip To: LEL_16 If 14. During the last 6 months, have you or your spouse/partner suffered a significant business or... = 0</w:t>
      </w:r>
    </w:p>
    <w:p w14:paraId="693F4734" w14:textId="77777777" w:rsidR="003042D3" w:rsidRDefault="003042D3">
      <w:pPr>
        <w:pStyle w:val="QuestionSeparator"/>
      </w:pPr>
    </w:p>
    <w:p w14:paraId="3B9B88AE" w14:textId="77777777" w:rsidR="003042D3" w:rsidRDefault="003042D3"/>
    <w:p w14:paraId="58D75F8A" w14:textId="7A9B62D2" w:rsidR="003042D3" w:rsidRDefault="00E163CD">
      <w:pPr>
        <w:keepNext/>
      </w:pPr>
      <w:r>
        <w:t>LEL_15a Who suffered a significant business or investment loss or owns a business that failed? </w:t>
      </w:r>
    </w:p>
    <w:p w14:paraId="5979134A" w14:textId="77777777" w:rsidR="003042D3" w:rsidRDefault="00E163CD">
      <w:pPr>
        <w:pStyle w:val="ListParagraph"/>
        <w:keepNext/>
        <w:numPr>
          <w:ilvl w:val="0"/>
          <w:numId w:val="4"/>
        </w:numPr>
      </w:pPr>
      <w:proofErr w:type="gramStart"/>
      <w:r>
        <w:t>You  (</w:t>
      </w:r>
      <w:proofErr w:type="gramEnd"/>
      <w:r>
        <w:t xml:space="preserve">1) </w:t>
      </w:r>
    </w:p>
    <w:p w14:paraId="14E5D5C7" w14:textId="77777777" w:rsidR="003042D3" w:rsidRDefault="00E163CD">
      <w:pPr>
        <w:pStyle w:val="ListParagraph"/>
        <w:keepNext/>
        <w:numPr>
          <w:ilvl w:val="0"/>
          <w:numId w:val="4"/>
        </w:numPr>
      </w:pPr>
      <w:r>
        <w:t>Spouse/</w:t>
      </w:r>
      <w:proofErr w:type="gramStart"/>
      <w:r>
        <w:t>partner  (</w:t>
      </w:r>
      <w:proofErr w:type="gramEnd"/>
      <w:r>
        <w:t xml:space="preserve">2) </w:t>
      </w:r>
    </w:p>
    <w:p w14:paraId="5046E93E" w14:textId="77777777" w:rsidR="003042D3" w:rsidRDefault="00E163CD">
      <w:pPr>
        <w:pStyle w:val="ListParagraph"/>
        <w:keepNext/>
        <w:numPr>
          <w:ilvl w:val="0"/>
          <w:numId w:val="4"/>
        </w:numPr>
      </w:pPr>
      <w:proofErr w:type="gramStart"/>
      <w:r>
        <w:t>Both  (</w:t>
      </w:r>
      <w:proofErr w:type="gramEnd"/>
      <w:r>
        <w:t xml:space="preserve">3) </w:t>
      </w:r>
    </w:p>
    <w:p w14:paraId="4B6EC0F8" w14:textId="77777777" w:rsidR="003042D3" w:rsidRDefault="003042D3"/>
    <w:p w14:paraId="72EDD4F0"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748FC52A" w14:textId="77777777">
        <w:trPr>
          <w:trHeight w:val="300"/>
        </w:trPr>
        <w:tc>
          <w:tcPr>
            <w:tcW w:w="1368" w:type="dxa"/>
            <w:tcBorders>
              <w:top w:val="nil"/>
              <w:left w:val="nil"/>
              <w:bottom w:val="nil"/>
              <w:right w:val="nil"/>
            </w:tcBorders>
          </w:tcPr>
          <w:p w14:paraId="290EFC24" w14:textId="77777777" w:rsidR="003042D3" w:rsidRDefault="00E163CD">
            <w:pPr>
              <w:rPr>
                <w:color w:val="CCCCCC"/>
              </w:rPr>
            </w:pPr>
            <w:r>
              <w:rPr>
                <w:color w:val="CCCCCC"/>
              </w:rPr>
              <w:t>Page Break</w:t>
            </w:r>
          </w:p>
        </w:tc>
        <w:tc>
          <w:tcPr>
            <w:tcW w:w="8208" w:type="dxa"/>
            <w:tcBorders>
              <w:top w:val="nil"/>
              <w:left w:val="nil"/>
              <w:bottom w:val="nil"/>
              <w:right w:val="nil"/>
            </w:tcBorders>
          </w:tcPr>
          <w:p w14:paraId="3EEBBBC8" w14:textId="77777777" w:rsidR="003042D3" w:rsidRDefault="003042D3">
            <w:pPr>
              <w:pBdr>
                <w:top w:val="single" w:sz="8" w:space="0" w:color="CCCCCC"/>
              </w:pBdr>
              <w:spacing w:before="120" w:after="120" w:line="120" w:lineRule="auto"/>
              <w:jc w:val="center"/>
              <w:rPr>
                <w:color w:val="CCCCCC"/>
              </w:rPr>
            </w:pPr>
          </w:p>
        </w:tc>
      </w:tr>
    </w:tbl>
    <w:p w14:paraId="4A8BD079"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7D7274E2" w14:textId="77777777">
        <w:tc>
          <w:tcPr>
            <w:tcW w:w="50" w:type="dxa"/>
          </w:tcPr>
          <w:p w14:paraId="70C9814E" w14:textId="77777777" w:rsidR="003042D3" w:rsidRDefault="00E163CD">
            <w:pPr>
              <w:keepNext/>
            </w:pPr>
            <w:r>
              <w:rPr>
                <w:noProof/>
              </w:rPr>
              <w:lastRenderedPageBreak/>
              <w:drawing>
                <wp:inline distT="0" distB="0" distL="0" distR="0" wp14:anchorId="408C88A0" wp14:editId="6A6238E4">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FB0381" w14:textId="77777777" w:rsidR="003042D3" w:rsidRDefault="003042D3"/>
    <w:p w14:paraId="7AC23A03" w14:textId="362B0F7F" w:rsidR="003042D3" w:rsidRDefault="00E163CD">
      <w:pPr>
        <w:keepNext/>
      </w:pPr>
      <w:r>
        <w:t>LEL_</w:t>
      </w:r>
      <w:proofErr w:type="gramStart"/>
      <w:r>
        <w:t>16  15</w:t>
      </w:r>
      <w:proofErr w:type="gramEnd"/>
      <w:r>
        <w:t xml:space="preserve">. During the </w:t>
      </w:r>
      <w:r>
        <w:rPr>
          <w:b/>
          <w:u w:val="single"/>
        </w:rPr>
        <w:t>last 6 months</w:t>
      </w:r>
      <w:r>
        <w:t>, have you or your spouse/partner had any serious problems or disappointment at school or in an educational course (university, training program, etc.)? </w:t>
      </w:r>
    </w:p>
    <w:p w14:paraId="0838703E" w14:textId="77777777" w:rsidR="003042D3" w:rsidRDefault="00E163CD">
      <w:pPr>
        <w:pStyle w:val="ListParagraph"/>
        <w:keepNext/>
        <w:numPr>
          <w:ilvl w:val="0"/>
          <w:numId w:val="4"/>
        </w:numPr>
      </w:pPr>
      <w:proofErr w:type="gramStart"/>
      <w:r>
        <w:t>No  (</w:t>
      </w:r>
      <w:proofErr w:type="gramEnd"/>
      <w:r>
        <w:t xml:space="preserve">0) </w:t>
      </w:r>
    </w:p>
    <w:p w14:paraId="7836A468" w14:textId="77777777" w:rsidR="003042D3" w:rsidRDefault="00E163CD">
      <w:pPr>
        <w:pStyle w:val="ListParagraph"/>
        <w:keepNext/>
        <w:numPr>
          <w:ilvl w:val="0"/>
          <w:numId w:val="4"/>
        </w:numPr>
      </w:pPr>
      <w:proofErr w:type="gramStart"/>
      <w:r>
        <w:t>Yes  (</w:t>
      </w:r>
      <w:proofErr w:type="gramEnd"/>
      <w:r>
        <w:t xml:space="preserve">1) </w:t>
      </w:r>
    </w:p>
    <w:p w14:paraId="634E1839" w14:textId="77777777" w:rsidR="003042D3" w:rsidRDefault="003042D3"/>
    <w:p w14:paraId="46043905" w14:textId="77777777" w:rsidR="003042D3" w:rsidRDefault="00E163CD">
      <w:pPr>
        <w:pStyle w:val="QSkipLogic"/>
      </w:pPr>
      <w:r>
        <w:t xml:space="preserve">Skip To: LEL_17 </w:t>
      </w:r>
      <w:proofErr w:type="gramStart"/>
      <w:r>
        <w:t>If  15</w:t>
      </w:r>
      <w:proofErr w:type="gramEnd"/>
      <w:r>
        <w:t xml:space="preserve">. During the last 6 months, have you or your spouse/partner had any serious problems or </w:t>
      </w:r>
      <w:proofErr w:type="spellStart"/>
      <w:r>
        <w:t>disapp</w:t>
      </w:r>
      <w:proofErr w:type="spellEnd"/>
      <w:r>
        <w:t>... = 0</w:t>
      </w:r>
    </w:p>
    <w:p w14:paraId="2B0C4764" w14:textId="77777777" w:rsidR="003042D3" w:rsidRDefault="003042D3">
      <w:pPr>
        <w:pStyle w:val="QuestionSeparator"/>
      </w:pPr>
    </w:p>
    <w:p w14:paraId="111B8140" w14:textId="77777777" w:rsidR="003042D3" w:rsidRDefault="003042D3"/>
    <w:p w14:paraId="673A3762" w14:textId="2CFE42B2" w:rsidR="003042D3" w:rsidRDefault="00E163CD">
      <w:pPr>
        <w:keepNext/>
      </w:pPr>
      <w:r>
        <w:t>LEL_16a Who had serious problems or disappointment at school or in an educational course? </w:t>
      </w:r>
    </w:p>
    <w:p w14:paraId="3F6BA137" w14:textId="77777777" w:rsidR="003042D3" w:rsidRDefault="00E163CD">
      <w:pPr>
        <w:pStyle w:val="ListParagraph"/>
        <w:keepNext/>
        <w:numPr>
          <w:ilvl w:val="0"/>
          <w:numId w:val="4"/>
        </w:numPr>
      </w:pPr>
      <w:proofErr w:type="gramStart"/>
      <w:r>
        <w:t>You  (</w:t>
      </w:r>
      <w:proofErr w:type="gramEnd"/>
      <w:r>
        <w:t xml:space="preserve">1) </w:t>
      </w:r>
    </w:p>
    <w:p w14:paraId="1F148310" w14:textId="77777777" w:rsidR="003042D3" w:rsidRDefault="00E163CD">
      <w:pPr>
        <w:pStyle w:val="ListParagraph"/>
        <w:keepNext/>
        <w:numPr>
          <w:ilvl w:val="0"/>
          <w:numId w:val="4"/>
        </w:numPr>
      </w:pPr>
      <w:r>
        <w:t>Spouse/</w:t>
      </w:r>
      <w:proofErr w:type="gramStart"/>
      <w:r>
        <w:t>partner  (</w:t>
      </w:r>
      <w:proofErr w:type="gramEnd"/>
      <w:r>
        <w:t xml:space="preserve">2) </w:t>
      </w:r>
    </w:p>
    <w:p w14:paraId="70F4CC9C" w14:textId="77777777" w:rsidR="003042D3" w:rsidRDefault="00E163CD">
      <w:pPr>
        <w:pStyle w:val="ListParagraph"/>
        <w:keepNext/>
        <w:numPr>
          <w:ilvl w:val="0"/>
          <w:numId w:val="4"/>
        </w:numPr>
      </w:pPr>
      <w:proofErr w:type="gramStart"/>
      <w:r>
        <w:t>Both  (</w:t>
      </w:r>
      <w:proofErr w:type="gramEnd"/>
      <w:r>
        <w:t xml:space="preserve">3) </w:t>
      </w:r>
    </w:p>
    <w:p w14:paraId="7A5A67AB" w14:textId="77777777" w:rsidR="003042D3" w:rsidRDefault="003042D3"/>
    <w:p w14:paraId="7947F3A5" w14:textId="77777777" w:rsidR="003042D3" w:rsidRDefault="003042D3">
      <w:pPr>
        <w:pStyle w:val="QuestionSeparator"/>
      </w:pPr>
    </w:p>
    <w:p w14:paraId="585AE9C4" w14:textId="77777777" w:rsidR="003042D3" w:rsidRDefault="003042D3"/>
    <w:p w14:paraId="32C6E28A" w14:textId="31516C0D" w:rsidR="003042D3" w:rsidRDefault="00E163CD">
      <w:pPr>
        <w:keepNext/>
      </w:pPr>
      <w:r>
        <w:t>LEL_16b What was the disappointment? (answer only for you if both had disappointments)</w:t>
      </w:r>
    </w:p>
    <w:p w14:paraId="12ED95E9" w14:textId="77777777" w:rsidR="003042D3" w:rsidRDefault="00E163CD">
      <w:pPr>
        <w:pStyle w:val="ListParagraph"/>
        <w:keepNext/>
        <w:numPr>
          <w:ilvl w:val="0"/>
          <w:numId w:val="4"/>
        </w:numPr>
      </w:pPr>
      <w:proofErr w:type="gramStart"/>
      <w:r>
        <w:t>Demoted  (</w:t>
      </w:r>
      <w:proofErr w:type="gramEnd"/>
      <w:r>
        <w:t xml:space="preserve">1) </w:t>
      </w:r>
    </w:p>
    <w:p w14:paraId="3F9CD3F3" w14:textId="77777777" w:rsidR="003042D3" w:rsidRDefault="00E163CD">
      <w:pPr>
        <w:pStyle w:val="ListParagraph"/>
        <w:keepNext/>
        <w:numPr>
          <w:ilvl w:val="0"/>
          <w:numId w:val="4"/>
        </w:numPr>
      </w:pPr>
      <w:r>
        <w:t xml:space="preserve">Failed to get raise or </w:t>
      </w:r>
      <w:proofErr w:type="gramStart"/>
      <w:r>
        <w:t>promotion  (</w:t>
      </w:r>
      <w:proofErr w:type="gramEnd"/>
      <w:r>
        <w:t xml:space="preserve">2) </w:t>
      </w:r>
    </w:p>
    <w:p w14:paraId="7E7BF5FA" w14:textId="77777777" w:rsidR="003042D3" w:rsidRDefault="00E163CD">
      <w:pPr>
        <w:pStyle w:val="ListParagraph"/>
        <w:keepNext/>
        <w:numPr>
          <w:ilvl w:val="0"/>
          <w:numId w:val="4"/>
        </w:numPr>
      </w:pPr>
      <w:r>
        <w:t xml:space="preserve">Failed a </w:t>
      </w:r>
      <w:proofErr w:type="gramStart"/>
      <w:r>
        <w:t>course  (</w:t>
      </w:r>
      <w:proofErr w:type="gramEnd"/>
      <w:r>
        <w:t xml:space="preserve">3) </w:t>
      </w:r>
    </w:p>
    <w:p w14:paraId="74987CD1" w14:textId="77777777" w:rsidR="003042D3" w:rsidRDefault="00E163CD">
      <w:pPr>
        <w:pStyle w:val="ListParagraph"/>
        <w:keepNext/>
        <w:numPr>
          <w:ilvl w:val="0"/>
          <w:numId w:val="4"/>
        </w:numPr>
      </w:pPr>
      <w:r>
        <w:t xml:space="preserve">Trouble with boss or </w:t>
      </w:r>
      <w:proofErr w:type="gramStart"/>
      <w:r>
        <w:t>coworkers  (</w:t>
      </w:r>
      <w:proofErr w:type="gramEnd"/>
      <w:r>
        <w:t xml:space="preserve">4) </w:t>
      </w:r>
    </w:p>
    <w:p w14:paraId="18F947A7" w14:textId="77777777" w:rsidR="003042D3" w:rsidRDefault="00E163CD">
      <w:pPr>
        <w:pStyle w:val="ListParagraph"/>
        <w:keepNext/>
        <w:numPr>
          <w:ilvl w:val="0"/>
          <w:numId w:val="4"/>
        </w:numPr>
      </w:pPr>
      <w:r>
        <w:t xml:space="preserve">Put on academic </w:t>
      </w:r>
      <w:proofErr w:type="gramStart"/>
      <w:r>
        <w:t>probation  (</w:t>
      </w:r>
      <w:proofErr w:type="gramEnd"/>
      <w:r>
        <w:t xml:space="preserve">5) </w:t>
      </w:r>
    </w:p>
    <w:p w14:paraId="2E3E9089" w14:textId="77777777" w:rsidR="003042D3" w:rsidRDefault="00E163CD">
      <w:pPr>
        <w:pStyle w:val="ListParagraph"/>
        <w:keepNext/>
        <w:numPr>
          <w:ilvl w:val="0"/>
          <w:numId w:val="4"/>
        </w:numPr>
      </w:pPr>
      <w:r>
        <w:t xml:space="preserve">Failed to get into an educational course (college, training program, etc.)  (6) </w:t>
      </w:r>
    </w:p>
    <w:p w14:paraId="313B9A75" w14:textId="77777777" w:rsidR="003042D3" w:rsidRDefault="00E163CD">
      <w:pPr>
        <w:pStyle w:val="ListParagraph"/>
        <w:keepNext/>
        <w:numPr>
          <w:ilvl w:val="0"/>
          <w:numId w:val="4"/>
        </w:numPr>
      </w:pPr>
      <w:proofErr w:type="gramStart"/>
      <w:r>
        <w:t>Other  (</w:t>
      </w:r>
      <w:proofErr w:type="gramEnd"/>
      <w:r>
        <w:t xml:space="preserve">7) </w:t>
      </w:r>
    </w:p>
    <w:p w14:paraId="56A1474E" w14:textId="77777777" w:rsidR="003042D3" w:rsidRDefault="003042D3"/>
    <w:p w14:paraId="04395C2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7E21E09" w14:textId="77777777">
        <w:tc>
          <w:tcPr>
            <w:tcW w:w="50" w:type="dxa"/>
          </w:tcPr>
          <w:p w14:paraId="2790C4FE" w14:textId="77777777" w:rsidR="003042D3" w:rsidRDefault="00E163CD">
            <w:pPr>
              <w:keepNext/>
            </w:pPr>
            <w:r>
              <w:rPr>
                <w:noProof/>
              </w:rPr>
              <w:lastRenderedPageBreak/>
              <w:drawing>
                <wp:inline distT="0" distB="0" distL="0" distR="0" wp14:anchorId="552D69B4" wp14:editId="4A3D074A">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A73056" w14:textId="77777777" w:rsidR="003042D3" w:rsidRDefault="003042D3"/>
    <w:p w14:paraId="00F630D5" w14:textId="1BAAE9D8" w:rsidR="003042D3" w:rsidRDefault="00E163CD">
      <w:pPr>
        <w:keepNext/>
      </w:pPr>
      <w:r>
        <w:t>LEL_16c Were the disappointments related to your sexual orientation?</w:t>
      </w:r>
    </w:p>
    <w:p w14:paraId="7FBC09D5" w14:textId="77777777" w:rsidR="003042D3" w:rsidRDefault="00E163CD">
      <w:pPr>
        <w:pStyle w:val="ListParagraph"/>
        <w:keepNext/>
        <w:numPr>
          <w:ilvl w:val="0"/>
          <w:numId w:val="4"/>
        </w:numPr>
      </w:pPr>
      <w:proofErr w:type="gramStart"/>
      <w:r>
        <w:t>No  (</w:t>
      </w:r>
      <w:proofErr w:type="gramEnd"/>
      <w:r>
        <w:t xml:space="preserve">0) </w:t>
      </w:r>
    </w:p>
    <w:p w14:paraId="6BD221E5" w14:textId="77777777" w:rsidR="003042D3" w:rsidRDefault="00E163CD">
      <w:pPr>
        <w:pStyle w:val="ListParagraph"/>
        <w:keepNext/>
        <w:numPr>
          <w:ilvl w:val="0"/>
          <w:numId w:val="4"/>
        </w:numPr>
      </w:pPr>
      <w:proofErr w:type="gramStart"/>
      <w:r>
        <w:t>Yes  (</w:t>
      </w:r>
      <w:proofErr w:type="gramEnd"/>
      <w:r>
        <w:t xml:space="preserve">1) </w:t>
      </w:r>
    </w:p>
    <w:p w14:paraId="776B3AC2" w14:textId="77777777" w:rsidR="003042D3" w:rsidRDefault="003042D3"/>
    <w:p w14:paraId="67BA2C52"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B904192" w14:textId="77777777">
        <w:trPr>
          <w:trHeight w:val="300"/>
        </w:trPr>
        <w:tc>
          <w:tcPr>
            <w:tcW w:w="1368" w:type="dxa"/>
            <w:tcBorders>
              <w:top w:val="nil"/>
              <w:left w:val="nil"/>
              <w:bottom w:val="nil"/>
              <w:right w:val="nil"/>
            </w:tcBorders>
          </w:tcPr>
          <w:p w14:paraId="6C432BC4"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7F2E035" w14:textId="77777777" w:rsidR="003042D3" w:rsidRDefault="003042D3">
            <w:pPr>
              <w:pBdr>
                <w:top w:val="single" w:sz="8" w:space="0" w:color="CCCCCC"/>
              </w:pBdr>
              <w:spacing w:before="120" w:after="120" w:line="120" w:lineRule="auto"/>
              <w:jc w:val="center"/>
              <w:rPr>
                <w:color w:val="CCCCCC"/>
              </w:rPr>
            </w:pPr>
          </w:p>
        </w:tc>
      </w:tr>
    </w:tbl>
    <w:p w14:paraId="18306298"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3E48FA5" w14:textId="77777777">
        <w:tc>
          <w:tcPr>
            <w:tcW w:w="50" w:type="dxa"/>
          </w:tcPr>
          <w:p w14:paraId="13433212" w14:textId="77777777" w:rsidR="003042D3" w:rsidRDefault="00E163CD">
            <w:pPr>
              <w:keepNext/>
            </w:pPr>
            <w:r>
              <w:rPr>
                <w:noProof/>
              </w:rPr>
              <w:lastRenderedPageBreak/>
              <w:drawing>
                <wp:inline distT="0" distB="0" distL="0" distR="0" wp14:anchorId="224D871D" wp14:editId="13452639">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2675BC6" w14:textId="77777777" w:rsidR="003042D3" w:rsidRDefault="003042D3"/>
    <w:p w14:paraId="12388290" w14:textId="06D9C303" w:rsidR="003042D3" w:rsidRDefault="00E163CD">
      <w:pPr>
        <w:keepNext/>
      </w:pPr>
      <w:r>
        <w:t xml:space="preserve">LEL_17 16. Have you or your spouse/partner had significant success at work or in an educational course (university, training program) during the </w:t>
      </w:r>
      <w:r>
        <w:rPr>
          <w:b/>
          <w:u w:val="single"/>
        </w:rPr>
        <w:t>last 6 months</w:t>
      </w:r>
      <w:r>
        <w:t>?</w:t>
      </w:r>
    </w:p>
    <w:p w14:paraId="1CF59AAB" w14:textId="77777777" w:rsidR="003042D3" w:rsidRDefault="00E163CD">
      <w:pPr>
        <w:pStyle w:val="ListParagraph"/>
        <w:keepNext/>
        <w:numPr>
          <w:ilvl w:val="0"/>
          <w:numId w:val="4"/>
        </w:numPr>
      </w:pPr>
      <w:proofErr w:type="gramStart"/>
      <w:r>
        <w:t>No  (</w:t>
      </w:r>
      <w:proofErr w:type="gramEnd"/>
      <w:r>
        <w:t xml:space="preserve">0) </w:t>
      </w:r>
    </w:p>
    <w:p w14:paraId="153B491F" w14:textId="77777777" w:rsidR="003042D3" w:rsidRDefault="00E163CD">
      <w:pPr>
        <w:pStyle w:val="ListParagraph"/>
        <w:keepNext/>
        <w:numPr>
          <w:ilvl w:val="0"/>
          <w:numId w:val="4"/>
        </w:numPr>
      </w:pPr>
      <w:proofErr w:type="gramStart"/>
      <w:r>
        <w:t>Yes  (</w:t>
      </w:r>
      <w:proofErr w:type="gramEnd"/>
      <w:r>
        <w:t xml:space="preserve">1) </w:t>
      </w:r>
    </w:p>
    <w:p w14:paraId="1E70EA2E" w14:textId="77777777" w:rsidR="003042D3" w:rsidRDefault="003042D3"/>
    <w:p w14:paraId="6CD497DD" w14:textId="77777777" w:rsidR="003042D3" w:rsidRDefault="00E163CD">
      <w:pPr>
        <w:pStyle w:val="QSkipLogic"/>
      </w:pPr>
      <w:r>
        <w:t>Skip To: LEL_18 If 16. Have you or your spouse/partner had significant success at work or in an educational course (... = 0</w:t>
      </w:r>
    </w:p>
    <w:p w14:paraId="32D2D91F" w14:textId="77777777" w:rsidR="003042D3" w:rsidRDefault="003042D3">
      <w:pPr>
        <w:pStyle w:val="QuestionSeparator"/>
      </w:pPr>
    </w:p>
    <w:p w14:paraId="5DE03A06" w14:textId="77777777" w:rsidR="003042D3" w:rsidRDefault="003042D3"/>
    <w:p w14:paraId="7E1EE81E" w14:textId="6B1AFEC3" w:rsidR="003042D3" w:rsidRDefault="00E163CD">
      <w:pPr>
        <w:keepNext/>
      </w:pPr>
      <w:r>
        <w:t>LEL_17a Who had significant success at work or in an educational course during the last 6 months? </w:t>
      </w:r>
    </w:p>
    <w:p w14:paraId="02BBD557" w14:textId="77777777" w:rsidR="003042D3" w:rsidRDefault="00E163CD">
      <w:pPr>
        <w:pStyle w:val="ListParagraph"/>
        <w:keepNext/>
        <w:numPr>
          <w:ilvl w:val="0"/>
          <w:numId w:val="4"/>
        </w:numPr>
      </w:pPr>
      <w:proofErr w:type="gramStart"/>
      <w:r>
        <w:t>You  (</w:t>
      </w:r>
      <w:proofErr w:type="gramEnd"/>
      <w:r>
        <w:t xml:space="preserve">1) </w:t>
      </w:r>
    </w:p>
    <w:p w14:paraId="7AF4299E" w14:textId="77777777" w:rsidR="003042D3" w:rsidRDefault="00E163CD">
      <w:pPr>
        <w:pStyle w:val="ListParagraph"/>
        <w:keepNext/>
        <w:numPr>
          <w:ilvl w:val="0"/>
          <w:numId w:val="4"/>
        </w:numPr>
      </w:pPr>
      <w:r>
        <w:t>Spouse/</w:t>
      </w:r>
      <w:proofErr w:type="gramStart"/>
      <w:r>
        <w:t>partner  (</w:t>
      </w:r>
      <w:proofErr w:type="gramEnd"/>
      <w:r>
        <w:t xml:space="preserve">2) </w:t>
      </w:r>
    </w:p>
    <w:p w14:paraId="03ED8964" w14:textId="77777777" w:rsidR="003042D3" w:rsidRDefault="00E163CD">
      <w:pPr>
        <w:pStyle w:val="ListParagraph"/>
        <w:keepNext/>
        <w:numPr>
          <w:ilvl w:val="0"/>
          <w:numId w:val="4"/>
        </w:numPr>
      </w:pPr>
      <w:proofErr w:type="gramStart"/>
      <w:r>
        <w:t>Both  (</w:t>
      </w:r>
      <w:proofErr w:type="gramEnd"/>
      <w:r>
        <w:t xml:space="preserve">3) </w:t>
      </w:r>
    </w:p>
    <w:p w14:paraId="4ABC769A" w14:textId="77777777" w:rsidR="003042D3" w:rsidRDefault="003042D3"/>
    <w:p w14:paraId="3B1ED168"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702BDBB" w14:textId="77777777">
        <w:trPr>
          <w:trHeight w:val="300"/>
        </w:trPr>
        <w:tc>
          <w:tcPr>
            <w:tcW w:w="1368" w:type="dxa"/>
            <w:tcBorders>
              <w:top w:val="nil"/>
              <w:left w:val="nil"/>
              <w:bottom w:val="nil"/>
              <w:right w:val="nil"/>
            </w:tcBorders>
          </w:tcPr>
          <w:p w14:paraId="285445FE"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40DF87D" w14:textId="77777777" w:rsidR="003042D3" w:rsidRDefault="003042D3">
            <w:pPr>
              <w:pBdr>
                <w:top w:val="single" w:sz="8" w:space="0" w:color="CCCCCC"/>
              </w:pBdr>
              <w:spacing w:before="120" w:after="120" w:line="120" w:lineRule="auto"/>
              <w:jc w:val="center"/>
              <w:rPr>
                <w:color w:val="CCCCCC"/>
              </w:rPr>
            </w:pPr>
          </w:p>
        </w:tc>
      </w:tr>
    </w:tbl>
    <w:p w14:paraId="6F35A578"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1E98A89" w14:textId="77777777">
        <w:tc>
          <w:tcPr>
            <w:tcW w:w="50" w:type="dxa"/>
          </w:tcPr>
          <w:p w14:paraId="7819D411" w14:textId="77777777" w:rsidR="003042D3" w:rsidRDefault="00E163CD">
            <w:pPr>
              <w:keepNext/>
            </w:pPr>
            <w:r>
              <w:rPr>
                <w:noProof/>
              </w:rPr>
              <w:lastRenderedPageBreak/>
              <w:drawing>
                <wp:inline distT="0" distB="0" distL="0" distR="0" wp14:anchorId="5ED82582" wp14:editId="2523CD09">
                  <wp:extent cx="228600" cy="228600"/>
                  <wp:effectExtent l="0" t="0" r="0" b="0"/>
                  <wp:docPr id="1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747513" w14:textId="77777777" w:rsidR="003042D3" w:rsidRDefault="003042D3"/>
    <w:p w14:paraId="59BC226F" w14:textId="05AC7348" w:rsidR="003042D3" w:rsidRDefault="00E163CD">
      <w:pPr>
        <w:keepNext/>
      </w:pPr>
      <w:r>
        <w:t xml:space="preserve">LEL_18 17. Has there been a significant change in your personal finances during the </w:t>
      </w:r>
      <w:r>
        <w:rPr>
          <w:b/>
          <w:u w:val="single"/>
        </w:rPr>
        <w:t>last 6 months</w:t>
      </w:r>
      <w:r>
        <w:t>? </w:t>
      </w:r>
    </w:p>
    <w:p w14:paraId="2181CF92" w14:textId="77777777" w:rsidR="003042D3" w:rsidRDefault="00E163CD">
      <w:pPr>
        <w:pStyle w:val="ListParagraph"/>
        <w:keepNext/>
        <w:numPr>
          <w:ilvl w:val="0"/>
          <w:numId w:val="4"/>
        </w:numPr>
      </w:pPr>
      <w:proofErr w:type="gramStart"/>
      <w:r>
        <w:t>No  (</w:t>
      </w:r>
      <w:proofErr w:type="gramEnd"/>
      <w:r>
        <w:t xml:space="preserve">0) </w:t>
      </w:r>
    </w:p>
    <w:p w14:paraId="0C04E650" w14:textId="77777777" w:rsidR="003042D3" w:rsidRDefault="00E163CD">
      <w:pPr>
        <w:pStyle w:val="ListParagraph"/>
        <w:keepNext/>
        <w:numPr>
          <w:ilvl w:val="0"/>
          <w:numId w:val="4"/>
        </w:numPr>
      </w:pPr>
      <w:proofErr w:type="gramStart"/>
      <w:r>
        <w:t>Yes  (</w:t>
      </w:r>
      <w:proofErr w:type="gramEnd"/>
      <w:r>
        <w:t xml:space="preserve">1) </w:t>
      </w:r>
    </w:p>
    <w:p w14:paraId="33044F79" w14:textId="77777777" w:rsidR="003042D3" w:rsidRDefault="003042D3"/>
    <w:p w14:paraId="4769A894" w14:textId="77777777" w:rsidR="003042D3" w:rsidRDefault="00E163CD">
      <w:pPr>
        <w:pStyle w:val="QSkipLogic"/>
      </w:pPr>
      <w:r>
        <w:t>Skip To: LEL_19 If 17. Has there been a significant change in your personal finances during the last 6 months?  = 0</w:t>
      </w:r>
    </w:p>
    <w:p w14:paraId="3B750484" w14:textId="77777777" w:rsidR="003042D3" w:rsidRDefault="003042D3">
      <w:pPr>
        <w:pStyle w:val="QuestionSeparator"/>
      </w:pPr>
    </w:p>
    <w:p w14:paraId="133B1220" w14:textId="77777777" w:rsidR="003042D3" w:rsidRDefault="003042D3"/>
    <w:p w14:paraId="5C3304C1" w14:textId="43CF4F1F" w:rsidR="003042D3" w:rsidRDefault="00E163CD">
      <w:pPr>
        <w:keepNext/>
      </w:pPr>
      <w:r>
        <w:t>LEL_18a Has the change in personal finances been for the better or worse? </w:t>
      </w:r>
    </w:p>
    <w:p w14:paraId="2C4A439F" w14:textId="77777777" w:rsidR="003042D3" w:rsidRDefault="00E163CD">
      <w:pPr>
        <w:pStyle w:val="ListParagraph"/>
        <w:keepNext/>
        <w:numPr>
          <w:ilvl w:val="0"/>
          <w:numId w:val="4"/>
        </w:numPr>
      </w:pPr>
      <w:proofErr w:type="gramStart"/>
      <w:r>
        <w:t>Better  (</w:t>
      </w:r>
      <w:proofErr w:type="gramEnd"/>
      <w:r>
        <w:t xml:space="preserve">1) </w:t>
      </w:r>
    </w:p>
    <w:p w14:paraId="3810E6A1" w14:textId="77777777" w:rsidR="003042D3" w:rsidRDefault="00E163CD">
      <w:pPr>
        <w:pStyle w:val="ListParagraph"/>
        <w:keepNext/>
        <w:numPr>
          <w:ilvl w:val="0"/>
          <w:numId w:val="4"/>
        </w:numPr>
      </w:pPr>
      <w:proofErr w:type="gramStart"/>
      <w:r>
        <w:t>Worse  (</w:t>
      </w:r>
      <w:proofErr w:type="gramEnd"/>
      <w:r>
        <w:t xml:space="preserve">2) </w:t>
      </w:r>
    </w:p>
    <w:p w14:paraId="7B6C8D58" w14:textId="77777777" w:rsidR="003042D3" w:rsidRDefault="003042D3"/>
    <w:p w14:paraId="0E776787"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4DA82EE4" w14:textId="77777777">
        <w:trPr>
          <w:trHeight w:val="300"/>
        </w:trPr>
        <w:tc>
          <w:tcPr>
            <w:tcW w:w="1368" w:type="dxa"/>
            <w:tcBorders>
              <w:top w:val="nil"/>
              <w:left w:val="nil"/>
              <w:bottom w:val="nil"/>
              <w:right w:val="nil"/>
            </w:tcBorders>
          </w:tcPr>
          <w:p w14:paraId="15CB5194" w14:textId="77777777" w:rsidR="003042D3" w:rsidRDefault="00E163CD">
            <w:pPr>
              <w:rPr>
                <w:color w:val="CCCCCC"/>
              </w:rPr>
            </w:pPr>
            <w:r>
              <w:rPr>
                <w:color w:val="CCCCCC"/>
              </w:rPr>
              <w:t>Page Break</w:t>
            </w:r>
          </w:p>
        </w:tc>
        <w:tc>
          <w:tcPr>
            <w:tcW w:w="8208" w:type="dxa"/>
            <w:tcBorders>
              <w:top w:val="nil"/>
              <w:left w:val="nil"/>
              <w:bottom w:val="nil"/>
              <w:right w:val="nil"/>
            </w:tcBorders>
          </w:tcPr>
          <w:p w14:paraId="340562B3" w14:textId="77777777" w:rsidR="003042D3" w:rsidRDefault="003042D3">
            <w:pPr>
              <w:pBdr>
                <w:top w:val="single" w:sz="8" w:space="0" w:color="CCCCCC"/>
              </w:pBdr>
              <w:spacing w:before="120" w:after="120" w:line="120" w:lineRule="auto"/>
              <w:jc w:val="center"/>
              <w:rPr>
                <w:color w:val="CCCCCC"/>
              </w:rPr>
            </w:pPr>
          </w:p>
        </w:tc>
      </w:tr>
    </w:tbl>
    <w:p w14:paraId="481BADB4"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369CD0E" w14:textId="77777777">
        <w:tc>
          <w:tcPr>
            <w:tcW w:w="50" w:type="dxa"/>
          </w:tcPr>
          <w:p w14:paraId="68E3BA2A" w14:textId="77777777" w:rsidR="003042D3" w:rsidRDefault="00E163CD">
            <w:pPr>
              <w:keepNext/>
            </w:pPr>
            <w:r>
              <w:rPr>
                <w:noProof/>
              </w:rPr>
              <w:lastRenderedPageBreak/>
              <w:drawing>
                <wp:inline distT="0" distB="0" distL="0" distR="0" wp14:anchorId="697D9FD1" wp14:editId="1369150E">
                  <wp:extent cx="228600" cy="228600"/>
                  <wp:effectExtent l="0" t="0" r="0" b="0"/>
                  <wp:docPr id="1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EC45DD" w14:textId="77777777" w:rsidR="003042D3" w:rsidRDefault="003042D3"/>
    <w:p w14:paraId="5F40F677" w14:textId="031B3A6C" w:rsidR="003042D3" w:rsidRDefault="00E163CD">
      <w:pPr>
        <w:keepNext/>
      </w:pPr>
      <w:r>
        <w:t xml:space="preserve">LEL_19 18. Has your house been broken into and/or burgled during the </w:t>
      </w:r>
      <w:r>
        <w:rPr>
          <w:b/>
          <w:u w:val="single"/>
        </w:rPr>
        <w:t>last 6 months</w:t>
      </w:r>
      <w:r>
        <w:t>? </w:t>
      </w:r>
    </w:p>
    <w:p w14:paraId="5A3C227F" w14:textId="77777777" w:rsidR="003042D3" w:rsidRDefault="00E163CD">
      <w:pPr>
        <w:pStyle w:val="ListParagraph"/>
        <w:keepNext/>
        <w:numPr>
          <w:ilvl w:val="0"/>
          <w:numId w:val="4"/>
        </w:numPr>
      </w:pPr>
      <w:proofErr w:type="gramStart"/>
      <w:r>
        <w:t>No  (</w:t>
      </w:r>
      <w:proofErr w:type="gramEnd"/>
      <w:r>
        <w:t xml:space="preserve">0) </w:t>
      </w:r>
    </w:p>
    <w:p w14:paraId="50045839" w14:textId="77777777" w:rsidR="003042D3" w:rsidRDefault="00E163CD">
      <w:pPr>
        <w:pStyle w:val="ListParagraph"/>
        <w:keepNext/>
        <w:numPr>
          <w:ilvl w:val="0"/>
          <w:numId w:val="4"/>
        </w:numPr>
      </w:pPr>
      <w:proofErr w:type="gramStart"/>
      <w:r>
        <w:t>Yes  (</w:t>
      </w:r>
      <w:proofErr w:type="gramEnd"/>
      <w:r>
        <w:t xml:space="preserve">1) </w:t>
      </w:r>
    </w:p>
    <w:p w14:paraId="51B966BC" w14:textId="77777777" w:rsidR="003042D3" w:rsidRDefault="003042D3"/>
    <w:p w14:paraId="50A726F1" w14:textId="77777777" w:rsidR="003042D3" w:rsidRDefault="00E163CD">
      <w:pPr>
        <w:pStyle w:val="QSkipLogic"/>
      </w:pPr>
      <w:r>
        <w:t>Skip To: LEL_20 If 18. Has your house been broken into and/or burgled during the last 6 months?  = 0</w:t>
      </w:r>
    </w:p>
    <w:p w14:paraId="378DD3ED"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9D79B2D" w14:textId="77777777">
        <w:tc>
          <w:tcPr>
            <w:tcW w:w="50" w:type="dxa"/>
          </w:tcPr>
          <w:p w14:paraId="570805E9" w14:textId="77777777" w:rsidR="003042D3" w:rsidRDefault="00E163CD">
            <w:pPr>
              <w:keepNext/>
            </w:pPr>
            <w:r>
              <w:rPr>
                <w:noProof/>
              </w:rPr>
              <w:drawing>
                <wp:inline distT="0" distB="0" distL="0" distR="0" wp14:anchorId="415984CA" wp14:editId="224816E5">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68FDE5" w14:textId="77777777" w:rsidR="003042D3" w:rsidRDefault="003042D3"/>
    <w:p w14:paraId="49E0E6EC" w14:textId="469CF2C3" w:rsidR="003042D3" w:rsidRDefault="00E163CD">
      <w:pPr>
        <w:keepNext/>
      </w:pPr>
      <w:r>
        <w:t>LEL_19a Was the break-in/burglary related to your sexual orientation? </w:t>
      </w:r>
    </w:p>
    <w:p w14:paraId="5407D66E" w14:textId="77777777" w:rsidR="003042D3" w:rsidRDefault="00E163CD">
      <w:pPr>
        <w:pStyle w:val="ListParagraph"/>
        <w:keepNext/>
        <w:numPr>
          <w:ilvl w:val="0"/>
          <w:numId w:val="4"/>
        </w:numPr>
      </w:pPr>
      <w:proofErr w:type="gramStart"/>
      <w:r>
        <w:t>No  (</w:t>
      </w:r>
      <w:proofErr w:type="gramEnd"/>
      <w:r>
        <w:t xml:space="preserve">0) </w:t>
      </w:r>
    </w:p>
    <w:p w14:paraId="4BBA2CFA" w14:textId="77777777" w:rsidR="003042D3" w:rsidRDefault="00E163CD">
      <w:pPr>
        <w:pStyle w:val="ListParagraph"/>
        <w:keepNext/>
        <w:numPr>
          <w:ilvl w:val="0"/>
          <w:numId w:val="4"/>
        </w:numPr>
      </w:pPr>
      <w:proofErr w:type="gramStart"/>
      <w:r>
        <w:t>Yes  (</w:t>
      </w:r>
      <w:proofErr w:type="gramEnd"/>
      <w:r>
        <w:t xml:space="preserve">1) </w:t>
      </w:r>
    </w:p>
    <w:p w14:paraId="405C45B1" w14:textId="77777777" w:rsidR="003042D3" w:rsidRDefault="003042D3"/>
    <w:p w14:paraId="2EEA6D18"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7B8A66E" w14:textId="77777777">
        <w:trPr>
          <w:trHeight w:val="300"/>
        </w:trPr>
        <w:tc>
          <w:tcPr>
            <w:tcW w:w="1368" w:type="dxa"/>
            <w:tcBorders>
              <w:top w:val="nil"/>
              <w:left w:val="nil"/>
              <w:bottom w:val="nil"/>
              <w:right w:val="nil"/>
            </w:tcBorders>
          </w:tcPr>
          <w:p w14:paraId="72680ABB" w14:textId="77777777" w:rsidR="003042D3" w:rsidRDefault="00E163CD">
            <w:pPr>
              <w:rPr>
                <w:color w:val="CCCCCC"/>
              </w:rPr>
            </w:pPr>
            <w:r>
              <w:rPr>
                <w:color w:val="CCCCCC"/>
              </w:rPr>
              <w:t>Page Break</w:t>
            </w:r>
          </w:p>
        </w:tc>
        <w:tc>
          <w:tcPr>
            <w:tcW w:w="8208" w:type="dxa"/>
            <w:tcBorders>
              <w:top w:val="nil"/>
              <w:left w:val="nil"/>
              <w:bottom w:val="nil"/>
              <w:right w:val="nil"/>
            </w:tcBorders>
          </w:tcPr>
          <w:p w14:paraId="1C70A00C" w14:textId="77777777" w:rsidR="003042D3" w:rsidRDefault="003042D3">
            <w:pPr>
              <w:pBdr>
                <w:top w:val="single" w:sz="8" w:space="0" w:color="CCCCCC"/>
              </w:pBdr>
              <w:spacing w:before="120" w:after="120" w:line="120" w:lineRule="auto"/>
              <w:jc w:val="center"/>
              <w:rPr>
                <w:color w:val="CCCCCC"/>
              </w:rPr>
            </w:pPr>
          </w:p>
        </w:tc>
      </w:tr>
    </w:tbl>
    <w:p w14:paraId="71D59B08"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41451CB3" w14:textId="77777777">
        <w:tc>
          <w:tcPr>
            <w:tcW w:w="50" w:type="dxa"/>
          </w:tcPr>
          <w:p w14:paraId="2AA97047" w14:textId="77777777" w:rsidR="003042D3" w:rsidRDefault="00E163CD">
            <w:pPr>
              <w:keepNext/>
            </w:pPr>
            <w:r>
              <w:rPr>
                <w:noProof/>
              </w:rPr>
              <w:lastRenderedPageBreak/>
              <w:drawing>
                <wp:inline distT="0" distB="0" distL="0" distR="0" wp14:anchorId="42A31D0B" wp14:editId="069DFE46">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6ACEC1" w14:textId="77777777" w:rsidR="003042D3" w:rsidRDefault="003042D3"/>
    <w:p w14:paraId="038A7FC9" w14:textId="0E19FF28" w:rsidR="003042D3" w:rsidRDefault="00E163CD">
      <w:pPr>
        <w:keepNext/>
      </w:pPr>
      <w:r>
        <w:t xml:space="preserve">LEL_20 19. Have you or your spouse/partner or other member of your immediate family been assaulted or mugged during the </w:t>
      </w:r>
      <w:r>
        <w:rPr>
          <w:b/>
          <w:u w:val="single"/>
        </w:rPr>
        <w:t>last 6 months</w:t>
      </w:r>
      <w:r>
        <w:t>?</w:t>
      </w:r>
    </w:p>
    <w:p w14:paraId="7354E1F0" w14:textId="77777777" w:rsidR="003042D3" w:rsidRDefault="00E163CD">
      <w:pPr>
        <w:pStyle w:val="ListParagraph"/>
        <w:keepNext/>
        <w:numPr>
          <w:ilvl w:val="0"/>
          <w:numId w:val="4"/>
        </w:numPr>
      </w:pPr>
      <w:proofErr w:type="gramStart"/>
      <w:r>
        <w:t>No  (</w:t>
      </w:r>
      <w:proofErr w:type="gramEnd"/>
      <w:r>
        <w:t xml:space="preserve">0) </w:t>
      </w:r>
    </w:p>
    <w:p w14:paraId="1A6C9C91" w14:textId="77777777" w:rsidR="003042D3" w:rsidRDefault="00E163CD">
      <w:pPr>
        <w:pStyle w:val="ListParagraph"/>
        <w:keepNext/>
        <w:numPr>
          <w:ilvl w:val="0"/>
          <w:numId w:val="4"/>
        </w:numPr>
      </w:pPr>
      <w:proofErr w:type="gramStart"/>
      <w:r>
        <w:t>Yes  (</w:t>
      </w:r>
      <w:proofErr w:type="gramEnd"/>
      <w:r>
        <w:t xml:space="preserve">1) </w:t>
      </w:r>
    </w:p>
    <w:p w14:paraId="53BF1B33" w14:textId="77777777" w:rsidR="003042D3" w:rsidRDefault="003042D3"/>
    <w:p w14:paraId="65835A07" w14:textId="77777777" w:rsidR="003042D3" w:rsidRDefault="00E163CD">
      <w:pPr>
        <w:pStyle w:val="QSkipLogic"/>
      </w:pPr>
      <w:r>
        <w:t>Skip To: LEL_21 If 19. Have you or your spouse/partner or other member of your immediate family been assaulted or mu... = 0</w:t>
      </w:r>
    </w:p>
    <w:p w14:paraId="7B21AAF6" w14:textId="77777777" w:rsidR="003042D3" w:rsidRDefault="003042D3">
      <w:pPr>
        <w:pStyle w:val="QuestionSeparator"/>
      </w:pPr>
    </w:p>
    <w:p w14:paraId="55A89933" w14:textId="77777777" w:rsidR="003042D3" w:rsidRDefault="003042D3"/>
    <w:p w14:paraId="400A20DB" w14:textId="165E639F" w:rsidR="003042D3" w:rsidRDefault="00E163CD">
      <w:pPr>
        <w:keepNext/>
      </w:pPr>
      <w:r>
        <w:t>LEL_20a Who was assaulted or mugged during the last 6 months? (select all that apply)</w:t>
      </w:r>
    </w:p>
    <w:p w14:paraId="5F9B378A" w14:textId="77777777" w:rsidR="003042D3" w:rsidRDefault="00E163CD">
      <w:pPr>
        <w:pStyle w:val="ListParagraph"/>
        <w:keepNext/>
        <w:numPr>
          <w:ilvl w:val="0"/>
          <w:numId w:val="2"/>
        </w:numPr>
      </w:pPr>
      <w:proofErr w:type="gramStart"/>
      <w:r>
        <w:t>You  (</w:t>
      </w:r>
      <w:proofErr w:type="gramEnd"/>
      <w:r>
        <w:t xml:space="preserve">1) </w:t>
      </w:r>
    </w:p>
    <w:p w14:paraId="60AE9BFF" w14:textId="77777777" w:rsidR="003042D3" w:rsidRDefault="00E163CD">
      <w:pPr>
        <w:pStyle w:val="ListParagraph"/>
        <w:keepNext/>
        <w:numPr>
          <w:ilvl w:val="0"/>
          <w:numId w:val="2"/>
        </w:numPr>
      </w:pPr>
      <w:r>
        <w:t>Spouse/</w:t>
      </w:r>
      <w:proofErr w:type="gramStart"/>
      <w:r>
        <w:t>partner  (</w:t>
      </w:r>
      <w:proofErr w:type="gramEnd"/>
      <w:r>
        <w:t xml:space="preserve">2) </w:t>
      </w:r>
    </w:p>
    <w:p w14:paraId="25A370F0" w14:textId="77777777" w:rsidR="003042D3" w:rsidRDefault="00E163CD">
      <w:pPr>
        <w:pStyle w:val="ListParagraph"/>
        <w:keepNext/>
        <w:numPr>
          <w:ilvl w:val="0"/>
          <w:numId w:val="2"/>
        </w:numPr>
      </w:pPr>
      <w:proofErr w:type="gramStart"/>
      <w:r>
        <w:t>Child  (</w:t>
      </w:r>
      <w:proofErr w:type="gramEnd"/>
      <w:r>
        <w:t xml:space="preserve">3) </w:t>
      </w:r>
    </w:p>
    <w:p w14:paraId="0A305EDD" w14:textId="77777777" w:rsidR="003042D3" w:rsidRDefault="00E163CD">
      <w:pPr>
        <w:pStyle w:val="ListParagraph"/>
        <w:keepNext/>
        <w:numPr>
          <w:ilvl w:val="0"/>
          <w:numId w:val="2"/>
        </w:numPr>
      </w:pPr>
      <w:proofErr w:type="gramStart"/>
      <w:r>
        <w:t>Parent  (</w:t>
      </w:r>
      <w:proofErr w:type="gramEnd"/>
      <w:r>
        <w:t xml:space="preserve">4) </w:t>
      </w:r>
    </w:p>
    <w:p w14:paraId="7CB3F62F" w14:textId="77777777" w:rsidR="003042D3" w:rsidRDefault="00E163CD">
      <w:pPr>
        <w:pStyle w:val="ListParagraph"/>
        <w:keepNext/>
        <w:numPr>
          <w:ilvl w:val="0"/>
          <w:numId w:val="2"/>
        </w:numPr>
      </w:pPr>
      <w:r>
        <w:t xml:space="preserve">Brother or </w:t>
      </w:r>
      <w:proofErr w:type="gramStart"/>
      <w:r>
        <w:t>sister  (</w:t>
      </w:r>
      <w:proofErr w:type="gramEnd"/>
      <w:r>
        <w:t xml:space="preserve">5) </w:t>
      </w:r>
    </w:p>
    <w:p w14:paraId="1EF8683B" w14:textId="77777777" w:rsidR="003042D3" w:rsidRDefault="00E163CD">
      <w:pPr>
        <w:pStyle w:val="ListParagraph"/>
        <w:keepNext/>
        <w:numPr>
          <w:ilvl w:val="0"/>
          <w:numId w:val="2"/>
        </w:numPr>
      </w:pPr>
      <w:r>
        <w:t xml:space="preserve">Other (please </w:t>
      </w:r>
      <w:proofErr w:type="gramStart"/>
      <w:r>
        <w:t>specify)  (</w:t>
      </w:r>
      <w:proofErr w:type="gramEnd"/>
      <w:r>
        <w:t>6) ________________________________________________</w:t>
      </w:r>
    </w:p>
    <w:p w14:paraId="3AC35C5A" w14:textId="77777777" w:rsidR="003042D3" w:rsidRDefault="003042D3"/>
    <w:p w14:paraId="73BAB60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65E5BC5" w14:textId="77777777">
        <w:tc>
          <w:tcPr>
            <w:tcW w:w="50" w:type="dxa"/>
          </w:tcPr>
          <w:p w14:paraId="5CE5C90A" w14:textId="77777777" w:rsidR="003042D3" w:rsidRDefault="00E163CD">
            <w:pPr>
              <w:keepNext/>
            </w:pPr>
            <w:r>
              <w:rPr>
                <w:noProof/>
              </w:rPr>
              <w:drawing>
                <wp:inline distT="0" distB="0" distL="0" distR="0" wp14:anchorId="76307DA5" wp14:editId="3D51285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F39E49" w14:textId="77777777" w:rsidR="003042D3" w:rsidRDefault="003042D3"/>
    <w:p w14:paraId="490C2AF7" w14:textId="3E20862E" w:rsidR="003042D3" w:rsidRDefault="00E163CD">
      <w:pPr>
        <w:keepNext/>
      </w:pPr>
      <w:r>
        <w:t>LEL_20b Was the assault/mugging related to your sexual orientation? </w:t>
      </w:r>
    </w:p>
    <w:p w14:paraId="72D91467" w14:textId="77777777" w:rsidR="003042D3" w:rsidRDefault="00E163CD">
      <w:pPr>
        <w:pStyle w:val="ListParagraph"/>
        <w:keepNext/>
        <w:numPr>
          <w:ilvl w:val="0"/>
          <w:numId w:val="4"/>
        </w:numPr>
      </w:pPr>
      <w:proofErr w:type="gramStart"/>
      <w:r>
        <w:t>No  (</w:t>
      </w:r>
      <w:proofErr w:type="gramEnd"/>
      <w:r>
        <w:t xml:space="preserve">0) </w:t>
      </w:r>
    </w:p>
    <w:p w14:paraId="0CF0A8FC" w14:textId="77777777" w:rsidR="003042D3" w:rsidRDefault="00E163CD">
      <w:pPr>
        <w:pStyle w:val="ListParagraph"/>
        <w:keepNext/>
        <w:numPr>
          <w:ilvl w:val="0"/>
          <w:numId w:val="4"/>
        </w:numPr>
      </w:pPr>
      <w:proofErr w:type="gramStart"/>
      <w:r>
        <w:t>Yes  (</w:t>
      </w:r>
      <w:proofErr w:type="gramEnd"/>
      <w:r>
        <w:t xml:space="preserve">1) </w:t>
      </w:r>
    </w:p>
    <w:p w14:paraId="078F7EE0" w14:textId="77777777" w:rsidR="003042D3" w:rsidRDefault="003042D3"/>
    <w:p w14:paraId="27031B1D"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F14BDDB" w14:textId="77777777">
        <w:trPr>
          <w:trHeight w:val="300"/>
        </w:trPr>
        <w:tc>
          <w:tcPr>
            <w:tcW w:w="1368" w:type="dxa"/>
            <w:tcBorders>
              <w:top w:val="nil"/>
              <w:left w:val="nil"/>
              <w:bottom w:val="nil"/>
              <w:right w:val="nil"/>
            </w:tcBorders>
          </w:tcPr>
          <w:p w14:paraId="3D33E2CE" w14:textId="77777777" w:rsidR="003042D3" w:rsidRDefault="00E163CD">
            <w:pPr>
              <w:rPr>
                <w:color w:val="CCCCCC"/>
              </w:rPr>
            </w:pPr>
            <w:r>
              <w:rPr>
                <w:color w:val="CCCCCC"/>
              </w:rPr>
              <w:t>Page Break</w:t>
            </w:r>
          </w:p>
        </w:tc>
        <w:tc>
          <w:tcPr>
            <w:tcW w:w="8208" w:type="dxa"/>
            <w:tcBorders>
              <w:top w:val="nil"/>
              <w:left w:val="nil"/>
              <w:bottom w:val="nil"/>
              <w:right w:val="nil"/>
            </w:tcBorders>
          </w:tcPr>
          <w:p w14:paraId="0A90C651" w14:textId="77777777" w:rsidR="003042D3" w:rsidRDefault="003042D3">
            <w:pPr>
              <w:pBdr>
                <w:top w:val="single" w:sz="8" w:space="0" w:color="CCCCCC"/>
              </w:pBdr>
              <w:spacing w:before="120" w:after="120" w:line="120" w:lineRule="auto"/>
              <w:jc w:val="center"/>
              <w:rPr>
                <w:color w:val="CCCCCC"/>
              </w:rPr>
            </w:pPr>
          </w:p>
        </w:tc>
      </w:tr>
    </w:tbl>
    <w:p w14:paraId="09C46FC0" w14:textId="77777777" w:rsidR="003042D3" w:rsidRDefault="00E163CD">
      <w:r>
        <w:br w:type="page"/>
      </w:r>
    </w:p>
    <w:p w14:paraId="4FFFCF86" w14:textId="77777777" w:rsidR="003042D3" w:rsidRDefault="003042D3"/>
    <w:p w14:paraId="23C9190E" w14:textId="00C86E21" w:rsidR="003042D3" w:rsidRDefault="00E163CD">
      <w:pPr>
        <w:keepNext/>
      </w:pPr>
      <w:r>
        <w:t xml:space="preserve">LEL_21 20. Has the behavior of any member of your family been a significant problem for you during the </w:t>
      </w:r>
      <w:r>
        <w:rPr>
          <w:b/>
          <w:u w:val="single"/>
        </w:rPr>
        <w:t>last 6 months</w:t>
      </w:r>
      <w:r>
        <w:t>? </w:t>
      </w:r>
    </w:p>
    <w:p w14:paraId="74D2EB99" w14:textId="77777777" w:rsidR="003042D3" w:rsidRDefault="00E163CD">
      <w:pPr>
        <w:pStyle w:val="ListParagraph"/>
        <w:keepNext/>
        <w:numPr>
          <w:ilvl w:val="0"/>
          <w:numId w:val="4"/>
        </w:numPr>
      </w:pPr>
      <w:proofErr w:type="gramStart"/>
      <w:r>
        <w:t>No  (</w:t>
      </w:r>
      <w:proofErr w:type="gramEnd"/>
      <w:r>
        <w:t xml:space="preserve">1) </w:t>
      </w:r>
    </w:p>
    <w:p w14:paraId="5AA551A7" w14:textId="77777777" w:rsidR="003042D3" w:rsidRDefault="00E163CD">
      <w:pPr>
        <w:pStyle w:val="ListParagraph"/>
        <w:keepNext/>
        <w:numPr>
          <w:ilvl w:val="0"/>
          <w:numId w:val="4"/>
        </w:numPr>
      </w:pPr>
      <w:proofErr w:type="gramStart"/>
      <w:r>
        <w:t>Yes  (</w:t>
      </w:r>
      <w:proofErr w:type="gramEnd"/>
      <w:r>
        <w:t xml:space="preserve">2) </w:t>
      </w:r>
    </w:p>
    <w:p w14:paraId="133A644A" w14:textId="77777777" w:rsidR="003042D3" w:rsidRDefault="003042D3"/>
    <w:p w14:paraId="42261E95" w14:textId="77777777" w:rsidR="003042D3" w:rsidRDefault="00E163CD">
      <w:pPr>
        <w:pStyle w:val="QSkipLogic"/>
      </w:pPr>
      <w:r>
        <w:t xml:space="preserve">Skip To: LEL_22 If 20. Has the behavior of any member of your family been a significant problem for you during the </w:t>
      </w:r>
      <w:proofErr w:type="gramStart"/>
      <w:r>
        <w:t>l...</w:t>
      </w:r>
      <w:proofErr w:type="gramEnd"/>
      <w:r>
        <w:t xml:space="preserve"> = 1</w:t>
      </w:r>
    </w:p>
    <w:p w14:paraId="4B7020B5" w14:textId="77777777" w:rsidR="003042D3" w:rsidRDefault="003042D3">
      <w:pPr>
        <w:pStyle w:val="QuestionSeparator"/>
      </w:pPr>
    </w:p>
    <w:p w14:paraId="27A38CC8" w14:textId="77777777" w:rsidR="003042D3" w:rsidRDefault="003042D3"/>
    <w:p w14:paraId="485CA401" w14:textId="24358C2E" w:rsidR="003042D3" w:rsidRDefault="00E163CD">
      <w:pPr>
        <w:keepNext/>
      </w:pPr>
      <w:r>
        <w:t>LEL_21a Who was a significant problem for you during the last 6 months? (select all that apply)</w:t>
      </w:r>
    </w:p>
    <w:p w14:paraId="250CA1EB" w14:textId="77777777" w:rsidR="003042D3" w:rsidRDefault="00E163CD">
      <w:pPr>
        <w:pStyle w:val="ListParagraph"/>
        <w:keepNext/>
        <w:numPr>
          <w:ilvl w:val="0"/>
          <w:numId w:val="2"/>
        </w:numPr>
      </w:pPr>
      <w:r>
        <w:t>Spouse/</w:t>
      </w:r>
      <w:proofErr w:type="gramStart"/>
      <w:r>
        <w:t>partner  (</w:t>
      </w:r>
      <w:proofErr w:type="gramEnd"/>
      <w:r>
        <w:t xml:space="preserve">1) </w:t>
      </w:r>
    </w:p>
    <w:p w14:paraId="70AC68E5" w14:textId="77777777" w:rsidR="003042D3" w:rsidRDefault="00E163CD">
      <w:pPr>
        <w:pStyle w:val="ListParagraph"/>
        <w:keepNext/>
        <w:numPr>
          <w:ilvl w:val="0"/>
          <w:numId w:val="2"/>
        </w:numPr>
      </w:pPr>
      <w:proofErr w:type="gramStart"/>
      <w:r>
        <w:t>Child  (</w:t>
      </w:r>
      <w:proofErr w:type="gramEnd"/>
      <w:r>
        <w:t xml:space="preserve">2) </w:t>
      </w:r>
    </w:p>
    <w:p w14:paraId="2140FFB2" w14:textId="77777777" w:rsidR="003042D3" w:rsidRDefault="00E163CD">
      <w:pPr>
        <w:pStyle w:val="ListParagraph"/>
        <w:keepNext/>
        <w:numPr>
          <w:ilvl w:val="0"/>
          <w:numId w:val="2"/>
        </w:numPr>
      </w:pPr>
      <w:proofErr w:type="gramStart"/>
      <w:r>
        <w:t>Parent  (</w:t>
      </w:r>
      <w:proofErr w:type="gramEnd"/>
      <w:r>
        <w:t xml:space="preserve">3) </w:t>
      </w:r>
    </w:p>
    <w:p w14:paraId="559E15B9" w14:textId="77777777" w:rsidR="003042D3" w:rsidRDefault="00E163CD">
      <w:pPr>
        <w:pStyle w:val="ListParagraph"/>
        <w:keepNext/>
        <w:numPr>
          <w:ilvl w:val="0"/>
          <w:numId w:val="2"/>
        </w:numPr>
      </w:pPr>
      <w:r>
        <w:t xml:space="preserve">Brother or </w:t>
      </w:r>
      <w:proofErr w:type="gramStart"/>
      <w:r>
        <w:t>sister  (</w:t>
      </w:r>
      <w:proofErr w:type="gramEnd"/>
      <w:r>
        <w:t xml:space="preserve">4) </w:t>
      </w:r>
    </w:p>
    <w:p w14:paraId="2CB42DAE" w14:textId="77777777" w:rsidR="003042D3" w:rsidRDefault="00E163CD">
      <w:pPr>
        <w:pStyle w:val="ListParagraph"/>
        <w:keepNext/>
        <w:numPr>
          <w:ilvl w:val="0"/>
          <w:numId w:val="2"/>
        </w:numPr>
      </w:pPr>
      <w:r>
        <w:t xml:space="preserve">Other (please </w:t>
      </w:r>
      <w:proofErr w:type="gramStart"/>
      <w:r>
        <w:t>specify)  (</w:t>
      </w:r>
      <w:proofErr w:type="gramEnd"/>
      <w:r>
        <w:t>5) ________________________________________________</w:t>
      </w:r>
    </w:p>
    <w:p w14:paraId="17492D07" w14:textId="77777777" w:rsidR="003042D3" w:rsidRDefault="003042D3"/>
    <w:p w14:paraId="6D511D9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47C1E35" w14:textId="77777777">
        <w:tc>
          <w:tcPr>
            <w:tcW w:w="50" w:type="dxa"/>
          </w:tcPr>
          <w:p w14:paraId="5BE8FE99" w14:textId="77777777" w:rsidR="003042D3" w:rsidRDefault="00E163CD">
            <w:pPr>
              <w:keepNext/>
            </w:pPr>
            <w:r>
              <w:rPr>
                <w:noProof/>
              </w:rPr>
              <w:drawing>
                <wp:inline distT="0" distB="0" distL="0" distR="0" wp14:anchorId="6D846B30" wp14:editId="0C110062">
                  <wp:extent cx="228600" cy="228600"/>
                  <wp:effectExtent l="0" t="0" r="0" b="0"/>
                  <wp:docPr id="1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9F9CEF" w14:textId="77777777" w:rsidR="003042D3" w:rsidRDefault="003042D3"/>
    <w:p w14:paraId="1E547A2E" w14:textId="354F9049" w:rsidR="003042D3" w:rsidRDefault="00E163CD">
      <w:pPr>
        <w:keepNext/>
      </w:pPr>
      <w:r>
        <w:t>LEL_21b Were the problems related to your sexual orientation? </w:t>
      </w:r>
    </w:p>
    <w:p w14:paraId="29E00C35" w14:textId="77777777" w:rsidR="003042D3" w:rsidRDefault="00E163CD">
      <w:pPr>
        <w:pStyle w:val="ListParagraph"/>
        <w:keepNext/>
        <w:numPr>
          <w:ilvl w:val="0"/>
          <w:numId w:val="4"/>
        </w:numPr>
      </w:pPr>
      <w:proofErr w:type="gramStart"/>
      <w:r>
        <w:t>No  (</w:t>
      </w:r>
      <w:proofErr w:type="gramEnd"/>
      <w:r>
        <w:t xml:space="preserve">0) </w:t>
      </w:r>
    </w:p>
    <w:p w14:paraId="13410A66" w14:textId="77777777" w:rsidR="003042D3" w:rsidRDefault="00E163CD">
      <w:pPr>
        <w:pStyle w:val="ListParagraph"/>
        <w:keepNext/>
        <w:numPr>
          <w:ilvl w:val="0"/>
          <w:numId w:val="4"/>
        </w:numPr>
      </w:pPr>
      <w:proofErr w:type="gramStart"/>
      <w:r>
        <w:t>Yes  (</w:t>
      </w:r>
      <w:proofErr w:type="gramEnd"/>
      <w:r>
        <w:t xml:space="preserve">1) </w:t>
      </w:r>
    </w:p>
    <w:p w14:paraId="4138A6EC" w14:textId="77777777" w:rsidR="003042D3" w:rsidRDefault="003042D3"/>
    <w:p w14:paraId="35688A98"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2B4AD0E" w14:textId="77777777">
        <w:trPr>
          <w:trHeight w:val="300"/>
        </w:trPr>
        <w:tc>
          <w:tcPr>
            <w:tcW w:w="1368" w:type="dxa"/>
            <w:tcBorders>
              <w:top w:val="nil"/>
              <w:left w:val="nil"/>
              <w:bottom w:val="nil"/>
              <w:right w:val="nil"/>
            </w:tcBorders>
          </w:tcPr>
          <w:p w14:paraId="0699C16A" w14:textId="77777777" w:rsidR="003042D3" w:rsidRDefault="00E163CD">
            <w:pPr>
              <w:rPr>
                <w:color w:val="CCCCCC"/>
              </w:rPr>
            </w:pPr>
            <w:r>
              <w:rPr>
                <w:color w:val="CCCCCC"/>
              </w:rPr>
              <w:t>Page Break</w:t>
            </w:r>
          </w:p>
        </w:tc>
        <w:tc>
          <w:tcPr>
            <w:tcW w:w="8208" w:type="dxa"/>
            <w:tcBorders>
              <w:top w:val="nil"/>
              <w:left w:val="nil"/>
              <w:bottom w:val="nil"/>
              <w:right w:val="nil"/>
            </w:tcBorders>
          </w:tcPr>
          <w:p w14:paraId="539DAAF7" w14:textId="77777777" w:rsidR="003042D3" w:rsidRDefault="003042D3">
            <w:pPr>
              <w:pBdr>
                <w:top w:val="single" w:sz="8" w:space="0" w:color="CCCCCC"/>
              </w:pBdr>
              <w:spacing w:before="120" w:after="120" w:line="120" w:lineRule="auto"/>
              <w:jc w:val="center"/>
              <w:rPr>
                <w:color w:val="CCCCCC"/>
              </w:rPr>
            </w:pPr>
          </w:p>
        </w:tc>
      </w:tr>
    </w:tbl>
    <w:p w14:paraId="485FDE6F" w14:textId="77777777" w:rsidR="003042D3" w:rsidRDefault="00E163CD">
      <w:r>
        <w:br w:type="page"/>
      </w:r>
    </w:p>
    <w:p w14:paraId="20E514D4" w14:textId="77777777" w:rsidR="003042D3" w:rsidRDefault="003042D3"/>
    <w:p w14:paraId="0F5CCDF4" w14:textId="485F221D" w:rsidR="003042D3" w:rsidRDefault="00E163CD">
      <w:pPr>
        <w:keepNext/>
      </w:pPr>
      <w:r>
        <w:t xml:space="preserve">LEL_22 21. Have you or your spouse/partner had to appear in court during the </w:t>
      </w:r>
      <w:r>
        <w:rPr>
          <w:b/>
          <w:u w:val="single"/>
        </w:rPr>
        <w:t>last 6 months</w:t>
      </w:r>
      <w:r>
        <w:t xml:space="preserve"> as a defendant, a witness in a criminal case, or as party to a suit? </w:t>
      </w:r>
    </w:p>
    <w:p w14:paraId="7655C14F" w14:textId="77777777" w:rsidR="003042D3" w:rsidRDefault="00E163CD">
      <w:pPr>
        <w:pStyle w:val="ListParagraph"/>
        <w:keepNext/>
        <w:numPr>
          <w:ilvl w:val="0"/>
          <w:numId w:val="4"/>
        </w:numPr>
      </w:pPr>
      <w:proofErr w:type="gramStart"/>
      <w:r>
        <w:t>No  (</w:t>
      </w:r>
      <w:proofErr w:type="gramEnd"/>
      <w:r>
        <w:t xml:space="preserve">1) </w:t>
      </w:r>
    </w:p>
    <w:p w14:paraId="52E5F254" w14:textId="77777777" w:rsidR="003042D3" w:rsidRDefault="00E163CD">
      <w:pPr>
        <w:pStyle w:val="ListParagraph"/>
        <w:keepNext/>
        <w:numPr>
          <w:ilvl w:val="0"/>
          <w:numId w:val="4"/>
        </w:numPr>
      </w:pPr>
      <w:proofErr w:type="gramStart"/>
      <w:r>
        <w:t>Yes  (</w:t>
      </w:r>
      <w:proofErr w:type="gramEnd"/>
      <w:r>
        <w:t xml:space="preserve">2) </w:t>
      </w:r>
    </w:p>
    <w:p w14:paraId="5A8E5974" w14:textId="77777777" w:rsidR="003042D3" w:rsidRDefault="003042D3"/>
    <w:p w14:paraId="220AA849" w14:textId="77777777" w:rsidR="003042D3" w:rsidRDefault="00E163CD">
      <w:pPr>
        <w:pStyle w:val="QSkipLogic"/>
      </w:pPr>
      <w:r>
        <w:t xml:space="preserve">Skip To: LEL_23 If 21. Have you or your spouse/partner had to appear in court during the last 6 months as a </w:t>
      </w:r>
      <w:proofErr w:type="spellStart"/>
      <w:r>
        <w:t>defendan</w:t>
      </w:r>
      <w:proofErr w:type="spellEnd"/>
      <w:r>
        <w:t>... = 1</w:t>
      </w:r>
    </w:p>
    <w:p w14:paraId="0DE6B6A3" w14:textId="77777777" w:rsidR="003042D3" w:rsidRDefault="003042D3">
      <w:pPr>
        <w:pStyle w:val="QuestionSeparator"/>
      </w:pPr>
    </w:p>
    <w:p w14:paraId="66F954F1" w14:textId="77777777" w:rsidR="003042D3" w:rsidRDefault="003042D3"/>
    <w:p w14:paraId="063C9791" w14:textId="04AC8FB6" w:rsidR="003042D3" w:rsidRDefault="00E163CD">
      <w:pPr>
        <w:keepNext/>
      </w:pPr>
      <w:r>
        <w:t>LEL_22a Who had to appear in court? </w:t>
      </w:r>
    </w:p>
    <w:p w14:paraId="5D8F4C5F" w14:textId="77777777" w:rsidR="003042D3" w:rsidRDefault="00E163CD">
      <w:pPr>
        <w:pStyle w:val="ListParagraph"/>
        <w:keepNext/>
        <w:numPr>
          <w:ilvl w:val="0"/>
          <w:numId w:val="4"/>
        </w:numPr>
      </w:pPr>
      <w:proofErr w:type="gramStart"/>
      <w:r>
        <w:t>You  (</w:t>
      </w:r>
      <w:proofErr w:type="gramEnd"/>
      <w:r>
        <w:t xml:space="preserve">1) </w:t>
      </w:r>
    </w:p>
    <w:p w14:paraId="5D71C947" w14:textId="77777777" w:rsidR="003042D3" w:rsidRDefault="00E163CD">
      <w:pPr>
        <w:pStyle w:val="ListParagraph"/>
        <w:keepNext/>
        <w:numPr>
          <w:ilvl w:val="0"/>
          <w:numId w:val="4"/>
        </w:numPr>
      </w:pPr>
      <w:r>
        <w:t>Spouse/</w:t>
      </w:r>
      <w:proofErr w:type="gramStart"/>
      <w:r>
        <w:t>partner  (</w:t>
      </w:r>
      <w:proofErr w:type="gramEnd"/>
      <w:r>
        <w:t xml:space="preserve">2) </w:t>
      </w:r>
    </w:p>
    <w:p w14:paraId="714390CA" w14:textId="77777777" w:rsidR="003042D3" w:rsidRDefault="00E163CD">
      <w:pPr>
        <w:pStyle w:val="ListParagraph"/>
        <w:keepNext/>
        <w:numPr>
          <w:ilvl w:val="0"/>
          <w:numId w:val="4"/>
        </w:numPr>
      </w:pPr>
      <w:proofErr w:type="gramStart"/>
      <w:r>
        <w:t>Both  (</w:t>
      </w:r>
      <w:proofErr w:type="gramEnd"/>
      <w:r>
        <w:t xml:space="preserve">3) </w:t>
      </w:r>
    </w:p>
    <w:p w14:paraId="48169A15" w14:textId="77777777" w:rsidR="003042D3" w:rsidRDefault="003042D3"/>
    <w:p w14:paraId="2621E57B" w14:textId="77777777" w:rsidR="003042D3" w:rsidRDefault="003042D3">
      <w:pPr>
        <w:pStyle w:val="QuestionSeparator"/>
      </w:pPr>
    </w:p>
    <w:p w14:paraId="7D6D6EF4" w14:textId="77777777" w:rsidR="003042D3" w:rsidRDefault="003042D3"/>
    <w:p w14:paraId="6A468D96" w14:textId="6B11FAC1" w:rsidR="003042D3" w:rsidRDefault="00E163CD">
      <w:pPr>
        <w:keepNext/>
      </w:pPr>
      <w:r>
        <w:t>LEL_22b How would you rate the court experience? </w:t>
      </w:r>
    </w:p>
    <w:p w14:paraId="2FB29294"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70ADFE7F"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5E0939F5"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23015488"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0514A7CC"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0475EE0B"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3B39C090" w14:textId="77777777" w:rsidR="003042D3" w:rsidRDefault="003042D3"/>
    <w:p w14:paraId="319D205E"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1998F521" w14:textId="77777777">
        <w:trPr>
          <w:trHeight w:val="300"/>
        </w:trPr>
        <w:tc>
          <w:tcPr>
            <w:tcW w:w="1368" w:type="dxa"/>
            <w:tcBorders>
              <w:top w:val="nil"/>
              <w:left w:val="nil"/>
              <w:bottom w:val="nil"/>
              <w:right w:val="nil"/>
            </w:tcBorders>
          </w:tcPr>
          <w:p w14:paraId="73EF77A2"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4CD789D" w14:textId="77777777" w:rsidR="003042D3" w:rsidRDefault="003042D3">
            <w:pPr>
              <w:pBdr>
                <w:top w:val="single" w:sz="8" w:space="0" w:color="CCCCCC"/>
              </w:pBdr>
              <w:spacing w:before="120" w:after="120" w:line="120" w:lineRule="auto"/>
              <w:jc w:val="center"/>
              <w:rPr>
                <w:color w:val="CCCCCC"/>
              </w:rPr>
            </w:pPr>
          </w:p>
        </w:tc>
      </w:tr>
    </w:tbl>
    <w:p w14:paraId="1C00C184"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54516DD6" w14:textId="77777777">
        <w:tc>
          <w:tcPr>
            <w:tcW w:w="50" w:type="dxa"/>
          </w:tcPr>
          <w:p w14:paraId="640CA637" w14:textId="77777777" w:rsidR="003042D3" w:rsidRDefault="00E163CD">
            <w:pPr>
              <w:keepNext/>
            </w:pPr>
            <w:r>
              <w:rPr>
                <w:noProof/>
              </w:rPr>
              <w:lastRenderedPageBreak/>
              <w:drawing>
                <wp:inline distT="0" distB="0" distL="0" distR="0" wp14:anchorId="03487178" wp14:editId="0D35AF1C">
                  <wp:extent cx="228600" cy="228600"/>
                  <wp:effectExtent l="0" t="0" r="0" b="0"/>
                  <wp:docPr id="1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EF8D1F" w14:textId="77777777" w:rsidR="003042D3" w:rsidRDefault="003042D3"/>
    <w:p w14:paraId="4B05CB0F" w14:textId="2BCD9C73" w:rsidR="003042D3" w:rsidRDefault="00E163CD">
      <w:pPr>
        <w:keepNext/>
      </w:pPr>
      <w:r>
        <w:t xml:space="preserve">LEL_23 22. Have you had a pet (animal) to whom you were attached die, or get lost, or did you have to give it away during the </w:t>
      </w:r>
      <w:r>
        <w:rPr>
          <w:b/>
          <w:u w:val="single"/>
        </w:rPr>
        <w:t>last 6 months</w:t>
      </w:r>
      <w:r>
        <w:t>? </w:t>
      </w:r>
    </w:p>
    <w:p w14:paraId="384BCE66" w14:textId="77777777" w:rsidR="003042D3" w:rsidRDefault="00E163CD">
      <w:pPr>
        <w:pStyle w:val="ListParagraph"/>
        <w:keepNext/>
        <w:numPr>
          <w:ilvl w:val="0"/>
          <w:numId w:val="4"/>
        </w:numPr>
      </w:pPr>
      <w:proofErr w:type="gramStart"/>
      <w:r>
        <w:t>No  (</w:t>
      </w:r>
      <w:proofErr w:type="gramEnd"/>
      <w:r>
        <w:t xml:space="preserve">0) </w:t>
      </w:r>
    </w:p>
    <w:p w14:paraId="4F39F1A0" w14:textId="77777777" w:rsidR="003042D3" w:rsidRDefault="00E163CD">
      <w:pPr>
        <w:pStyle w:val="ListParagraph"/>
        <w:keepNext/>
        <w:numPr>
          <w:ilvl w:val="0"/>
          <w:numId w:val="4"/>
        </w:numPr>
      </w:pPr>
      <w:proofErr w:type="gramStart"/>
      <w:r>
        <w:t>Yes  (</w:t>
      </w:r>
      <w:proofErr w:type="gramEnd"/>
      <w:r>
        <w:t xml:space="preserve">1) </w:t>
      </w:r>
    </w:p>
    <w:p w14:paraId="7CF76768" w14:textId="77777777" w:rsidR="003042D3" w:rsidRDefault="003042D3"/>
    <w:p w14:paraId="3A46EA48"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AB63316" w14:textId="77777777">
        <w:trPr>
          <w:trHeight w:val="300"/>
        </w:trPr>
        <w:tc>
          <w:tcPr>
            <w:tcW w:w="1368" w:type="dxa"/>
            <w:tcBorders>
              <w:top w:val="nil"/>
              <w:left w:val="nil"/>
              <w:bottom w:val="nil"/>
              <w:right w:val="nil"/>
            </w:tcBorders>
          </w:tcPr>
          <w:p w14:paraId="4D969C67" w14:textId="77777777" w:rsidR="003042D3" w:rsidRDefault="00E163CD">
            <w:pPr>
              <w:rPr>
                <w:color w:val="CCCCCC"/>
              </w:rPr>
            </w:pPr>
            <w:r>
              <w:rPr>
                <w:color w:val="CCCCCC"/>
              </w:rPr>
              <w:t>Page Break</w:t>
            </w:r>
          </w:p>
        </w:tc>
        <w:tc>
          <w:tcPr>
            <w:tcW w:w="8208" w:type="dxa"/>
            <w:tcBorders>
              <w:top w:val="nil"/>
              <w:left w:val="nil"/>
              <w:bottom w:val="nil"/>
              <w:right w:val="nil"/>
            </w:tcBorders>
          </w:tcPr>
          <w:p w14:paraId="25FB09DD" w14:textId="77777777" w:rsidR="003042D3" w:rsidRDefault="003042D3">
            <w:pPr>
              <w:pBdr>
                <w:top w:val="single" w:sz="8" w:space="0" w:color="CCCCCC"/>
              </w:pBdr>
              <w:spacing w:before="120" w:after="120" w:line="120" w:lineRule="auto"/>
              <w:jc w:val="center"/>
              <w:rPr>
                <w:color w:val="CCCCCC"/>
              </w:rPr>
            </w:pPr>
          </w:p>
        </w:tc>
      </w:tr>
    </w:tbl>
    <w:p w14:paraId="2AD297A1"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32EB720E" w14:textId="77777777">
        <w:tc>
          <w:tcPr>
            <w:tcW w:w="50" w:type="dxa"/>
          </w:tcPr>
          <w:p w14:paraId="6C0FBDA6" w14:textId="77777777" w:rsidR="003042D3" w:rsidRDefault="00E163CD">
            <w:pPr>
              <w:keepNext/>
            </w:pPr>
            <w:r>
              <w:rPr>
                <w:noProof/>
              </w:rPr>
              <w:lastRenderedPageBreak/>
              <w:drawing>
                <wp:inline distT="0" distB="0" distL="0" distR="0" wp14:anchorId="5F8B8696" wp14:editId="06B708EB">
                  <wp:extent cx="228600" cy="228600"/>
                  <wp:effectExtent l="0" t="0" r="0" b="0"/>
                  <wp:docPr id="1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835A88" w14:textId="77777777" w:rsidR="003042D3" w:rsidRDefault="003042D3"/>
    <w:p w14:paraId="0334C5E9" w14:textId="09F7B5A2" w:rsidR="003042D3" w:rsidRDefault="00E163CD">
      <w:pPr>
        <w:keepNext/>
      </w:pPr>
      <w:r>
        <w:t xml:space="preserve">LEL_24 23. Other than the events we have already asked about, have any other important things happened to you or to a very close friend or close family member in the </w:t>
      </w:r>
      <w:r>
        <w:rPr>
          <w:b/>
          <w:u w:val="single"/>
        </w:rPr>
        <w:t>last 6 months</w:t>
      </w:r>
      <w:r>
        <w:t xml:space="preserve"> that made that period significantly different from typical? </w:t>
      </w:r>
    </w:p>
    <w:p w14:paraId="1A993F75" w14:textId="77777777" w:rsidR="003042D3" w:rsidRDefault="00E163CD">
      <w:pPr>
        <w:pStyle w:val="ListParagraph"/>
        <w:keepNext/>
        <w:numPr>
          <w:ilvl w:val="0"/>
          <w:numId w:val="4"/>
        </w:numPr>
      </w:pPr>
      <w:proofErr w:type="gramStart"/>
      <w:r>
        <w:t>No  (</w:t>
      </w:r>
      <w:proofErr w:type="gramEnd"/>
      <w:r>
        <w:t xml:space="preserve">0) </w:t>
      </w:r>
    </w:p>
    <w:p w14:paraId="04242DBF" w14:textId="77777777" w:rsidR="003042D3" w:rsidRDefault="00E163CD">
      <w:pPr>
        <w:pStyle w:val="ListParagraph"/>
        <w:keepNext/>
        <w:numPr>
          <w:ilvl w:val="0"/>
          <w:numId w:val="4"/>
        </w:numPr>
      </w:pPr>
      <w:proofErr w:type="gramStart"/>
      <w:r>
        <w:t>Yes  (</w:t>
      </w:r>
      <w:proofErr w:type="gramEnd"/>
      <w:r>
        <w:t xml:space="preserve">1) </w:t>
      </w:r>
    </w:p>
    <w:p w14:paraId="7AFBB261" w14:textId="77777777" w:rsidR="003042D3" w:rsidRDefault="003042D3"/>
    <w:p w14:paraId="24F723B5" w14:textId="77777777" w:rsidR="003042D3" w:rsidRDefault="00E163CD">
      <w:pPr>
        <w:pStyle w:val="QSkipLogic"/>
      </w:pPr>
      <w:r>
        <w:t>Skip To: End of Block If 23. Other than the events we have already asked about, have any other important things happened t... = 0</w:t>
      </w:r>
    </w:p>
    <w:p w14:paraId="3821A2F5" w14:textId="77777777" w:rsidR="003042D3" w:rsidRDefault="003042D3">
      <w:pPr>
        <w:pStyle w:val="QuestionSeparator"/>
      </w:pPr>
    </w:p>
    <w:p w14:paraId="7D75606D" w14:textId="77777777" w:rsidR="003042D3" w:rsidRDefault="003042D3"/>
    <w:p w14:paraId="1B01241F" w14:textId="7EFFB0C2" w:rsidR="003042D3" w:rsidRDefault="00E163CD">
      <w:pPr>
        <w:keepNext/>
      </w:pPr>
      <w:r>
        <w:t>LEL_24a You can list up to three (3) events. Please do not feel obliged to include an additional event or events unless they were significant!</w:t>
      </w:r>
    </w:p>
    <w:p w14:paraId="15D369BE" w14:textId="77777777" w:rsidR="003042D3" w:rsidRDefault="00E163CD">
      <w:pPr>
        <w:pStyle w:val="ListParagraph"/>
        <w:keepNext/>
        <w:numPr>
          <w:ilvl w:val="0"/>
          <w:numId w:val="2"/>
        </w:numPr>
      </w:pPr>
      <w:r>
        <w:t xml:space="preserve">No additional </w:t>
      </w:r>
      <w:proofErr w:type="gramStart"/>
      <w:r>
        <w:t>events  (</w:t>
      </w:r>
      <w:proofErr w:type="gramEnd"/>
      <w:r>
        <w:t xml:space="preserve">1) </w:t>
      </w:r>
    </w:p>
    <w:p w14:paraId="6A8C6581" w14:textId="77777777" w:rsidR="003042D3" w:rsidRDefault="00E163CD">
      <w:pPr>
        <w:pStyle w:val="ListParagraph"/>
        <w:keepNext/>
        <w:numPr>
          <w:ilvl w:val="0"/>
          <w:numId w:val="2"/>
        </w:numPr>
      </w:pPr>
      <w:r>
        <w:t>Event 1</w:t>
      </w:r>
      <w:proofErr w:type="gramStart"/>
      <w:r>
        <w:t>:  (</w:t>
      </w:r>
      <w:proofErr w:type="gramEnd"/>
      <w:r>
        <w:t>2) ________________________________________________</w:t>
      </w:r>
    </w:p>
    <w:p w14:paraId="271EEAA5" w14:textId="77777777" w:rsidR="003042D3" w:rsidRDefault="00E163CD">
      <w:pPr>
        <w:pStyle w:val="ListParagraph"/>
        <w:keepNext/>
        <w:numPr>
          <w:ilvl w:val="0"/>
          <w:numId w:val="2"/>
        </w:numPr>
      </w:pPr>
      <w:r>
        <w:t>Event 2</w:t>
      </w:r>
      <w:proofErr w:type="gramStart"/>
      <w:r>
        <w:t>:  (</w:t>
      </w:r>
      <w:proofErr w:type="gramEnd"/>
      <w:r>
        <w:t>3) ________________________________________________</w:t>
      </w:r>
    </w:p>
    <w:p w14:paraId="681C7B2E" w14:textId="77777777" w:rsidR="003042D3" w:rsidRDefault="00E163CD">
      <w:pPr>
        <w:pStyle w:val="ListParagraph"/>
        <w:keepNext/>
        <w:numPr>
          <w:ilvl w:val="0"/>
          <w:numId w:val="2"/>
        </w:numPr>
      </w:pPr>
      <w:r>
        <w:t>Event 3</w:t>
      </w:r>
      <w:proofErr w:type="gramStart"/>
      <w:r>
        <w:t>:  (</w:t>
      </w:r>
      <w:proofErr w:type="gramEnd"/>
      <w:r>
        <w:t>4) ________________________________________________</w:t>
      </w:r>
    </w:p>
    <w:p w14:paraId="27AE793E" w14:textId="77777777" w:rsidR="003042D3" w:rsidRDefault="003042D3"/>
    <w:p w14:paraId="6B6DF7B8"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DF59751" w14:textId="77777777">
        <w:trPr>
          <w:trHeight w:val="300"/>
        </w:trPr>
        <w:tc>
          <w:tcPr>
            <w:tcW w:w="1368" w:type="dxa"/>
            <w:tcBorders>
              <w:top w:val="nil"/>
              <w:left w:val="nil"/>
              <w:bottom w:val="nil"/>
              <w:right w:val="nil"/>
            </w:tcBorders>
          </w:tcPr>
          <w:p w14:paraId="74C53085"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BE3670F" w14:textId="77777777" w:rsidR="003042D3" w:rsidRDefault="003042D3">
            <w:pPr>
              <w:pBdr>
                <w:top w:val="single" w:sz="8" w:space="0" w:color="CCCCCC"/>
              </w:pBdr>
              <w:spacing w:before="120" w:after="120" w:line="120" w:lineRule="auto"/>
              <w:jc w:val="center"/>
              <w:rPr>
                <w:color w:val="CCCCCC"/>
              </w:rPr>
            </w:pPr>
          </w:p>
        </w:tc>
      </w:tr>
    </w:tbl>
    <w:p w14:paraId="01BAFBB6" w14:textId="77777777" w:rsidR="003042D3" w:rsidRDefault="00E163CD">
      <w:r>
        <w:br w:type="page"/>
      </w:r>
    </w:p>
    <w:p w14:paraId="7D571D33" w14:textId="77777777" w:rsidR="003042D3" w:rsidRDefault="003042D3"/>
    <w:p w14:paraId="1208348E" w14:textId="322D096C" w:rsidR="003042D3" w:rsidRDefault="00E163CD">
      <w:pPr>
        <w:keepNext/>
      </w:pPr>
      <w:r>
        <w:t xml:space="preserve">LEL_24event1 </w:t>
      </w:r>
      <w:proofErr w:type="gramStart"/>
      <w:r>
        <w:t>The</w:t>
      </w:r>
      <w:proofErr w:type="gramEnd"/>
      <w:r>
        <w:t xml:space="preserve"> following questions refer to event 1: </w:t>
      </w:r>
      <w:r>
        <w:rPr>
          <w:color w:val="426092"/>
        </w:rPr>
        <w:t>${LEL_24a/</w:t>
      </w:r>
      <w:proofErr w:type="spellStart"/>
      <w:r>
        <w:rPr>
          <w:color w:val="426092"/>
        </w:rPr>
        <w:t>ChoiceTextEntryValue</w:t>
      </w:r>
      <w:proofErr w:type="spellEnd"/>
      <w:r>
        <w:rPr>
          <w:color w:val="426092"/>
        </w:rPr>
        <w:t>/2}</w:t>
      </w:r>
    </w:p>
    <w:p w14:paraId="5FD4DBEA" w14:textId="77777777" w:rsidR="003042D3" w:rsidRDefault="003042D3"/>
    <w:p w14:paraId="04057FEC" w14:textId="77777777" w:rsidR="003042D3" w:rsidRDefault="003042D3">
      <w:pPr>
        <w:pStyle w:val="QuestionSeparator"/>
      </w:pPr>
    </w:p>
    <w:p w14:paraId="62092107" w14:textId="77777777" w:rsidR="003042D3" w:rsidRDefault="003042D3"/>
    <w:p w14:paraId="1344EE66" w14:textId="04CF5353" w:rsidR="003042D3" w:rsidRDefault="00E163CD">
      <w:pPr>
        <w:keepNext/>
      </w:pPr>
      <w:r>
        <w:t xml:space="preserve">LEL_24event1a </w:t>
      </w:r>
      <w:proofErr w:type="gramStart"/>
      <w:r>
        <w:t>To</w:t>
      </w:r>
      <w:proofErr w:type="gramEnd"/>
      <w:r>
        <w:t xml:space="preserve"> whom?</w:t>
      </w:r>
    </w:p>
    <w:p w14:paraId="567A8543" w14:textId="77777777" w:rsidR="003042D3" w:rsidRDefault="00E163CD">
      <w:pPr>
        <w:pStyle w:val="ListParagraph"/>
        <w:keepNext/>
        <w:numPr>
          <w:ilvl w:val="0"/>
          <w:numId w:val="4"/>
        </w:numPr>
      </w:pPr>
      <w:proofErr w:type="gramStart"/>
      <w:r>
        <w:t>You  (</w:t>
      </w:r>
      <w:proofErr w:type="gramEnd"/>
      <w:r>
        <w:t xml:space="preserve">1) </w:t>
      </w:r>
    </w:p>
    <w:p w14:paraId="35573CBF" w14:textId="77777777" w:rsidR="003042D3" w:rsidRDefault="00E163CD">
      <w:pPr>
        <w:pStyle w:val="ListParagraph"/>
        <w:keepNext/>
        <w:numPr>
          <w:ilvl w:val="0"/>
          <w:numId w:val="4"/>
        </w:numPr>
      </w:pPr>
      <w:r>
        <w:t>Spouse/</w:t>
      </w:r>
      <w:proofErr w:type="gramStart"/>
      <w:r>
        <w:t>partner  (</w:t>
      </w:r>
      <w:proofErr w:type="gramEnd"/>
      <w:r>
        <w:t xml:space="preserve">2) </w:t>
      </w:r>
    </w:p>
    <w:p w14:paraId="6EC24A51" w14:textId="77777777" w:rsidR="003042D3" w:rsidRDefault="00E163CD">
      <w:pPr>
        <w:pStyle w:val="ListParagraph"/>
        <w:keepNext/>
        <w:numPr>
          <w:ilvl w:val="0"/>
          <w:numId w:val="4"/>
        </w:numPr>
      </w:pPr>
      <w:proofErr w:type="gramStart"/>
      <w:r>
        <w:t>Child  (</w:t>
      </w:r>
      <w:proofErr w:type="gramEnd"/>
      <w:r>
        <w:t xml:space="preserve">3) </w:t>
      </w:r>
    </w:p>
    <w:p w14:paraId="2EAA0AF3" w14:textId="77777777" w:rsidR="003042D3" w:rsidRDefault="00E163CD">
      <w:pPr>
        <w:pStyle w:val="ListParagraph"/>
        <w:keepNext/>
        <w:numPr>
          <w:ilvl w:val="0"/>
          <w:numId w:val="4"/>
        </w:numPr>
      </w:pPr>
      <w:proofErr w:type="gramStart"/>
      <w:r>
        <w:t>Parent  (</w:t>
      </w:r>
      <w:proofErr w:type="gramEnd"/>
      <w:r>
        <w:t xml:space="preserve">4) </w:t>
      </w:r>
    </w:p>
    <w:p w14:paraId="4C72DA21" w14:textId="77777777" w:rsidR="003042D3" w:rsidRDefault="00E163CD">
      <w:pPr>
        <w:pStyle w:val="ListParagraph"/>
        <w:keepNext/>
        <w:numPr>
          <w:ilvl w:val="0"/>
          <w:numId w:val="4"/>
        </w:numPr>
      </w:pPr>
      <w:r>
        <w:t xml:space="preserve">Spouse's </w:t>
      </w:r>
      <w:proofErr w:type="gramStart"/>
      <w:r>
        <w:t>parent  (</w:t>
      </w:r>
      <w:proofErr w:type="gramEnd"/>
      <w:r>
        <w:t xml:space="preserve">5) </w:t>
      </w:r>
    </w:p>
    <w:p w14:paraId="6D26F343" w14:textId="77777777" w:rsidR="003042D3" w:rsidRDefault="00E163CD">
      <w:pPr>
        <w:pStyle w:val="ListParagraph"/>
        <w:keepNext/>
        <w:numPr>
          <w:ilvl w:val="0"/>
          <w:numId w:val="4"/>
        </w:numPr>
      </w:pPr>
      <w:r>
        <w:t xml:space="preserve">Brother or </w:t>
      </w:r>
      <w:proofErr w:type="gramStart"/>
      <w:r>
        <w:t>sister  (</w:t>
      </w:r>
      <w:proofErr w:type="gramEnd"/>
      <w:r>
        <w:t xml:space="preserve">6) </w:t>
      </w:r>
    </w:p>
    <w:p w14:paraId="0A4F31ED" w14:textId="77777777" w:rsidR="003042D3" w:rsidRDefault="00E163CD">
      <w:pPr>
        <w:pStyle w:val="ListParagraph"/>
        <w:keepNext/>
        <w:numPr>
          <w:ilvl w:val="0"/>
          <w:numId w:val="4"/>
        </w:numPr>
      </w:pPr>
      <w:proofErr w:type="gramStart"/>
      <w:r>
        <w:t>Friend  (</w:t>
      </w:r>
      <w:proofErr w:type="gramEnd"/>
      <w:r>
        <w:t xml:space="preserve">7) </w:t>
      </w:r>
    </w:p>
    <w:p w14:paraId="1B3B09D2" w14:textId="77777777" w:rsidR="003042D3" w:rsidRDefault="00E163CD">
      <w:pPr>
        <w:pStyle w:val="ListParagraph"/>
        <w:keepNext/>
        <w:numPr>
          <w:ilvl w:val="0"/>
          <w:numId w:val="4"/>
        </w:numPr>
      </w:pPr>
      <w:r>
        <w:t xml:space="preserve">Other (please </w:t>
      </w:r>
      <w:proofErr w:type="gramStart"/>
      <w:r>
        <w:t>specify)  (</w:t>
      </w:r>
      <w:proofErr w:type="gramEnd"/>
      <w:r>
        <w:t>8) ________________________________________________</w:t>
      </w:r>
    </w:p>
    <w:p w14:paraId="42F48406" w14:textId="77777777" w:rsidR="003042D3" w:rsidRDefault="003042D3"/>
    <w:p w14:paraId="39799FA4" w14:textId="77777777" w:rsidR="003042D3" w:rsidRDefault="003042D3">
      <w:pPr>
        <w:pStyle w:val="QuestionSeparator"/>
      </w:pPr>
    </w:p>
    <w:p w14:paraId="09EE18AB" w14:textId="77777777" w:rsidR="003042D3" w:rsidRDefault="003042D3"/>
    <w:p w14:paraId="0E35138B" w14:textId="20BC3786" w:rsidR="003042D3" w:rsidRDefault="00E163CD">
      <w:pPr>
        <w:keepNext/>
      </w:pPr>
      <w:r>
        <w:t>LEL_24event1b What happened?</w:t>
      </w:r>
    </w:p>
    <w:p w14:paraId="253B708C" w14:textId="77777777" w:rsidR="003042D3" w:rsidRDefault="00E163CD">
      <w:pPr>
        <w:pStyle w:val="TextEntryLine"/>
        <w:ind w:firstLine="400"/>
      </w:pPr>
      <w:r>
        <w:t>________________________________________________________________</w:t>
      </w:r>
    </w:p>
    <w:p w14:paraId="74597569" w14:textId="77777777" w:rsidR="003042D3" w:rsidRDefault="00E163CD">
      <w:pPr>
        <w:pStyle w:val="TextEntryLine"/>
        <w:ind w:firstLine="400"/>
      </w:pPr>
      <w:r>
        <w:t>________________________________________________________________</w:t>
      </w:r>
    </w:p>
    <w:p w14:paraId="26FA3315" w14:textId="77777777" w:rsidR="003042D3" w:rsidRDefault="00E163CD">
      <w:pPr>
        <w:pStyle w:val="TextEntryLine"/>
        <w:ind w:firstLine="400"/>
      </w:pPr>
      <w:r>
        <w:t>________________________________________________________________</w:t>
      </w:r>
    </w:p>
    <w:p w14:paraId="678682DF" w14:textId="77777777" w:rsidR="003042D3" w:rsidRDefault="00E163CD">
      <w:pPr>
        <w:pStyle w:val="TextEntryLine"/>
        <w:ind w:firstLine="400"/>
      </w:pPr>
      <w:r>
        <w:t>________________________________________________________________</w:t>
      </w:r>
    </w:p>
    <w:p w14:paraId="2E57817A" w14:textId="77777777" w:rsidR="003042D3" w:rsidRDefault="00E163CD">
      <w:pPr>
        <w:pStyle w:val="TextEntryLine"/>
        <w:ind w:firstLine="400"/>
      </w:pPr>
      <w:r>
        <w:t>________________________________________________________________</w:t>
      </w:r>
    </w:p>
    <w:p w14:paraId="6E0EDE57" w14:textId="77777777" w:rsidR="003042D3" w:rsidRDefault="003042D3"/>
    <w:p w14:paraId="4B74923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A0A0697" w14:textId="77777777">
        <w:tc>
          <w:tcPr>
            <w:tcW w:w="50" w:type="dxa"/>
          </w:tcPr>
          <w:p w14:paraId="5219FCF4" w14:textId="77777777" w:rsidR="003042D3" w:rsidRDefault="00E163CD">
            <w:pPr>
              <w:keepNext/>
            </w:pPr>
            <w:r>
              <w:rPr>
                <w:noProof/>
              </w:rPr>
              <w:drawing>
                <wp:inline distT="0" distB="0" distL="0" distR="0" wp14:anchorId="36DDE129" wp14:editId="7913A7CD">
                  <wp:extent cx="228600" cy="228600"/>
                  <wp:effectExtent l="0" t="0" r="0" b="0"/>
                  <wp:docPr id="1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DABA28C" w14:textId="77777777" w:rsidR="003042D3" w:rsidRDefault="003042D3"/>
    <w:p w14:paraId="3C87D0F1" w14:textId="6FAAD523" w:rsidR="003042D3" w:rsidRDefault="00E163CD">
      <w:pPr>
        <w:keepNext/>
      </w:pPr>
      <w:r>
        <w:lastRenderedPageBreak/>
        <w:t>LEL_24event1c Did you want the event to happen? </w:t>
      </w:r>
    </w:p>
    <w:p w14:paraId="41677F99" w14:textId="77777777" w:rsidR="003042D3" w:rsidRDefault="00E163CD">
      <w:pPr>
        <w:pStyle w:val="ListParagraph"/>
        <w:keepNext/>
        <w:numPr>
          <w:ilvl w:val="0"/>
          <w:numId w:val="4"/>
        </w:numPr>
      </w:pPr>
      <w:proofErr w:type="gramStart"/>
      <w:r>
        <w:t>No  (</w:t>
      </w:r>
      <w:proofErr w:type="gramEnd"/>
      <w:r>
        <w:t xml:space="preserve">0) </w:t>
      </w:r>
    </w:p>
    <w:p w14:paraId="3A96E673" w14:textId="77777777" w:rsidR="003042D3" w:rsidRDefault="00E163CD">
      <w:pPr>
        <w:pStyle w:val="ListParagraph"/>
        <w:keepNext/>
        <w:numPr>
          <w:ilvl w:val="0"/>
          <w:numId w:val="4"/>
        </w:numPr>
      </w:pPr>
      <w:proofErr w:type="gramStart"/>
      <w:r>
        <w:t>Yes  (</w:t>
      </w:r>
      <w:proofErr w:type="gramEnd"/>
      <w:r>
        <w:t xml:space="preserve">1) </w:t>
      </w:r>
    </w:p>
    <w:p w14:paraId="4A13A9C3" w14:textId="77777777" w:rsidR="003042D3" w:rsidRDefault="003042D3"/>
    <w:p w14:paraId="6F646B77" w14:textId="77777777" w:rsidR="003042D3" w:rsidRDefault="003042D3">
      <w:pPr>
        <w:pStyle w:val="QuestionSeparator"/>
      </w:pPr>
    </w:p>
    <w:p w14:paraId="7A7B94F6" w14:textId="77777777" w:rsidR="003042D3" w:rsidRDefault="003042D3"/>
    <w:p w14:paraId="720E8E63" w14:textId="07BF882B" w:rsidR="003042D3" w:rsidRDefault="00E163CD">
      <w:pPr>
        <w:keepNext/>
      </w:pPr>
      <w:r>
        <w:t>LEL_24event1d How would you rate your feelings about this event? </w:t>
      </w:r>
    </w:p>
    <w:p w14:paraId="337950E5"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50212E71"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23FF894F"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1D435087"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3A7500B1"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35A8623D"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17CD9322" w14:textId="77777777" w:rsidR="003042D3" w:rsidRDefault="003042D3"/>
    <w:p w14:paraId="4492321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D90D66B" w14:textId="77777777">
        <w:tc>
          <w:tcPr>
            <w:tcW w:w="50" w:type="dxa"/>
          </w:tcPr>
          <w:p w14:paraId="379801FB" w14:textId="77777777" w:rsidR="003042D3" w:rsidRDefault="00E163CD">
            <w:pPr>
              <w:keepNext/>
            </w:pPr>
            <w:r>
              <w:rPr>
                <w:noProof/>
              </w:rPr>
              <w:drawing>
                <wp:inline distT="0" distB="0" distL="0" distR="0" wp14:anchorId="02194F60" wp14:editId="2006B892">
                  <wp:extent cx="228600" cy="228600"/>
                  <wp:effectExtent l="0" t="0" r="0" b="0"/>
                  <wp:docPr id="1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7EB7B7" w14:textId="77777777" w:rsidR="003042D3" w:rsidRDefault="003042D3"/>
    <w:p w14:paraId="505AB016" w14:textId="59D79530" w:rsidR="003042D3" w:rsidRDefault="00E163CD">
      <w:pPr>
        <w:keepNext/>
      </w:pPr>
      <w:r>
        <w:t>LEL_24event1e Was the event related to your sexual orientation? </w:t>
      </w:r>
    </w:p>
    <w:p w14:paraId="42221635" w14:textId="77777777" w:rsidR="003042D3" w:rsidRDefault="00E163CD">
      <w:pPr>
        <w:pStyle w:val="ListParagraph"/>
        <w:keepNext/>
        <w:numPr>
          <w:ilvl w:val="0"/>
          <w:numId w:val="4"/>
        </w:numPr>
      </w:pPr>
      <w:proofErr w:type="gramStart"/>
      <w:r>
        <w:t>No  (</w:t>
      </w:r>
      <w:proofErr w:type="gramEnd"/>
      <w:r>
        <w:t xml:space="preserve">0) </w:t>
      </w:r>
    </w:p>
    <w:p w14:paraId="30BABD68" w14:textId="77777777" w:rsidR="003042D3" w:rsidRDefault="00E163CD">
      <w:pPr>
        <w:pStyle w:val="ListParagraph"/>
        <w:keepNext/>
        <w:numPr>
          <w:ilvl w:val="0"/>
          <w:numId w:val="4"/>
        </w:numPr>
      </w:pPr>
      <w:proofErr w:type="gramStart"/>
      <w:r>
        <w:t>Yes  (</w:t>
      </w:r>
      <w:proofErr w:type="gramEnd"/>
      <w:r>
        <w:t xml:space="preserve">1) </w:t>
      </w:r>
    </w:p>
    <w:p w14:paraId="07010392" w14:textId="77777777" w:rsidR="003042D3" w:rsidRDefault="003042D3"/>
    <w:p w14:paraId="4CF2A1C6"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4DF4FAD1" w14:textId="77777777">
        <w:trPr>
          <w:trHeight w:val="300"/>
        </w:trPr>
        <w:tc>
          <w:tcPr>
            <w:tcW w:w="1368" w:type="dxa"/>
            <w:tcBorders>
              <w:top w:val="nil"/>
              <w:left w:val="nil"/>
              <w:bottom w:val="nil"/>
              <w:right w:val="nil"/>
            </w:tcBorders>
          </w:tcPr>
          <w:p w14:paraId="13350971" w14:textId="77777777" w:rsidR="003042D3" w:rsidRDefault="00E163CD">
            <w:pPr>
              <w:rPr>
                <w:color w:val="CCCCCC"/>
              </w:rPr>
            </w:pPr>
            <w:r>
              <w:rPr>
                <w:color w:val="CCCCCC"/>
              </w:rPr>
              <w:t>Page Break</w:t>
            </w:r>
          </w:p>
        </w:tc>
        <w:tc>
          <w:tcPr>
            <w:tcW w:w="8208" w:type="dxa"/>
            <w:tcBorders>
              <w:top w:val="nil"/>
              <w:left w:val="nil"/>
              <w:bottom w:val="nil"/>
              <w:right w:val="nil"/>
            </w:tcBorders>
          </w:tcPr>
          <w:p w14:paraId="74B7E5BA" w14:textId="77777777" w:rsidR="003042D3" w:rsidRDefault="003042D3">
            <w:pPr>
              <w:pBdr>
                <w:top w:val="single" w:sz="8" w:space="0" w:color="CCCCCC"/>
              </w:pBdr>
              <w:spacing w:before="120" w:after="120" w:line="120" w:lineRule="auto"/>
              <w:jc w:val="center"/>
              <w:rPr>
                <w:color w:val="CCCCCC"/>
              </w:rPr>
            </w:pPr>
          </w:p>
        </w:tc>
      </w:tr>
    </w:tbl>
    <w:p w14:paraId="4A4713A5" w14:textId="77777777" w:rsidR="003042D3" w:rsidRDefault="00E163CD">
      <w:r>
        <w:br w:type="page"/>
      </w:r>
    </w:p>
    <w:p w14:paraId="23C9741D" w14:textId="77777777" w:rsidR="003042D3" w:rsidRDefault="003042D3"/>
    <w:p w14:paraId="027847D8" w14:textId="3E833BC9" w:rsidR="003042D3" w:rsidRDefault="00E163CD">
      <w:pPr>
        <w:keepNext/>
      </w:pPr>
      <w:r>
        <w:t xml:space="preserve">LEL_24event2 </w:t>
      </w:r>
      <w:proofErr w:type="gramStart"/>
      <w:r>
        <w:t>The</w:t>
      </w:r>
      <w:proofErr w:type="gramEnd"/>
      <w:r>
        <w:t xml:space="preserve"> following questions refer to event 2: </w:t>
      </w:r>
      <w:r>
        <w:rPr>
          <w:color w:val="426092"/>
        </w:rPr>
        <w:t>${LEL_24a/</w:t>
      </w:r>
      <w:proofErr w:type="spellStart"/>
      <w:r>
        <w:rPr>
          <w:color w:val="426092"/>
        </w:rPr>
        <w:t>ChoiceTextEntryValue</w:t>
      </w:r>
      <w:proofErr w:type="spellEnd"/>
      <w:r>
        <w:rPr>
          <w:color w:val="426092"/>
        </w:rPr>
        <w:t>/3}</w:t>
      </w:r>
    </w:p>
    <w:p w14:paraId="5B68CBA2" w14:textId="77777777" w:rsidR="003042D3" w:rsidRDefault="003042D3"/>
    <w:p w14:paraId="5E58FF76" w14:textId="77777777" w:rsidR="003042D3" w:rsidRDefault="003042D3">
      <w:pPr>
        <w:pStyle w:val="QuestionSeparator"/>
      </w:pPr>
    </w:p>
    <w:p w14:paraId="174D3B25" w14:textId="77777777" w:rsidR="003042D3" w:rsidRDefault="003042D3"/>
    <w:p w14:paraId="08E2B5CA" w14:textId="4B9976B2" w:rsidR="003042D3" w:rsidRDefault="00E163CD">
      <w:pPr>
        <w:keepNext/>
      </w:pPr>
      <w:r>
        <w:t xml:space="preserve">LEL_24event2a </w:t>
      </w:r>
      <w:proofErr w:type="gramStart"/>
      <w:r>
        <w:t>To</w:t>
      </w:r>
      <w:proofErr w:type="gramEnd"/>
      <w:r>
        <w:t xml:space="preserve"> whom?</w:t>
      </w:r>
    </w:p>
    <w:p w14:paraId="7C64B476" w14:textId="77777777" w:rsidR="003042D3" w:rsidRDefault="00E163CD">
      <w:pPr>
        <w:pStyle w:val="ListParagraph"/>
        <w:keepNext/>
        <w:numPr>
          <w:ilvl w:val="0"/>
          <w:numId w:val="4"/>
        </w:numPr>
      </w:pPr>
      <w:proofErr w:type="gramStart"/>
      <w:r>
        <w:t>You  (</w:t>
      </w:r>
      <w:proofErr w:type="gramEnd"/>
      <w:r>
        <w:t xml:space="preserve">1) </w:t>
      </w:r>
    </w:p>
    <w:p w14:paraId="3E6C07E8" w14:textId="77777777" w:rsidR="003042D3" w:rsidRDefault="00E163CD">
      <w:pPr>
        <w:pStyle w:val="ListParagraph"/>
        <w:keepNext/>
        <w:numPr>
          <w:ilvl w:val="0"/>
          <w:numId w:val="4"/>
        </w:numPr>
      </w:pPr>
      <w:r>
        <w:t>Spouse/</w:t>
      </w:r>
      <w:proofErr w:type="gramStart"/>
      <w:r>
        <w:t>partner  (</w:t>
      </w:r>
      <w:proofErr w:type="gramEnd"/>
      <w:r>
        <w:t xml:space="preserve">2) </w:t>
      </w:r>
    </w:p>
    <w:p w14:paraId="51781EA1" w14:textId="77777777" w:rsidR="003042D3" w:rsidRDefault="00E163CD">
      <w:pPr>
        <w:pStyle w:val="ListParagraph"/>
        <w:keepNext/>
        <w:numPr>
          <w:ilvl w:val="0"/>
          <w:numId w:val="4"/>
        </w:numPr>
      </w:pPr>
      <w:proofErr w:type="gramStart"/>
      <w:r>
        <w:t>Child  (</w:t>
      </w:r>
      <w:proofErr w:type="gramEnd"/>
      <w:r>
        <w:t xml:space="preserve">3) </w:t>
      </w:r>
    </w:p>
    <w:p w14:paraId="083BEE0B" w14:textId="77777777" w:rsidR="003042D3" w:rsidRDefault="00E163CD">
      <w:pPr>
        <w:pStyle w:val="ListParagraph"/>
        <w:keepNext/>
        <w:numPr>
          <w:ilvl w:val="0"/>
          <w:numId w:val="4"/>
        </w:numPr>
      </w:pPr>
      <w:proofErr w:type="gramStart"/>
      <w:r>
        <w:t>Parent  (</w:t>
      </w:r>
      <w:proofErr w:type="gramEnd"/>
      <w:r>
        <w:t xml:space="preserve">4) </w:t>
      </w:r>
    </w:p>
    <w:p w14:paraId="7E27D084" w14:textId="77777777" w:rsidR="003042D3" w:rsidRDefault="00E163CD">
      <w:pPr>
        <w:pStyle w:val="ListParagraph"/>
        <w:keepNext/>
        <w:numPr>
          <w:ilvl w:val="0"/>
          <w:numId w:val="4"/>
        </w:numPr>
      </w:pPr>
      <w:r>
        <w:t xml:space="preserve">Spouse's </w:t>
      </w:r>
      <w:proofErr w:type="gramStart"/>
      <w:r>
        <w:t>parent  (</w:t>
      </w:r>
      <w:proofErr w:type="gramEnd"/>
      <w:r>
        <w:t xml:space="preserve">5) </w:t>
      </w:r>
    </w:p>
    <w:p w14:paraId="587764D1" w14:textId="77777777" w:rsidR="003042D3" w:rsidRDefault="00E163CD">
      <w:pPr>
        <w:pStyle w:val="ListParagraph"/>
        <w:keepNext/>
        <w:numPr>
          <w:ilvl w:val="0"/>
          <w:numId w:val="4"/>
        </w:numPr>
      </w:pPr>
      <w:r>
        <w:t xml:space="preserve">Brother or </w:t>
      </w:r>
      <w:proofErr w:type="gramStart"/>
      <w:r>
        <w:t>sister  (</w:t>
      </w:r>
      <w:proofErr w:type="gramEnd"/>
      <w:r>
        <w:t xml:space="preserve">6) </w:t>
      </w:r>
    </w:p>
    <w:p w14:paraId="77639258" w14:textId="77777777" w:rsidR="003042D3" w:rsidRDefault="00E163CD">
      <w:pPr>
        <w:pStyle w:val="ListParagraph"/>
        <w:keepNext/>
        <w:numPr>
          <w:ilvl w:val="0"/>
          <w:numId w:val="4"/>
        </w:numPr>
      </w:pPr>
      <w:proofErr w:type="gramStart"/>
      <w:r>
        <w:t>Friend  (</w:t>
      </w:r>
      <w:proofErr w:type="gramEnd"/>
      <w:r>
        <w:t xml:space="preserve">7) </w:t>
      </w:r>
    </w:p>
    <w:p w14:paraId="41F233CD" w14:textId="77777777" w:rsidR="003042D3" w:rsidRDefault="00E163CD">
      <w:pPr>
        <w:pStyle w:val="ListParagraph"/>
        <w:keepNext/>
        <w:numPr>
          <w:ilvl w:val="0"/>
          <w:numId w:val="4"/>
        </w:numPr>
      </w:pPr>
      <w:r>
        <w:t xml:space="preserve">Other (please </w:t>
      </w:r>
      <w:proofErr w:type="gramStart"/>
      <w:r>
        <w:t>specify)  (</w:t>
      </w:r>
      <w:proofErr w:type="gramEnd"/>
      <w:r>
        <w:t>8) ________________________________________________</w:t>
      </w:r>
    </w:p>
    <w:p w14:paraId="03BA26CE" w14:textId="77777777" w:rsidR="003042D3" w:rsidRDefault="003042D3"/>
    <w:p w14:paraId="176F4C75" w14:textId="77777777" w:rsidR="003042D3" w:rsidRDefault="003042D3">
      <w:pPr>
        <w:pStyle w:val="QuestionSeparator"/>
      </w:pPr>
    </w:p>
    <w:p w14:paraId="23D4F102" w14:textId="77777777" w:rsidR="003042D3" w:rsidRDefault="003042D3"/>
    <w:p w14:paraId="3B2E9EA9" w14:textId="596B5AFC" w:rsidR="003042D3" w:rsidRDefault="00E163CD">
      <w:pPr>
        <w:keepNext/>
      </w:pPr>
      <w:r>
        <w:t>LEL_24event2b What happened?</w:t>
      </w:r>
    </w:p>
    <w:p w14:paraId="0689976F" w14:textId="77777777" w:rsidR="003042D3" w:rsidRDefault="00E163CD">
      <w:pPr>
        <w:pStyle w:val="TextEntryLine"/>
        <w:ind w:firstLine="400"/>
      </w:pPr>
      <w:r>
        <w:t>________________________________________________________________</w:t>
      </w:r>
    </w:p>
    <w:p w14:paraId="67832F39" w14:textId="77777777" w:rsidR="003042D3" w:rsidRDefault="00E163CD">
      <w:pPr>
        <w:pStyle w:val="TextEntryLine"/>
        <w:ind w:firstLine="400"/>
      </w:pPr>
      <w:r>
        <w:t>________________________________________________________________</w:t>
      </w:r>
    </w:p>
    <w:p w14:paraId="2EB79CDD" w14:textId="77777777" w:rsidR="003042D3" w:rsidRDefault="00E163CD">
      <w:pPr>
        <w:pStyle w:val="TextEntryLine"/>
        <w:ind w:firstLine="400"/>
      </w:pPr>
      <w:r>
        <w:t>________________________________________________________________</w:t>
      </w:r>
    </w:p>
    <w:p w14:paraId="55098720" w14:textId="77777777" w:rsidR="003042D3" w:rsidRDefault="00E163CD">
      <w:pPr>
        <w:pStyle w:val="TextEntryLine"/>
        <w:ind w:firstLine="400"/>
      </w:pPr>
      <w:r>
        <w:t>________________________________________________________________</w:t>
      </w:r>
    </w:p>
    <w:p w14:paraId="6991C358" w14:textId="77777777" w:rsidR="003042D3" w:rsidRDefault="00E163CD">
      <w:pPr>
        <w:pStyle w:val="TextEntryLine"/>
        <w:ind w:firstLine="400"/>
      </w:pPr>
      <w:r>
        <w:t>________________________________________________________________</w:t>
      </w:r>
    </w:p>
    <w:p w14:paraId="17FFF651" w14:textId="77777777" w:rsidR="003042D3" w:rsidRDefault="003042D3"/>
    <w:p w14:paraId="519931C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6F941D6" w14:textId="77777777">
        <w:tc>
          <w:tcPr>
            <w:tcW w:w="50" w:type="dxa"/>
          </w:tcPr>
          <w:p w14:paraId="7D169905" w14:textId="77777777" w:rsidR="003042D3" w:rsidRDefault="00E163CD">
            <w:pPr>
              <w:keepNext/>
            </w:pPr>
            <w:r>
              <w:rPr>
                <w:noProof/>
              </w:rPr>
              <w:drawing>
                <wp:inline distT="0" distB="0" distL="0" distR="0" wp14:anchorId="3CE37057" wp14:editId="7C598607">
                  <wp:extent cx="228600" cy="228600"/>
                  <wp:effectExtent l="0" t="0" r="0" b="0"/>
                  <wp:docPr id="1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5F93AD" w14:textId="77777777" w:rsidR="003042D3" w:rsidRDefault="003042D3"/>
    <w:p w14:paraId="04B0FAAA" w14:textId="068E6AF7" w:rsidR="003042D3" w:rsidRDefault="00E163CD">
      <w:pPr>
        <w:keepNext/>
      </w:pPr>
      <w:r>
        <w:lastRenderedPageBreak/>
        <w:t>LEL_24event2c Did you want the event to happen? </w:t>
      </w:r>
    </w:p>
    <w:p w14:paraId="148D02AF" w14:textId="77777777" w:rsidR="003042D3" w:rsidRDefault="00E163CD">
      <w:pPr>
        <w:pStyle w:val="ListParagraph"/>
        <w:keepNext/>
        <w:numPr>
          <w:ilvl w:val="0"/>
          <w:numId w:val="4"/>
        </w:numPr>
      </w:pPr>
      <w:proofErr w:type="gramStart"/>
      <w:r>
        <w:t>No  (</w:t>
      </w:r>
      <w:proofErr w:type="gramEnd"/>
      <w:r>
        <w:t xml:space="preserve">0) </w:t>
      </w:r>
    </w:p>
    <w:p w14:paraId="00ACAC86" w14:textId="77777777" w:rsidR="003042D3" w:rsidRDefault="00E163CD">
      <w:pPr>
        <w:pStyle w:val="ListParagraph"/>
        <w:keepNext/>
        <w:numPr>
          <w:ilvl w:val="0"/>
          <w:numId w:val="4"/>
        </w:numPr>
      </w:pPr>
      <w:proofErr w:type="gramStart"/>
      <w:r>
        <w:t>Yes  (</w:t>
      </w:r>
      <w:proofErr w:type="gramEnd"/>
      <w:r>
        <w:t xml:space="preserve">1) </w:t>
      </w:r>
    </w:p>
    <w:p w14:paraId="7B6345F3" w14:textId="77777777" w:rsidR="003042D3" w:rsidRDefault="003042D3"/>
    <w:p w14:paraId="2A7F811A" w14:textId="77777777" w:rsidR="003042D3" w:rsidRDefault="003042D3">
      <w:pPr>
        <w:pStyle w:val="QuestionSeparator"/>
      </w:pPr>
    </w:p>
    <w:p w14:paraId="78889131" w14:textId="77777777" w:rsidR="003042D3" w:rsidRDefault="003042D3"/>
    <w:p w14:paraId="2A370155" w14:textId="20AA2B0C" w:rsidR="003042D3" w:rsidRDefault="00E163CD">
      <w:pPr>
        <w:keepNext/>
      </w:pPr>
      <w:r>
        <w:t>LEL_24event2d How would you rate your feelings about this event? </w:t>
      </w:r>
    </w:p>
    <w:p w14:paraId="1B3AEF86"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3F03B2C2"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0BED9678"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34B232D7"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33553341"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669C1396"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0CA84C91" w14:textId="77777777" w:rsidR="003042D3" w:rsidRDefault="003042D3"/>
    <w:p w14:paraId="2F8E1FC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D6FDAE5" w14:textId="77777777">
        <w:tc>
          <w:tcPr>
            <w:tcW w:w="50" w:type="dxa"/>
          </w:tcPr>
          <w:p w14:paraId="7A670676" w14:textId="77777777" w:rsidR="003042D3" w:rsidRDefault="00E163CD">
            <w:pPr>
              <w:keepNext/>
            </w:pPr>
            <w:r>
              <w:rPr>
                <w:noProof/>
              </w:rPr>
              <w:drawing>
                <wp:inline distT="0" distB="0" distL="0" distR="0" wp14:anchorId="1177C53D" wp14:editId="3AD67107">
                  <wp:extent cx="228600" cy="228600"/>
                  <wp:effectExtent l="0" t="0" r="0" b="0"/>
                  <wp:docPr id="1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2D711D" w14:textId="77777777" w:rsidR="003042D3" w:rsidRDefault="003042D3"/>
    <w:p w14:paraId="15592AEC" w14:textId="3B42305E" w:rsidR="003042D3" w:rsidRDefault="00E163CD">
      <w:pPr>
        <w:keepNext/>
      </w:pPr>
      <w:r>
        <w:t>LEL_24event2e Was the event related to your sexual orientation? </w:t>
      </w:r>
    </w:p>
    <w:p w14:paraId="18D05ADB" w14:textId="77777777" w:rsidR="003042D3" w:rsidRDefault="00E163CD">
      <w:pPr>
        <w:pStyle w:val="ListParagraph"/>
        <w:keepNext/>
        <w:numPr>
          <w:ilvl w:val="0"/>
          <w:numId w:val="4"/>
        </w:numPr>
      </w:pPr>
      <w:proofErr w:type="gramStart"/>
      <w:r>
        <w:t>No  (</w:t>
      </w:r>
      <w:proofErr w:type="gramEnd"/>
      <w:r>
        <w:t xml:space="preserve">0) </w:t>
      </w:r>
    </w:p>
    <w:p w14:paraId="0C3A431A" w14:textId="77777777" w:rsidR="003042D3" w:rsidRDefault="00E163CD">
      <w:pPr>
        <w:pStyle w:val="ListParagraph"/>
        <w:keepNext/>
        <w:numPr>
          <w:ilvl w:val="0"/>
          <w:numId w:val="4"/>
        </w:numPr>
      </w:pPr>
      <w:proofErr w:type="gramStart"/>
      <w:r>
        <w:t>Yes  (</w:t>
      </w:r>
      <w:proofErr w:type="gramEnd"/>
      <w:r>
        <w:t xml:space="preserve">1) </w:t>
      </w:r>
    </w:p>
    <w:p w14:paraId="322CF11F" w14:textId="77777777" w:rsidR="003042D3" w:rsidRDefault="003042D3"/>
    <w:p w14:paraId="012B0057"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919A3BD" w14:textId="77777777">
        <w:trPr>
          <w:trHeight w:val="300"/>
        </w:trPr>
        <w:tc>
          <w:tcPr>
            <w:tcW w:w="1368" w:type="dxa"/>
            <w:tcBorders>
              <w:top w:val="nil"/>
              <w:left w:val="nil"/>
              <w:bottom w:val="nil"/>
              <w:right w:val="nil"/>
            </w:tcBorders>
          </w:tcPr>
          <w:p w14:paraId="69B8C76B" w14:textId="77777777" w:rsidR="003042D3" w:rsidRDefault="00E163CD">
            <w:pPr>
              <w:rPr>
                <w:color w:val="CCCCCC"/>
              </w:rPr>
            </w:pPr>
            <w:r>
              <w:rPr>
                <w:color w:val="CCCCCC"/>
              </w:rPr>
              <w:t>Page Break</w:t>
            </w:r>
          </w:p>
        </w:tc>
        <w:tc>
          <w:tcPr>
            <w:tcW w:w="8208" w:type="dxa"/>
            <w:tcBorders>
              <w:top w:val="nil"/>
              <w:left w:val="nil"/>
              <w:bottom w:val="nil"/>
              <w:right w:val="nil"/>
            </w:tcBorders>
          </w:tcPr>
          <w:p w14:paraId="70C74E74" w14:textId="77777777" w:rsidR="003042D3" w:rsidRDefault="003042D3">
            <w:pPr>
              <w:pBdr>
                <w:top w:val="single" w:sz="8" w:space="0" w:color="CCCCCC"/>
              </w:pBdr>
              <w:spacing w:before="120" w:after="120" w:line="120" w:lineRule="auto"/>
              <w:jc w:val="center"/>
              <w:rPr>
                <w:color w:val="CCCCCC"/>
              </w:rPr>
            </w:pPr>
          </w:p>
        </w:tc>
      </w:tr>
    </w:tbl>
    <w:p w14:paraId="57AB5D34" w14:textId="77777777" w:rsidR="003042D3" w:rsidRDefault="00E163CD">
      <w:r>
        <w:br w:type="page"/>
      </w:r>
    </w:p>
    <w:p w14:paraId="64238209" w14:textId="77777777" w:rsidR="003042D3" w:rsidRDefault="003042D3"/>
    <w:p w14:paraId="41406D8F" w14:textId="75466B26" w:rsidR="003042D3" w:rsidRDefault="00E163CD">
      <w:pPr>
        <w:keepNext/>
      </w:pPr>
      <w:r>
        <w:t xml:space="preserve">LEL_24event3 </w:t>
      </w:r>
      <w:proofErr w:type="gramStart"/>
      <w:r>
        <w:t>The</w:t>
      </w:r>
      <w:proofErr w:type="gramEnd"/>
      <w:r>
        <w:t xml:space="preserve"> following questions refer to event 3: </w:t>
      </w:r>
      <w:r>
        <w:rPr>
          <w:color w:val="426092"/>
        </w:rPr>
        <w:t>${LEL_24a/</w:t>
      </w:r>
      <w:proofErr w:type="spellStart"/>
      <w:r>
        <w:rPr>
          <w:color w:val="426092"/>
        </w:rPr>
        <w:t>ChoiceTextEntryValue</w:t>
      </w:r>
      <w:proofErr w:type="spellEnd"/>
      <w:r>
        <w:rPr>
          <w:color w:val="426092"/>
        </w:rPr>
        <w:t>/4}</w:t>
      </w:r>
    </w:p>
    <w:p w14:paraId="5FB7DC11" w14:textId="77777777" w:rsidR="003042D3" w:rsidRDefault="003042D3"/>
    <w:p w14:paraId="2B825F34" w14:textId="77777777" w:rsidR="003042D3" w:rsidRDefault="003042D3">
      <w:pPr>
        <w:pStyle w:val="QuestionSeparator"/>
      </w:pPr>
    </w:p>
    <w:p w14:paraId="438B1E5D" w14:textId="77777777" w:rsidR="003042D3" w:rsidRDefault="003042D3"/>
    <w:p w14:paraId="4B18B2C5" w14:textId="29898B50" w:rsidR="003042D3" w:rsidRDefault="00E163CD">
      <w:pPr>
        <w:keepNext/>
      </w:pPr>
      <w:r>
        <w:t xml:space="preserve">LEL_24event3a </w:t>
      </w:r>
      <w:proofErr w:type="gramStart"/>
      <w:r>
        <w:t>To</w:t>
      </w:r>
      <w:proofErr w:type="gramEnd"/>
      <w:r>
        <w:t xml:space="preserve"> whom?</w:t>
      </w:r>
    </w:p>
    <w:p w14:paraId="0D8F195E" w14:textId="77777777" w:rsidR="003042D3" w:rsidRDefault="00E163CD">
      <w:pPr>
        <w:pStyle w:val="ListParagraph"/>
        <w:keepNext/>
        <w:numPr>
          <w:ilvl w:val="0"/>
          <w:numId w:val="4"/>
        </w:numPr>
      </w:pPr>
      <w:proofErr w:type="gramStart"/>
      <w:r>
        <w:t>You  (</w:t>
      </w:r>
      <w:proofErr w:type="gramEnd"/>
      <w:r>
        <w:t xml:space="preserve">1) </w:t>
      </w:r>
    </w:p>
    <w:p w14:paraId="45CCF0E8" w14:textId="77777777" w:rsidR="003042D3" w:rsidRDefault="00E163CD">
      <w:pPr>
        <w:pStyle w:val="ListParagraph"/>
        <w:keepNext/>
        <w:numPr>
          <w:ilvl w:val="0"/>
          <w:numId w:val="4"/>
        </w:numPr>
      </w:pPr>
      <w:r>
        <w:t>Spouse/</w:t>
      </w:r>
      <w:proofErr w:type="gramStart"/>
      <w:r>
        <w:t>partner  (</w:t>
      </w:r>
      <w:proofErr w:type="gramEnd"/>
      <w:r>
        <w:t xml:space="preserve">2) </w:t>
      </w:r>
    </w:p>
    <w:p w14:paraId="6242D23D" w14:textId="77777777" w:rsidR="003042D3" w:rsidRDefault="00E163CD">
      <w:pPr>
        <w:pStyle w:val="ListParagraph"/>
        <w:keepNext/>
        <w:numPr>
          <w:ilvl w:val="0"/>
          <w:numId w:val="4"/>
        </w:numPr>
      </w:pPr>
      <w:proofErr w:type="gramStart"/>
      <w:r>
        <w:t>Child  (</w:t>
      </w:r>
      <w:proofErr w:type="gramEnd"/>
      <w:r>
        <w:t xml:space="preserve">3) </w:t>
      </w:r>
    </w:p>
    <w:p w14:paraId="388865D2" w14:textId="77777777" w:rsidR="003042D3" w:rsidRDefault="00E163CD">
      <w:pPr>
        <w:pStyle w:val="ListParagraph"/>
        <w:keepNext/>
        <w:numPr>
          <w:ilvl w:val="0"/>
          <w:numId w:val="4"/>
        </w:numPr>
      </w:pPr>
      <w:proofErr w:type="gramStart"/>
      <w:r>
        <w:t>Parent  (</w:t>
      </w:r>
      <w:proofErr w:type="gramEnd"/>
      <w:r>
        <w:t xml:space="preserve">4) </w:t>
      </w:r>
    </w:p>
    <w:p w14:paraId="63B70633" w14:textId="77777777" w:rsidR="003042D3" w:rsidRDefault="00E163CD">
      <w:pPr>
        <w:pStyle w:val="ListParagraph"/>
        <w:keepNext/>
        <w:numPr>
          <w:ilvl w:val="0"/>
          <w:numId w:val="4"/>
        </w:numPr>
      </w:pPr>
      <w:r>
        <w:t xml:space="preserve">Spouse's </w:t>
      </w:r>
      <w:proofErr w:type="gramStart"/>
      <w:r>
        <w:t>parent  (</w:t>
      </w:r>
      <w:proofErr w:type="gramEnd"/>
      <w:r>
        <w:t xml:space="preserve">5) </w:t>
      </w:r>
    </w:p>
    <w:p w14:paraId="7F75B55B" w14:textId="77777777" w:rsidR="003042D3" w:rsidRDefault="00E163CD">
      <w:pPr>
        <w:pStyle w:val="ListParagraph"/>
        <w:keepNext/>
        <w:numPr>
          <w:ilvl w:val="0"/>
          <w:numId w:val="4"/>
        </w:numPr>
      </w:pPr>
      <w:r>
        <w:t xml:space="preserve">Brother or </w:t>
      </w:r>
      <w:proofErr w:type="gramStart"/>
      <w:r>
        <w:t>sister  (</w:t>
      </w:r>
      <w:proofErr w:type="gramEnd"/>
      <w:r>
        <w:t xml:space="preserve">6) </w:t>
      </w:r>
    </w:p>
    <w:p w14:paraId="61BB544D" w14:textId="77777777" w:rsidR="003042D3" w:rsidRDefault="00E163CD">
      <w:pPr>
        <w:pStyle w:val="ListParagraph"/>
        <w:keepNext/>
        <w:numPr>
          <w:ilvl w:val="0"/>
          <w:numId w:val="4"/>
        </w:numPr>
      </w:pPr>
      <w:proofErr w:type="gramStart"/>
      <w:r>
        <w:t>Friend  (</w:t>
      </w:r>
      <w:proofErr w:type="gramEnd"/>
      <w:r>
        <w:t xml:space="preserve">7) </w:t>
      </w:r>
    </w:p>
    <w:p w14:paraId="6A9DEBB5" w14:textId="77777777" w:rsidR="003042D3" w:rsidRDefault="00E163CD">
      <w:pPr>
        <w:pStyle w:val="ListParagraph"/>
        <w:keepNext/>
        <w:numPr>
          <w:ilvl w:val="0"/>
          <w:numId w:val="4"/>
        </w:numPr>
      </w:pPr>
      <w:r>
        <w:t xml:space="preserve">Other (please </w:t>
      </w:r>
      <w:proofErr w:type="gramStart"/>
      <w:r>
        <w:t>specify)  (</w:t>
      </w:r>
      <w:proofErr w:type="gramEnd"/>
      <w:r>
        <w:t>8) ________________________________________________</w:t>
      </w:r>
    </w:p>
    <w:p w14:paraId="47686182" w14:textId="77777777" w:rsidR="003042D3" w:rsidRDefault="003042D3"/>
    <w:p w14:paraId="0A71A181" w14:textId="77777777" w:rsidR="003042D3" w:rsidRDefault="003042D3">
      <w:pPr>
        <w:pStyle w:val="QuestionSeparator"/>
      </w:pPr>
    </w:p>
    <w:p w14:paraId="444D8D35" w14:textId="77777777" w:rsidR="003042D3" w:rsidRDefault="003042D3"/>
    <w:p w14:paraId="6E2EFEB2" w14:textId="1CB2554E" w:rsidR="003042D3" w:rsidRDefault="00E163CD">
      <w:pPr>
        <w:keepNext/>
      </w:pPr>
      <w:r>
        <w:t>LEL_24event3b What happened?</w:t>
      </w:r>
    </w:p>
    <w:p w14:paraId="1BEDE7B4" w14:textId="77777777" w:rsidR="003042D3" w:rsidRDefault="00E163CD">
      <w:pPr>
        <w:pStyle w:val="TextEntryLine"/>
        <w:ind w:firstLine="400"/>
      </w:pPr>
      <w:r>
        <w:t>________________________________________________________________</w:t>
      </w:r>
    </w:p>
    <w:p w14:paraId="10DEB3BE" w14:textId="77777777" w:rsidR="003042D3" w:rsidRDefault="00E163CD">
      <w:pPr>
        <w:pStyle w:val="TextEntryLine"/>
        <w:ind w:firstLine="400"/>
      </w:pPr>
      <w:r>
        <w:t>________________________________________________________________</w:t>
      </w:r>
    </w:p>
    <w:p w14:paraId="4AA24136" w14:textId="77777777" w:rsidR="003042D3" w:rsidRDefault="00E163CD">
      <w:pPr>
        <w:pStyle w:val="TextEntryLine"/>
        <w:ind w:firstLine="400"/>
      </w:pPr>
      <w:r>
        <w:t>________________________________________________________________</w:t>
      </w:r>
    </w:p>
    <w:p w14:paraId="4DAC8F81" w14:textId="77777777" w:rsidR="003042D3" w:rsidRDefault="00E163CD">
      <w:pPr>
        <w:pStyle w:val="TextEntryLine"/>
        <w:ind w:firstLine="400"/>
      </w:pPr>
      <w:r>
        <w:t>________________________________________________________________</w:t>
      </w:r>
    </w:p>
    <w:p w14:paraId="700A2E5D" w14:textId="77777777" w:rsidR="003042D3" w:rsidRDefault="00E163CD">
      <w:pPr>
        <w:pStyle w:val="TextEntryLine"/>
        <w:ind w:firstLine="400"/>
      </w:pPr>
      <w:r>
        <w:t>________________________________________________________________</w:t>
      </w:r>
    </w:p>
    <w:p w14:paraId="51A19235" w14:textId="77777777" w:rsidR="003042D3" w:rsidRDefault="003042D3"/>
    <w:p w14:paraId="3E72CECD"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B1DD5E6" w14:textId="77777777">
        <w:tc>
          <w:tcPr>
            <w:tcW w:w="50" w:type="dxa"/>
          </w:tcPr>
          <w:p w14:paraId="55745641" w14:textId="77777777" w:rsidR="003042D3" w:rsidRDefault="00E163CD">
            <w:pPr>
              <w:keepNext/>
            </w:pPr>
            <w:r>
              <w:rPr>
                <w:noProof/>
              </w:rPr>
              <w:drawing>
                <wp:inline distT="0" distB="0" distL="0" distR="0" wp14:anchorId="4FBAF867" wp14:editId="52D85F9C">
                  <wp:extent cx="228600" cy="228600"/>
                  <wp:effectExtent l="0" t="0" r="0" b="0"/>
                  <wp:docPr id="1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A3D409" w14:textId="77777777" w:rsidR="003042D3" w:rsidRDefault="003042D3"/>
    <w:p w14:paraId="120A444D" w14:textId="007F51A1" w:rsidR="003042D3" w:rsidRDefault="00E163CD">
      <w:pPr>
        <w:keepNext/>
      </w:pPr>
      <w:r>
        <w:lastRenderedPageBreak/>
        <w:t>LEL_24event3c Did you want the event to happen? </w:t>
      </w:r>
    </w:p>
    <w:p w14:paraId="2EEAE829" w14:textId="77777777" w:rsidR="003042D3" w:rsidRDefault="00E163CD">
      <w:pPr>
        <w:pStyle w:val="ListParagraph"/>
        <w:keepNext/>
        <w:numPr>
          <w:ilvl w:val="0"/>
          <w:numId w:val="4"/>
        </w:numPr>
      </w:pPr>
      <w:proofErr w:type="gramStart"/>
      <w:r>
        <w:t>No  (</w:t>
      </w:r>
      <w:proofErr w:type="gramEnd"/>
      <w:r>
        <w:t xml:space="preserve">0) </w:t>
      </w:r>
    </w:p>
    <w:p w14:paraId="04D92A7D" w14:textId="77777777" w:rsidR="003042D3" w:rsidRDefault="00E163CD">
      <w:pPr>
        <w:pStyle w:val="ListParagraph"/>
        <w:keepNext/>
        <w:numPr>
          <w:ilvl w:val="0"/>
          <w:numId w:val="4"/>
        </w:numPr>
      </w:pPr>
      <w:proofErr w:type="gramStart"/>
      <w:r>
        <w:t>Yes  (</w:t>
      </w:r>
      <w:proofErr w:type="gramEnd"/>
      <w:r>
        <w:t xml:space="preserve">1) </w:t>
      </w:r>
    </w:p>
    <w:p w14:paraId="1A3FBCBA" w14:textId="77777777" w:rsidR="003042D3" w:rsidRDefault="003042D3"/>
    <w:p w14:paraId="1A37F1B5" w14:textId="77777777" w:rsidR="003042D3" w:rsidRDefault="003042D3">
      <w:pPr>
        <w:pStyle w:val="QuestionSeparator"/>
      </w:pPr>
    </w:p>
    <w:p w14:paraId="6F4060D4" w14:textId="77777777" w:rsidR="003042D3" w:rsidRDefault="003042D3"/>
    <w:p w14:paraId="13CF8813" w14:textId="2F6B3B1F" w:rsidR="003042D3" w:rsidRDefault="00E163CD">
      <w:pPr>
        <w:keepNext/>
      </w:pPr>
      <w:r>
        <w:t>LEL_24event3d How would you rate your feelings about this event? </w:t>
      </w:r>
    </w:p>
    <w:p w14:paraId="1BA3F97A" w14:textId="77777777" w:rsidR="003042D3" w:rsidRDefault="00E163CD">
      <w:pPr>
        <w:pStyle w:val="ListParagraph"/>
        <w:keepNext/>
        <w:numPr>
          <w:ilvl w:val="0"/>
          <w:numId w:val="4"/>
        </w:numPr>
      </w:pPr>
      <w:r>
        <w:t xml:space="preserve">Very </w:t>
      </w:r>
      <w:proofErr w:type="gramStart"/>
      <w:r>
        <w:t>good  (</w:t>
      </w:r>
      <w:proofErr w:type="gramEnd"/>
      <w:r>
        <w:t xml:space="preserve">1) </w:t>
      </w:r>
    </w:p>
    <w:p w14:paraId="7CA6761D" w14:textId="77777777" w:rsidR="003042D3" w:rsidRDefault="00E163CD">
      <w:pPr>
        <w:pStyle w:val="ListParagraph"/>
        <w:keepNext/>
        <w:numPr>
          <w:ilvl w:val="0"/>
          <w:numId w:val="4"/>
        </w:numPr>
      </w:pPr>
      <w:r>
        <w:t xml:space="preserve">Moderately </w:t>
      </w:r>
      <w:proofErr w:type="gramStart"/>
      <w:r>
        <w:t>good  (</w:t>
      </w:r>
      <w:proofErr w:type="gramEnd"/>
      <w:r>
        <w:t xml:space="preserve">2) </w:t>
      </w:r>
    </w:p>
    <w:p w14:paraId="190E2A9A" w14:textId="77777777" w:rsidR="003042D3" w:rsidRDefault="00E163CD">
      <w:pPr>
        <w:pStyle w:val="ListParagraph"/>
        <w:keepNext/>
        <w:numPr>
          <w:ilvl w:val="0"/>
          <w:numId w:val="4"/>
        </w:numPr>
      </w:pPr>
      <w:r>
        <w:t xml:space="preserve">Slightly </w:t>
      </w:r>
      <w:proofErr w:type="gramStart"/>
      <w:r>
        <w:t>good  (</w:t>
      </w:r>
      <w:proofErr w:type="gramEnd"/>
      <w:r>
        <w:t xml:space="preserve">3) </w:t>
      </w:r>
    </w:p>
    <w:p w14:paraId="4F85175B" w14:textId="77777777" w:rsidR="003042D3" w:rsidRDefault="00E163CD">
      <w:pPr>
        <w:pStyle w:val="ListParagraph"/>
        <w:keepNext/>
        <w:numPr>
          <w:ilvl w:val="0"/>
          <w:numId w:val="4"/>
        </w:numPr>
      </w:pPr>
      <w:r>
        <w:t xml:space="preserve">Slightly </w:t>
      </w:r>
      <w:proofErr w:type="gramStart"/>
      <w:r>
        <w:t>bad  (</w:t>
      </w:r>
      <w:proofErr w:type="gramEnd"/>
      <w:r>
        <w:t xml:space="preserve">4) </w:t>
      </w:r>
    </w:p>
    <w:p w14:paraId="3FDDEDDA" w14:textId="77777777" w:rsidR="003042D3" w:rsidRDefault="00E163CD">
      <w:pPr>
        <w:pStyle w:val="ListParagraph"/>
        <w:keepNext/>
        <w:numPr>
          <w:ilvl w:val="0"/>
          <w:numId w:val="4"/>
        </w:numPr>
      </w:pPr>
      <w:r>
        <w:t xml:space="preserve">Moderately </w:t>
      </w:r>
      <w:proofErr w:type="gramStart"/>
      <w:r>
        <w:t>bad  (</w:t>
      </w:r>
      <w:proofErr w:type="gramEnd"/>
      <w:r>
        <w:t xml:space="preserve">5) </w:t>
      </w:r>
    </w:p>
    <w:p w14:paraId="3FFA9E56" w14:textId="77777777" w:rsidR="003042D3" w:rsidRDefault="00E163CD">
      <w:pPr>
        <w:pStyle w:val="ListParagraph"/>
        <w:keepNext/>
        <w:numPr>
          <w:ilvl w:val="0"/>
          <w:numId w:val="4"/>
        </w:numPr>
      </w:pPr>
      <w:r>
        <w:t xml:space="preserve">Very </w:t>
      </w:r>
      <w:proofErr w:type="gramStart"/>
      <w:r>
        <w:t>bad  (</w:t>
      </w:r>
      <w:proofErr w:type="gramEnd"/>
      <w:r>
        <w:t xml:space="preserve">6) </w:t>
      </w:r>
    </w:p>
    <w:p w14:paraId="0C99106D" w14:textId="77777777" w:rsidR="003042D3" w:rsidRDefault="003042D3"/>
    <w:p w14:paraId="6717EE8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9A85085" w14:textId="77777777">
        <w:tc>
          <w:tcPr>
            <w:tcW w:w="50" w:type="dxa"/>
          </w:tcPr>
          <w:p w14:paraId="1C259A97" w14:textId="77777777" w:rsidR="003042D3" w:rsidRDefault="00E163CD">
            <w:pPr>
              <w:keepNext/>
            </w:pPr>
            <w:r>
              <w:rPr>
                <w:noProof/>
              </w:rPr>
              <w:drawing>
                <wp:inline distT="0" distB="0" distL="0" distR="0" wp14:anchorId="51D8B57E" wp14:editId="01B78A1B">
                  <wp:extent cx="228600" cy="228600"/>
                  <wp:effectExtent l="0" t="0" r="0" b="0"/>
                  <wp:docPr id="1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925EAF6" w14:textId="77777777" w:rsidR="003042D3" w:rsidRDefault="003042D3"/>
    <w:p w14:paraId="3EB3C7BE" w14:textId="3FC7DF7E" w:rsidR="003042D3" w:rsidRDefault="00E163CD">
      <w:pPr>
        <w:keepNext/>
      </w:pPr>
      <w:r>
        <w:t>LEL_24event3e Was the event related to your sexual orientation? </w:t>
      </w:r>
    </w:p>
    <w:p w14:paraId="12029EEA" w14:textId="77777777" w:rsidR="003042D3" w:rsidRDefault="00E163CD">
      <w:pPr>
        <w:pStyle w:val="ListParagraph"/>
        <w:keepNext/>
        <w:numPr>
          <w:ilvl w:val="0"/>
          <w:numId w:val="4"/>
        </w:numPr>
      </w:pPr>
      <w:proofErr w:type="gramStart"/>
      <w:r>
        <w:t>No  (</w:t>
      </w:r>
      <w:proofErr w:type="gramEnd"/>
      <w:r>
        <w:t xml:space="preserve">0) </w:t>
      </w:r>
    </w:p>
    <w:p w14:paraId="09973726" w14:textId="77777777" w:rsidR="003042D3" w:rsidRDefault="00E163CD">
      <w:pPr>
        <w:pStyle w:val="ListParagraph"/>
        <w:keepNext/>
        <w:numPr>
          <w:ilvl w:val="0"/>
          <w:numId w:val="4"/>
        </w:numPr>
      </w:pPr>
      <w:proofErr w:type="gramStart"/>
      <w:r>
        <w:t>Yes  (</w:t>
      </w:r>
      <w:proofErr w:type="gramEnd"/>
      <w:r>
        <w:t xml:space="preserve">1) </w:t>
      </w:r>
    </w:p>
    <w:p w14:paraId="092B72DE" w14:textId="77777777" w:rsidR="003042D3" w:rsidRDefault="003042D3"/>
    <w:p w14:paraId="62E25BC1" w14:textId="77777777" w:rsidR="003042D3" w:rsidRDefault="00E163CD">
      <w:pPr>
        <w:pStyle w:val="BlockEndLabel"/>
      </w:pPr>
      <w:r>
        <w:t>End of Block: Life Events List</w:t>
      </w:r>
    </w:p>
    <w:p w14:paraId="20E6E24B" w14:textId="77777777" w:rsidR="003042D3" w:rsidRDefault="003042D3">
      <w:pPr>
        <w:pStyle w:val="BlockSeparator"/>
      </w:pPr>
    </w:p>
    <w:p w14:paraId="54840F4B" w14:textId="77777777" w:rsidR="003042D3" w:rsidRDefault="00E163CD">
      <w:pPr>
        <w:pStyle w:val="BlockStartLabel"/>
      </w:pPr>
      <w:r>
        <w:t>Start of Block: General Life Stressor Topic Selection</w:t>
      </w:r>
    </w:p>
    <w:p w14:paraId="694B84FD" w14:textId="77777777" w:rsidR="003042D3" w:rsidRDefault="003042D3"/>
    <w:p w14:paraId="1139C876" w14:textId="77777777" w:rsidR="003042D3" w:rsidRDefault="00E163CD">
      <w:pPr>
        <w:keepNext/>
      </w:pPr>
      <w:proofErr w:type="spellStart"/>
      <w:r>
        <w:t>StressorTopic</w:t>
      </w:r>
      <w:proofErr w:type="spellEnd"/>
      <w:r>
        <w:t xml:space="preserve"> Below are examples of stressful life experiences.</w:t>
      </w:r>
      <w:r>
        <w:br/>
        <w:t xml:space="preserve"> </w:t>
      </w:r>
      <w:r>
        <w:br/>
        <w:t xml:space="preserve">    </w:t>
      </w:r>
      <w:r>
        <w:tab/>
        <w:t xml:space="preserve">Fired or laid off from a job, out of work, or not working and this was </w:t>
      </w:r>
      <w:r>
        <w:rPr>
          <w:u w:val="single"/>
        </w:rPr>
        <w:t>not</w:t>
      </w:r>
      <w:r>
        <w:t xml:space="preserve"> related to your sexual orientation </w:t>
      </w:r>
      <w:r>
        <w:tab/>
        <w:t xml:space="preserve">Moved residences </w:t>
      </w:r>
      <w:r>
        <w:tab/>
        <w:t xml:space="preserve">Had a child </w:t>
      </w:r>
      <w:r>
        <w:tab/>
        <w:t xml:space="preserve">Not being paid enough or did not get an expected raise </w:t>
      </w:r>
      <w:r>
        <w:tab/>
        <w:t xml:space="preserve"> Problems with family members, close friends, or classmates that were </w:t>
      </w:r>
      <w:r>
        <w:rPr>
          <w:u w:val="single"/>
        </w:rPr>
        <w:t>not</w:t>
      </w:r>
      <w:r>
        <w:t xml:space="preserve"> related to your sexual orientation) </w:t>
      </w:r>
      <w:r>
        <w:tab/>
        <w:t xml:space="preserve">Bad accident (e.g., car accident or fall) or health problems, or were in the hospital or had an operation </w:t>
      </w:r>
      <w:r>
        <w:tab/>
        <w:t xml:space="preserve">Problems with your place of </w:t>
      </w:r>
      <w:r>
        <w:lastRenderedPageBreak/>
        <w:t xml:space="preserve">residence (overcrowded, needs to be fixed up, mice or insects)  </w:t>
      </w:r>
      <w:r>
        <w:tab/>
        <w:t xml:space="preserve">Caught committing a crime </w:t>
      </w:r>
      <w:r>
        <w:tab/>
        <w:t xml:space="preserve">A close friend or family member had a bad accident or health problems, or was in the hospital or had an operation  </w:t>
      </w:r>
      <w:r>
        <w:tab/>
        <w:t xml:space="preserve">A close relative or friend died  </w:t>
      </w:r>
      <w:r>
        <w:tab/>
        <w:t xml:space="preserve">Change in physical appearance that you did not like (acne, weight, etc.)  </w:t>
      </w:r>
      <w:r>
        <w:tab/>
        <w:t xml:space="preserve">Problems with </w:t>
      </w:r>
      <w:proofErr w:type="gramStart"/>
      <w:r>
        <w:t xml:space="preserve">roommates  </w:t>
      </w:r>
      <w:r>
        <w:tab/>
      </w:r>
      <w:proofErr w:type="gramEnd"/>
      <w:r>
        <w:t>Problems with people at work or school that were </w:t>
      </w:r>
      <w:r>
        <w:rPr>
          <w:u w:val="single"/>
        </w:rPr>
        <w:t>not</w:t>
      </w:r>
      <w:r>
        <w:t xml:space="preserve"> related to your sexual orientation </w:t>
      </w:r>
      <w:r>
        <w:tab/>
        <w:t xml:space="preserve">Other [write-in]   </w:t>
      </w:r>
      <w:r>
        <w:br/>
        <w:t xml:space="preserve"> Please rank the </w:t>
      </w:r>
      <w:r>
        <w:rPr>
          <w:u w:val="single"/>
        </w:rPr>
        <w:t>top 5 most impactful</w:t>
      </w:r>
      <w:r>
        <w:t> (1 being most impactful) stressful life experiences that have happened </w:t>
      </w:r>
      <w:r>
        <w:rPr>
          <w:b/>
          <w:u w:val="single"/>
        </w:rPr>
        <w:t>over the past 6 months</w:t>
      </w:r>
      <w:r>
        <w:t xml:space="preserve"> (since </w:t>
      </w:r>
      <w:r>
        <w:rPr>
          <w:color w:val="426092"/>
        </w:rPr>
        <w:t>${date://OtherDate/FL/-6%20month}</w:t>
      </w:r>
      <w:r>
        <w:t xml:space="preserve">) that are </w:t>
      </w:r>
      <w:r>
        <w:rPr>
          <w:b/>
          <w:i/>
          <w:u w:val="single"/>
        </w:rPr>
        <w:t>NOT</w:t>
      </w:r>
      <w:r>
        <w:rPr>
          <w:i/>
        </w:rPr>
        <w:t xml:space="preserve"> directly related to your sexual orientation</w:t>
      </w:r>
      <w:r>
        <w:t>. Please choose experiences that you would be willing to discuss with your partner. If you do not have 5 experiences, rank all that you have experienced. Your experiences could be from the list but do not have to be. </w:t>
      </w:r>
    </w:p>
    <w:p w14:paraId="70CC1594" w14:textId="77777777" w:rsidR="003042D3" w:rsidRDefault="00E163CD">
      <w:pPr>
        <w:pStyle w:val="ListParagraph"/>
        <w:keepNext/>
        <w:numPr>
          <w:ilvl w:val="0"/>
          <w:numId w:val="4"/>
        </w:numPr>
      </w:pPr>
      <w:r>
        <w:t>Experience 1 (most impactful)</w:t>
      </w:r>
      <w:proofErr w:type="gramStart"/>
      <w:r>
        <w:t>:  (</w:t>
      </w:r>
      <w:proofErr w:type="gramEnd"/>
      <w:r>
        <w:t>1) ________________________________________________</w:t>
      </w:r>
    </w:p>
    <w:p w14:paraId="6064D03D" w14:textId="77777777" w:rsidR="003042D3" w:rsidRDefault="00E163CD">
      <w:pPr>
        <w:pStyle w:val="ListParagraph"/>
        <w:keepNext/>
        <w:numPr>
          <w:ilvl w:val="0"/>
          <w:numId w:val="4"/>
        </w:numPr>
      </w:pPr>
      <w:r>
        <w:t>Experience 2</w:t>
      </w:r>
      <w:proofErr w:type="gramStart"/>
      <w:r>
        <w:t>:  (</w:t>
      </w:r>
      <w:proofErr w:type="gramEnd"/>
      <w:r>
        <w:t>2) ________________________________________________</w:t>
      </w:r>
    </w:p>
    <w:p w14:paraId="1695AF92" w14:textId="77777777" w:rsidR="003042D3" w:rsidRDefault="00E163CD">
      <w:pPr>
        <w:pStyle w:val="ListParagraph"/>
        <w:keepNext/>
        <w:numPr>
          <w:ilvl w:val="0"/>
          <w:numId w:val="4"/>
        </w:numPr>
      </w:pPr>
      <w:r>
        <w:t>Experience 3</w:t>
      </w:r>
      <w:proofErr w:type="gramStart"/>
      <w:r>
        <w:t>:  (</w:t>
      </w:r>
      <w:proofErr w:type="gramEnd"/>
      <w:r>
        <w:t>3) ________________________________________________</w:t>
      </w:r>
    </w:p>
    <w:p w14:paraId="077D2DBD" w14:textId="77777777" w:rsidR="003042D3" w:rsidRDefault="00E163CD">
      <w:pPr>
        <w:pStyle w:val="ListParagraph"/>
        <w:keepNext/>
        <w:numPr>
          <w:ilvl w:val="0"/>
          <w:numId w:val="4"/>
        </w:numPr>
      </w:pPr>
      <w:r>
        <w:t>Experience 4</w:t>
      </w:r>
      <w:proofErr w:type="gramStart"/>
      <w:r>
        <w:t>:  (</w:t>
      </w:r>
      <w:proofErr w:type="gramEnd"/>
      <w:r>
        <w:t>4) ________________________________________________</w:t>
      </w:r>
    </w:p>
    <w:p w14:paraId="685059E4" w14:textId="77777777" w:rsidR="003042D3" w:rsidRDefault="00E163CD">
      <w:pPr>
        <w:pStyle w:val="ListParagraph"/>
        <w:keepNext/>
        <w:numPr>
          <w:ilvl w:val="0"/>
          <w:numId w:val="4"/>
        </w:numPr>
      </w:pPr>
      <w:r>
        <w:t>Experience 5 (least impactful)</w:t>
      </w:r>
      <w:proofErr w:type="gramStart"/>
      <w:r>
        <w:t>:  (</w:t>
      </w:r>
      <w:proofErr w:type="gramEnd"/>
      <w:r>
        <w:t>5) ________________________________________________</w:t>
      </w:r>
    </w:p>
    <w:p w14:paraId="6D955C70" w14:textId="77777777" w:rsidR="003042D3" w:rsidRDefault="003042D3"/>
    <w:p w14:paraId="16082203" w14:textId="77777777" w:rsidR="003042D3" w:rsidRDefault="003042D3">
      <w:pPr>
        <w:pStyle w:val="QuestionSeparator"/>
      </w:pPr>
    </w:p>
    <w:p w14:paraId="510D812A" w14:textId="77777777" w:rsidR="003042D3" w:rsidRDefault="003042D3"/>
    <w:p w14:paraId="0E210B51" w14:textId="77777777" w:rsidR="003042D3" w:rsidRDefault="00E163CD">
      <w:pPr>
        <w:keepNext/>
      </w:pPr>
      <w:proofErr w:type="spellStart"/>
      <w:r>
        <w:t>StressorTopic_optout</w:t>
      </w:r>
      <w:proofErr w:type="spellEnd"/>
      <w:r>
        <w:t xml:space="preserve"> If you did NOT have </w:t>
      </w:r>
      <w:r>
        <w:rPr>
          <w:i/>
        </w:rPr>
        <w:t>any</w:t>
      </w:r>
      <w:r>
        <w:t> stressful life experiences over the past 6 months, please check the box below. </w:t>
      </w:r>
      <w:r>
        <w:br/>
      </w:r>
      <w:r>
        <w:br/>
      </w:r>
      <w:r>
        <w:br/>
        <w:t>Note: If you are having trouble figuring out whether any experiences "count" as stressful life experiences, you can check with the research assistant for help. </w:t>
      </w:r>
    </w:p>
    <w:p w14:paraId="24BBDAD9" w14:textId="77777777" w:rsidR="003042D3" w:rsidRDefault="00E163CD">
      <w:pPr>
        <w:pStyle w:val="ListParagraph"/>
        <w:keepNext/>
        <w:numPr>
          <w:ilvl w:val="0"/>
          <w:numId w:val="2"/>
        </w:numPr>
      </w:pPr>
      <w:r>
        <w:t xml:space="preserve">I did NOT have </w:t>
      </w:r>
      <w:r>
        <w:rPr>
          <w:i/>
        </w:rPr>
        <w:t>any</w:t>
      </w:r>
      <w:r>
        <w:t xml:space="preserve"> stressful life experiences over the past 6 </w:t>
      </w:r>
      <w:proofErr w:type="gramStart"/>
      <w:r>
        <w:t>months  (</w:t>
      </w:r>
      <w:proofErr w:type="gramEnd"/>
      <w:r>
        <w:t xml:space="preserve">1) </w:t>
      </w:r>
    </w:p>
    <w:p w14:paraId="55C7880E" w14:textId="77777777" w:rsidR="003042D3" w:rsidRDefault="003042D3"/>
    <w:p w14:paraId="62BB5707" w14:textId="77777777" w:rsidR="003042D3" w:rsidRDefault="00E163CD">
      <w:pPr>
        <w:pStyle w:val="QSkipLogic"/>
      </w:pPr>
      <w:r>
        <w:t xml:space="preserve">Skip To: End of Block If </w:t>
      </w:r>
      <w:proofErr w:type="spellStart"/>
      <w:r>
        <w:t>If</w:t>
      </w:r>
      <w:proofErr w:type="spellEnd"/>
      <w:r>
        <w:t xml:space="preserve"> you did NOT have any stressful life experiences over the past 6 months, please check the box b... = 1</w:t>
      </w:r>
    </w:p>
    <w:p w14:paraId="48068E7F"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505325FF" w14:textId="77777777">
        <w:trPr>
          <w:trHeight w:val="300"/>
        </w:trPr>
        <w:tc>
          <w:tcPr>
            <w:tcW w:w="1368" w:type="dxa"/>
            <w:tcBorders>
              <w:top w:val="nil"/>
              <w:left w:val="nil"/>
              <w:bottom w:val="nil"/>
              <w:right w:val="nil"/>
            </w:tcBorders>
          </w:tcPr>
          <w:p w14:paraId="3E9567A4" w14:textId="77777777" w:rsidR="003042D3" w:rsidRDefault="00E163CD">
            <w:pPr>
              <w:rPr>
                <w:color w:val="CCCCCC"/>
              </w:rPr>
            </w:pPr>
            <w:r>
              <w:rPr>
                <w:color w:val="CCCCCC"/>
              </w:rPr>
              <w:t>Page Break</w:t>
            </w:r>
          </w:p>
        </w:tc>
        <w:tc>
          <w:tcPr>
            <w:tcW w:w="8208" w:type="dxa"/>
            <w:tcBorders>
              <w:top w:val="nil"/>
              <w:left w:val="nil"/>
              <w:bottom w:val="nil"/>
              <w:right w:val="nil"/>
            </w:tcBorders>
          </w:tcPr>
          <w:p w14:paraId="04B5DFB0" w14:textId="77777777" w:rsidR="003042D3" w:rsidRDefault="003042D3">
            <w:pPr>
              <w:pBdr>
                <w:top w:val="single" w:sz="8" w:space="0" w:color="CCCCCC"/>
              </w:pBdr>
              <w:spacing w:before="120" w:after="120" w:line="120" w:lineRule="auto"/>
              <w:jc w:val="center"/>
              <w:rPr>
                <w:color w:val="CCCCCC"/>
              </w:rPr>
            </w:pPr>
          </w:p>
        </w:tc>
      </w:tr>
    </w:tbl>
    <w:p w14:paraId="20E59748" w14:textId="77777777" w:rsidR="003042D3" w:rsidRDefault="00E163CD">
      <w:r>
        <w:br w:type="page"/>
      </w:r>
    </w:p>
    <w:p w14:paraId="22E9715C" w14:textId="77777777" w:rsidR="003042D3" w:rsidRDefault="00E163CD">
      <w:pPr>
        <w:pStyle w:val="QDisplayLogic"/>
        <w:keepNext/>
      </w:pPr>
      <w:r>
        <w:lastRenderedPageBreak/>
        <w:t>Display This Question:</w:t>
      </w:r>
    </w:p>
    <w:p w14:paraId="70AEA5D8"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1 (most impactful): Is Not Empty</w:t>
      </w:r>
    </w:p>
    <w:p w14:paraId="771D3DFC" w14:textId="77777777" w:rsidR="003042D3" w:rsidRDefault="00E163CD">
      <w:pPr>
        <w:pStyle w:val="QDisplayLogic"/>
        <w:keepNext/>
        <w:ind w:firstLine="400"/>
      </w:pPr>
      <w:r>
        <w:t xml:space="preserve">Or </w:t>
      </w:r>
      <w:proofErr w:type="spellStart"/>
      <w:proofErr w:type="gramStart"/>
      <w:r>
        <w:t>Or</w:t>
      </w:r>
      <w:proofErr w:type="spellEnd"/>
      <w:proofErr w:type="gram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2: Is Not Empty</w:t>
      </w:r>
    </w:p>
    <w:p w14:paraId="37DFE9C1" w14:textId="77777777" w:rsidR="003042D3" w:rsidRDefault="00E163CD">
      <w:pPr>
        <w:pStyle w:val="QDisplayLogic"/>
        <w:keepNext/>
        <w:ind w:firstLine="400"/>
      </w:pPr>
      <w:r>
        <w:t xml:space="preserve">Or </w:t>
      </w:r>
      <w:proofErr w:type="spellStart"/>
      <w:proofErr w:type="gramStart"/>
      <w:r>
        <w:t>Or</w:t>
      </w:r>
      <w:proofErr w:type="spellEnd"/>
      <w:proofErr w:type="gram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3: Is Not Empty</w:t>
      </w:r>
    </w:p>
    <w:p w14:paraId="241758AC" w14:textId="77777777" w:rsidR="003042D3" w:rsidRDefault="00E163CD">
      <w:pPr>
        <w:pStyle w:val="QDisplayLogic"/>
        <w:keepNext/>
        <w:ind w:firstLine="400"/>
      </w:pPr>
      <w:r>
        <w:t xml:space="preserve">Or </w:t>
      </w:r>
      <w:proofErr w:type="spellStart"/>
      <w:proofErr w:type="gramStart"/>
      <w:r>
        <w:t>Or</w:t>
      </w:r>
      <w:proofErr w:type="spellEnd"/>
      <w:proofErr w:type="gram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4: Is Not Empty</w:t>
      </w:r>
    </w:p>
    <w:p w14:paraId="2EB183DF" w14:textId="77777777" w:rsidR="003042D3" w:rsidRDefault="00E163CD">
      <w:pPr>
        <w:pStyle w:val="QDisplayLogic"/>
        <w:keepNext/>
        <w:ind w:firstLine="400"/>
      </w:pPr>
      <w:r>
        <w:t xml:space="preserve">Or </w:t>
      </w:r>
      <w:proofErr w:type="spellStart"/>
      <w:proofErr w:type="gramStart"/>
      <w:r>
        <w:t>Or</w:t>
      </w:r>
      <w:proofErr w:type="spellEnd"/>
      <w:proofErr w:type="gram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5 (least impactful): Is Not Empty</w:t>
      </w:r>
    </w:p>
    <w:p w14:paraId="6B1CBD21" w14:textId="77777777" w:rsidR="003042D3" w:rsidRDefault="003042D3"/>
    <w:p w14:paraId="489080E4" w14:textId="77777777" w:rsidR="003042D3" w:rsidRDefault="00E163CD">
      <w:pPr>
        <w:keepNext/>
      </w:pPr>
      <w:r>
        <w:t>Q544 Next, please answer the following questions related to the experiences you previously ranked. </w:t>
      </w:r>
    </w:p>
    <w:p w14:paraId="6AAD85DD" w14:textId="77777777" w:rsidR="003042D3" w:rsidRDefault="003042D3"/>
    <w:p w14:paraId="1DF563BA" w14:textId="77777777" w:rsidR="003042D3" w:rsidRDefault="003042D3">
      <w:pPr>
        <w:pStyle w:val="QuestionSeparator"/>
      </w:pPr>
    </w:p>
    <w:p w14:paraId="69FF9462" w14:textId="77777777" w:rsidR="003042D3" w:rsidRDefault="00E163CD">
      <w:pPr>
        <w:pStyle w:val="QDisplayLogic"/>
        <w:keepNext/>
      </w:pPr>
      <w:r>
        <w:t>Display This Question:</w:t>
      </w:r>
    </w:p>
    <w:p w14:paraId="0CEC6E30"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1 (most impactful): Is Not Empty</w:t>
      </w:r>
    </w:p>
    <w:tbl>
      <w:tblPr>
        <w:tblStyle w:val="QQuestionIconTable"/>
        <w:tblW w:w="100" w:type="auto"/>
        <w:tblLook w:val="07E0" w:firstRow="1" w:lastRow="1" w:firstColumn="1" w:lastColumn="1" w:noHBand="1" w:noVBand="1"/>
      </w:tblPr>
      <w:tblGrid>
        <w:gridCol w:w="380"/>
        <w:gridCol w:w="380"/>
      </w:tblGrid>
      <w:tr w:rsidR="003042D3" w14:paraId="74B2EF6A" w14:textId="77777777">
        <w:tc>
          <w:tcPr>
            <w:tcW w:w="50" w:type="dxa"/>
          </w:tcPr>
          <w:p w14:paraId="654BE135" w14:textId="77777777" w:rsidR="003042D3" w:rsidRDefault="00E163CD">
            <w:pPr>
              <w:keepNext/>
            </w:pPr>
            <w:r>
              <w:rPr>
                <w:noProof/>
              </w:rPr>
              <w:drawing>
                <wp:inline distT="0" distB="0" distL="0" distR="0" wp14:anchorId="7939CD6D" wp14:editId="398AC177">
                  <wp:extent cx="228600" cy="228600"/>
                  <wp:effectExtent l="0" t="0" r="0" b="0"/>
                  <wp:docPr id="1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B0B89D1" w14:textId="77777777" w:rsidR="003042D3" w:rsidRDefault="00E163CD">
            <w:pPr>
              <w:keepNext/>
            </w:pPr>
            <w:r>
              <w:rPr>
                <w:noProof/>
              </w:rPr>
              <w:drawing>
                <wp:inline distT="0" distB="0" distL="0" distR="0" wp14:anchorId="1B2CCE2C" wp14:editId="20EE1C98">
                  <wp:extent cx="228600" cy="228600"/>
                  <wp:effectExtent l="0" t="0" r="0" b="0"/>
                  <wp:docPr id="1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97A335" w14:textId="77777777" w:rsidR="003042D3" w:rsidRDefault="003042D3"/>
    <w:p w14:paraId="475CD8BB" w14:textId="77777777" w:rsidR="003042D3" w:rsidRDefault="00E163CD">
      <w:pPr>
        <w:keepNext/>
      </w:pPr>
      <w:r>
        <w:t xml:space="preserve">StressorExp1_rating </w:t>
      </w:r>
      <w:r>
        <w:br/>
      </w:r>
      <w:r>
        <w:rPr>
          <w:b/>
        </w:rPr>
        <w:t>Experience 1: </w:t>
      </w:r>
      <w:r>
        <w:rPr>
          <w:b/>
          <w:color w:val="426092"/>
        </w:rPr>
        <w:t>${</w:t>
      </w:r>
      <w:proofErr w:type="spellStart"/>
      <w:r>
        <w:rPr>
          <w:b/>
          <w:color w:val="426092"/>
        </w:rPr>
        <w:t>StressorTopic</w:t>
      </w:r>
      <w:proofErr w:type="spellEnd"/>
      <w:r>
        <w:rPr>
          <w:b/>
          <w:color w:val="426092"/>
        </w:rPr>
        <w:t>/</w:t>
      </w:r>
      <w:proofErr w:type="spellStart"/>
      <w:r>
        <w:rPr>
          <w:b/>
          <w:color w:val="426092"/>
        </w:rPr>
        <w:t>ChoiceTextEntryValue</w:t>
      </w:r>
      <w:proofErr w:type="spellEnd"/>
      <w:r>
        <w:rPr>
          <w:b/>
          <w:color w:val="426092"/>
        </w:rPr>
        <w:t>/1}</w:t>
      </w:r>
      <w:r>
        <w:br/>
      </w:r>
      <w:r>
        <w:br/>
      </w:r>
      <w:r>
        <w:br/>
        <w:t>How much has this bothered you </w:t>
      </w:r>
      <w:r>
        <w:rPr>
          <w:b/>
          <w:u w:val="single"/>
        </w:rPr>
        <w:t>over the past 6 months</w:t>
      </w:r>
      <w:r>
        <w:t>? </w:t>
      </w:r>
    </w:p>
    <w:p w14:paraId="4FF36BC7"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87A9612"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21DC1625"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134A489C"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23D040DF"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07556755" w14:textId="77777777" w:rsidR="003042D3" w:rsidRDefault="003042D3"/>
    <w:p w14:paraId="7269E3D2" w14:textId="77777777" w:rsidR="003042D3" w:rsidRDefault="003042D3">
      <w:pPr>
        <w:pStyle w:val="QuestionSeparator"/>
      </w:pPr>
    </w:p>
    <w:p w14:paraId="6355D51D" w14:textId="77777777" w:rsidR="003042D3" w:rsidRDefault="00E163CD">
      <w:pPr>
        <w:pStyle w:val="QDisplayLogic"/>
        <w:keepNext/>
      </w:pPr>
      <w:r>
        <w:lastRenderedPageBreak/>
        <w:t>Display This Question:</w:t>
      </w:r>
    </w:p>
    <w:p w14:paraId="6EDDB40A"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1 (most impactful): Is Not Empty</w:t>
      </w:r>
    </w:p>
    <w:tbl>
      <w:tblPr>
        <w:tblStyle w:val="QQuestionIconTable"/>
        <w:tblW w:w="50" w:type="auto"/>
        <w:tblLook w:val="07E0" w:firstRow="1" w:lastRow="1" w:firstColumn="1" w:lastColumn="1" w:noHBand="1" w:noVBand="1"/>
      </w:tblPr>
      <w:tblGrid>
        <w:gridCol w:w="380"/>
      </w:tblGrid>
      <w:tr w:rsidR="003042D3" w14:paraId="1C277BBB" w14:textId="77777777">
        <w:tc>
          <w:tcPr>
            <w:tcW w:w="50" w:type="dxa"/>
          </w:tcPr>
          <w:p w14:paraId="4A50E329" w14:textId="77777777" w:rsidR="003042D3" w:rsidRDefault="00E163CD">
            <w:pPr>
              <w:keepNext/>
            </w:pPr>
            <w:r>
              <w:rPr>
                <w:noProof/>
              </w:rPr>
              <w:drawing>
                <wp:inline distT="0" distB="0" distL="0" distR="0" wp14:anchorId="69CBA5F1" wp14:editId="44AA0DA1">
                  <wp:extent cx="228600" cy="228600"/>
                  <wp:effectExtent l="0" t="0" r="0" b="0"/>
                  <wp:docPr id="1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C274A0" w14:textId="77777777" w:rsidR="003042D3" w:rsidRDefault="003042D3"/>
    <w:p w14:paraId="0C00E0BD" w14:textId="77777777" w:rsidR="003042D3" w:rsidRDefault="00E163CD">
      <w:pPr>
        <w:keepNext/>
      </w:pPr>
      <w:r>
        <w:t xml:space="preserve">StressorExp1_prior </w:t>
      </w:r>
      <w:r>
        <w:br/>
        <w:t>Have you and your partner talked about this experience (experience 1) before? </w:t>
      </w:r>
    </w:p>
    <w:p w14:paraId="18BA787F" w14:textId="77777777" w:rsidR="003042D3" w:rsidRDefault="00E163CD">
      <w:pPr>
        <w:pStyle w:val="ListParagraph"/>
        <w:keepNext/>
        <w:numPr>
          <w:ilvl w:val="0"/>
          <w:numId w:val="4"/>
        </w:numPr>
      </w:pPr>
      <w:proofErr w:type="gramStart"/>
      <w:r>
        <w:t>No  (</w:t>
      </w:r>
      <w:proofErr w:type="gramEnd"/>
      <w:r>
        <w:t xml:space="preserve">0) </w:t>
      </w:r>
    </w:p>
    <w:p w14:paraId="44AD5EB4" w14:textId="77777777" w:rsidR="003042D3" w:rsidRDefault="00E163CD">
      <w:pPr>
        <w:pStyle w:val="ListParagraph"/>
        <w:keepNext/>
        <w:numPr>
          <w:ilvl w:val="0"/>
          <w:numId w:val="4"/>
        </w:numPr>
      </w:pPr>
      <w:proofErr w:type="gramStart"/>
      <w:r>
        <w:t>Yes  (</w:t>
      </w:r>
      <w:proofErr w:type="gramEnd"/>
      <w:r>
        <w:t xml:space="preserve">1) </w:t>
      </w:r>
    </w:p>
    <w:p w14:paraId="4A16EC91" w14:textId="77777777" w:rsidR="003042D3" w:rsidRDefault="003042D3"/>
    <w:p w14:paraId="6C7E53F6" w14:textId="77777777" w:rsidR="003042D3" w:rsidRDefault="003042D3">
      <w:pPr>
        <w:pStyle w:val="QuestionSeparator"/>
      </w:pPr>
    </w:p>
    <w:p w14:paraId="4567E3AD" w14:textId="77777777" w:rsidR="003042D3" w:rsidRDefault="00E163CD">
      <w:pPr>
        <w:pStyle w:val="QDisplayLogic"/>
        <w:keepNext/>
      </w:pPr>
      <w:r>
        <w:t>Display This Question:</w:t>
      </w:r>
    </w:p>
    <w:p w14:paraId="3D963F7C"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2: Is Not Empty</w:t>
      </w:r>
    </w:p>
    <w:tbl>
      <w:tblPr>
        <w:tblStyle w:val="QQuestionIconTable"/>
        <w:tblW w:w="100" w:type="auto"/>
        <w:tblLook w:val="07E0" w:firstRow="1" w:lastRow="1" w:firstColumn="1" w:lastColumn="1" w:noHBand="1" w:noVBand="1"/>
      </w:tblPr>
      <w:tblGrid>
        <w:gridCol w:w="380"/>
        <w:gridCol w:w="380"/>
      </w:tblGrid>
      <w:tr w:rsidR="003042D3" w14:paraId="518574E7" w14:textId="77777777">
        <w:tc>
          <w:tcPr>
            <w:tcW w:w="50" w:type="dxa"/>
          </w:tcPr>
          <w:p w14:paraId="480E5781" w14:textId="77777777" w:rsidR="003042D3" w:rsidRDefault="00E163CD">
            <w:pPr>
              <w:keepNext/>
            </w:pPr>
            <w:r>
              <w:rPr>
                <w:noProof/>
              </w:rPr>
              <w:drawing>
                <wp:inline distT="0" distB="0" distL="0" distR="0" wp14:anchorId="4AD9B5BA" wp14:editId="1D1D6B0D">
                  <wp:extent cx="228600" cy="228600"/>
                  <wp:effectExtent l="0" t="0" r="0" b="0"/>
                  <wp:docPr id="1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693FD96F" w14:textId="77777777" w:rsidR="003042D3" w:rsidRDefault="00E163CD">
            <w:pPr>
              <w:keepNext/>
            </w:pPr>
            <w:r>
              <w:rPr>
                <w:noProof/>
              </w:rPr>
              <w:drawing>
                <wp:inline distT="0" distB="0" distL="0" distR="0" wp14:anchorId="0CA09A55" wp14:editId="084D62BC">
                  <wp:extent cx="228600" cy="228600"/>
                  <wp:effectExtent l="0" t="0" r="0" b="0"/>
                  <wp:docPr id="1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E2AC3F" w14:textId="77777777" w:rsidR="003042D3" w:rsidRDefault="003042D3"/>
    <w:p w14:paraId="1DF696B3" w14:textId="77777777" w:rsidR="003042D3" w:rsidRDefault="00E163CD">
      <w:pPr>
        <w:keepNext/>
      </w:pPr>
      <w:r>
        <w:t xml:space="preserve">StressorExp2_rating </w:t>
      </w:r>
      <w:r>
        <w:br/>
      </w:r>
      <w:r>
        <w:rPr>
          <w:b/>
        </w:rPr>
        <w:t>Experience 2: </w:t>
      </w:r>
      <w:r>
        <w:rPr>
          <w:b/>
          <w:color w:val="426092"/>
        </w:rPr>
        <w:t>${</w:t>
      </w:r>
      <w:proofErr w:type="spellStart"/>
      <w:r>
        <w:rPr>
          <w:b/>
          <w:color w:val="426092"/>
        </w:rPr>
        <w:t>StressorTopic</w:t>
      </w:r>
      <w:proofErr w:type="spellEnd"/>
      <w:r>
        <w:rPr>
          <w:b/>
          <w:color w:val="426092"/>
        </w:rPr>
        <w:t>/</w:t>
      </w:r>
      <w:proofErr w:type="spellStart"/>
      <w:r>
        <w:rPr>
          <w:b/>
          <w:color w:val="426092"/>
        </w:rPr>
        <w:t>ChoiceTextEntryValue</w:t>
      </w:r>
      <w:proofErr w:type="spellEnd"/>
      <w:r>
        <w:rPr>
          <w:b/>
          <w:color w:val="426092"/>
        </w:rPr>
        <w:t>/2}</w:t>
      </w:r>
      <w:r>
        <w:br/>
      </w:r>
      <w:r>
        <w:br/>
      </w:r>
      <w:r>
        <w:br/>
        <w:t>How much has this bothered you </w:t>
      </w:r>
      <w:r>
        <w:rPr>
          <w:b/>
          <w:u w:val="single"/>
        </w:rPr>
        <w:t>over the past 6 months</w:t>
      </w:r>
      <w:r>
        <w:t>? </w:t>
      </w:r>
    </w:p>
    <w:p w14:paraId="18001225"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55C4C2FF"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78799B42"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6C461F05"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59210052"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62162D38" w14:textId="77777777" w:rsidR="003042D3" w:rsidRDefault="003042D3"/>
    <w:p w14:paraId="07D1989C" w14:textId="77777777" w:rsidR="003042D3" w:rsidRDefault="003042D3">
      <w:pPr>
        <w:pStyle w:val="QuestionSeparator"/>
      </w:pPr>
    </w:p>
    <w:p w14:paraId="0ED8554B" w14:textId="77777777" w:rsidR="003042D3" w:rsidRDefault="00E163CD">
      <w:pPr>
        <w:pStyle w:val="QDisplayLogic"/>
        <w:keepNext/>
      </w:pPr>
      <w:r>
        <w:lastRenderedPageBreak/>
        <w:t>Display This Question:</w:t>
      </w:r>
    </w:p>
    <w:p w14:paraId="1C4CCFB4"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2: Is Not Empty</w:t>
      </w:r>
    </w:p>
    <w:tbl>
      <w:tblPr>
        <w:tblStyle w:val="QQuestionIconTable"/>
        <w:tblW w:w="50" w:type="auto"/>
        <w:tblLook w:val="07E0" w:firstRow="1" w:lastRow="1" w:firstColumn="1" w:lastColumn="1" w:noHBand="1" w:noVBand="1"/>
      </w:tblPr>
      <w:tblGrid>
        <w:gridCol w:w="380"/>
      </w:tblGrid>
      <w:tr w:rsidR="003042D3" w14:paraId="3994A115" w14:textId="77777777">
        <w:tc>
          <w:tcPr>
            <w:tcW w:w="50" w:type="dxa"/>
          </w:tcPr>
          <w:p w14:paraId="49C8DB5F" w14:textId="77777777" w:rsidR="003042D3" w:rsidRDefault="00E163CD">
            <w:pPr>
              <w:keepNext/>
            </w:pPr>
            <w:r>
              <w:rPr>
                <w:noProof/>
              </w:rPr>
              <w:drawing>
                <wp:inline distT="0" distB="0" distL="0" distR="0" wp14:anchorId="1BD16E16" wp14:editId="4C7906C7">
                  <wp:extent cx="228600" cy="228600"/>
                  <wp:effectExtent l="0" t="0" r="0" b="0"/>
                  <wp:docPr id="1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F466BE" w14:textId="77777777" w:rsidR="003042D3" w:rsidRDefault="003042D3"/>
    <w:p w14:paraId="5C163EC5" w14:textId="77777777" w:rsidR="003042D3" w:rsidRDefault="00E163CD">
      <w:pPr>
        <w:keepNext/>
      </w:pPr>
      <w:r>
        <w:t>StressorExp2_prior Have you and your partner talked about this experience (experience 2) before? </w:t>
      </w:r>
    </w:p>
    <w:p w14:paraId="5C72EACD" w14:textId="77777777" w:rsidR="003042D3" w:rsidRDefault="00E163CD">
      <w:pPr>
        <w:pStyle w:val="ListParagraph"/>
        <w:keepNext/>
        <w:numPr>
          <w:ilvl w:val="0"/>
          <w:numId w:val="4"/>
        </w:numPr>
      </w:pPr>
      <w:proofErr w:type="gramStart"/>
      <w:r>
        <w:t>No  (</w:t>
      </w:r>
      <w:proofErr w:type="gramEnd"/>
      <w:r>
        <w:t xml:space="preserve">0) </w:t>
      </w:r>
    </w:p>
    <w:p w14:paraId="3FA68F24" w14:textId="77777777" w:rsidR="003042D3" w:rsidRDefault="00E163CD">
      <w:pPr>
        <w:pStyle w:val="ListParagraph"/>
        <w:keepNext/>
        <w:numPr>
          <w:ilvl w:val="0"/>
          <w:numId w:val="4"/>
        </w:numPr>
      </w:pPr>
      <w:proofErr w:type="gramStart"/>
      <w:r>
        <w:t>Yes  (</w:t>
      </w:r>
      <w:proofErr w:type="gramEnd"/>
      <w:r>
        <w:t xml:space="preserve">1) </w:t>
      </w:r>
    </w:p>
    <w:p w14:paraId="73CE3BA8" w14:textId="77777777" w:rsidR="003042D3" w:rsidRDefault="003042D3"/>
    <w:p w14:paraId="49D3853B" w14:textId="77777777" w:rsidR="003042D3" w:rsidRDefault="003042D3">
      <w:pPr>
        <w:pStyle w:val="QuestionSeparator"/>
      </w:pPr>
    </w:p>
    <w:p w14:paraId="52AB032C" w14:textId="77777777" w:rsidR="003042D3" w:rsidRDefault="00E163CD">
      <w:pPr>
        <w:pStyle w:val="QDisplayLogic"/>
        <w:keepNext/>
      </w:pPr>
      <w:r>
        <w:t>Display This Question:</w:t>
      </w:r>
    </w:p>
    <w:p w14:paraId="05A5878E"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3: Is Not Empty</w:t>
      </w:r>
    </w:p>
    <w:tbl>
      <w:tblPr>
        <w:tblStyle w:val="QQuestionIconTable"/>
        <w:tblW w:w="100" w:type="auto"/>
        <w:tblLook w:val="07E0" w:firstRow="1" w:lastRow="1" w:firstColumn="1" w:lastColumn="1" w:noHBand="1" w:noVBand="1"/>
      </w:tblPr>
      <w:tblGrid>
        <w:gridCol w:w="380"/>
        <w:gridCol w:w="380"/>
      </w:tblGrid>
      <w:tr w:rsidR="003042D3" w14:paraId="37256C46" w14:textId="77777777">
        <w:tc>
          <w:tcPr>
            <w:tcW w:w="50" w:type="dxa"/>
          </w:tcPr>
          <w:p w14:paraId="3A4DFA86" w14:textId="77777777" w:rsidR="003042D3" w:rsidRDefault="00E163CD">
            <w:pPr>
              <w:keepNext/>
            </w:pPr>
            <w:r>
              <w:rPr>
                <w:noProof/>
              </w:rPr>
              <w:drawing>
                <wp:inline distT="0" distB="0" distL="0" distR="0" wp14:anchorId="5A05D064" wp14:editId="2C186CD6">
                  <wp:extent cx="228600" cy="228600"/>
                  <wp:effectExtent l="0" t="0" r="0" b="0"/>
                  <wp:docPr id="1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5C90B966" w14:textId="77777777" w:rsidR="003042D3" w:rsidRDefault="00E163CD">
            <w:pPr>
              <w:keepNext/>
            </w:pPr>
            <w:r>
              <w:rPr>
                <w:noProof/>
              </w:rPr>
              <w:drawing>
                <wp:inline distT="0" distB="0" distL="0" distR="0" wp14:anchorId="401425C9" wp14:editId="5FFA53E7">
                  <wp:extent cx="228600" cy="228600"/>
                  <wp:effectExtent l="0" t="0" r="0" b="0"/>
                  <wp:docPr id="1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B79AB0" w14:textId="77777777" w:rsidR="003042D3" w:rsidRDefault="003042D3"/>
    <w:p w14:paraId="6BB622EF" w14:textId="77777777" w:rsidR="003042D3" w:rsidRDefault="00E163CD">
      <w:pPr>
        <w:keepNext/>
      </w:pPr>
      <w:r>
        <w:t xml:space="preserve">StressorExp3_rating </w:t>
      </w:r>
      <w:r>
        <w:br/>
      </w:r>
      <w:r>
        <w:rPr>
          <w:b/>
        </w:rPr>
        <w:t>Experience 3: </w:t>
      </w:r>
      <w:r>
        <w:rPr>
          <w:b/>
          <w:color w:val="426092"/>
        </w:rPr>
        <w:t>${</w:t>
      </w:r>
      <w:proofErr w:type="spellStart"/>
      <w:r>
        <w:rPr>
          <w:b/>
          <w:color w:val="426092"/>
        </w:rPr>
        <w:t>StressorTopic</w:t>
      </w:r>
      <w:proofErr w:type="spellEnd"/>
      <w:r>
        <w:rPr>
          <w:b/>
          <w:color w:val="426092"/>
        </w:rPr>
        <w:t>/</w:t>
      </w:r>
      <w:proofErr w:type="spellStart"/>
      <w:r>
        <w:rPr>
          <w:b/>
          <w:color w:val="426092"/>
        </w:rPr>
        <w:t>ChoiceTextEntryValue</w:t>
      </w:r>
      <w:proofErr w:type="spellEnd"/>
      <w:r>
        <w:rPr>
          <w:b/>
          <w:color w:val="426092"/>
        </w:rPr>
        <w:t>/3}</w:t>
      </w:r>
      <w:r>
        <w:br/>
      </w:r>
      <w:r>
        <w:br/>
      </w:r>
      <w:r>
        <w:br/>
        <w:t>How much has this bothered you </w:t>
      </w:r>
      <w:r>
        <w:rPr>
          <w:b/>
          <w:u w:val="single"/>
        </w:rPr>
        <w:t>over the past 6 months</w:t>
      </w:r>
      <w:r>
        <w:t>? </w:t>
      </w:r>
    </w:p>
    <w:p w14:paraId="4567123A"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E330806"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26C79690"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51E7D79F"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4647C946"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4B016C74" w14:textId="77777777" w:rsidR="003042D3" w:rsidRDefault="003042D3"/>
    <w:p w14:paraId="10AA78CF" w14:textId="77777777" w:rsidR="003042D3" w:rsidRDefault="003042D3">
      <w:pPr>
        <w:pStyle w:val="QuestionSeparator"/>
      </w:pPr>
    </w:p>
    <w:p w14:paraId="76E9486E" w14:textId="77777777" w:rsidR="003042D3" w:rsidRDefault="00E163CD">
      <w:pPr>
        <w:pStyle w:val="QDisplayLogic"/>
        <w:keepNext/>
      </w:pPr>
      <w:r>
        <w:lastRenderedPageBreak/>
        <w:t>Display This Question:</w:t>
      </w:r>
    </w:p>
    <w:p w14:paraId="6E8C9CBE"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3: Is Not Empty</w:t>
      </w:r>
    </w:p>
    <w:tbl>
      <w:tblPr>
        <w:tblStyle w:val="QQuestionIconTable"/>
        <w:tblW w:w="50" w:type="auto"/>
        <w:tblLook w:val="07E0" w:firstRow="1" w:lastRow="1" w:firstColumn="1" w:lastColumn="1" w:noHBand="1" w:noVBand="1"/>
      </w:tblPr>
      <w:tblGrid>
        <w:gridCol w:w="380"/>
      </w:tblGrid>
      <w:tr w:rsidR="003042D3" w14:paraId="1F8F80C1" w14:textId="77777777">
        <w:tc>
          <w:tcPr>
            <w:tcW w:w="50" w:type="dxa"/>
          </w:tcPr>
          <w:p w14:paraId="23661DBC" w14:textId="77777777" w:rsidR="003042D3" w:rsidRDefault="00E163CD">
            <w:pPr>
              <w:keepNext/>
            </w:pPr>
            <w:r>
              <w:rPr>
                <w:noProof/>
              </w:rPr>
              <w:drawing>
                <wp:inline distT="0" distB="0" distL="0" distR="0" wp14:anchorId="2171B47D" wp14:editId="2225E4A5">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4B1C37" w14:textId="77777777" w:rsidR="003042D3" w:rsidRDefault="003042D3"/>
    <w:p w14:paraId="5F865B58" w14:textId="77777777" w:rsidR="003042D3" w:rsidRDefault="00E163CD">
      <w:pPr>
        <w:keepNext/>
      </w:pPr>
      <w:r>
        <w:t>StressorExp3_prior Have you and your partner talked about this experience (experience 3) before? </w:t>
      </w:r>
    </w:p>
    <w:p w14:paraId="406B385A" w14:textId="77777777" w:rsidR="003042D3" w:rsidRDefault="00E163CD">
      <w:pPr>
        <w:pStyle w:val="ListParagraph"/>
        <w:keepNext/>
        <w:numPr>
          <w:ilvl w:val="0"/>
          <w:numId w:val="4"/>
        </w:numPr>
      </w:pPr>
      <w:proofErr w:type="gramStart"/>
      <w:r>
        <w:t>No  (</w:t>
      </w:r>
      <w:proofErr w:type="gramEnd"/>
      <w:r>
        <w:t xml:space="preserve">0) </w:t>
      </w:r>
    </w:p>
    <w:p w14:paraId="6C5DB86C" w14:textId="77777777" w:rsidR="003042D3" w:rsidRDefault="00E163CD">
      <w:pPr>
        <w:pStyle w:val="ListParagraph"/>
        <w:keepNext/>
        <w:numPr>
          <w:ilvl w:val="0"/>
          <w:numId w:val="4"/>
        </w:numPr>
      </w:pPr>
      <w:proofErr w:type="gramStart"/>
      <w:r>
        <w:t>Yes  (</w:t>
      </w:r>
      <w:proofErr w:type="gramEnd"/>
      <w:r>
        <w:t xml:space="preserve">1) </w:t>
      </w:r>
    </w:p>
    <w:p w14:paraId="6278FE5E" w14:textId="77777777" w:rsidR="003042D3" w:rsidRDefault="003042D3"/>
    <w:p w14:paraId="56C35528" w14:textId="77777777" w:rsidR="003042D3" w:rsidRDefault="003042D3">
      <w:pPr>
        <w:pStyle w:val="QuestionSeparator"/>
      </w:pPr>
    </w:p>
    <w:p w14:paraId="1EA6C6C9" w14:textId="77777777" w:rsidR="003042D3" w:rsidRDefault="00E163CD">
      <w:pPr>
        <w:pStyle w:val="QDisplayLogic"/>
        <w:keepNext/>
      </w:pPr>
      <w:r>
        <w:t>Display This Question:</w:t>
      </w:r>
    </w:p>
    <w:p w14:paraId="7F24CC08"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4: Is Not Empty</w:t>
      </w:r>
    </w:p>
    <w:tbl>
      <w:tblPr>
        <w:tblStyle w:val="QQuestionIconTable"/>
        <w:tblW w:w="100" w:type="auto"/>
        <w:tblLook w:val="07E0" w:firstRow="1" w:lastRow="1" w:firstColumn="1" w:lastColumn="1" w:noHBand="1" w:noVBand="1"/>
      </w:tblPr>
      <w:tblGrid>
        <w:gridCol w:w="380"/>
        <w:gridCol w:w="380"/>
      </w:tblGrid>
      <w:tr w:rsidR="003042D3" w14:paraId="20DD754F" w14:textId="77777777">
        <w:tc>
          <w:tcPr>
            <w:tcW w:w="50" w:type="dxa"/>
          </w:tcPr>
          <w:p w14:paraId="41B445E5" w14:textId="77777777" w:rsidR="003042D3" w:rsidRDefault="00E163CD">
            <w:pPr>
              <w:keepNext/>
            </w:pPr>
            <w:r>
              <w:rPr>
                <w:noProof/>
              </w:rPr>
              <w:drawing>
                <wp:inline distT="0" distB="0" distL="0" distR="0" wp14:anchorId="22C1617D" wp14:editId="6FC5C030">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3BEA26C0" w14:textId="77777777" w:rsidR="003042D3" w:rsidRDefault="00E163CD">
            <w:pPr>
              <w:keepNext/>
            </w:pPr>
            <w:r>
              <w:rPr>
                <w:noProof/>
              </w:rPr>
              <w:drawing>
                <wp:inline distT="0" distB="0" distL="0" distR="0" wp14:anchorId="106AF218" wp14:editId="71D6318C">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EA1E34" w14:textId="77777777" w:rsidR="003042D3" w:rsidRDefault="003042D3"/>
    <w:p w14:paraId="3295AE2C" w14:textId="77777777" w:rsidR="003042D3" w:rsidRDefault="00E163CD">
      <w:pPr>
        <w:keepNext/>
      </w:pPr>
      <w:r>
        <w:t xml:space="preserve">StressorExp4_rating </w:t>
      </w:r>
      <w:r>
        <w:br/>
      </w:r>
      <w:r>
        <w:rPr>
          <w:b/>
        </w:rPr>
        <w:t>Experience 4: </w:t>
      </w:r>
      <w:r>
        <w:rPr>
          <w:b/>
          <w:color w:val="426092"/>
        </w:rPr>
        <w:t>${</w:t>
      </w:r>
      <w:proofErr w:type="spellStart"/>
      <w:r>
        <w:rPr>
          <w:b/>
          <w:color w:val="426092"/>
        </w:rPr>
        <w:t>StressorTopic</w:t>
      </w:r>
      <w:proofErr w:type="spellEnd"/>
      <w:r>
        <w:rPr>
          <w:b/>
          <w:color w:val="426092"/>
        </w:rPr>
        <w:t>/</w:t>
      </w:r>
      <w:proofErr w:type="spellStart"/>
      <w:r>
        <w:rPr>
          <w:b/>
          <w:color w:val="426092"/>
        </w:rPr>
        <w:t>ChoiceTextEntryValue</w:t>
      </w:r>
      <w:proofErr w:type="spellEnd"/>
      <w:r>
        <w:rPr>
          <w:b/>
          <w:color w:val="426092"/>
        </w:rPr>
        <w:t>/4}</w:t>
      </w:r>
      <w:r>
        <w:br/>
      </w:r>
      <w:r>
        <w:br/>
      </w:r>
      <w:r>
        <w:br/>
        <w:t>How much has this bothered you </w:t>
      </w:r>
      <w:r>
        <w:rPr>
          <w:b/>
          <w:u w:val="single"/>
        </w:rPr>
        <w:t>over the past 6 months</w:t>
      </w:r>
      <w:r>
        <w:t>? </w:t>
      </w:r>
    </w:p>
    <w:p w14:paraId="33479C6F"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5D492EFB"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B9C3929"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1349BBE7"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0EBA56E0"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1DA38D91" w14:textId="77777777" w:rsidR="003042D3" w:rsidRDefault="003042D3"/>
    <w:p w14:paraId="267AC460" w14:textId="77777777" w:rsidR="003042D3" w:rsidRDefault="003042D3">
      <w:pPr>
        <w:pStyle w:val="QuestionSeparator"/>
      </w:pPr>
    </w:p>
    <w:p w14:paraId="4ECC6267" w14:textId="77777777" w:rsidR="003042D3" w:rsidRDefault="00E163CD">
      <w:pPr>
        <w:pStyle w:val="QDisplayLogic"/>
        <w:keepNext/>
      </w:pPr>
      <w:r>
        <w:lastRenderedPageBreak/>
        <w:t>Display This Question:</w:t>
      </w:r>
    </w:p>
    <w:p w14:paraId="11E7E6DB"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4: Is Not Empty</w:t>
      </w:r>
    </w:p>
    <w:tbl>
      <w:tblPr>
        <w:tblStyle w:val="QQuestionIconTable"/>
        <w:tblW w:w="50" w:type="auto"/>
        <w:tblLook w:val="07E0" w:firstRow="1" w:lastRow="1" w:firstColumn="1" w:lastColumn="1" w:noHBand="1" w:noVBand="1"/>
      </w:tblPr>
      <w:tblGrid>
        <w:gridCol w:w="380"/>
      </w:tblGrid>
      <w:tr w:rsidR="003042D3" w14:paraId="1D1F9073" w14:textId="77777777">
        <w:tc>
          <w:tcPr>
            <w:tcW w:w="50" w:type="dxa"/>
          </w:tcPr>
          <w:p w14:paraId="08902672" w14:textId="77777777" w:rsidR="003042D3" w:rsidRDefault="00E163CD">
            <w:pPr>
              <w:keepNext/>
            </w:pPr>
            <w:r>
              <w:rPr>
                <w:noProof/>
              </w:rPr>
              <w:drawing>
                <wp:inline distT="0" distB="0" distL="0" distR="0" wp14:anchorId="4137B5DB" wp14:editId="11485EEA">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EF5459F" w14:textId="77777777" w:rsidR="003042D3" w:rsidRDefault="003042D3"/>
    <w:p w14:paraId="027CC74C" w14:textId="77777777" w:rsidR="003042D3" w:rsidRDefault="00E163CD">
      <w:pPr>
        <w:keepNext/>
      </w:pPr>
      <w:r>
        <w:t>StressorExp4_prior Have you and your partner talked about this experience (experience 4) before? </w:t>
      </w:r>
    </w:p>
    <w:p w14:paraId="07F65C9E" w14:textId="77777777" w:rsidR="003042D3" w:rsidRDefault="00E163CD">
      <w:pPr>
        <w:pStyle w:val="ListParagraph"/>
        <w:keepNext/>
        <w:numPr>
          <w:ilvl w:val="0"/>
          <w:numId w:val="4"/>
        </w:numPr>
      </w:pPr>
      <w:proofErr w:type="gramStart"/>
      <w:r>
        <w:t>No  (</w:t>
      </w:r>
      <w:proofErr w:type="gramEnd"/>
      <w:r>
        <w:t xml:space="preserve">0) </w:t>
      </w:r>
    </w:p>
    <w:p w14:paraId="114BE11C" w14:textId="77777777" w:rsidR="003042D3" w:rsidRDefault="00E163CD">
      <w:pPr>
        <w:pStyle w:val="ListParagraph"/>
        <w:keepNext/>
        <w:numPr>
          <w:ilvl w:val="0"/>
          <w:numId w:val="4"/>
        </w:numPr>
      </w:pPr>
      <w:proofErr w:type="gramStart"/>
      <w:r>
        <w:t>Yes  (</w:t>
      </w:r>
      <w:proofErr w:type="gramEnd"/>
      <w:r>
        <w:t xml:space="preserve">1) </w:t>
      </w:r>
    </w:p>
    <w:p w14:paraId="2707B320" w14:textId="77777777" w:rsidR="003042D3" w:rsidRDefault="003042D3"/>
    <w:p w14:paraId="6D6F938C" w14:textId="77777777" w:rsidR="003042D3" w:rsidRDefault="003042D3">
      <w:pPr>
        <w:pStyle w:val="QuestionSeparator"/>
      </w:pPr>
    </w:p>
    <w:p w14:paraId="6C7C5DE7" w14:textId="77777777" w:rsidR="003042D3" w:rsidRDefault="00E163CD">
      <w:pPr>
        <w:pStyle w:val="QDisplayLogic"/>
        <w:keepNext/>
      </w:pPr>
      <w:r>
        <w:t>Display This Question:</w:t>
      </w:r>
    </w:p>
    <w:p w14:paraId="7A2B48B2"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5 (least impactful): Is Not Empty</w:t>
      </w:r>
    </w:p>
    <w:tbl>
      <w:tblPr>
        <w:tblStyle w:val="QQuestionIconTable"/>
        <w:tblW w:w="100" w:type="auto"/>
        <w:tblLook w:val="07E0" w:firstRow="1" w:lastRow="1" w:firstColumn="1" w:lastColumn="1" w:noHBand="1" w:noVBand="1"/>
      </w:tblPr>
      <w:tblGrid>
        <w:gridCol w:w="380"/>
        <w:gridCol w:w="380"/>
      </w:tblGrid>
      <w:tr w:rsidR="003042D3" w14:paraId="47658EA5" w14:textId="77777777">
        <w:tc>
          <w:tcPr>
            <w:tcW w:w="50" w:type="dxa"/>
          </w:tcPr>
          <w:p w14:paraId="6990D683" w14:textId="77777777" w:rsidR="003042D3" w:rsidRDefault="00E163CD">
            <w:pPr>
              <w:keepNext/>
            </w:pPr>
            <w:r>
              <w:rPr>
                <w:noProof/>
              </w:rPr>
              <w:drawing>
                <wp:inline distT="0" distB="0" distL="0" distR="0" wp14:anchorId="206DEE02" wp14:editId="345082A4">
                  <wp:extent cx="228600" cy="228600"/>
                  <wp:effectExtent l="0" t="0" r="0" b="0"/>
                  <wp:docPr id="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7482578C" w14:textId="77777777" w:rsidR="003042D3" w:rsidRDefault="00E163CD">
            <w:pPr>
              <w:keepNext/>
            </w:pPr>
            <w:r>
              <w:rPr>
                <w:noProof/>
              </w:rPr>
              <w:drawing>
                <wp:inline distT="0" distB="0" distL="0" distR="0" wp14:anchorId="0FB0A519" wp14:editId="06BA698E">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E1E224A" w14:textId="77777777" w:rsidR="003042D3" w:rsidRDefault="003042D3"/>
    <w:p w14:paraId="05163C44" w14:textId="77777777" w:rsidR="003042D3" w:rsidRDefault="00E163CD">
      <w:pPr>
        <w:keepNext/>
      </w:pPr>
      <w:r>
        <w:t xml:space="preserve">StressorExp5_rating </w:t>
      </w:r>
      <w:r>
        <w:br/>
      </w:r>
      <w:r>
        <w:rPr>
          <w:b/>
        </w:rPr>
        <w:t>Experience 5: </w:t>
      </w:r>
      <w:r>
        <w:rPr>
          <w:b/>
          <w:color w:val="426092"/>
        </w:rPr>
        <w:t>${</w:t>
      </w:r>
      <w:proofErr w:type="spellStart"/>
      <w:r>
        <w:rPr>
          <w:b/>
          <w:color w:val="426092"/>
        </w:rPr>
        <w:t>StressorTopic</w:t>
      </w:r>
      <w:proofErr w:type="spellEnd"/>
      <w:r>
        <w:rPr>
          <w:b/>
          <w:color w:val="426092"/>
        </w:rPr>
        <w:t>/</w:t>
      </w:r>
      <w:proofErr w:type="spellStart"/>
      <w:r>
        <w:rPr>
          <w:b/>
          <w:color w:val="426092"/>
        </w:rPr>
        <w:t>ChoiceTextEntryValue</w:t>
      </w:r>
      <w:proofErr w:type="spellEnd"/>
      <w:r>
        <w:rPr>
          <w:b/>
          <w:color w:val="426092"/>
        </w:rPr>
        <w:t>/5}</w:t>
      </w:r>
      <w:r>
        <w:br/>
      </w:r>
      <w:r>
        <w:br/>
      </w:r>
      <w:r>
        <w:br/>
        <w:t>How much has this bothered you </w:t>
      </w:r>
      <w:r>
        <w:rPr>
          <w:b/>
          <w:u w:val="single"/>
        </w:rPr>
        <w:t>over the past 6 months</w:t>
      </w:r>
      <w:r>
        <w:t>? </w:t>
      </w:r>
    </w:p>
    <w:p w14:paraId="4112A5D7"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0370F83C"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1FEFC215"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4BF56084"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1F848D55"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3B2EC681" w14:textId="77777777" w:rsidR="003042D3" w:rsidRDefault="003042D3"/>
    <w:p w14:paraId="0C82076D" w14:textId="77777777" w:rsidR="003042D3" w:rsidRDefault="003042D3">
      <w:pPr>
        <w:pStyle w:val="QuestionSeparator"/>
      </w:pPr>
    </w:p>
    <w:p w14:paraId="73639BCA" w14:textId="77777777" w:rsidR="003042D3" w:rsidRDefault="00E163CD">
      <w:pPr>
        <w:pStyle w:val="QDisplayLogic"/>
        <w:keepNext/>
      </w:pPr>
      <w:r>
        <w:lastRenderedPageBreak/>
        <w:t>Display This Question:</w:t>
      </w:r>
    </w:p>
    <w:p w14:paraId="4F5C8141" w14:textId="77777777" w:rsidR="003042D3" w:rsidRDefault="00E163CD">
      <w:pPr>
        <w:pStyle w:val="QDisplayLogic"/>
        <w:keepNext/>
        <w:ind w:firstLine="400"/>
      </w:pPr>
      <w:r>
        <w:t xml:space="preserve">If </w:t>
      </w:r>
      <w:proofErr w:type="spellStart"/>
      <w:r>
        <w:t>If</w:t>
      </w:r>
      <w:proofErr w:type="spellEnd"/>
      <w:r>
        <w:t xml:space="preserve"> Below are examples of stressful life experiences.  &lt;</w:t>
      </w:r>
      <w:proofErr w:type="spellStart"/>
      <w:proofErr w:type="gramStart"/>
      <w:r>
        <w:t>o:p</w:t>
      </w:r>
      <w:proofErr w:type="spellEnd"/>
      <w:proofErr w:type="gramEnd"/>
      <w:r>
        <w:t>&gt;&lt;/</w:t>
      </w:r>
      <w:proofErr w:type="spellStart"/>
      <w:r>
        <w:t>o:p</w:t>
      </w:r>
      <w:proofErr w:type="spellEnd"/>
      <w:r>
        <w:t xml:space="preserve">&gt;    Fired or laid off from a job, out of work, or not working and this was </w:t>
      </w:r>
      <w:proofErr w:type="spellStart"/>
      <w:r>
        <w:t>not&amp;nbsp;related</w:t>
      </w:r>
      <w:proofErr w:type="spellEnd"/>
      <w:r>
        <w:t xml:space="preserve"> to your sexual orientation&lt;</w:t>
      </w:r>
      <w:proofErr w:type="spellStart"/>
      <w:r>
        <w:t>o:p</w:t>
      </w:r>
      <w:proofErr w:type="spellEnd"/>
      <w:r>
        <w:t>&gt;&lt;/</w:t>
      </w:r>
      <w:proofErr w:type="spellStart"/>
      <w:r>
        <w:t>o:p</w:t>
      </w:r>
      <w:proofErr w:type="spellEnd"/>
      <w:r>
        <w:t>&gt;  Move... Experience 5 (least impactful): Is Not Empty</w:t>
      </w:r>
    </w:p>
    <w:tbl>
      <w:tblPr>
        <w:tblStyle w:val="QQuestionIconTable"/>
        <w:tblW w:w="50" w:type="auto"/>
        <w:tblLook w:val="07E0" w:firstRow="1" w:lastRow="1" w:firstColumn="1" w:lastColumn="1" w:noHBand="1" w:noVBand="1"/>
      </w:tblPr>
      <w:tblGrid>
        <w:gridCol w:w="380"/>
      </w:tblGrid>
      <w:tr w:rsidR="003042D3" w14:paraId="262E1CBB" w14:textId="77777777">
        <w:tc>
          <w:tcPr>
            <w:tcW w:w="50" w:type="dxa"/>
          </w:tcPr>
          <w:p w14:paraId="2AD7719B" w14:textId="77777777" w:rsidR="003042D3" w:rsidRDefault="00E163CD">
            <w:pPr>
              <w:keepNext/>
            </w:pPr>
            <w:r>
              <w:rPr>
                <w:noProof/>
              </w:rPr>
              <w:drawing>
                <wp:inline distT="0" distB="0" distL="0" distR="0" wp14:anchorId="38702C47" wp14:editId="425F6268">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10E81B" w14:textId="77777777" w:rsidR="003042D3" w:rsidRDefault="003042D3"/>
    <w:p w14:paraId="6DA53A28" w14:textId="77777777" w:rsidR="003042D3" w:rsidRDefault="00E163CD">
      <w:pPr>
        <w:keepNext/>
      </w:pPr>
      <w:r>
        <w:t>StressorExp5_prior Have you and your partner talked about this experience (experience 5) before? </w:t>
      </w:r>
    </w:p>
    <w:p w14:paraId="76B51560" w14:textId="77777777" w:rsidR="003042D3" w:rsidRDefault="00E163CD">
      <w:pPr>
        <w:pStyle w:val="ListParagraph"/>
        <w:keepNext/>
        <w:numPr>
          <w:ilvl w:val="0"/>
          <w:numId w:val="4"/>
        </w:numPr>
      </w:pPr>
      <w:proofErr w:type="gramStart"/>
      <w:r>
        <w:t>No  (</w:t>
      </w:r>
      <w:proofErr w:type="gramEnd"/>
      <w:r>
        <w:t xml:space="preserve">0) </w:t>
      </w:r>
    </w:p>
    <w:p w14:paraId="1C020607" w14:textId="77777777" w:rsidR="003042D3" w:rsidRDefault="00E163CD">
      <w:pPr>
        <w:pStyle w:val="ListParagraph"/>
        <w:keepNext/>
        <w:numPr>
          <w:ilvl w:val="0"/>
          <w:numId w:val="4"/>
        </w:numPr>
      </w:pPr>
      <w:proofErr w:type="gramStart"/>
      <w:r>
        <w:t>Yes  (</w:t>
      </w:r>
      <w:proofErr w:type="gramEnd"/>
      <w:r>
        <w:t xml:space="preserve">1) </w:t>
      </w:r>
    </w:p>
    <w:p w14:paraId="14AE01A7" w14:textId="77777777" w:rsidR="003042D3" w:rsidRDefault="003042D3"/>
    <w:p w14:paraId="7282259A" w14:textId="77777777" w:rsidR="003042D3" w:rsidRDefault="00E163CD">
      <w:pPr>
        <w:pStyle w:val="BlockEndLabel"/>
      </w:pPr>
      <w:r>
        <w:t>End of Block: General Life Stressor Topic Selection</w:t>
      </w:r>
    </w:p>
    <w:p w14:paraId="05E97F28" w14:textId="77777777" w:rsidR="003042D3" w:rsidRDefault="003042D3">
      <w:pPr>
        <w:pStyle w:val="BlockSeparator"/>
      </w:pPr>
    </w:p>
    <w:p w14:paraId="69BFDEE5" w14:textId="77777777" w:rsidR="003042D3" w:rsidRDefault="00E163CD">
      <w:pPr>
        <w:pStyle w:val="BlockStartLabel"/>
      </w:pPr>
      <w:r>
        <w:t>Start of Block: Traumatic Life Events Questionnaire</w:t>
      </w:r>
    </w:p>
    <w:p w14:paraId="00D6EE55" w14:textId="77777777" w:rsidR="003042D3" w:rsidRDefault="003042D3"/>
    <w:p w14:paraId="5081DF03" w14:textId="77777777" w:rsidR="003042D3" w:rsidRDefault="00E163CD">
      <w:pPr>
        <w:keepNext/>
      </w:pPr>
      <w:proofErr w:type="spellStart"/>
      <w:r>
        <w:t>TLEQ_instructions</w:t>
      </w:r>
      <w:proofErr w:type="spellEnd"/>
      <w:r>
        <w:t xml:space="preserve"> </w:t>
      </w:r>
      <w:r>
        <w:rPr>
          <w:b/>
        </w:rPr>
        <w:t xml:space="preserve">Instructions: </w:t>
      </w:r>
      <w:r>
        <w:t>The purpose of this questionnaire is to identify important life experiences that can affect a person’s emotional well-being or later quality of life. The events listed below are far more common than many people realize.  Please read each question carefully and mark the answers that best describe your experience.</w:t>
      </w:r>
    </w:p>
    <w:p w14:paraId="21554F68" w14:textId="77777777" w:rsidR="003042D3" w:rsidRDefault="003042D3"/>
    <w:p w14:paraId="60D41B8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D72D319" w14:textId="77777777">
        <w:tc>
          <w:tcPr>
            <w:tcW w:w="50" w:type="dxa"/>
          </w:tcPr>
          <w:p w14:paraId="442FEBB8" w14:textId="77777777" w:rsidR="003042D3" w:rsidRDefault="00E163CD">
            <w:pPr>
              <w:keepNext/>
            </w:pPr>
            <w:r>
              <w:rPr>
                <w:noProof/>
              </w:rPr>
              <w:drawing>
                <wp:inline distT="0" distB="0" distL="0" distR="0" wp14:anchorId="604EF59D" wp14:editId="50316CF7">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195D72" w14:textId="77777777" w:rsidR="003042D3" w:rsidRDefault="003042D3"/>
    <w:p w14:paraId="1D229F87" w14:textId="77777777" w:rsidR="003042D3" w:rsidRDefault="00E163CD">
      <w:pPr>
        <w:keepNext/>
      </w:pPr>
      <w:r>
        <w:t>TLEQ_1 1. Have you ever experienced a natural disaster (a flood, hurricane, earthquake, etc.)?</w:t>
      </w:r>
    </w:p>
    <w:p w14:paraId="544ED1F6" w14:textId="77777777" w:rsidR="003042D3" w:rsidRDefault="00E163CD">
      <w:pPr>
        <w:pStyle w:val="ListParagraph"/>
        <w:keepNext/>
        <w:numPr>
          <w:ilvl w:val="0"/>
          <w:numId w:val="4"/>
        </w:numPr>
      </w:pPr>
      <w:proofErr w:type="gramStart"/>
      <w:r>
        <w:t>Never  (</w:t>
      </w:r>
      <w:proofErr w:type="gramEnd"/>
      <w:r>
        <w:t xml:space="preserve">0) </w:t>
      </w:r>
    </w:p>
    <w:p w14:paraId="6ED9B4FD" w14:textId="77777777" w:rsidR="003042D3" w:rsidRDefault="00E163CD">
      <w:pPr>
        <w:pStyle w:val="ListParagraph"/>
        <w:keepNext/>
        <w:numPr>
          <w:ilvl w:val="0"/>
          <w:numId w:val="4"/>
        </w:numPr>
      </w:pPr>
      <w:proofErr w:type="gramStart"/>
      <w:r>
        <w:t>Once  (</w:t>
      </w:r>
      <w:proofErr w:type="gramEnd"/>
      <w:r>
        <w:t xml:space="preserve">1) </w:t>
      </w:r>
    </w:p>
    <w:p w14:paraId="310139F5" w14:textId="77777777" w:rsidR="003042D3" w:rsidRDefault="00E163CD">
      <w:pPr>
        <w:pStyle w:val="ListParagraph"/>
        <w:keepNext/>
        <w:numPr>
          <w:ilvl w:val="0"/>
          <w:numId w:val="4"/>
        </w:numPr>
      </w:pPr>
      <w:proofErr w:type="gramStart"/>
      <w:r>
        <w:t>Twice  (</w:t>
      </w:r>
      <w:proofErr w:type="gramEnd"/>
      <w:r>
        <w:t xml:space="preserve">2) </w:t>
      </w:r>
    </w:p>
    <w:p w14:paraId="17194326"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3F31C5CC"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37DF767"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2891185"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1F71F2C3" w14:textId="77777777" w:rsidR="003042D3" w:rsidRDefault="003042D3"/>
    <w:p w14:paraId="717AD557" w14:textId="77777777" w:rsidR="003042D3" w:rsidRDefault="003042D3">
      <w:pPr>
        <w:pStyle w:val="QuestionSeparator"/>
      </w:pPr>
    </w:p>
    <w:p w14:paraId="105754C8" w14:textId="77777777" w:rsidR="003042D3" w:rsidRDefault="00E163CD">
      <w:pPr>
        <w:pStyle w:val="QDisplayLogic"/>
        <w:keepNext/>
      </w:pPr>
      <w:r>
        <w:lastRenderedPageBreak/>
        <w:t>Display This Question:</w:t>
      </w:r>
    </w:p>
    <w:p w14:paraId="015C3EF9" w14:textId="77777777" w:rsidR="003042D3" w:rsidRDefault="00E163CD">
      <w:pPr>
        <w:pStyle w:val="QDisplayLogic"/>
        <w:keepNext/>
        <w:ind w:firstLine="400"/>
      </w:pPr>
      <w:r>
        <w:t>If 1. Have you ever experienced a natural disaster (a flood, hurricane, earthquake, etc.)? = 1</w:t>
      </w:r>
    </w:p>
    <w:p w14:paraId="4AE8806B" w14:textId="77777777" w:rsidR="003042D3" w:rsidRDefault="00E163CD">
      <w:pPr>
        <w:pStyle w:val="QDisplayLogic"/>
        <w:keepNext/>
        <w:ind w:firstLine="400"/>
      </w:pPr>
      <w:r>
        <w:t>Or 1. Have you ever experienced a natural disaster (a flood, hurricane, earthquake, etc.)? = 2</w:t>
      </w:r>
    </w:p>
    <w:p w14:paraId="549357EC" w14:textId="77777777" w:rsidR="003042D3" w:rsidRDefault="00E163CD">
      <w:pPr>
        <w:pStyle w:val="QDisplayLogic"/>
        <w:keepNext/>
        <w:ind w:firstLine="400"/>
      </w:pPr>
      <w:r>
        <w:t>Or 1. Have you ever experienced a natural disaster (a flood, hurricane, earthquake, etc.)? = 3</w:t>
      </w:r>
    </w:p>
    <w:p w14:paraId="33A0CFE1" w14:textId="77777777" w:rsidR="003042D3" w:rsidRDefault="00E163CD">
      <w:pPr>
        <w:pStyle w:val="QDisplayLogic"/>
        <w:keepNext/>
        <w:ind w:firstLine="400"/>
      </w:pPr>
      <w:r>
        <w:t>Or 1. Have you ever experienced a natural disaster (a flood, hurricane, earthquake, etc.)? = 4</w:t>
      </w:r>
    </w:p>
    <w:p w14:paraId="3B53A7BB" w14:textId="77777777" w:rsidR="003042D3" w:rsidRDefault="00E163CD">
      <w:pPr>
        <w:pStyle w:val="QDisplayLogic"/>
        <w:keepNext/>
        <w:ind w:firstLine="400"/>
      </w:pPr>
      <w:r>
        <w:t>Or 1. Have you ever experienced a natural disaster (a flood, hurricane, earthquake, etc.)? = 5</w:t>
      </w:r>
    </w:p>
    <w:p w14:paraId="1356853B" w14:textId="77777777" w:rsidR="003042D3" w:rsidRDefault="00E163CD">
      <w:pPr>
        <w:pStyle w:val="QDisplayLogic"/>
        <w:keepNext/>
        <w:ind w:firstLine="400"/>
      </w:pPr>
      <w:r>
        <w:t>Or 1. Have you ever experienced a natural disaster (a flood, hurricane, earthquake, etc.)? = 6</w:t>
      </w:r>
    </w:p>
    <w:tbl>
      <w:tblPr>
        <w:tblStyle w:val="QQuestionIconTable"/>
        <w:tblW w:w="50" w:type="auto"/>
        <w:tblLook w:val="07E0" w:firstRow="1" w:lastRow="1" w:firstColumn="1" w:lastColumn="1" w:noHBand="1" w:noVBand="1"/>
      </w:tblPr>
      <w:tblGrid>
        <w:gridCol w:w="380"/>
      </w:tblGrid>
      <w:tr w:rsidR="003042D3" w14:paraId="709B146C" w14:textId="77777777">
        <w:tc>
          <w:tcPr>
            <w:tcW w:w="50" w:type="dxa"/>
          </w:tcPr>
          <w:p w14:paraId="7941E92B" w14:textId="77777777" w:rsidR="003042D3" w:rsidRDefault="00E163CD">
            <w:pPr>
              <w:keepNext/>
            </w:pPr>
            <w:r>
              <w:rPr>
                <w:noProof/>
              </w:rPr>
              <w:drawing>
                <wp:inline distT="0" distB="0" distL="0" distR="0" wp14:anchorId="132E0CE9" wp14:editId="68B1FD91">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6B728B" w14:textId="77777777" w:rsidR="003042D3" w:rsidRDefault="003042D3"/>
    <w:p w14:paraId="1D15E2FD" w14:textId="77777777" w:rsidR="003042D3" w:rsidRDefault="00E163CD">
      <w:pPr>
        <w:keepNext/>
      </w:pPr>
      <w:r>
        <w:t>TLEQ_1a Did you experience intense fear, helplessness, or horror when it happened?</w:t>
      </w:r>
    </w:p>
    <w:p w14:paraId="6BB1C8FE" w14:textId="77777777" w:rsidR="003042D3" w:rsidRDefault="00E163CD">
      <w:pPr>
        <w:pStyle w:val="ListParagraph"/>
        <w:keepNext/>
        <w:numPr>
          <w:ilvl w:val="0"/>
          <w:numId w:val="4"/>
        </w:numPr>
      </w:pPr>
      <w:proofErr w:type="gramStart"/>
      <w:r>
        <w:t>Yes  (</w:t>
      </w:r>
      <w:proofErr w:type="gramEnd"/>
      <w:r>
        <w:t xml:space="preserve">1) </w:t>
      </w:r>
    </w:p>
    <w:p w14:paraId="1E78A43F" w14:textId="77777777" w:rsidR="003042D3" w:rsidRDefault="00E163CD">
      <w:pPr>
        <w:pStyle w:val="ListParagraph"/>
        <w:keepNext/>
        <w:numPr>
          <w:ilvl w:val="0"/>
          <w:numId w:val="4"/>
        </w:numPr>
      </w:pPr>
      <w:proofErr w:type="gramStart"/>
      <w:r>
        <w:t>No  (</w:t>
      </w:r>
      <w:proofErr w:type="gramEnd"/>
      <w:r>
        <w:t xml:space="preserve">0) </w:t>
      </w:r>
    </w:p>
    <w:p w14:paraId="1541D4FD" w14:textId="77777777" w:rsidR="003042D3" w:rsidRDefault="003042D3"/>
    <w:p w14:paraId="1994A80F" w14:textId="77777777" w:rsidR="003042D3" w:rsidRDefault="003042D3">
      <w:pPr>
        <w:pStyle w:val="QuestionSeparator"/>
      </w:pPr>
    </w:p>
    <w:p w14:paraId="76FFF920" w14:textId="77777777" w:rsidR="003042D3" w:rsidRDefault="00E163CD">
      <w:pPr>
        <w:pStyle w:val="QDisplayLogic"/>
        <w:keepNext/>
      </w:pPr>
      <w:r>
        <w:t>Display This Question:</w:t>
      </w:r>
    </w:p>
    <w:p w14:paraId="55052ADF" w14:textId="77777777" w:rsidR="003042D3" w:rsidRDefault="00E163CD">
      <w:pPr>
        <w:pStyle w:val="QDisplayLogic"/>
        <w:keepNext/>
        <w:ind w:firstLine="400"/>
      </w:pPr>
      <w:r>
        <w:t>If 1. Have you ever experienced a natural disaster (a flood, hurricane, earthquake, etc.)? = 1</w:t>
      </w:r>
    </w:p>
    <w:p w14:paraId="424A9CBB" w14:textId="77777777" w:rsidR="003042D3" w:rsidRDefault="00E163CD">
      <w:pPr>
        <w:pStyle w:val="QDisplayLogic"/>
        <w:keepNext/>
        <w:ind w:firstLine="400"/>
      </w:pPr>
      <w:r>
        <w:t>Or 1. Have you ever experienced a natural disaster (a flood, hurricane, earthquake, etc.)? = 2</w:t>
      </w:r>
    </w:p>
    <w:p w14:paraId="436B851B" w14:textId="77777777" w:rsidR="003042D3" w:rsidRDefault="00E163CD">
      <w:pPr>
        <w:pStyle w:val="QDisplayLogic"/>
        <w:keepNext/>
        <w:ind w:firstLine="400"/>
      </w:pPr>
      <w:r>
        <w:t>Or 1. Have you ever experienced a natural disaster (a flood, hurricane, earthquake, etc.)? = 3</w:t>
      </w:r>
    </w:p>
    <w:p w14:paraId="0EDE281D" w14:textId="77777777" w:rsidR="003042D3" w:rsidRDefault="00E163CD">
      <w:pPr>
        <w:pStyle w:val="QDisplayLogic"/>
        <w:keepNext/>
        <w:ind w:firstLine="400"/>
      </w:pPr>
      <w:r>
        <w:t>Or 1. Have you ever experienced a natural disaster (a flood, hurricane, earthquake, etc.)? = 4</w:t>
      </w:r>
    </w:p>
    <w:p w14:paraId="7BB5A910" w14:textId="77777777" w:rsidR="003042D3" w:rsidRDefault="00E163CD">
      <w:pPr>
        <w:pStyle w:val="QDisplayLogic"/>
        <w:keepNext/>
        <w:ind w:firstLine="400"/>
      </w:pPr>
      <w:r>
        <w:t>Or 1. Have you ever experienced a natural disaster (a flood, hurricane, earthquake, etc.)? = 5</w:t>
      </w:r>
    </w:p>
    <w:p w14:paraId="0323C46D" w14:textId="77777777" w:rsidR="003042D3" w:rsidRDefault="00E163CD">
      <w:pPr>
        <w:pStyle w:val="QDisplayLogic"/>
        <w:keepNext/>
        <w:ind w:firstLine="400"/>
      </w:pPr>
      <w:r>
        <w:t>Or 1. Have you ever experienced a natural disaster (a flood, hurricane, earthquake, etc.)? = 6</w:t>
      </w:r>
    </w:p>
    <w:tbl>
      <w:tblPr>
        <w:tblStyle w:val="QQuestionIconTable"/>
        <w:tblW w:w="50" w:type="auto"/>
        <w:tblLook w:val="07E0" w:firstRow="1" w:lastRow="1" w:firstColumn="1" w:lastColumn="1" w:noHBand="1" w:noVBand="1"/>
      </w:tblPr>
      <w:tblGrid>
        <w:gridCol w:w="380"/>
      </w:tblGrid>
      <w:tr w:rsidR="003042D3" w14:paraId="5D9B6082" w14:textId="77777777">
        <w:tc>
          <w:tcPr>
            <w:tcW w:w="50" w:type="dxa"/>
          </w:tcPr>
          <w:p w14:paraId="0E333595" w14:textId="77777777" w:rsidR="003042D3" w:rsidRDefault="00E163CD">
            <w:pPr>
              <w:keepNext/>
            </w:pPr>
            <w:r>
              <w:rPr>
                <w:noProof/>
              </w:rPr>
              <w:drawing>
                <wp:inline distT="0" distB="0" distL="0" distR="0" wp14:anchorId="0F5982FD" wp14:editId="7802D92E">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CD241BB" w14:textId="77777777" w:rsidR="003042D3" w:rsidRDefault="003042D3"/>
    <w:p w14:paraId="193068FF" w14:textId="77777777" w:rsidR="003042D3" w:rsidRDefault="00E163CD">
      <w:pPr>
        <w:keepNext/>
      </w:pPr>
      <w:r>
        <w:t>TLEQ_1b Were you seriously injured?</w:t>
      </w:r>
    </w:p>
    <w:p w14:paraId="7138ABBE" w14:textId="77777777" w:rsidR="003042D3" w:rsidRDefault="00E163CD">
      <w:pPr>
        <w:pStyle w:val="ListParagraph"/>
        <w:keepNext/>
        <w:numPr>
          <w:ilvl w:val="0"/>
          <w:numId w:val="4"/>
        </w:numPr>
      </w:pPr>
      <w:proofErr w:type="gramStart"/>
      <w:r>
        <w:t>Yes  (</w:t>
      </w:r>
      <w:proofErr w:type="gramEnd"/>
      <w:r>
        <w:t xml:space="preserve">1) </w:t>
      </w:r>
    </w:p>
    <w:p w14:paraId="26217F34" w14:textId="77777777" w:rsidR="003042D3" w:rsidRDefault="00E163CD">
      <w:pPr>
        <w:pStyle w:val="ListParagraph"/>
        <w:keepNext/>
        <w:numPr>
          <w:ilvl w:val="0"/>
          <w:numId w:val="4"/>
        </w:numPr>
      </w:pPr>
      <w:proofErr w:type="gramStart"/>
      <w:r>
        <w:t>No  (</w:t>
      </w:r>
      <w:proofErr w:type="gramEnd"/>
      <w:r>
        <w:t xml:space="preserve">0) </w:t>
      </w:r>
    </w:p>
    <w:p w14:paraId="6E19A602" w14:textId="77777777" w:rsidR="003042D3" w:rsidRDefault="003042D3"/>
    <w:p w14:paraId="69029CCD" w14:textId="77777777" w:rsidR="003042D3" w:rsidRDefault="003042D3">
      <w:pPr>
        <w:pStyle w:val="QuestionSeparator"/>
      </w:pPr>
    </w:p>
    <w:p w14:paraId="24464AE7" w14:textId="77777777" w:rsidR="003042D3" w:rsidRDefault="00E163CD">
      <w:pPr>
        <w:pStyle w:val="QDisplayLogic"/>
        <w:keepNext/>
      </w:pPr>
      <w:r>
        <w:lastRenderedPageBreak/>
        <w:t>Display This Question:</w:t>
      </w:r>
    </w:p>
    <w:p w14:paraId="37B43F02" w14:textId="77777777" w:rsidR="003042D3" w:rsidRDefault="00E163CD">
      <w:pPr>
        <w:pStyle w:val="QDisplayLogic"/>
        <w:keepNext/>
        <w:ind w:firstLine="400"/>
      </w:pPr>
      <w:r>
        <w:t>If 1. Have you ever experienced a natural disaster (a flood, hurricane, earthquake, etc.)? = 1</w:t>
      </w:r>
    </w:p>
    <w:p w14:paraId="18E20752" w14:textId="77777777" w:rsidR="003042D3" w:rsidRDefault="00E163CD">
      <w:pPr>
        <w:pStyle w:val="QDisplayLogic"/>
        <w:keepNext/>
        <w:ind w:firstLine="400"/>
      </w:pPr>
      <w:r>
        <w:t>Or 1. Have you ever experienced a natural disaster (a flood, hurricane, earthquake, etc.)? = 2</w:t>
      </w:r>
    </w:p>
    <w:p w14:paraId="323F953B" w14:textId="77777777" w:rsidR="003042D3" w:rsidRDefault="00E163CD">
      <w:pPr>
        <w:pStyle w:val="QDisplayLogic"/>
        <w:keepNext/>
        <w:ind w:firstLine="400"/>
      </w:pPr>
      <w:r>
        <w:t>Or 1. Have you ever experienced a natural disaster (a flood, hurricane, earthquake, etc.)? = 3</w:t>
      </w:r>
    </w:p>
    <w:p w14:paraId="4C4CB400" w14:textId="77777777" w:rsidR="003042D3" w:rsidRDefault="00E163CD">
      <w:pPr>
        <w:pStyle w:val="QDisplayLogic"/>
        <w:keepNext/>
        <w:ind w:firstLine="400"/>
      </w:pPr>
      <w:r>
        <w:t>Or 1. Have you ever experienced a natural disaster (a flood, hurricane, earthquake, etc.)? = 4</w:t>
      </w:r>
    </w:p>
    <w:p w14:paraId="35A24D5A" w14:textId="77777777" w:rsidR="003042D3" w:rsidRDefault="00E163CD">
      <w:pPr>
        <w:pStyle w:val="QDisplayLogic"/>
        <w:keepNext/>
        <w:ind w:firstLine="400"/>
      </w:pPr>
      <w:r>
        <w:t>Or 1. Have you ever experienced a natural disaster (a flood, hurricane, earthquake, etc.)? = 5</w:t>
      </w:r>
    </w:p>
    <w:p w14:paraId="2E7E3802" w14:textId="77777777" w:rsidR="003042D3" w:rsidRDefault="00E163CD">
      <w:pPr>
        <w:pStyle w:val="QDisplayLogic"/>
        <w:keepNext/>
        <w:ind w:firstLine="400"/>
      </w:pPr>
      <w:r>
        <w:t>Or 1. Have you ever experienced a natural disaster (a flood, hurricane, earthquake, etc.)? = 6</w:t>
      </w:r>
    </w:p>
    <w:tbl>
      <w:tblPr>
        <w:tblStyle w:val="QQuestionIconTable"/>
        <w:tblW w:w="50" w:type="auto"/>
        <w:tblLook w:val="07E0" w:firstRow="1" w:lastRow="1" w:firstColumn="1" w:lastColumn="1" w:noHBand="1" w:noVBand="1"/>
      </w:tblPr>
      <w:tblGrid>
        <w:gridCol w:w="380"/>
      </w:tblGrid>
      <w:tr w:rsidR="003042D3" w14:paraId="599242C5" w14:textId="77777777">
        <w:tc>
          <w:tcPr>
            <w:tcW w:w="50" w:type="dxa"/>
          </w:tcPr>
          <w:p w14:paraId="3B37750D" w14:textId="77777777" w:rsidR="003042D3" w:rsidRDefault="00E163CD">
            <w:pPr>
              <w:keepNext/>
            </w:pPr>
            <w:r>
              <w:rPr>
                <w:noProof/>
              </w:rPr>
              <w:drawing>
                <wp:inline distT="0" distB="0" distL="0" distR="0" wp14:anchorId="2052BF89" wp14:editId="218AAE22">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18719B" w14:textId="77777777" w:rsidR="003042D3" w:rsidRDefault="003042D3"/>
    <w:p w14:paraId="53CB32AE" w14:textId="77777777" w:rsidR="003042D3" w:rsidRDefault="00E163CD">
      <w:pPr>
        <w:keepNext/>
      </w:pPr>
      <w:r>
        <w:t>TLEQ_1c Was someone you cared about or close by seriously injured or killed?</w:t>
      </w:r>
    </w:p>
    <w:p w14:paraId="35642237" w14:textId="77777777" w:rsidR="003042D3" w:rsidRDefault="00E163CD">
      <w:pPr>
        <w:pStyle w:val="ListParagraph"/>
        <w:keepNext/>
        <w:numPr>
          <w:ilvl w:val="0"/>
          <w:numId w:val="4"/>
        </w:numPr>
      </w:pPr>
      <w:proofErr w:type="gramStart"/>
      <w:r>
        <w:t>Yes  (</w:t>
      </w:r>
      <w:proofErr w:type="gramEnd"/>
      <w:r>
        <w:t xml:space="preserve">1) </w:t>
      </w:r>
    </w:p>
    <w:p w14:paraId="5D816C20" w14:textId="77777777" w:rsidR="003042D3" w:rsidRDefault="00E163CD">
      <w:pPr>
        <w:pStyle w:val="ListParagraph"/>
        <w:keepNext/>
        <w:numPr>
          <w:ilvl w:val="0"/>
          <w:numId w:val="4"/>
        </w:numPr>
      </w:pPr>
      <w:proofErr w:type="gramStart"/>
      <w:r>
        <w:t>No  (</w:t>
      </w:r>
      <w:proofErr w:type="gramEnd"/>
      <w:r>
        <w:t xml:space="preserve">0) </w:t>
      </w:r>
    </w:p>
    <w:p w14:paraId="491DE0CA" w14:textId="77777777" w:rsidR="003042D3" w:rsidRDefault="003042D3"/>
    <w:p w14:paraId="1A458512" w14:textId="77777777" w:rsidR="003042D3" w:rsidRDefault="003042D3">
      <w:pPr>
        <w:pStyle w:val="QuestionSeparator"/>
      </w:pPr>
    </w:p>
    <w:p w14:paraId="780EB54A" w14:textId="77777777" w:rsidR="003042D3" w:rsidRDefault="00E163CD">
      <w:pPr>
        <w:pStyle w:val="QDisplayLogic"/>
        <w:keepNext/>
      </w:pPr>
      <w:r>
        <w:t>Display This Question:</w:t>
      </w:r>
    </w:p>
    <w:p w14:paraId="674DC919" w14:textId="77777777" w:rsidR="003042D3" w:rsidRDefault="00E163CD">
      <w:pPr>
        <w:pStyle w:val="QDisplayLogic"/>
        <w:keepNext/>
        <w:ind w:firstLine="400"/>
      </w:pPr>
      <w:r>
        <w:t>If 1. Have you ever experienced a natural disaster (a flood, hurricane, earthquake, etc.)? = 1</w:t>
      </w:r>
    </w:p>
    <w:p w14:paraId="2E28AF9B" w14:textId="77777777" w:rsidR="003042D3" w:rsidRDefault="00E163CD">
      <w:pPr>
        <w:pStyle w:val="QDisplayLogic"/>
        <w:keepNext/>
        <w:ind w:firstLine="400"/>
      </w:pPr>
      <w:r>
        <w:t>Or 1. Have you ever experienced a natural disaster (a flood, hurricane, earthquake, etc.)? = 2</w:t>
      </w:r>
    </w:p>
    <w:p w14:paraId="69E599E2" w14:textId="77777777" w:rsidR="003042D3" w:rsidRDefault="00E163CD">
      <w:pPr>
        <w:pStyle w:val="QDisplayLogic"/>
        <w:keepNext/>
        <w:ind w:firstLine="400"/>
      </w:pPr>
      <w:r>
        <w:t>Or 1. Have you ever experienced a natural disaster (a flood, hurricane, earthquake, etc.)? = 3</w:t>
      </w:r>
    </w:p>
    <w:p w14:paraId="284D655E" w14:textId="77777777" w:rsidR="003042D3" w:rsidRDefault="00E163CD">
      <w:pPr>
        <w:pStyle w:val="QDisplayLogic"/>
        <w:keepNext/>
        <w:ind w:firstLine="400"/>
      </w:pPr>
      <w:r>
        <w:t>Or 1. Have you ever experienced a natural disaster (a flood, hurricane, earthquake, etc.)? = 4</w:t>
      </w:r>
    </w:p>
    <w:p w14:paraId="3C36A110" w14:textId="77777777" w:rsidR="003042D3" w:rsidRDefault="00E163CD">
      <w:pPr>
        <w:pStyle w:val="QDisplayLogic"/>
        <w:keepNext/>
        <w:ind w:firstLine="400"/>
      </w:pPr>
      <w:r>
        <w:t>Or 1. Have you ever experienced a natural disaster (a flood, hurricane, earthquake, etc.)? = 5</w:t>
      </w:r>
    </w:p>
    <w:p w14:paraId="16CDBB75" w14:textId="77777777" w:rsidR="003042D3" w:rsidRDefault="00E163CD">
      <w:pPr>
        <w:pStyle w:val="QDisplayLogic"/>
        <w:keepNext/>
        <w:ind w:firstLine="400"/>
      </w:pPr>
      <w:r>
        <w:t>Or 1. Have you ever experienced a natural disaster (a flood, hurricane, earthquake, etc.)? = 6</w:t>
      </w:r>
    </w:p>
    <w:tbl>
      <w:tblPr>
        <w:tblStyle w:val="QQuestionIconTable"/>
        <w:tblW w:w="50" w:type="auto"/>
        <w:tblLook w:val="07E0" w:firstRow="1" w:lastRow="1" w:firstColumn="1" w:lastColumn="1" w:noHBand="1" w:noVBand="1"/>
      </w:tblPr>
      <w:tblGrid>
        <w:gridCol w:w="380"/>
      </w:tblGrid>
      <w:tr w:rsidR="003042D3" w14:paraId="40D758BF" w14:textId="77777777">
        <w:tc>
          <w:tcPr>
            <w:tcW w:w="50" w:type="dxa"/>
          </w:tcPr>
          <w:p w14:paraId="6D9D2668" w14:textId="77777777" w:rsidR="003042D3" w:rsidRDefault="00E163CD">
            <w:pPr>
              <w:keepNext/>
            </w:pPr>
            <w:r>
              <w:rPr>
                <w:noProof/>
              </w:rPr>
              <w:drawing>
                <wp:inline distT="0" distB="0" distL="0" distR="0" wp14:anchorId="60470D24" wp14:editId="20D00029">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745FB2" w14:textId="77777777" w:rsidR="003042D3" w:rsidRDefault="003042D3"/>
    <w:p w14:paraId="2B87EE02" w14:textId="77777777" w:rsidR="003042D3" w:rsidRDefault="00E163CD">
      <w:pPr>
        <w:keepNext/>
      </w:pPr>
      <w:r>
        <w:t>TLEQ_1d Did you think you or a loved one was in danger of being killed by the disaster?</w:t>
      </w:r>
    </w:p>
    <w:p w14:paraId="18C27B00" w14:textId="77777777" w:rsidR="003042D3" w:rsidRDefault="00E163CD">
      <w:pPr>
        <w:pStyle w:val="ListParagraph"/>
        <w:keepNext/>
        <w:numPr>
          <w:ilvl w:val="0"/>
          <w:numId w:val="4"/>
        </w:numPr>
      </w:pPr>
      <w:proofErr w:type="gramStart"/>
      <w:r>
        <w:t>Yes  (</w:t>
      </w:r>
      <w:proofErr w:type="gramEnd"/>
      <w:r>
        <w:t xml:space="preserve">1) </w:t>
      </w:r>
    </w:p>
    <w:p w14:paraId="77F57248" w14:textId="77777777" w:rsidR="003042D3" w:rsidRDefault="00E163CD">
      <w:pPr>
        <w:pStyle w:val="ListParagraph"/>
        <w:keepNext/>
        <w:numPr>
          <w:ilvl w:val="0"/>
          <w:numId w:val="4"/>
        </w:numPr>
      </w:pPr>
      <w:proofErr w:type="gramStart"/>
      <w:r>
        <w:t>No  (</w:t>
      </w:r>
      <w:proofErr w:type="gramEnd"/>
      <w:r>
        <w:t xml:space="preserve">0) </w:t>
      </w:r>
    </w:p>
    <w:p w14:paraId="1E2E38B5" w14:textId="77777777" w:rsidR="003042D3" w:rsidRDefault="003042D3"/>
    <w:p w14:paraId="6E4237AA"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385B2D7D" w14:textId="77777777">
        <w:trPr>
          <w:trHeight w:val="300"/>
        </w:trPr>
        <w:tc>
          <w:tcPr>
            <w:tcW w:w="1368" w:type="dxa"/>
            <w:tcBorders>
              <w:top w:val="nil"/>
              <w:left w:val="nil"/>
              <w:bottom w:val="nil"/>
              <w:right w:val="nil"/>
            </w:tcBorders>
          </w:tcPr>
          <w:p w14:paraId="7D5E72A2" w14:textId="77777777" w:rsidR="003042D3" w:rsidRDefault="00E163CD">
            <w:pPr>
              <w:rPr>
                <w:color w:val="CCCCCC"/>
              </w:rPr>
            </w:pPr>
            <w:r>
              <w:rPr>
                <w:color w:val="CCCCCC"/>
              </w:rPr>
              <w:t>Page Break</w:t>
            </w:r>
          </w:p>
        </w:tc>
        <w:tc>
          <w:tcPr>
            <w:tcW w:w="8208" w:type="dxa"/>
            <w:tcBorders>
              <w:top w:val="nil"/>
              <w:left w:val="nil"/>
              <w:bottom w:val="nil"/>
              <w:right w:val="nil"/>
            </w:tcBorders>
          </w:tcPr>
          <w:p w14:paraId="2B60B70D" w14:textId="77777777" w:rsidR="003042D3" w:rsidRDefault="003042D3">
            <w:pPr>
              <w:pBdr>
                <w:top w:val="single" w:sz="8" w:space="0" w:color="CCCCCC"/>
              </w:pBdr>
              <w:spacing w:before="120" w:after="120" w:line="120" w:lineRule="auto"/>
              <w:jc w:val="center"/>
              <w:rPr>
                <w:color w:val="CCCCCC"/>
              </w:rPr>
            </w:pPr>
          </w:p>
        </w:tc>
      </w:tr>
    </w:tbl>
    <w:p w14:paraId="1CECDDFE"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7FD11AD9" w14:textId="77777777">
        <w:tc>
          <w:tcPr>
            <w:tcW w:w="50" w:type="dxa"/>
          </w:tcPr>
          <w:p w14:paraId="460D1AFC" w14:textId="77777777" w:rsidR="003042D3" w:rsidRDefault="00E163CD">
            <w:pPr>
              <w:keepNext/>
            </w:pPr>
            <w:r>
              <w:rPr>
                <w:noProof/>
              </w:rPr>
              <w:lastRenderedPageBreak/>
              <w:drawing>
                <wp:inline distT="0" distB="0" distL="0" distR="0" wp14:anchorId="66A2F5D1" wp14:editId="14BD335D">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FFE6DA" w14:textId="77777777" w:rsidR="003042D3" w:rsidRDefault="003042D3"/>
    <w:p w14:paraId="5B4801F3" w14:textId="77777777" w:rsidR="003042D3" w:rsidRDefault="00E163CD">
      <w:pPr>
        <w:keepNext/>
      </w:pPr>
      <w:r>
        <w:t xml:space="preserve">TLEQ_2 2. Were you involved in a </w:t>
      </w:r>
      <w:r>
        <w:rPr>
          <w:u w:val="single"/>
        </w:rPr>
        <w:t>motor vehicle accident</w:t>
      </w:r>
      <w:r>
        <w:t xml:space="preserve"> for which you received medical attention or that badly injured or killed someone?</w:t>
      </w:r>
    </w:p>
    <w:p w14:paraId="747FAF6D" w14:textId="77777777" w:rsidR="003042D3" w:rsidRDefault="00E163CD">
      <w:pPr>
        <w:pStyle w:val="ListParagraph"/>
        <w:keepNext/>
        <w:numPr>
          <w:ilvl w:val="0"/>
          <w:numId w:val="4"/>
        </w:numPr>
      </w:pPr>
      <w:proofErr w:type="gramStart"/>
      <w:r>
        <w:t>Never  (</w:t>
      </w:r>
      <w:proofErr w:type="gramEnd"/>
      <w:r>
        <w:t xml:space="preserve">0) </w:t>
      </w:r>
    </w:p>
    <w:p w14:paraId="6179D4DE" w14:textId="77777777" w:rsidR="003042D3" w:rsidRDefault="00E163CD">
      <w:pPr>
        <w:pStyle w:val="ListParagraph"/>
        <w:keepNext/>
        <w:numPr>
          <w:ilvl w:val="0"/>
          <w:numId w:val="4"/>
        </w:numPr>
      </w:pPr>
      <w:proofErr w:type="gramStart"/>
      <w:r>
        <w:t>Once  (</w:t>
      </w:r>
      <w:proofErr w:type="gramEnd"/>
      <w:r>
        <w:t xml:space="preserve">1) </w:t>
      </w:r>
    </w:p>
    <w:p w14:paraId="19E8349F" w14:textId="77777777" w:rsidR="003042D3" w:rsidRDefault="00E163CD">
      <w:pPr>
        <w:pStyle w:val="ListParagraph"/>
        <w:keepNext/>
        <w:numPr>
          <w:ilvl w:val="0"/>
          <w:numId w:val="4"/>
        </w:numPr>
      </w:pPr>
      <w:proofErr w:type="gramStart"/>
      <w:r>
        <w:t>Twice  (</w:t>
      </w:r>
      <w:proofErr w:type="gramEnd"/>
      <w:r>
        <w:t xml:space="preserve">2) </w:t>
      </w:r>
    </w:p>
    <w:p w14:paraId="7C3787C8"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7961038E"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9D26130"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6E738FE"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5F8237D8" w14:textId="77777777" w:rsidR="003042D3" w:rsidRDefault="003042D3"/>
    <w:p w14:paraId="21A555ED" w14:textId="77777777" w:rsidR="003042D3" w:rsidRDefault="003042D3">
      <w:pPr>
        <w:pStyle w:val="QuestionSeparator"/>
      </w:pPr>
    </w:p>
    <w:p w14:paraId="5EDE339F" w14:textId="77777777" w:rsidR="003042D3" w:rsidRDefault="00E163CD">
      <w:pPr>
        <w:pStyle w:val="QDisplayLogic"/>
        <w:keepNext/>
      </w:pPr>
      <w:r>
        <w:t>Display This Question:</w:t>
      </w:r>
    </w:p>
    <w:p w14:paraId="0D6F4264" w14:textId="77777777" w:rsidR="003042D3" w:rsidRDefault="00E163CD">
      <w:pPr>
        <w:pStyle w:val="QDisplayLogic"/>
        <w:keepNext/>
        <w:ind w:firstLine="400"/>
      </w:pPr>
      <w:r>
        <w:t xml:space="preserve">If 2. Were you involved in a motor vehicle accident for which you received medical attention or that... = </w:t>
      </w:r>
      <w:proofErr w:type="gramStart"/>
      <w:r>
        <w:t>1</w:t>
      </w:r>
      <w:proofErr w:type="gramEnd"/>
    </w:p>
    <w:p w14:paraId="0052B1D3"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2</w:t>
      </w:r>
      <w:proofErr w:type="gramEnd"/>
    </w:p>
    <w:p w14:paraId="7F7CA7AB"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3</w:t>
      </w:r>
      <w:proofErr w:type="gramEnd"/>
    </w:p>
    <w:p w14:paraId="6C3937EB"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4</w:t>
      </w:r>
      <w:proofErr w:type="gramEnd"/>
    </w:p>
    <w:p w14:paraId="6A2310B4"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5</w:t>
      </w:r>
      <w:proofErr w:type="gramEnd"/>
    </w:p>
    <w:p w14:paraId="5E44BD9A"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6</w:t>
      </w:r>
      <w:proofErr w:type="gramEnd"/>
    </w:p>
    <w:tbl>
      <w:tblPr>
        <w:tblStyle w:val="QQuestionIconTable"/>
        <w:tblW w:w="50" w:type="auto"/>
        <w:tblLook w:val="07E0" w:firstRow="1" w:lastRow="1" w:firstColumn="1" w:lastColumn="1" w:noHBand="1" w:noVBand="1"/>
      </w:tblPr>
      <w:tblGrid>
        <w:gridCol w:w="380"/>
      </w:tblGrid>
      <w:tr w:rsidR="003042D3" w14:paraId="1711DEB7" w14:textId="77777777">
        <w:tc>
          <w:tcPr>
            <w:tcW w:w="50" w:type="dxa"/>
          </w:tcPr>
          <w:p w14:paraId="0E2AB296" w14:textId="77777777" w:rsidR="003042D3" w:rsidRDefault="00E163CD">
            <w:pPr>
              <w:keepNext/>
            </w:pPr>
            <w:r>
              <w:rPr>
                <w:noProof/>
              </w:rPr>
              <w:drawing>
                <wp:inline distT="0" distB="0" distL="0" distR="0" wp14:anchorId="3968217F" wp14:editId="6AD9CD24">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99CB21" w14:textId="77777777" w:rsidR="003042D3" w:rsidRDefault="003042D3"/>
    <w:p w14:paraId="5E1270C0" w14:textId="77777777" w:rsidR="003042D3" w:rsidRDefault="00E163CD">
      <w:pPr>
        <w:keepNext/>
      </w:pPr>
      <w:r>
        <w:t>TLEQ_2a Did you experience intense fear, helplessness, or horror when it happened?</w:t>
      </w:r>
    </w:p>
    <w:p w14:paraId="047C65B2" w14:textId="77777777" w:rsidR="003042D3" w:rsidRDefault="00E163CD">
      <w:pPr>
        <w:pStyle w:val="ListParagraph"/>
        <w:keepNext/>
        <w:numPr>
          <w:ilvl w:val="0"/>
          <w:numId w:val="4"/>
        </w:numPr>
      </w:pPr>
      <w:proofErr w:type="gramStart"/>
      <w:r>
        <w:t>Yes  (</w:t>
      </w:r>
      <w:proofErr w:type="gramEnd"/>
      <w:r>
        <w:t xml:space="preserve">1) </w:t>
      </w:r>
    </w:p>
    <w:p w14:paraId="33561F61" w14:textId="77777777" w:rsidR="003042D3" w:rsidRDefault="00E163CD">
      <w:pPr>
        <w:pStyle w:val="ListParagraph"/>
        <w:keepNext/>
        <w:numPr>
          <w:ilvl w:val="0"/>
          <w:numId w:val="4"/>
        </w:numPr>
      </w:pPr>
      <w:proofErr w:type="gramStart"/>
      <w:r>
        <w:t>No  (</w:t>
      </w:r>
      <w:proofErr w:type="gramEnd"/>
      <w:r>
        <w:t xml:space="preserve">0) </w:t>
      </w:r>
    </w:p>
    <w:p w14:paraId="09FE8B2F" w14:textId="77777777" w:rsidR="003042D3" w:rsidRDefault="003042D3"/>
    <w:p w14:paraId="052E2D5F" w14:textId="77777777" w:rsidR="003042D3" w:rsidRDefault="003042D3">
      <w:pPr>
        <w:pStyle w:val="QuestionSeparator"/>
      </w:pPr>
    </w:p>
    <w:p w14:paraId="578F37D4" w14:textId="77777777" w:rsidR="003042D3" w:rsidRDefault="00E163CD">
      <w:pPr>
        <w:pStyle w:val="QDisplayLogic"/>
        <w:keepNext/>
      </w:pPr>
      <w:r>
        <w:lastRenderedPageBreak/>
        <w:t>Display This Question:</w:t>
      </w:r>
    </w:p>
    <w:p w14:paraId="2C5DA133" w14:textId="77777777" w:rsidR="003042D3" w:rsidRDefault="00E163CD">
      <w:pPr>
        <w:pStyle w:val="QDisplayLogic"/>
        <w:keepNext/>
        <w:ind w:firstLine="400"/>
      </w:pPr>
      <w:r>
        <w:t xml:space="preserve">If 2. Were you involved in a motor vehicle accident for which you received medical attention or that... = </w:t>
      </w:r>
      <w:proofErr w:type="gramStart"/>
      <w:r>
        <w:t>1</w:t>
      </w:r>
      <w:proofErr w:type="gramEnd"/>
    </w:p>
    <w:p w14:paraId="1EFDEB8F"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2</w:t>
      </w:r>
      <w:proofErr w:type="gramEnd"/>
    </w:p>
    <w:p w14:paraId="0E42921D"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3</w:t>
      </w:r>
      <w:proofErr w:type="gramEnd"/>
    </w:p>
    <w:p w14:paraId="2AEC08C0"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4</w:t>
      </w:r>
      <w:proofErr w:type="gramEnd"/>
    </w:p>
    <w:p w14:paraId="3C1879A7"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5</w:t>
      </w:r>
      <w:proofErr w:type="gramEnd"/>
    </w:p>
    <w:p w14:paraId="11FFD596" w14:textId="77777777" w:rsidR="003042D3" w:rsidRDefault="00E163CD">
      <w:pPr>
        <w:pStyle w:val="QDisplayLogic"/>
        <w:keepNext/>
        <w:ind w:firstLine="400"/>
      </w:pPr>
      <w:r>
        <w:t xml:space="preserve">Or 2. Were you involved in a motor vehicle accident for which you received medical attention or that... = </w:t>
      </w:r>
      <w:proofErr w:type="gramStart"/>
      <w:r>
        <w:t>6</w:t>
      </w:r>
      <w:proofErr w:type="gramEnd"/>
    </w:p>
    <w:tbl>
      <w:tblPr>
        <w:tblStyle w:val="QQuestionIconTable"/>
        <w:tblW w:w="50" w:type="auto"/>
        <w:tblLook w:val="07E0" w:firstRow="1" w:lastRow="1" w:firstColumn="1" w:lastColumn="1" w:noHBand="1" w:noVBand="1"/>
      </w:tblPr>
      <w:tblGrid>
        <w:gridCol w:w="380"/>
      </w:tblGrid>
      <w:tr w:rsidR="003042D3" w14:paraId="1C9893D6" w14:textId="77777777">
        <w:tc>
          <w:tcPr>
            <w:tcW w:w="50" w:type="dxa"/>
          </w:tcPr>
          <w:p w14:paraId="1EB18DC5" w14:textId="77777777" w:rsidR="003042D3" w:rsidRDefault="00E163CD">
            <w:pPr>
              <w:keepNext/>
            </w:pPr>
            <w:r>
              <w:rPr>
                <w:noProof/>
              </w:rPr>
              <w:drawing>
                <wp:inline distT="0" distB="0" distL="0" distR="0" wp14:anchorId="409FCD46" wp14:editId="4D92BF2F">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46C4758" w14:textId="77777777" w:rsidR="003042D3" w:rsidRDefault="003042D3"/>
    <w:p w14:paraId="68F9C333" w14:textId="77777777" w:rsidR="003042D3" w:rsidRDefault="00E163CD">
      <w:pPr>
        <w:keepNext/>
      </w:pPr>
      <w:r>
        <w:t>TLEQ_2b Were you seriously injured?</w:t>
      </w:r>
    </w:p>
    <w:p w14:paraId="50C25943" w14:textId="77777777" w:rsidR="003042D3" w:rsidRDefault="00E163CD">
      <w:pPr>
        <w:pStyle w:val="ListParagraph"/>
        <w:keepNext/>
        <w:numPr>
          <w:ilvl w:val="0"/>
          <w:numId w:val="4"/>
        </w:numPr>
      </w:pPr>
      <w:proofErr w:type="gramStart"/>
      <w:r>
        <w:t>Yes  (</w:t>
      </w:r>
      <w:proofErr w:type="gramEnd"/>
      <w:r>
        <w:t xml:space="preserve">1) </w:t>
      </w:r>
    </w:p>
    <w:p w14:paraId="4AE74218" w14:textId="77777777" w:rsidR="003042D3" w:rsidRDefault="00E163CD">
      <w:pPr>
        <w:pStyle w:val="ListParagraph"/>
        <w:keepNext/>
        <w:numPr>
          <w:ilvl w:val="0"/>
          <w:numId w:val="4"/>
        </w:numPr>
      </w:pPr>
      <w:proofErr w:type="gramStart"/>
      <w:r>
        <w:t>No  (</w:t>
      </w:r>
      <w:proofErr w:type="gramEnd"/>
      <w:r>
        <w:t xml:space="preserve">0) </w:t>
      </w:r>
    </w:p>
    <w:p w14:paraId="24DF7BFF" w14:textId="77777777" w:rsidR="003042D3" w:rsidRDefault="003042D3"/>
    <w:p w14:paraId="2CA4A0FB"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3636C675" w14:textId="77777777">
        <w:trPr>
          <w:trHeight w:val="300"/>
        </w:trPr>
        <w:tc>
          <w:tcPr>
            <w:tcW w:w="1368" w:type="dxa"/>
            <w:tcBorders>
              <w:top w:val="nil"/>
              <w:left w:val="nil"/>
              <w:bottom w:val="nil"/>
              <w:right w:val="nil"/>
            </w:tcBorders>
          </w:tcPr>
          <w:p w14:paraId="42C091A1" w14:textId="77777777" w:rsidR="003042D3" w:rsidRDefault="00E163CD">
            <w:pPr>
              <w:rPr>
                <w:color w:val="CCCCCC"/>
              </w:rPr>
            </w:pPr>
            <w:r>
              <w:rPr>
                <w:color w:val="CCCCCC"/>
              </w:rPr>
              <w:t>Page Break</w:t>
            </w:r>
          </w:p>
        </w:tc>
        <w:tc>
          <w:tcPr>
            <w:tcW w:w="8208" w:type="dxa"/>
            <w:tcBorders>
              <w:top w:val="nil"/>
              <w:left w:val="nil"/>
              <w:bottom w:val="nil"/>
              <w:right w:val="nil"/>
            </w:tcBorders>
          </w:tcPr>
          <w:p w14:paraId="709F9C29" w14:textId="77777777" w:rsidR="003042D3" w:rsidRDefault="003042D3">
            <w:pPr>
              <w:pBdr>
                <w:top w:val="single" w:sz="8" w:space="0" w:color="CCCCCC"/>
              </w:pBdr>
              <w:spacing w:before="120" w:after="120" w:line="120" w:lineRule="auto"/>
              <w:jc w:val="center"/>
              <w:rPr>
                <w:color w:val="CCCCCC"/>
              </w:rPr>
            </w:pPr>
          </w:p>
        </w:tc>
      </w:tr>
    </w:tbl>
    <w:p w14:paraId="6E685031"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5627C62F" w14:textId="77777777">
        <w:tc>
          <w:tcPr>
            <w:tcW w:w="50" w:type="dxa"/>
          </w:tcPr>
          <w:p w14:paraId="32D951E6" w14:textId="77777777" w:rsidR="003042D3" w:rsidRDefault="00E163CD">
            <w:pPr>
              <w:keepNext/>
            </w:pPr>
            <w:r>
              <w:rPr>
                <w:noProof/>
              </w:rPr>
              <w:lastRenderedPageBreak/>
              <w:drawing>
                <wp:inline distT="0" distB="0" distL="0" distR="0" wp14:anchorId="11BD563A" wp14:editId="27A1B4FB">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EAECEA" w14:textId="77777777" w:rsidR="003042D3" w:rsidRDefault="003042D3"/>
    <w:p w14:paraId="258F9FCE" w14:textId="77777777" w:rsidR="003042D3" w:rsidRDefault="00E163CD">
      <w:pPr>
        <w:keepNext/>
      </w:pPr>
      <w:r>
        <w:t xml:space="preserve">TLEQ_3 3. Have you been involved in </w:t>
      </w:r>
      <w:r>
        <w:rPr>
          <w:u w:val="single"/>
        </w:rPr>
        <w:t>any other kind of accident</w:t>
      </w:r>
      <w:r>
        <w:t xml:space="preserve"> where you or someone else was badly hurt? (examples:  a plane crash, a drowning or near drowning, an electrical or machinery accident, an explosion, home fire, </w:t>
      </w:r>
      <w:proofErr w:type="gramStart"/>
      <w:r>
        <w:t>chemical  leak</w:t>
      </w:r>
      <w:proofErr w:type="gramEnd"/>
      <w:r>
        <w:t>, overexposure to radiation or toxic chemicals)</w:t>
      </w:r>
    </w:p>
    <w:p w14:paraId="11F270AA" w14:textId="77777777" w:rsidR="003042D3" w:rsidRDefault="00E163CD">
      <w:pPr>
        <w:pStyle w:val="ListParagraph"/>
        <w:keepNext/>
        <w:numPr>
          <w:ilvl w:val="0"/>
          <w:numId w:val="4"/>
        </w:numPr>
      </w:pPr>
      <w:proofErr w:type="gramStart"/>
      <w:r>
        <w:t>Never  (</w:t>
      </w:r>
      <w:proofErr w:type="gramEnd"/>
      <w:r>
        <w:t xml:space="preserve">0) </w:t>
      </w:r>
    </w:p>
    <w:p w14:paraId="1CD8E088" w14:textId="77777777" w:rsidR="003042D3" w:rsidRDefault="00E163CD">
      <w:pPr>
        <w:pStyle w:val="ListParagraph"/>
        <w:keepNext/>
        <w:numPr>
          <w:ilvl w:val="0"/>
          <w:numId w:val="4"/>
        </w:numPr>
      </w:pPr>
      <w:proofErr w:type="gramStart"/>
      <w:r>
        <w:t>Once  (</w:t>
      </w:r>
      <w:proofErr w:type="gramEnd"/>
      <w:r>
        <w:t xml:space="preserve">1) </w:t>
      </w:r>
    </w:p>
    <w:p w14:paraId="472A92C7" w14:textId="77777777" w:rsidR="003042D3" w:rsidRDefault="00E163CD">
      <w:pPr>
        <w:pStyle w:val="ListParagraph"/>
        <w:keepNext/>
        <w:numPr>
          <w:ilvl w:val="0"/>
          <w:numId w:val="4"/>
        </w:numPr>
      </w:pPr>
      <w:proofErr w:type="gramStart"/>
      <w:r>
        <w:t>Twice  (</w:t>
      </w:r>
      <w:proofErr w:type="gramEnd"/>
      <w:r>
        <w:t xml:space="preserve">2) </w:t>
      </w:r>
    </w:p>
    <w:p w14:paraId="474DC02C"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CD236B2"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78914EA"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60F4556F"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187E6A0E" w14:textId="77777777" w:rsidR="003042D3" w:rsidRDefault="003042D3"/>
    <w:p w14:paraId="44B74FB0" w14:textId="77777777" w:rsidR="003042D3" w:rsidRDefault="003042D3">
      <w:pPr>
        <w:pStyle w:val="QuestionSeparator"/>
      </w:pPr>
    </w:p>
    <w:p w14:paraId="4778DA0B" w14:textId="77777777" w:rsidR="003042D3" w:rsidRDefault="00E163CD">
      <w:pPr>
        <w:pStyle w:val="QDisplayLogic"/>
        <w:keepNext/>
      </w:pPr>
      <w:r>
        <w:t>Display This Question:</w:t>
      </w:r>
    </w:p>
    <w:p w14:paraId="0251C04D" w14:textId="77777777" w:rsidR="003042D3" w:rsidRDefault="00E163CD">
      <w:pPr>
        <w:pStyle w:val="QDisplayLogic"/>
        <w:keepNext/>
        <w:ind w:firstLine="400"/>
      </w:pPr>
      <w:r>
        <w:t>If 3. Have you been involved in any other kind of accident where you or someone else was badly hurt?... = 1</w:t>
      </w:r>
    </w:p>
    <w:p w14:paraId="154AF775" w14:textId="77777777" w:rsidR="003042D3" w:rsidRDefault="00E163CD">
      <w:pPr>
        <w:pStyle w:val="QDisplayLogic"/>
        <w:keepNext/>
        <w:ind w:firstLine="400"/>
      </w:pPr>
      <w:r>
        <w:t>Or 3. Have you been involved in any other kind of accident where you or someone else was badly hurt?... = 2</w:t>
      </w:r>
    </w:p>
    <w:p w14:paraId="780400CB" w14:textId="77777777" w:rsidR="003042D3" w:rsidRDefault="00E163CD">
      <w:pPr>
        <w:pStyle w:val="QDisplayLogic"/>
        <w:keepNext/>
        <w:ind w:firstLine="400"/>
      </w:pPr>
      <w:r>
        <w:t>Or 3. Have you been involved in any other kind of accident where you or someone else was badly hurt?... = 3</w:t>
      </w:r>
    </w:p>
    <w:p w14:paraId="4C9F72EB" w14:textId="77777777" w:rsidR="003042D3" w:rsidRDefault="00E163CD">
      <w:pPr>
        <w:pStyle w:val="QDisplayLogic"/>
        <w:keepNext/>
        <w:ind w:firstLine="400"/>
      </w:pPr>
      <w:r>
        <w:t>Or 3. Have you been involved in any other kind of accident where you or someone else was badly hurt?... = 4</w:t>
      </w:r>
    </w:p>
    <w:p w14:paraId="1C086EED" w14:textId="77777777" w:rsidR="003042D3" w:rsidRDefault="00E163CD">
      <w:pPr>
        <w:pStyle w:val="QDisplayLogic"/>
        <w:keepNext/>
        <w:ind w:firstLine="400"/>
      </w:pPr>
      <w:r>
        <w:t>Or 3. Have you been involved in any other kind of accident where you or someone else was badly hurt?... = 5</w:t>
      </w:r>
    </w:p>
    <w:p w14:paraId="0A942D81" w14:textId="77777777" w:rsidR="003042D3" w:rsidRDefault="00E163CD">
      <w:pPr>
        <w:pStyle w:val="QDisplayLogic"/>
        <w:keepNext/>
        <w:ind w:firstLine="400"/>
      </w:pPr>
      <w:r>
        <w:t>Or 3. Have you been involved in any other kind of accident where you or someone else was badly hurt?... = 6</w:t>
      </w:r>
    </w:p>
    <w:tbl>
      <w:tblPr>
        <w:tblStyle w:val="QQuestionIconTable"/>
        <w:tblW w:w="50" w:type="auto"/>
        <w:tblLook w:val="07E0" w:firstRow="1" w:lastRow="1" w:firstColumn="1" w:lastColumn="1" w:noHBand="1" w:noVBand="1"/>
      </w:tblPr>
      <w:tblGrid>
        <w:gridCol w:w="380"/>
      </w:tblGrid>
      <w:tr w:rsidR="003042D3" w14:paraId="7B387266" w14:textId="77777777">
        <w:tc>
          <w:tcPr>
            <w:tcW w:w="50" w:type="dxa"/>
          </w:tcPr>
          <w:p w14:paraId="71A25233" w14:textId="77777777" w:rsidR="003042D3" w:rsidRDefault="00E163CD">
            <w:pPr>
              <w:keepNext/>
            </w:pPr>
            <w:r>
              <w:rPr>
                <w:noProof/>
              </w:rPr>
              <w:drawing>
                <wp:inline distT="0" distB="0" distL="0" distR="0" wp14:anchorId="01A8C6B9" wp14:editId="42DC49E6">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F89A745" w14:textId="77777777" w:rsidR="003042D3" w:rsidRDefault="003042D3"/>
    <w:p w14:paraId="1EE2D16B" w14:textId="77777777" w:rsidR="003042D3" w:rsidRDefault="00E163CD">
      <w:pPr>
        <w:keepNext/>
      </w:pPr>
      <w:r>
        <w:t>TLEQ_3a Did you experience intense fear, helplessness, or horror when it happened?</w:t>
      </w:r>
    </w:p>
    <w:p w14:paraId="7E88B70E" w14:textId="77777777" w:rsidR="003042D3" w:rsidRDefault="00E163CD">
      <w:pPr>
        <w:pStyle w:val="ListParagraph"/>
        <w:keepNext/>
        <w:numPr>
          <w:ilvl w:val="0"/>
          <w:numId w:val="4"/>
        </w:numPr>
      </w:pPr>
      <w:proofErr w:type="gramStart"/>
      <w:r>
        <w:t>Yes  (</w:t>
      </w:r>
      <w:proofErr w:type="gramEnd"/>
      <w:r>
        <w:t xml:space="preserve">1) </w:t>
      </w:r>
    </w:p>
    <w:p w14:paraId="5DE39556" w14:textId="77777777" w:rsidR="003042D3" w:rsidRDefault="00E163CD">
      <w:pPr>
        <w:pStyle w:val="ListParagraph"/>
        <w:keepNext/>
        <w:numPr>
          <w:ilvl w:val="0"/>
          <w:numId w:val="4"/>
        </w:numPr>
      </w:pPr>
      <w:proofErr w:type="gramStart"/>
      <w:r>
        <w:t>No  (</w:t>
      </w:r>
      <w:proofErr w:type="gramEnd"/>
      <w:r>
        <w:t xml:space="preserve">0) </w:t>
      </w:r>
    </w:p>
    <w:p w14:paraId="7EE4EAD1" w14:textId="77777777" w:rsidR="003042D3" w:rsidRDefault="003042D3"/>
    <w:p w14:paraId="2F114751" w14:textId="77777777" w:rsidR="003042D3" w:rsidRDefault="003042D3">
      <w:pPr>
        <w:pStyle w:val="QuestionSeparator"/>
      </w:pPr>
    </w:p>
    <w:p w14:paraId="44E9BDC6" w14:textId="77777777" w:rsidR="003042D3" w:rsidRDefault="00E163CD">
      <w:pPr>
        <w:pStyle w:val="QDisplayLogic"/>
        <w:keepNext/>
      </w:pPr>
      <w:r>
        <w:t>Display This Question:</w:t>
      </w:r>
    </w:p>
    <w:p w14:paraId="56223C7B" w14:textId="77777777" w:rsidR="003042D3" w:rsidRDefault="00E163CD">
      <w:pPr>
        <w:pStyle w:val="QDisplayLogic"/>
        <w:keepNext/>
        <w:ind w:firstLine="400"/>
      </w:pPr>
      <w:r>
        <w:t>If 3. Have you been involved in any other kind of accident where you or someone else was badly hurt?... = 1</w:t>
      </w:r>
    </w:p>
    <w:p w14:paraId="7A771592" w14:textId="77777777" w:rsidR="003042D3" w:rsidRDefault="00E163CD">
      <w:pPr>
        <w:pStyle w:val="QDisplayLogic"/>
        <w:keepNext/>
        <w:ind w:firstLine="400"/>
      </w:pPr>
      <w:r>
        <w:t>Or 3. Have you been involved in any other kind of accident where you or someone else was badly hurt?... = 2</w:t>
      </w:r>
    </w:p>
    <w:p w14:paraId="4583688A" w14:textId="77777777" w:rsidR="003042D3" w:rsidRDefault="00E163CD">
      <w:pPr>
        <w:pStyle w:val="QDisplayLogic"/>
        <w:keepNext/>
        <w:ind w:firstLine="400"/>
      </w:pPr>
      <w:r>
        <w:t>Or 3. Have you been involved in any other kind of accident where you or someone else was badly hurt?... = 3</w:t>
      </w:r>
    </w:p>
    <w:p w14:paraId="5D4E628D" w14:textId="77777777" w:rsidR="003042D3" w:rsidRDefault="00E163CD">
      <w:pPr>
        <w:pStyle w:val="QDisplayLogic"/>
        <w:keepNext/>
        <w:ind w:firstLine="400"/>
      </w:pPr>
      <w:r>
        <w:t>Or 3. Have you been involved in any other kind of accident where you or someone else was badly hurt?... = 4</w:t>
      </w:r>
    </w:p>
    <w:p w14:paraId="2327B50F" w14:textId="77777777" w:rsidR="003042D3" w:rsidRDefault="00E163CD">
      <w:pPr>
        <w:pStyle w:val="QDisplayLogic"/>
        <w:keepNext/>
        <w:ind w:firstLine="400"/>
      </w:pPr>
      <w:r>
        <w:t>Or 3. Have you been involved in any other kind of accident where you or someone else was badly hurt?... = 5</w:t>
      </w:r>
    </w:p>
    <w:p w14:paraId="4559C143" w14:textId="77777777" w:rsidR="003042D3" w:rsidRDefault="00E163CD">
      <w:pPr>
        <w:pStyle w:val="QDisplayLogic"/>
        <w:keepNext/>
        <w:ind w:firstLine="400"/>
      </w:pPr>
      <w:r>
        <w:t>Or 3. Have you been involved in any other kind of accident where you or someone else was badly hurt?... = 6</w:t>
      </w:r>
    </w:p>
    <w:tbl>
      <w:tblPr>
        <w:tblStyle w:val="QQuestionIconTable"/>
        <w:tblW w:w="50" w:type="auto"/>
        <w:tblLook w:val="07E0" w:firstRow="1" w:lastRow="1" w:firstColumn="1" w:lastColumn="1" w:noHBand="1" w:noVBand="1"/>
      </w:tblPr>
      <w:tblGrid>
        <w:gridCol w:w="380"/>
      </w:tblGrid>
      <w:tr w:rsidR="003042D3" w14:paraId="0EE16B7F" w14:textId="77777777">
        <w:tc>
          <w:tcPr>
            <w:tcW w:w="50" w:type="dxa"/>
          </w:tcPr>
          <w:p w14:paraId="1F5805C0" w14:textId="77777777" w:rsidR="003042D3" w:rsidRDefault="00E163CD">
            <w:pPr>
              <w:keepNext/>
            </w:pPr>
            <w:r>
              <w:rPr>
                <w:noProof/>
              </w:rPr>
              <w:drawing>
                <wp:inline distT="0" distB="0" distL="0" distR="0" wp14:anchorId="180BDA38" wp14:editId="19BF573C">
                  <wp:extent cx="228600" cy="228600"/>
                  <wp:effectExtent l="0" t="0" r="0" b="0"/>
                  <wp:docPr id="1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E5AB51" w14:textId="77777777" w:rsidR="003042D3" w:rsidRDefault="003042D3"/>
    <w:p w14:paraId="1DEA4DDF" w14:textId="77777777" w:rsidR="003042D3" w:rsidRDefault="00E163CD">
      <w:pPr>
        <w:keepNext/>
      </w:pPr>
      <w:r>
        <w:t>TLEQ_3b Were you seriously injured?</w:t>
      </w:r>
    </w:p>
    <w:p w14:paraId="40BA18D6" w14:textId="77777777" w:rsidR="003042D3" w:rsidRDefault="00E163CD">
      <w:pPr>
        <w:pStyle w:val="ListParagraph"/>
        <w:keepNext/>
        <w:numPr>
          <w:ilvl w:val="0"/>
          <w:numId w:val="4"/>
        </w:numPr>
      </w:pPr>
      <w:proofErr w:type="gramStart"/>
      <w:r>
        <w:t>Yes  (</w:t>
      </w:r>
      <w:proofErr w:type="gramEnd"/>
      <w:r>
        <w:t xml:space="preserve">1) </w:t>
      </w:r>
    </w:p>
    <w:p w14:paraId="3E57A5C1" w14:textId="77777777" w:rsidR="003042D3" w:rsidRDefault="00E163CD">
      <w:pPr>
        <w:pStyle w:val="ListParagraph"/>
        <w:keepNext/>
        <w:numPr>
          <w:ilvl w:val="0"/>
          <w:numId w:val="4"/>
        </w:numPr>
      </w:pPr>
      <w:proofErr w:type="gramStart"/>
      <w:r>
        <w:t>No  (</w:t>
      </w:r>
      <w:proofErr w:type="gramEnd"/>
      <w:r>
        <w:t xml:space="preserve">0) </w:t>
      </w:r>
    </w:p>
    <w:p w14:paraId="437EB90D" w14:textId="77777777" w:rsidR="003042D3" w:rsidRDefault="003042D3"/>
    <w:p w14:paraId="6F8DFCB0"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87E461B" w14:textId="77777777">
        <w:trPr>
          <w:trHeight w:val="300"/>
        </w:trPr>
        <w:tc>
          <w:tcPr>
            <w:tcW w:w="1368" w:type="dxa"/>
            <w:tcBorders>
              <w:top w:val="nil"/>
              <w:left w:val="nil"/>
              <w:bottom w:val="nil"/>
              <w:right w:val="nil"/>
            </w:tcBorders>
          </w:tcPr>
          <w:p w14:paraId="3523EB64" w14:textId="77777777" w:rsidR="003042D3" w:rsidRDefault="00E163CD">
            <w:pPr>
              <w:rPr>
                <w:color w:val="CCCCCC"/>
              </w:rPr>
            </w:pPr>
            <w:r>
              <w:rPr>
                <w:color w:val="CCCCCC"/>
              </w:rPr>
              <w:t>Page Break</w:t>
            </w:r>
          </w:p>
        </w:tc>
        <w:tc>
          <w:tcPr>
            <w:tcW w:w="8208" w:type="dxa"/>
            <w:tcBorders>
              <w:top w:val="nil"/>
              <w:left w:val="nil"/>
              <w:bottom w:val="nil"/>
              <w:right w:val="nil"/>
            </w:tcBorders>
          </w:tcPr>
          <w:p w14:paraId="3E0A341E" w14:textId="77777777" w:rsidR="003042D3" w:rsidRDefault="003042D3">
            <w:pPr>
              <w:pBdr>
                <w:top w:val="single" w:sz="8" w:space="0" w:color="CCCCCC"/>
              </w:pBdr>
              <w:spacing w:before="120" w:after="120" w:line="120" w:lineRule="auto"/>
              <w:jc w:val="center"/>
              <w:rPr>
                <w:color w:val="CCCCCC"/>
              </w:rPr>
            </w:pPr>
          </w:p>
        </w:tc>
      </w:tr>
    </w:tbl>
    <w:p w14:paraId="0F54402B"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48223CA3" w14:textId="77777777">
        <w:tc>
          <w:tcPr>
            <w:tcW w:w="50" w:type="dxa"/>
          </w:tcPr>
          <w:p w14:paraId="2E2E7A9A" w14:textId="77777777" w:rsidR="003042D3" w:rsidRDefault="00E163CD">
            <w:pPr>
              <w:keepNext/>
            </w:pPr>
            <w:r>
              <w:rPr>
                <w:noProof/>
              </w:rPr>
              <w:lastRenderedPageBreak/>
              <w:drawing>
                <wp:inline distT="0" distB="0" distL="0" distR="0" wp14:anchorId="5C8257CF" wp14:editId="0F6F9730">
                  <wp:extent cx="228600" cy="228600"/>
                  <wp:effectExtent l="0" t="0" r="0" b="0"/>
                  <wp:docPr id="1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7D191F" w14:textId="77777777" w:rsidR="003042D3" w:rsidRDefault="003042D3"/>
    <w:p w14:paraId="2E39A749" w14:textId="77777777" w:rsidR="003042D3" w:rsidRDefault="00E163CD">
      <w:pPr>
        <w:keepNext/>
      </w:pPr>
      <w:r>
        <w:t>TLEQ_4a 4. Have you lived, worked, or had military service in a war zone?</w:t>
      </w:r>
    </w:p>
    <w:p w14:paraId="74D35A02" w14:textId="77777777" w:rsidR="003042D3" w:rsidRDefault="00E163CD">
      <w:pPr>
        <w:pStyle w:val="ListParagraph"/>
        <w:keepNext/>
        <w:numPr>
          <w:ilvl w:val="0"/>
          <w:numId w:val="4"/>
        </w:numPr>
      </w:pPr>
      <w:proofErr w:type="gramStart"/>
      <w:r>
        <w:t>Yes  (</w:t>
      </w:r>
      <w:proofErr w:type="gramEnd"/>
      <w:r>
        <w:t xml:space="preserve">1) </w:t>
      </w:r>
    </w:p>
    <w:p w14:paraId="6B30EB4C" w14:textId="77777777" w:rsidR="003042D3" w:rsidRDefault="00E163CD">
      <w:pPr>
        <w:pStyle w:val="ListParagraph"/>
        <w:keepNext/>
        <w:numPr>
          <w:ilvl w:val="0"/>
          <w:numId w:val="4"/>
        </w:numPr>
      </w:pPr>
      <w:proofErr w:type="gramStart"/>
      <w:r>
        <w:t>No  (</w:t>
      </w:r>
      <w:proofErr w:type="gramEnd"/>
      <w:r>
        <w:t xml:space="preserve">0) </w:t>
      </w:r>
    </w:p>
    <w:p w14:paraId="4EBFA417" w14:textId="77777777" w:rsidR="003042D3" w:rsidRDefault="003042D3"/>
    <w:p w14:paraId="2906EC56" w14:textId="77777777" w:rsidR="003042D3" w:rsidRDefault="00E163CD">
      <w:pPr>
        <w:pStyle w:val="QSkipLogic"/>
      </w:pPr>
      <w:r>
        <w:t>Skip To: TLEQ_5 If 4. Have you lived, worked, or had military service in a war zone? = 0</w:t>
      </w:r>
    </w:p>
    <w:p w14:paraId="09A55AE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9F76D6D" w14:textId="77777777">
        <w:tc>
          <w:tcPr>
            <w:tcW w:w="50" w:type="dxa"/>
          </w:tcPr>
          <w:p w14:paraId="279C806C" w14:textId="77777777" w:rsidR="003042D3" w:rsidRDefault="00E163CD">
            <w:pPr>
              <w:keepNext/>
            </w:pPr>
            <w:r>
              <w:rPr>
                <w:noProof/>
              </w:rPr>
              <w:drawing>
                <wp:inline distT="0" distB="0" distL="0" distR="0" wp14:anchorId="4707D0FF" wp14:editId="11E9A832">
                  <wp:extent cx="228600" cy="228600"/>
                  <wp:effectExtent l="0" t="0" r="0" b="0"/>
                  <wp:docPr id="1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2DBF4B" w14:textId="77777777" w:rsidR="003042D3" w:rsidRDefault="003042D3"/>
    <w:p w14:paraId="4A109223" w14:textId="77777777" w:rsidR="003042D3" w:rsidRDefault="00E163CD">
      <w:pPr>
        <w:keepNext/>
      </w:pPr>
      <w:r>
        <w:t>TLEQ_4b Were you ever exposed to warfare or combat?  (for example: in the vicinity of a rocket attack or people being fired upon; seeing someone get wounded or killed)</w:t>
      </w:r>
    </w:p>
    <w:p w14:paraId="78C32626" w14:textId="77777777" w:rsidR="003042D3" w:rsidRDefault="00E163CD">
      <w:pPr>
        <w:pStyle w:val="ListParagraph"/>
        <w:keepNext/>
        <w:numPr>
          <w:ilvl w:val="0"/>
          <w:numId w:val="4"/>
        </w:numPr>
      </w:pPr>
      <w:proofErr w:type="gramStart"/>
      <w:r>
        <w:t>Never  (</w:t>
      </w:r>
      <w:proofErr w:type="gramEnd"/>
      <w:r>
        <w:t xml:space="preserve">0) </w:t>
      </w:r>
    </w:p>
    <w:p w14:paraId="719B6D0C" w14:textId="77777777" w:rsidR="003042D3" w:rsidRDefault="00E163CD">
      <w:pPr>
        <w:pStyle w:val="ListParagraph"/>
        <w:keepNext/>
        <w:numPr>
          <w:ilvl w:val="0"/>
          <w:numId w:val="4"/>
        </w:numPr>
      </w:pPr>
      <w:proofErr w:type="gramStart"/>
      <w:r>
        <w:t>Once  (</w:t>
      </w:r>
      <w:proofErr w:type="gramEnd"/>
      <w:r>
        <w:t xml:space="preserve">1) </w:t>
      </w:r>
    </w:p>
    <w:p w14:paraId="72B35F44" w14:textId="77777777" w:rsidR="003042D3" w:rsidRDefault="00E163CD">
      <w:pPr>
        <w:pStyle w:val="ListParagraph"/>
        <w:keepNext/>
        <w:numPr>
          <w:ilvl w:val="0"/>
          <w:numId w:val="4"/>
        </w:numPr>
      </w:pPr>
      <w:proofErr w:type="gramStart"/>
      <w:r>
        <w:t>Twice  (</w:t>
      </w:r>
      <w:proofErr w:type="gramEnd"/>
      <w:r>
        <w:t xml:space="preserve">2) </w:t>
      </w:r>
    </w:p>
    <w:p w14:paraId="665AA1EC"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3E02BC11"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9F5B025"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173385C"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2C45EEC0" w14:textId="77777777" w:rsidR="003042D3" w:rsidRDefault="003042D3"/>
    <w:p w14:paraId="11E5009D" w14:textId="77777777" w:rsidR="003042D3" w:rsidRDefault="003042D3">
      <w:pPr>
        <w:pStyle w:val="QuestionSeparator"/>
      </w:pPr>
    </w:p>
    <w:p w14:paraId="195537BE" w14:textId="77777777" w:rsidR="003042D3" w:rsidRDefault="00E163CD">
      <w:pPr>
        <w:pStyle w:val="QDisplayLogic"/>
        <w:keepNext/>
      </w:pPr>
      <w:r>
        <w:lastRenderedPageBreak/>
        <w:t>Display This Question:</w:t>
      </w:r>
    </w:p>
    <w:p w14:paraId="75482A0B" w14:textId="77777777" w:rsidR="003042D3" w:rsidRDefault="00E163CD">
      <w:pPr>
        <w:pStyle w:val="QDisplayLogic"/>
        <w:keepNext/>
        <w:ind w:firstLine="400"/>
      </w:pPr>
      <w:r>
        <w:t>If Were you ever exposed to warfare or combat? (for example: in the vicinity of a rocket attack or p... = 1</w:t>
      </w:r>
    </w:p>
    <w:p w14:paraId="6C81E6C6" w14:textId="77777777" w:rsidR="003042D3" w:rsidRDefault="00E163CD">
      <w:pPr>
        <w:pStyle w:val="QDisplayLogic"/>
        <w:keepNext/>
        <w:ind w:firstLine="400"/>
      </w:pPr>
      <w:r>
        <w:t>Or Were you ever exposed to warfare or combat? (for example: in the vicinity of a rocket attack or p... = 2</w:t>
      </w:r>
    </w:p>
    <w:p w14:paraId="4E7F20A8" w14:textId="77777777" w:rsidR="003042D3" w:rsidRDefault="00E163CD">
      <w:pPr>
        <w:pStyle w:val="QDisplayLogic"/>
        <w:keepNext/>
        <w:ind w:firstLine="400"/>
      </w:pPr>
      <w:r>
        <w:t>Or Were you ever exposed to warfare or combat? (for example: in the vicinity of a rocket attack or p... = 3</w:t>
      </w:r>
    </w:p>
    <w:p w14:paraId="7E14A811" w14:textId="77777777" w:rsidR="003042D3" w:rsidRDefault="00E163CD">
      <w:pPr>
        <w:pStyle w:val="QDisplayLogic"/>
        <w:keepNext/>
        <w:ind w:firstLine="400"/>
      </w:pPr>
      <w:r>
        <w:t>Or Were you ever exposed to warfare or combat? (for example: in the vicinity of a rocket attack or p... = 4</w:t>
      </w:r>
    </w:p>
    <w:p w14:paraId="7980889C" w14:textId="77777777" w:rsidR="003042D3" w:rsidRDefault="00E163CD">
      <w:pPr>
        <w:pStyle w:val="QDisplayLogic"/>
        <w:keepNext/>
        <w:ind w:firstLine="400"/>
      </w:pPr>
      <w:r>
        <w:t>Or Were you ever exposed to warfare or combat? (for example: in the vicinity of a rocket attack or p... = 5</w:t>
      </w:r>
    </w:p>
    <w:p w14:paraId="5305D35D" w14:textId="77777777" w:rsidR="003042D3" w:rsidRDefault="00E163CD">
      <w:pPr>
        <w:pStyle w:val="QDisplayLogic"/>
        <w:keepNext/>
        <w:ind w:firstLine="400"/>
      </w:pPr>
      <w:r>
        <w:t>Or Were you ever exposed to warfare or combat? (for example: in the vicinity of a rocket attack or p... = 6</w:t>
      </w:r>
    </w:p>
    <w:tbl>
      <w:tblPr>
        <w:tblStyle w:val="QQuestionIconTable"/>
        <w:tblW w:w="50" w:type="auto"/>
        <w:tblLook w:val="07E0" w:firstRow="1" w:lastRow="1" w:firstColumn="1" w:lastColumn="1" w:noHBand="1" w:noVBand="1"/>
      </w:tblPr>
      <w:tblGrid>
        <w:gridCol w:w="380"/>
      </w:tblGrid>
      <w:tr w:rsidR="003042D3" w14:paraId="58516D50" w14:textId="77777777">
        <w:tc>
          <w:tcPr>
            <w:tcW w:w="50" w:type="dxa"/>
          </w:tcPr>
          <w:p w14:paraId="218A7905" w14:textId="77777777" w:rsidR="003042D3" w:rsidRDefault="00E163CD">
            <w:pPr>
              <w:keepNext/>
            </w:pPr>
            <w:r>
              <w:rPr>
                <w:noProof/>
              </w:rPr>
              <w:drawing>
                <wp:inline distT="0" distB="0" distL="0" distR="0" wp14:anchorId="4BE64CAC" wp14:editId="5D183966">
                  <wp:extent cx="228600" cy="228600"/>
                  <wp:effectExtent l="0" t="0" r="0" b="0"/>
                  <wp:docPr id="1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DB6E41" w14:textId="77777777" w:rsidR="003042D3" w:rsidRDefault="003042D3"/>
    <w:p w14:paraId="6B21856F" w14:textId="77777777" w:rsidR="003042D3" w:rsidRDefault="00E163CD">
      <w:pPr>
        <w:keepNext/>
      </w:pPr>
      <w:r>
        <w:t>TLEQ_4c Did you experience intense fear, helplessness, or horror when it happened?</w:t>
      </w:r>
    </w:p>
    <w:p w14:paraId="0008DAA8" w14:textId="77777777" w:rsidR="003042D3" w:rsidRDefault="00E163CD">
      <w:pPr>
        <w:pStyle w:val="ListParagraph"/>
        <w:keepNext/>
        <w:numPr>
          <w:ilvl w:val="0"/>
          <w:numId w:val="4"/>
        </w:numPr>
      </w:pPr>
      <w:proofErr w:type="gramStart"/>
      <w:r>
        <w:t>Yes  (</w:t>
      </w:r>
      <w:proofErr w:type="gramEnd"/>
      <w:r>
        <w:t xml:space="preserve">1) </w:t>
      </w:r>
    </w:p>
    <w:p w14:paraId="6EB8FEB9" w14:textId="77777777" w:rsidR="003042D3" w:rsidRDefault="00E163CD">
      <w:pPr>
        <w:pStyle w:val="ListParagraph"/>
        <w:keepNext/>
        <w:numPr>
          <w:ilvl w:val="0"/>
          <w:numId w:val="4"/>
        </w:numPr>
      </w:pPr>
      <w:proofErr w:type="gramStart"/>
      <w:r>
        <w:t>No  (</w:t>
      </w:r>
      <w:proofErr w:type="gramEnd"/>
      <w:r>
        <w:t xml:space="preserve">0) </w:t>
      </w:r>
    </w:p>
    <w:p w14:paraId="4A10F90B" w14:textId="77777777" w:rsidR="003042D3" w:rsidRDefault="003042D3"/>
    <w:p w14:paraId="082EE999" w14:textId="77777777" w:rsidR="003042D3" w:rsidRDefault="003042D3">
      <w:pPr>
        <w:pStyle w:val="QuestionSeparator"/>
      </w:pPr>
    </w:p>
    <w:p w14:paraId="0AC45AD1" w14:textId="77777777" w:rsidR="003042D3" w:rsidRDefault="00E163CD">
      <w:pPr>
        <w:pStyle w:val="QDisplayLogic"/>
        <w:keepNext/>
      </w:pPr>
      <w:r>
        <w:t>Display This Question:</w:t>
      </w:r>
    </w:p>
    <w:p w14:paraId="29DCBB4D" w14:textId="77777777" w:rsidR="003042D3" w:rsidRDefault="00E163CD">
      <w:pPr>
        <w:pStyle w:val="QDisplayLogic"/>
        <w:keepNext/>
        <w:ind w:firstLine="400"/>
      </w:pPr>
      <w:r>
        <w:t>If Were you ever exposed to warfare or combat? (for example: in the vicinity of a rocket attack or p... = 1</w:t>
      </w:r>
    </w:p>
    <w:p w14:paraId="140A355E" w14:textId="77777777" w:rsidR="003042D3" w:rsidRDefault="00E163CD">
      <w:pPr>
        <w:pStyle w:val="QDisplayLogic"/>
        <w:keepNext/>
        <w:ind w:firstLine="400"/>
      </w:pPr>
      <w:r>
        <w:t>Or Were you ever exposed to warfare or combat? (for example: in the vicinity of a rocket attack or p... = 2</w:t>
      </w:r>
    </w:p>
    <w:p w14:paraId="66AE1A0F" w14:textId="77777777" w:rsidR="003042D3" w:rsidRDefault="00E163CD">
      <w:pPr>
        <w:pStyle w:val="QDisplayLogic"/>
        <w:keepNext/>
        <w:ind w:firstLine="400"/>
      </w:pPr>
      <w:r>
        <w:t>Or Were you ever exposed to warfare or combat? (for example: in the vicinity of a rocket attack or p... = 3</w:t>
      </w:r>
    </w:p>
    <w:p w14:paraId="402A9328" w14:textId="77777777" w:rsidR="003042D3" w:rsidRDefault="00E163CD">
      <w:pPr>
        <w:pStyle w:val="QDisplayLogic"/>
        <w:keepNext/>
        <w:ind w:firstLine="400"/>
      </w:pPr>
      <w:r>
        <w:t>Or Were you ever exposed to warfare or combat? (for example: in the vicinity of a rocket attack or p... = 4</w:t>
      </w:r>
    </w:p>
    <w:p w14:paraId="3C5C39FA" w14:textId="77777777" w:rsidR="003042D3" w:rsidRDefault="00E163CD">
      <w:pPr>
        <w:pStyle w:val="QDisplayLogic"/>
        <w:keepNext/>
        <w:ind w:firstLine="400"/>
      </w:pPr>
      <w:r>
        <w:t>Or Were you ever exposed to warfare or combat? (for example: in the vicinity of a rocket attack or p... = 5</w:t>
      </w:r>
    </w:p>
    <w:p w14:paraId="3928FA7F" w14:textId="77777777" w:rsidR="003042D3" w:rsidRDefault="00E163CD">
      <w:pPr>
        <w:pStyle w:val="QDisplayLogic"/>
        <w:keepNext/>
        <w:ind w:firstLine="400"/>
      </w:pPr>
      <w:r>
        <w:t>Or Were you ever exposed to warfare or combat? (for example: in the vicinity of a rocket attack or p... = 6</w:t>
      </w:r>
    </w:p>
    <w:tbl>
      <w:tblPr>
        <w:tblStyle w:val="QQuestionIconTable"/>
        <w:tblW w:w="50" w:type="auto"/>
        <w:tblLook w:val="07E0" w:firstRow="1" w:lastRow="1" w:firstColumn="1" w:lastColumn="1" w:noHBand="1" w:noVBand="1"/>
      </w:tblPr>
      <w:tblGrid>
        <w:gridCol w:w="380"/>
      </w:tblGrid>
      <w:tr w:rsidR="003042D3" w14:paraId="575321DB" w14:textId="77777777">
        <w:tc>
          <w:tcPr>
            <w:tcW w:w="50" w:type="dxa"/>
          </w:tcPr>
          <w:p w14:paraId="741EA955" w14:textId="77777777" w:rsidR="003042D3" w:rsidRDefault="00E163CD">
            <w:pPr>
              <w:keepNext/>
            </w:pPr>
            <w:r>
              <w:rPr>
                <w:noProof/>
              </w:rPr>
              <w:drawing>
                <wp:inline distT="0" distB="0" distL="0" distR="0" wp14:anchorId="055EF2DF" wp14:editId="26980F4F">
                  <wp:extent cx="228600" cy="228600"/>
                  <wp:effectExtent l="0" t="0" r="0" b="0"/>
                  <wp:docPr id="1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46B1B1" w14:textId="77777777" w:rsidR="003042D3" w:rsidRDefault="003042D3"/>
    <w:p w14:paraId="521B92B0" w14:textId="77777777" w:rsidR="003042D3" w:rsidRDefault="00E163CD">
      <w:pPr>
        <w:keepNext/>
      </w:pPr>
      <w:r>
        <w:t>TLEQ_4d Were you seriously injured or wounded?</w:t>
      </w:r>
    </w:p>
    <w:p w14:paraId="06D75D68" w14:textId="77777777" w:rsidR="003042D3" w:rsidRDefault="00E163CD">
      <w:pPr>
        <w:pStyle w:val="ListParagraph"/>
        <w:keepNext/>
        <w:numPr>
          <w:ilvl w:val="0"/>
          <w:numId w:val="4"/>
        </w:numPr>
      </w:pPr>
      <w:proofErr w:type="gramStart"/>
      <w:r>
        <w:t>Yes  (</w:t>
      </w:r>
      <w:proofErr w:type="gramEnd"/>
      <w:r>
        <w:t xml:space="preserve">1) </w:t>
      </w:r>
    </w:p>
    <w:p w14:paraId="0F270EBD" w14:textId="77777777" w:rsidR="003042D3" w:rsidRDefault="00E163CD">
      <w:pPr>
        <w:pStyle w:val="ListParagraph"/>
        <w:keepNext/>
        <w:numPr>
          <w:ilvl w:val="0"/>
          <w:numId w:val="4"/>
        </w:numPr>
      </w:pPr>
      <w:proofErr w:type="gramStart"/>
      <w:r>
        <w:t>No  (</w:t>
      </w:r>
      <w:proofErr w:type="gramEnd"/>
      <w:r>
        <w:t xml:space="preserve">0) </w:t>
      </w:r>
    </w:p>
    <w:p w14:paraId="686D25B9" w14:textId="77777777" w:rsidR="003042D3" w:rsidRDefault="003042D3"/>
    <w:p w14:paraId="3E4D2BD5"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76060B80" w14:textId="77777777">
        <w:trPr>
          <w:trHeight w:val="300"/>
        </w:trPr>
        <w:tc>
          <w:tcPr>
            <w:tcW w:w="1368" w:type="dxa"/>
            <w:tcBorders>
              <w:top w:val="nil"/>
              <w:left w:val="nil"/>
              <w:bottom w:val="nil"/>
              <w:right w:val="nil"/>
            </w:tcBorders>
          </w:tcPr>
          <w:p w14:paraId="31976D5C" w14:textId="77777777" w:rsidR="003042D3" w:rsidRDefault="00E163CD">
            <w:pPr>
              <w:rPr>
                <w:color w:val="CCCCCC"/>
              </w:rPr>
            </w:pPr>
            <w:r>
              <w:rPr>
                <w:color w:val="CCCCCC"/>
              </w:rPr>
              <w:t>Page Break</w:t>
            </w:r>
          </w:p>
        </w:tc>
        <w:tc>
          <w:tcPr>
            <w:tcW w:w="8208" w:type="dxa"/>
            <w:tcBorders>
              <w:top w:val="nil"/>
              <w:left w:val="nil"/>
              <w:bottom w:val="nil"/>
              <w:right w:val="nil"/>
            </w:tcBorders>
          </w:tcPr>
          <w:p w14:paraId="194B3A3E" w14:textId="77777777" w:rsidR="003042D3" w:rsidRDefault="003042D3">
            <w:pPr>
              <w:pBdr>
                <w:top w:val="single" w:sz="8" w:space="0" w:color="CCCCCC"/>
              </w:pBdr>
              <w:spacing w:before="120" w:after="120" w:line="120" w:lineRule="auto"/>
              <w:jc w:val="center"/>
              <w:rPr>
                <w:color w:val="CCCCCC"/>
              </w:rPr>
            </w:pPr>
          </w:p>
        </w:tc>
      </w:tr>
    </w:tbl>
    <w:p w14:paraId="60F4296E"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4AEE7F2D" w14:textId="77777777">
        <w:tc>
          <w:tcPr>
            <w:tcW w:w="50" w:type="dxa"/>
          </w:tcPr>
          <w:p w14:paraId="11E64B96" w14:textId="77777777" w:rsidR="003042D3" w:rsidRDefault="00E163CD">
            <w:pPr>
              <w:keepNext/>
            </w:pPr>
            <w:r>
              <w:rPr>
                <w:noProof/>
              </w:rPr>
              <w:lastRenderedPageBreak/>
              <w:drawing>
                <wp:inline distT="0" distB="0" distL="0" distR="0" wp14:anchorId="32900951" wp14:editId="5AC22411">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A91B857" w14:textId="77777777" w:rsidR="003042D3" w:rsidRDefault="003042D3"/>
    <w:p w14:paraId="0359B707" w14:textId="77777777" w:rsidR="003042D3" w:rsidRDefault="00E163CD">
      <w:pPr>
        <w:keepNext/>
      </w:pPr>
      <w:r>
        <w:t>TLEQ_5 5. Have you experienced the sudden and unexpected death of a close friend or loved one?</w:t>
      </w:r>
    </w:p>
    <w:p w14:paraId="23CF3DB8" w14:textId="77777777" w:rsidR="003042D3" w:rsidRDefault="00E163CD">
      <w:pPr>
        <w:pStyle w:val="ListParagraph"/>
        <w:keepNext/>
        <w:numPr>
          <w:ilvl w:val="0"/>
          <w:numId w:val="4"/>
        </w:numPr>
      </w:pPr>
      <w:proofErr w:type="gramStart"/>
      <w:r>
        <w:t>Never  (</w:t>
      </w:r>
      <w:proofErr w:type="gramEnd"/>
      <w:r>
        <w:t xml:space="preserve">0) </w:t>
      </w:r>
    </w:p>
    <w:p w14:paraId="607F7BD5" w14:textId="77777777" w:rsidR="003042D3" w:rsidRDefault="00E163CD">
      <w:pPr>
        <w:pStyle w:val="ListParagraph"/>
        <w:keepNext/>
        <w:numPr>
          <w:ilvl w:val="0"/>
          <w:numId w:val="4"/>
        </w:numPr>
      </w:pPr>
      <w:proofErr w:type="gramStart"/>
      <w:r>
        <w:t>Once  (</w:t>
      </w:r>
      <w:proofErr w:type="gramEnd"/>
      <w:r>
        <w:t xml:space="preserve">1) </w:t>
      </w:r>
    </w:p>
    <w:p w14:paraId="15BE78DE" w14:textId="77777777" w:rsidR="003042D3" w:rsidRDefault="00E163CD">
      <w:pPr>
        <w:pStyle w:val="ListParagraph"/>
        <w:keepNext/>
        <w:numPr>
          <w:ilvl w:val="0"/>
          <w:numId w:val="4"/>
        </w:numPr>
      </w:pPr>
      <w:proofErr w:type="gramStart"/>
      <w:r>
        <w:t>Twice  (</w:t>
      </w:r>
      <w:proofErr w:type="gramEnd"/>
      <w:r>
        <w:t xml:space="preserve">2) </w:t>
      </w:r>
    </w:p>
    <w:p w14:paraId="472F91FF"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700CA11"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4454AD44"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7F87E14A"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1ADAE10D" w14:textId="77777777" w:rsidR="003042D3" w:rsidRDefault="003042D3"/>
    <w:p w14:paraId="59F86B4A" w14:textId="77777777" w:rsidR="003042D3" w:rsidRDefault="003042D3">
      <w:pPr>
        <w:pStyle w:val="QuestionSeparator"/>
      </w:pPr>
    </w:p>
    <w:p w14:paraId="2A38DF3C" w14:textId="77777777" w:rsidR="003042D3" w:rsidRDefault="00E163CD">
      <w:pPr>
        <w:pStyle w:val="QDisplayLogic"/>
        <w:keepNext/>
      </w:pPr>
      <w:r>
        <w:t>Display This Question:</w:t>
      </w:r>
    </w:p>
    <w:p w14:paraId="62D8C31B" w14:textId="77777777" w:rsidR="003042D3" w:rsidRDefault="00E163CD">
      <w:pPr>
        <w:pStyle w:val="QDisplayLogic"/>
        <w:keepNext/>
        <w:ind w:firstLine="400"/>
      </w:pPr>
      <w:r>
        <w:t>If 5. Have you experienced the sudden and unexpected death of a close friend or loved one? = 1</w:t>
      </w:r>
    </w:p>
    <w:p w14:paraId="30C1D97F" w14:textId="77777777" w:rsidR="003042D3" w:rsidRDefault="00E163CD">
      <w:pPr>
        <w:pStyle w:val="QDisplayLogic"/>
        <w:keepNext/>
        <w:ind w:firstLine="400"/>
      </w:pPr>
      <w:r>
        <w:t>Or 5. Have you experienced the sudden and unexpected death of a close friend or loved one? = 2</w:t>
      </w:r>
    </w:p>
    <w:p w14:paraId="17C1AC30" w14:textId="77777777" w:rsidR="003042D3" w:rsidRDefault="00E163CD">
      <w:pPr>
        <w:pStyle w:val="QDisplayLogic"/>
        <w:keepNext/>
        <w:ind w:firstLine="400"/>
      </w:pPr>
      <w:r>
        <w:t>Or 5. Have you experienced the sudden and unexpected death of a close friend or loved one? = 3</w:t>
      </w:r>
    </w:p>
    <w:p w14:paraId="7BF7791D" w14:textId="77777777" w:rsidR="003042D3" w:rsidRDefault="00E163CD">
      <w:pPr>
        <w:pStyle w:val="QDisplayLogic"/>
        <w:keepNext/>
        <w:ind w:firstLine="400"/>
      </w:pPr>
      <w:r>
        <w:t>Or 5. Have you experienced the sudden and unexpected death of a close friend or loved one? = 4</w:t>
      </w:r>
    </w:p>
    <w:p w14:paraId="5FEE38E8" w14:textId="77777777" w:rsidR="003042D3" w:rsidRDefault="00E163CD">
      <w:pPr>
        <w:pStyle w:val="QDisplayLogic"/>
        <w:keepNext/>
        <w:ind w:firstLine="400"/>
      </w:pPr>
      <w:r>
        <w:t>Or 5. Have you experienced the sudden and unexpected death of a close friend or loved one? = 5</w:t>
      </w:r>
    </w:p>
    <w:p w14:paraId="510A015C" w14:textId="77777777" w:rsidR="003042D3" w:rsidRDefault="00E163CD">
      <w:pPr>
        <w:pStyle w:val="QDisplayLogic"/>
        <w:keepNext/>
        <w:ind w:firstLine="400"/>
      </w:pPr>
      <w:r>
        <w:t>Or 5. Have you experienced the sudden and unexpected death of a close friend or loved one? = 6</w:t>
      </w:r>
    </w:p>
    <w:tbl>
      <w:tblPr>
        <w:tblStyle w:val="QQuestionIconTable"/>
        <w:tblW w:w="50" w:type="auto"/>
        <w:tblLook w:val="07E0" w:firstRow="1" w:lastRow="1" w:firstColumn="1" w:lastColumn="1" w:noHBand="1" w:noVBand="1"/>
      </w:tblPr>
      <w:tblGrid>
        <w:gridCol w:w="380"/>
      </w:tblGrid>
      <w:tr w:rsidR="003042D3" w14:paraId="2ABEB9D1" w14:textId="77777777">
        <w:tc>
          <w:tcPr>
            <w:tcW w:w="50" w:type="dxa"/>
          </w:tcPr>
          <w:p w14:paraId="07E3018A" w14:textId="77777777" w:rsidR="003042D3" w:rsidRDefault="00E163CD">
            <w:pPr>
              <w:keepNext/>
            </w:pPr>
            <w:r>
              <w:rPr>
                <w:noProof/>
              </w:rPr>
              <w:drawing>
                <wp:inline distT="0" distB="0" distL="0" distR="0" wp14:anchorId="64EE907E" wp14:editId="2F2A1654">
                  <wp:extent cx="228600" cy="228600"/>
                  <wp:effectExtent l="0" t="0" r="0" b="0"/>
                  <wp:docPr id="1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EB409E" w14:textId="77777777" w:rsidR="003042D3" w:rsidRDefault="003042D3"/>
    <w:p w14:paraId="691AE85B" w14:textId="77777777" w:rsidR="003042D3" w:rsidRDefault="00E163CD">
      <w:pPr>
        <w:keepNext/>
      </w:pPr>
      <w:r>
        <w:lastRenderedPageBreak/>
        <w:t>TLEQ_5 Due to:</w:t>
      </w:r>
    </w:p>
    <w:tbl>
      <w:tblPr>
        <w:tblStyle w:val="QQuestionTable"/>
        <w:tblW w:w="9576" w:type="auto"/>
        <w:tblLook w:val="07E0" w:firstRow="1" w:lastRow="1" w:firstColumn="1" w:lastColumn="1" w:noHBand="1" w:noVBand="1"/>
      </w:tblPr>
      <w:tblGrid>
        <w:gridCol w:w="3192"/>
        <w:gridCol w:w="3192"/>
        <w:gridCol w:w="3192"/>
      </w:tblGrid>
      <w:tr w:rsidR="003042D3" w14:paraId="687AABCC"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850C7BF" w14:textId="77777777" w:rsidR="003042D3" w:rsidRDefault="003042D3">
            <w:pPr>
              <w:keepNext/>
            </w:pPr>
          </w:p>
        </w:tc>
        <w:tc>
          <w:tcPr>
            <w:tcW w:w="3192" w:type="dxa"/>
          </w:tcPr>
          <w:p w14:paraId="5E0BB850"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02AAAB4F" w14:textId="77777777" w:rsidR="003042D3" w:rsidRDefault="00E163CD">
            <w:pPr>
              <w:cnfStyle w:val="100000000000" w:firstRow="1" w:lastRow="0" w:firstColumn="0" w:lastColumn="0" w:oddVBand="0" w:evenVBand="0" w:oddHBand="0" w:evenHBand="0" w:firstRowFirstColumn="0" w:firstRowLastColumn="0" w:lastRowFirstColumn="0" w:lastRowLastColumn="0"/>
            </w:pPr>
            <w:r>
              <w:t>No (0)</w:t>
            </w:r>
          </w:p>
        </w:tc>
      </w:tr>
      <w:tr w:rsidR="003042D3" w14:paraId="6117F5C8"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451D907F" w14:textId="77777777" w:rsidR="003042D3" w:rsidRDefault="00E163CD">
            <w:pPr>
              <w:keepNext/>
            </w:pPr>
            <w:r>
              <w:t xml:space="preserve">Accident? (TLEQ_5a) </w:t>
            </w:r>
          </w:p>
        </w:tc>
        <w:tc>
          <w:tcPr>
            <w:tcW w:w="3192" w:type="dxa"/>
          </w:tcPr>
          <w:p w14:paraId="1A3D2B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7B620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42ADBF0"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6F3CF3A3" w14:textId="77777777" w:rsidR="003042D3" w:rsidRDefault="00E163CD">
            <w:pPr>
              <w:keepNext/>
            </w:pPr>
            <w:r>
              <w:t xml:space="preserve">Illness? (TLEQ_5b) </w:t>
            </w:r>
          </w:p>
        </w:tc>
        <w:tc>
          <w:tcPr>
            <w:tcW w:w="3192" w:type="dxa"/>
          </w:tcPr>
          <w:p w14:paraId="105BA9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77BD1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5CC2BD"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0B446593" w14:textId="77777777" w:rsidR="003042D3" w:rsidRDefault="00E163CD">
            <w:pPr>
              <w:keepNext/>
            </w:pPr>
            <w:r>
              <w:t xml:space="preserve">Suicide? (TLEQ_5c) </w:t>
            </w:r>
          </w:p>
        </w:tc>
        <w:tc>
          <w:tcPr>
            <w:tcW w:w="3192" w:type="dxa"/>
          </w:tcPr>
          <w:p w14:paraId="59F974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1FCB9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536335E"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6CA7C6B7" w14:textId="77777777" w:rsidR="003042D3" w:rsidRDefault="00E163CD">
            <w:pPr>
              <w:keepNext/>
            </w:pPr>
            <w:r>
              <w:t xml:space="preserve">Murder? (TLEQ_5d) </w:t>
            </w:r>
          </w:p>
        </w:tc>
        <w:tc>
          <w:tcPr>
            <w:tcW w:w="3192" w:type="dxa"/>
          </w:tcPr>
          <w:p w14:paraId="7B7F56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F28A4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5D5DBC" w14:textId="77777777" w:rsidR="003042D3" w:rsidRDefault="003042D3"/>
    <w:p w14:paraId="47E1E52A" w14:textId="77777777" w:rsidR="003042D3" w:rsidRDefault="003042D3"/>
    <w:p w14:paraId="40215D71" w14:textId="77777777" w:rsidR="003042D3" w:rsidRDefault="003042D3">
      <w:pPr>
        <w:pStyle w:val="QuestionSeparator"/>
      </w:pPr>
    </w:p>
    <w:p w14:paraId="5B0A8214" w14:textId="77777777" w:rsidR="003042D3" w:rsidRDefault="00E163CD">
      <w:pPr>
        <w:pStyle w:val="QDisplayLogic"/>
        <w:keepNext/>
      </w:pPr>
      <w:r>
        <w:t>Display This Question:</w:t>
      </w:r>
    </w:p>
    <w:p w14:paraId="3D2D24CA" w14:textId="77777777" w:rsidR="003042D3" w:rsidRDefault="00E163CD">
      <w:pPr>
        <w:pStyle w:val="QDisplayLogic"/>
        <w:keepNext/>
        <w:ind w:firstLine="400"/>
      </w:pPr>
      <w:r>
        <w:t>If 5. Have you experienced the sudden and unexpected death of a close friend or loved one? = 1</w:t>
      </w:r>
    </w:p>
    <w:p w14:paraId="07E925F7" w14:textId="77777777" w:rsidR="003042D3" w:rsidRDefault="00E163CD">
      <w:pPr>
        <w:pStyle w:val="QDisplayLogic"/>
        <w:keepNext/>
        <w:ind w:firstLine="400"/>
      </w:pPr>
      <w:r>
        <w:t>Or 5. Have you experienced the sudden and unexpected death of a close friend or loved one? = 2</w:t>
      </w:r>
    </w:p>
    <w:p w14:paraId="16621A46" w14:textId="77777777" w:rsidR="003042D3" w:rsidRDefault="00E163CD">
      <w:pPr>
        <w:pStyle w:val="QDisplayLogic"/>
        <w:keepNext/>
        <w:ind w:firstLine="400"/>
      </w:pPr>
      <w:r>
        <w:t>Or 5. Have you experienced the sudden and unexpected death of a close friend or loved one? = 3</w:t>
      </w:r>
    </w:p>
    <w:p w14:paraId="4C96A2FB" w14:textId="77777777" w:rsidR="003042D3" w:rsidRDefault="00E163CD">
      <w:pPr>
        <w:pStyle w:val="QDisplayLogic"/>
        <w:keepNext/>
        <w:ind w:firstLine="400"/>
      </w:pPr>
      <w:r>
        <w:t>Or 5. Have you experienced the sudden and unexpected death of a close friend or loved one? = 4</w:t>
      </w:r>
    </w:p>
    <w:p w14:paraId="49F74FD3" w14:textId="77777777" w:rsidR="003042D3" w:rsidRDefault="00E163CD">
      <w:pPr>
        <w:pStyle w:val="QDisplayLogic"/>
        <w:keepNext/>
        <w:ind w:firstLine="400"/>
      </w:pPr>
      <w:r>
        <w:t>Or 5. Have you experienced the sudden and unexpected death of a close friend or loved one? = 5</w:t>
      </w:r>
    </w:p>
    <w:p w14:paraId="2FBE26EC" w14:textId="77777777" w:rsidR="003042D3" w:rsidRDefault="00E163CD">
      <w:pPr>
        <w:pStyle w:val="QDisplayLogic"/>
        <w:keepNext/>
        <w:ind w:firstLine="400"/>
      </w:pPr>
      <w:r>
        <w:t>Or 5. Have you experienced the sudden and unexpected death of a close friend or loved one? = 6</w:t>
      </w:r>
    </w:p>
    <w:tbl>
      <w:tblPr>
        <w:tblStyle w:val="QQuestionIconTable"/>
        <w:tblW w:w="50" w:type="auto"/>
        <w:tblLook w:val="07E0" w:firstRow="1" w:lastRow="1" w:firstColumn="1" w:lastColumn="1" w:noHBand="1" w:noVBand="1"/>
      </w:tblPr>
      <w:tblGrid>
        <w:gridCol w:w="380"/>
      </w:tblGrid>
      <w:tr w:rsidR="003042D3" w14:paraId="5A7B7D79" w14:textId="77777777">
        <w:tc>
          <w:tcPr>
            <w:tcW w:w="50" w:type="dxa"/>
          </w:tcPr>
          <w:p w14:paraId="2CE7FA56" w14:textId="77777777" w:rsidR="003042D3" w:rsidRDefault="00E163CD">
            <w:pPr>
              <w:keepNext/>
            </w:pPr>
            <w:r>
              <w:rPr>
                <w:noProof/>
              </w:rPr>
              <w:drawing>
                <wp:inline distT="0" distB="0" distL="0" distR="0" wp14:anchorId="7CA76536" wp14:editId="3CE2BA82">
                  <wp:extent cx="228600" cy="228600"/>
                  <wp:effectExtent l="0" t="0" r="0" b="0"/>
                  <wp:docPr id="1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8968B1" w14:textId="77777777" w:rsidR="003042D3" w:rsidRDefault="003042D3"/>
    <w:p w14:paraId="0882310F" w14:textId="77777777" w:rsidR="003042D3" w:rsidRDefault="00E163CD">
      <w:pPr>
        <w:keepNext/>
      </w:pPr>
      <w:r>
        <w:t>TLEQ_5e Did you experience intense fear, helplessness, or horror when it happened?</w:t>
      </w:r>
    </w:p>
    <w:p w14:paraId="05A0CF5D" w14:textId="77777777" w:rsidR="003042D3" w:rsidRDefault="00E163CD">
      <w:pPr>
        <w:pStyle w:val="ListParagraph"/>
        <w:keepNext/>
        <w:numPr>
          <w:ilvl w:val="0"/>
          <w:numId w:val="4"/>
        </w:numPr>
      </w:pPr>
      <w:proofErr w:type="gramStart"/>
      <w:r>
        <w:t>Yes  (</w:t>
      </w:r>
      <w:proofErr w:type="gramEnd"/>
      <w:r>
        <w:t xml:space="preserve">1) </w:t>
      </w:r>
    </w:p>
    <w:p w14:paraId="053FDE22" w14:textId="77777777" w:rsidR="003042D3" w:rsidRDefault="00E163CD">
      <w:pPr>
        <w:pStyle w:val="ListParagraph"/>
        <w:keepNext/>
        <w:numPr>
          <w:ilvl w:val="0"/>
          <w:numId w:val="4"/>
        </w:numPr>
      </w:pPr>
      <w:proofErr w:type="gramStart"/>
      <w:r>
        <w:t>No  (</w:t>
      </w:r>
      <w:proofErr w:type="gramEnd"/>
      <w:r>
        <w:t xml:space="preserve">0) </w:t>
      </w:r>
    </w:p>
    <w:p w14:paraId="7E396C6E" w14:textId="77777777" w:rsidR="003042D3" w:rsidRDefault="003042D3"/>
    <w:p w14:paraId="7C01ACFF"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4DD9A9DC" w14:textId="77777777">
        <w:trPr>
          <w:trHeight w:val="300"/>
        </w:trPr>
        <w:tc>
          <w:tcPr>
            <w:tcW w:w="1368" w:type="dxa"/>
            <w:tcBorders>
              <w:top w:val="nil"/>
              <w:left w:val="nil"/>
              <w:bottom w:val="nil"/>
              <w:right w:val="nil"/>
            </w:tcBorders>
          </w:tcPr>
          <w:p w14:paraId="6756A859" w14:textId="77777777" w:rsidR="003042D3" w:rsidRDefault="00E163CD">
            <w:pPr>
              <w:rPr>
                <w:color w:val="CCCCCC"/>
              </w:rPr>
            </w:pPr>
            <w:r>
              <w:rPr>
                <w:color w:val="CCCCCC"/>
              </w:rPr>
              <w:t>Page Break</w:t>
            </w:r>
          </w:p>
        </w:tc>
        <w:tc>
          <w:tcPr>
            <w:tcW w:w="8208" w:type="dxa"/>
            <w:tcBorders>
              <w:top w:val="nil"/>
              <w:left w:val="nil"/>
              <w:bottom w:val="nil"/>
              <w:right w:val="nil"/>
            </w:tcBorders>
          </w:tcPr>
          <w:p w14:paraId="028545F6" w14:textId="77777777" w:rsidR="003042D3" w:rsidRDefault="003042D3">
            <w:pPr>
              <w:pBdr>
                <w:top w:val="single" w:sz="8" w:space="0" w:color="CCCCCC"/>
              </w:pBdr>
              <w:spacing w:before="120" w:after="120" w:line="120" w:lineRule="auto"/>
              <w:jc w:val="center"/>
              <w:rPr>
                <w:color w:val="CCCCCC"/>
              </w:rPr>
            </w:pPr>
          </w:p>
        </w:tc>
      </w:tr>
    </w:tbl>
    <w:p w14:paraId="32563F4E"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4B3E22D0" w14:textId="77777777">
        <w:tc>
          <w:tcPr>
            <w:tcW w:w="50" w:type="dxa"/>
          </w:tcPr>
          <w:p w14:paraId="31C770C6" w14:textId="77777777" w:rsidR="003042D3" w:rsidRDefault="00E163CD">
            <w:pPr>
              <w:keepNext/>
            </w:pPr>
            <w:r>
              <w:rPr>
                <w:noProof/>
              </w:rPr>
              <w:lastRenderedPageBreak/>
              <w:drawing>
                <wp:inline distT="0" distB="0" distL="0" distR="0" wp14:anchorId="6119EAA9" wp14:editId="3A4C42A4">
                  <wp:extent cx="228600" cy="228600"/>
                  <wp:effectExtent l="0" t="0" r="0" b="0"/>
                  <wp:docPr id="1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9CA58F6" w14:textId="77777777" w:rsidR="003042D3" w:rsidRDefault="003042D3"/>
    <w:p w14:paraId="52C38F36" w14:textId="77777777" w:rsidR="003042D3" w:rsidRDefault="00E163CD">
      <w:pPr>
        <w:keepNext/>
      </w:pPr>
      <w:r>
        <w:t>TLEQ_6 6. Has a loved one ever survived a life threatening or permanently disabling accident, assault, or illness? (examples: spinal cord injury, rape, cancer, life threatening virus; serious heart condition)</w:t>
      </w:r>
    </w:p>
    <w:p w14:paraId="3359ED26" w14:textId="77777777" w:rsidR="003042D3" w:rsidRDefault="00E163CD">
      <w:pPr>
        <w:pStyle w:val="ListParagraph"/>
        <w:keepNext/>
        <w:numPr>
          <w:ilvl w:val="0"/>
          <w:numId w:val="4"/>
        </w:numPr>
      </w:pPr>
      <w:proofErr w:type="gramStart"/>
      <w:r>
        <w:t>Never  (</w:t>
      </w:r>
      <w:proofErr w:type="gramEnd"/>
      <w:r>
        <w:t xml:space="preserve">0) </w:t>
      </w:r>
    </w:p>
    <w:p w14:paraId="1BEB9F2D" w14:textId="77777777" w:rsidR="003042D3" w:rsidRDefault="00E163CD">
      <w:pPr>
        <w:pStyle w:val="ListParagraph"/>
        <w:keepNext/>
        <w:numPr>
          <w:ilvl w:val="0"/>
          <w:numId w:val="4"/>
        </w:numPr>
      </w:pPr>
      <w:proofErr w:type="gramStart"/>
      <w:r>
        <w:t>Once  (</w:t>
      </w:r>
      <w:proofErr w:type="gramEnd"/>
      <w:r>
        <w:t xml:space="preserve">1) </w:t>
      </w:r>
    </w:p>
    <w:p w14:paraId="3946490E" w14:textId="77777777" w:rsidR="003042D3" w:rsidRDefault="00E163CD">
      <w:pPr>
        <w:pStyle w:val="ListParagraph"/>
        <w:keepNext/>
        <w:numPr>
          <w:ilvl w:val="0"/>
          <w:numId w:val="4"/>
        </w:numPr>
      </w:pPr>
      <w:proofErr w:type="gramStart"/>
      <w:r>
        <w:t>Twice  (</w:t>
      </w:r>
      <w:proofErr w:type="gramEnd"/>
      <w:r>
        <w:t xml:space="preserve">2) </w:t>
      </w:r>
    </w:p>
    <w:p w14:paraId="586D7168"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79A47C05"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3636B278"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6B6979BC"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487020D3" w14:textId="77777777" w:rsidR="003042D3" w:rsidRDefault="003042D3"/>
    <w:p w14:paraId="10A81E7D" w14:textId="77777777" w:rsidR="003042D3" w:rsidRDefault="003042D3">
      <w:pPr>
        <w:pStyle w:val="QuestionSeparator"/>
      </w:pPr>
    </w:p>
    <w:p w14:paraId="1CA6611A" w14:textId="77777777" w:rsidR="003042D3" w:rsidRDefault="00E163CD">
      <w:pPr>
        <w:pStyle w:val="QDisplayLogic"/>
        <w:keepNext/>
      </w:pPr>
      <w:r>
        <w:t>Display This Question:</w:t>
      </w:r>
    </w:p>
    <w:p w14:paraId="35E7E50F" w14:textId="77777777" w:rsidR="003042D3" w:rsidRDefault="00E163CD">
      <w:pPr>
        <w:pStyle w:val="QDisplayLogic"/>
        <w:keepNext/>
        <w:ind w:firstLine="400"/>
      </w:pPr>
      <w:r>
        <w:t>If 6. Has a loved one ever survived a life threatening or permanently disabling accident, assault, o... = 1</w:t>
      </w:r>
    </w:p>
    <w:p w14:paraId="1C4B3649" w14:textId="77777777" w:rsidR="003042D3" w:rsidRDefault="00E163CD">
      <w:pPr>
        <w:pStyle w:val="QDisplayLogic"/>
        <w:keepNext/>
        <w:ind w:firstLine="400"/>
      </w:pPr>
      <w:r>
        <w:t>Or 6. Has a loved one ever survived a life threatening or permanently disabling accident, assault, o... = 2</w:t>
      </w:r>
    </w:p>
    <w:p w14:paraId="0C6E4D17" w14:textId="77777777" w:rsidR="003042D3" w:rsidRDefault="00E163CD">
      <w:pPr>
        <w:pStyle w:val="QDisplayLogic"/>
        <w:keepNext/>
        <w:ind w:firstLine="400"/>
      </w:pPr>
      <w:r>
        <w:t>Or 6. Has a loved one ever survived a life threatening or permanently disabling accident, assault, o... = 3</w:t>
      </w:r>
    </w:p>
    <w:p w14:paraId="7E90122A" w14:textId="77777777" w:rsidR="003042D3" w:rsidRDefault="00E163CD">
      <w:pPr>
        <w:pStyle w:val="QDisplayLogic"/>
        <w:keepNext/>
        <w:ind w:firstLine="400"/>
      </w:pPr>
      <w:r>
        <w:t>Or 6. Has a loved one ever survived a life threatening or permanently disabling accident, assault, o... = 4</w:t>
      </w:r>
    </w:p>
    <w:p w14:paraId="7815D8E7" w14:textId="77777777" w:rsidR="003042D3" w:rsidRDefault="00E163CD">
      <w:pPr>
        <w:pStyle w:val="QDisplayLogic"/>
        <w:keepNext/>
        <w:ind w:firstLine="400"/>
      </w:pPr>
      <w:r>
        <w:t>Or 6. Has a loved one ever survived a life threatening or permanently disabling accident, assault, o... = 5</w:t>
      </w:r>
    </w:p>
    <w:p w14:paraId="792F1BA9" w14:textId="77777777" w:rsidR="003042D3" w:rsidRDefault="00E163CD">
      <w:pPr>
        <w:pStyle w:val="QDisplayLogic"/>
        <w:keepNext/>
        <w:ind w:firstLine="400"/>
      </w:pPr>
      <w:r>
        <w:t>Or 6. Has a loved one ever survived a life threatening or permanently disabling accident, assault, o... = 6</w:t>
      </w:r>
    </w:p>
    <w:tbl>
      <w:tblPr>
        <w:tblStyle w:val="QQuestionIconTable"/>
        <w:tblW w:w="50" w:type="auto"/>
        <w:tblLook w:val="07E0" w:firstRow="1" w:lastRow="1" w:firstColumn="1" w:lastColumn="1" w:noHBand="1" w:noVBand="1"/>
      </w:tblPr>
      <w:tblGrid>
        <w:gridCol w:w="380"/>
      </w:tblGrid>
      <w:tr w:rsidR="003042D3" w14:paraId="3BA04A12" w14:textId="77777777">
        <w:tc>
          <w:tcPr>
            <w:tcW w:w="50" w:type="dxa"/>
          </w:tcPr>
          <w:p w14:paraId="1F452B71" w14:textId="77777777" w:rsidR="003042D3" w:rsidRDefault="00E163CD">
            <w:pPr>
              <w:keepNext/>
            </w:pPr>
            <w:r>
              <w:rPr>
                <w:noProof/>
              </w:rPr>
              <w:drawing>
                <wp:inline distT="0" distB="0" distL="0" distR="0" wp14:anchorId="1AA560FA" wp14:editId="558610AA">
                  <wp:extent cx="228600" cy="228600"/>
                  <wp:effectExtent l="0" t="0" r="0" b="0"/>
                  <wp:docPr id="1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465AFA" w14:textId="77777777" w:rsidR="003042D3" w:rsidRDefault="003042D3"/>
    <w:p w14:paraId="191CD269" w14:textId="77777777" w:rsidR="003042D3" w:rsidRDefault="00E163CD">
      <w:pPr>
        <w:keepNext/>
      </w:pPr>
      <w:r>
        <w:t>TLEQ_6a Did you experience intense fear, helplessness, or horror when it happened?</w:t>
      </w:r>
    </w:p>
    <w:p w14:paraId="01C0B25B" w14:textId="77777777" w:rsidR="003042D3" w:rsidRDefault="00E163CD">
      <w:pPr>
        <w:pStyle w:val="ListParagraph"/>
        <w:keepNext/>
        <w:numPr>
          <w:ilvl w:val="0"/>
          <w:numId w:val="4"/>
        </w:numPr>
      </w:pPr>
      <w:proofErr w:type="gramStart"/>
      <w:r>
        <w:t>Yes  (</w:t>
      </w:r>
      <w:proofErr w:type="gramEnd"/>
      <w:r>
        <w:t xml:space="preserve">1) </w:t>
      </w:r>
    </w:p>
    <w:p w14:paraId="588706FA" w14:textId="77777777" w:rsidR="003042D3" w:rsidRDefault="00E163CD">
      <w:pPr>
        <w:pStyle w:val="ListParagraph"/>
        <w:keepNext/>
        <w:numPr>
          <w:ilvl w:val="0"/>
          <w:numId w:val="4"/>
        </w:numPr>
      </w:pPr>
      <w:proofErr w:type="gramStart"/>
      <w:r>
        <w:t>No  (</w:t>
      </w:r>
      <w:proofErr w:type="gramEnd"/>
      <w:r>
        <w:t xml:space="preserve">0) </w:t>
      </w:r>
    </w:p>
    <w:p w14:paraId="4F238E52" w14:textId="77777777" w:rsidR="003042D3" w:rsidRDefault="003042D3"/>
    <w:p w14:paraId="2217C70B"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3B8B80A" w14:textId="77777777">
        <w:trPr>
          <w:trHeight w:val="300"/>
        </w:trPr>
        <w:tc>
          <w:tcPr>
            <w:tcW w:w="1368" w:type="dxa"/>
            <w:tcBorders>
              <w:top w:val="nil"/>
              <w:left w:val="nil"/>
              <w:bottom w:val="nil"/>
              <w:right w:val="nil"/>
            </w:tcBorders>
          </w:tcPr>
          <w:p w14:paraId="053BB004" w14:textId="77777777" w:rsidR="003042D3" w:rsidRDefault="00E163CD">
            <w:pPr>
              <w:rPr>
                <w:color w:val="CCCCCC"/>
              </w:rPr>
            </w:pPr>
            <w:r>
              <w:rPr>
                <w:color w:val="CCCCCC"/>
              </w:rPr>
              <w:lastRenderedPageBreak/>
              <w:t>Page Break</w:t>
            </w:r>
          </w:p>
        </w:tc>
        <w:tc>
          <w:tcPr>
            <w:tcW w:w="8208" w:type="dxa"/>
            <w:tcBorders>
              <w:top w:val="nil"/>
              <w:left w:val="nil"/>
              <w:bottom w:val="nil"/>
              <w:right w:val="nil"/>
            </w:tcBorders>
          </w:tcPr>
          <w:p w14:paraId="5DDC33B6" w14:textId="77777777" w:rsidR="003042D3" w:rsidRDefault="003042D3">
            <w:pPr>
              <w:pBdr>
                <w:top w:val="single" w:sz="8" w:space="0" w:color="CCCCCC"/>
              </w:pBdr>
              <w:spacing w:before="120" w:after="120" w:line="120" w:lineRule="auto"/>
              <w:jc w:val="center"/>
              <w:rPr>
                <w:color w:val="CCCCCC"/>
              </w:rPr>
            </w:pPr>
          </w:p>
        </w:tc>
      </w:tr>
    </w:tbl>
    <w:p w14:paraId="40793931"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31E549E" w14:textId="77777777">
        <w:tc>
          <w:tcPr>
            <w:tcW w:w="50" w:type="dxa"/>
          </w:tcPr>
          <w:p w14:paraId="0593D350" w14:textId="77777777" w:rsidR="003042D3" w:rsidRDefault="00E163CD">
            <w:pPr>
              <w:keepNext/>
            </w:pPr>
            <w:r>
              <w:rPr>
                <w:noProof/>
              </w:rPr>
              <w:lastRenderedPageBreak/>
              <w:drawing>
                <wp:inline distT="0" distB="0" distL="0" distR="0" wp14:anchorId="133A2C4B" wp14:editId="39C1E741">
                  <wp:extent cx="228600" cy="228600"/>
                  <wp:effectExtent l="0" t="0" r="0" b="0"/>
                  <wp:docPr id="1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A0FFDA" w14:textId="77777777" w:rsidR="003042D3" w:rsidRDefault="003042D3"/>
    <w:p w14:paraId="7484087D" w14:textId="77777777" w:rsidR="003042D3" w:rsidRDefault="00E163CD">
      <w:pPr>
        <w:keepNext/>
      </w:pPr>
      <w:r>
        <w:t xml:space="preserve">TLEQ_7 7. Have you ever had a </w:t>
      </w:r>
      <w:proofErr w:type="gramStart"/>
      <w:r>
        <w:t>life threatening</w:t>
      </w:r>
      <w:proofErr w:type="gramEnd"/>
      <w:r>
        <w:t xml:space="preserve"> illness?</w:t>
      </w:r>
    </w:p>
    <w:p w14:paraId="08468964" w14:textId="77777777" w:rsidR="003042D3" w:rsidRDefault="00E163CD">
      <w:pPr>
        <w:pStyle w:val="ListParagraph"/>
        <w:keepNext/>
        <w:numPr>
          <w:ilvl w:val="0"/>
          <w:numId w:val="4"/>
        </w:numPr>
      </w:pPr>
      <w:proofErr w:type="gramStart"/>
      <w:r>
        <w:t>Never  (</w:t>
      </w:r>
      <w:proofErr w:type="gramEnd"/>
      <w:r>
        <w:t xml:space="preserve">0) </w:t>
      </w:r>
    </w:p>
    <w:p w14:paraId="15117D0D" w14:textId="77777777" w:rsidR="003042D3" w:rsidRDefault="00E163CD">
      <w:pPr>
        <w:pStyle w:val="ListParagraph"/>
        <w:keepNext/>
        <w:numPr>
          <w:ilvl w:val="0"/>
          <w:numId w:val="4"/>
        </w:numPr>
      </w:pPr>
      <w:proofErr w:type="gramStart"/>
      <w:r>
        <w:t>Once  (</w:t>
      </w:r>
      <w:proofErr w:type="gramEnd"/>
      <w:r>
        <w:t xml:space="preserve">1) </w:t>
      </w:r>
    </w:p>
    <w:p w14:paraId="5AF70648" w14:textId="77777777" w:rsidR="003042D3" w:rsidRDefault="00E163CD">
      <w:pPr>
        <w:pStyle w:val="ListParagraph"/>
        <w:keepNext/>
        <w:numPr>
          <w:ilvl w:val="0"/>
          <w:numId w:val="4"/>
        </w:numPr>
      </w:pPr>
      <w:proofErr w:type="gramStart"/>
      <w:r>
        <w:t>Twice  (</w:t>
      </w:r>
      <w:proofErr w:type="gramEnd"/>
      <w:r>
        <w:t xml:space="preserve">2) </w:t>
      </w:r>
    </w:p>
    <w:p w14:paraId="51B8D897"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3B59E9EE"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3701779"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7E411F6C"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235F615B" w14:textId="77777777" w:rsidR="003042D3" w:rsidRDefault="003042D3"/>
    <w:p w14:paraId="1D26A1EC" w14:textId="77777777" w:rsidR="003042D3" w:rsidRDefault="003042D3">
      <w:pPr>
        <w:pStyle w:val="QuestionSeparator"/>
      </w:pPr>
    </w:p>
    <w:p w14:paraId="6E1EA79C" w14:textId="77777777" w:rsidR="003042D3" w:rsidRDefault="00E163CD">
      <w:pPr>
        <w:pStyle w:val="QDisplayLogic"/>
        <w:keepNext/>
      </w:pPr>
      <w:r>
        <w:t>Display This Question:</w:t>
      </w:r>
    </w:p>
    <w:p w14:paraId="2910F373" w14:textId="77777777" w:rsidR="003042D3" w:rsidRDefault="00E163CD">
      <w:pPr>
        <w:pStyle w:val="QDisplayLogic"/>
        <w:keepNext/>
        <w:ind w:firstLine="400"/>
      </w:pPr>
      <w:r>
        <w:t xml:space="preserve">If 7. Have you ever had a </w:t>
      </w:r>
      <w:proofErr w:type="gramStart"/>
      <w:r>
        <w:t>life threatening</w:t>
      </w:r>
      <w:proofErr w:type="gramEnd"/>
      <w:r>
        <w:t xml:space="preserve"> illness? = 1</w:t>
      </w:r>
    </w:p>
    <w:p w14:paraId="0A584C49" w14:textId="77777777" w:rsidR="003042D3" w:rsidRDefault="00E163CD">
      <w:pPr>
        <w:pStyle w:val="QDisplayLogic"/>
        <w:keepNext/>
        <w:ind w:firstLine="400"/>
      </w:pPr>
      <w:r>
        <w:t xml:space="preserve">Or 7. Have you ever had a </w:t>
      </w:r>
      <w:proofErr w:type="gramStart"/>
      <w:r>
        <w:t>life threatening</w:t>
      </w:r>
      <w:proofErr w:type="gramEnd"/>
      <w:r>
        <w:t xml:space="preserve"> illness? = 2</w:t>
      </w:r>
    </w:p>
    <w:p w14:paraId="78734743" w14:textId="77777777" w:rsidR="003042D3" w:rsidRDefault="00E163CD">
      <w:pPr>
        <w:pStyle w:val="QDisplayLogic"/>
        <w:keepNext/>
        <w:ind w:firstLine="400"/>
      </w:pPr>
      <w:r>
        <w:t xml:space="preserve">Or 7. Have you ever had a </w:t>
      </w:r>
      <w:proofErr w:type="gramStart"/>
      <w:r>
        <w:t>life threatening</w:t>
      </w:r>
      <w:proofErr w:type="gramEnd"/>
      <w:r>
        <w:t xml:space="preserve"> illness? = 3</w:t>
      </w:r>
    </w:p>
    <w:p w14:paraId="7981BEC3" w14:textId="77777777" w:rsidR="003042D3" w:rsidRDefault="00E163CD">
      <w:pPr>
        <w:pStyle w:val="QDisplayLogic"/>
        <w:keepNext/>
        <w:ind w:firstLine="400"/>
      </w:pPr>
      <w:r>
        <w:t xml:space="preserve">Or 7. Have you ever had a </w:t>
      </w:r>
      <w:proofErr w:type="gramStart"/>
      <w:r>
        <w:t>life threatening</w:t>
      </w:r>
      <w:proofErr w:type="gramEnd"/>
      <w:r>
        <w:t xml:space="preserve"> illness? = 4</w:t>
      </w:r>
    </w:p>
    <w:p w14:paraId="01802E90" w14:textId="77777777" w:rsidR="003042D3" w:rsidRDefault="00E163CD">
      <w:pPr>
        <w:pStyle w:val="QDisplayLogic"/>
        <w:keepNext/>
        <w:ind w:firstLine="400"/>
      </w:pPr>
      <w:r>
        <w:t xml:space="preserve">Or 7. Have you ever had a </w:t>
      </w:r>
      <w:proofErr w:type="gramStart"/>
      <w:r>
        <w:t>life threatening</w:t>
      </w:r>
      <w:proofErr w:type="gramEnd"/>
      <w:r>
        <w:t xml:space="preserve"> illness? = 5</w:t>
      </w:r>
    </w:p>
    <w:p w14:paraId="2D86F732" w14:textId="77777777" w:rsidR="003042D3" w:rsidRDefault="00E163CD">
      <w:pPr>
        <w:pStyle w:val="QDisplayLogic"/>
        <w:keepNext/>
        <w:ind w:firstLine="400"/>
      </w:pPr>
      <w:r>
        <w:t xml:space="preserve">Or 7. Have you ever had a </w:t>
      </w:r>
      <w:proofErr w:type="gramStart"/>
      <w:r>
        <w:t>life threatening</w:t>
      </w:r>
      <w:proofErr w:type="gramEnd"/>
      <w:r>
        <w:t xml:space="preserve"> illness? = 6</w:t>
      </w:r>
    </w:p>
    <w:tbl>
      <w:tblPr>
        <w:tblStyle w:val="QQuestionIconTable"/>
        <w:tblW w:w="50" w:type="auto"/>
        <w:tblLook w:val="07E0" w:firstRow="1" w:lastRow="1" w:firstColumn="1" w:lastColumn="1" w:noHBand="1" w:noVBand="1"/>
      </w:tblPr>
      <w:tblGrid>
        <w:gridCol w:w="380"/>
      </w:tblGrid>
      <w:tr w:rsidR="003042D3" w14:paraId="21B1979A" w14:textId="77777777">
        <w:tc>
          <w:tcPr>
            <w:tcW w:w="50" w:type="dxa"/>
          </w:tcPr>
          <w:p w14:paraId="2DC60B70" w14:textId="77777777" w:rsidR="003042D3" w:rsidRDefault="00E163CD">
            <w:pPr>
              <w:keepNext/>
            </w:pPr>
            <w:r>
              <w:rPr>
                <w:noProof/>
              </w:rPr>
              <w:drawing>
                <wp:inline distT="0" distB="0" distL="0" distR="0" wp14:anchorId="5ED17051" wp14:editId="23CECD1D">
                  <wp:extent cx="228600" cy="228600"/>
                  <wp:effectExtent l="0" t="0" r="0" b="0"/>
                  <wp:docPr id="1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11AADA" w14:textId="77777777" w:rsidR="003042D3" w:rsidRDefault="003042D3"/>
    <w:p w14:paraId="01D43C5C" w14:textId="77777777" w:rsidR="003042D3" w:rsidRDefault="00E163CD">
      <w:pPr>
        <w:keepNext/>
      </w:pPr>
      <w:r>
        <w:t>TLEQ_7a Did you experience intense fear, helplessness, or horror when it happened?</w:t>
      </w:r>
    </w:p>
    <w:p w14:paraId="461C585F" w14:textId="77777777" w:rsidR="003042D3" w:rsidRDefault="00E163CD">
      <w:pPr>
        <w:pStyle w:val="ListParagraph"/>
        <w:keepNext/>
        <w:numPr>
          <w:ilvl w:val="0"/>
          <w:numId w:val="4"/>
        </w:numPr>
      </w:pPr>
      <w:proofErr w:type="gramStart"/>
      <w:r>
        <w:t>Yes  (</w:t>
      </w:r>
      <w:proofErr w:type="gramEnd"/>
      <w:r>
        <w:t xml:space="preserve">1) </w:t>
      </w:r>
    </w:p>
    <w:p w14:paraId="48770686" w14:textId="77777777" w:rsidR="003042D3" w:rsidRDefault="00E163CD">
      <w:pPr>
        <w:pStyle w:val="ListParagraph"/>
        <w:keepNext/>
        <w:numPr>
          <w:ilvl w:val="0"/>
          <w:numId w:val="4"/>
        </w:numPr>
      </w:pPr>
      <w:proofErr w:type="gramStart"/>
      <w:r>
        <w:t>No  (</w:t>
      </w:r>
      <w:proofErr w:type="gramEnd"/>
      <w:r>
        <w:t xml:space="preserve">0) </w:t>
      </w:r>
    </w:p>
    <w:p w14:paraId="194218DA" w14:textId="77777777" w:rsidR="003042D3" w:rsidRDefault="003042D3"/>
    <w:p w14:paraId="17C01254"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5F1DE133" w14:textId="77777777">
        <w:trPr>
          <w:trHeight w:val="300"/>
        </w:trPr>
        <w:tc>
          <w:tcPr>
            <w:tcW w:w="1368" w:type="dxa"/>
            <w:tcBorders>
              <w:top w:val="nil"/>
              <w:left w:val="nil"/>
              <w:bottom w:val="nil"/>
              <w:right w:val="nil"/>
            </w:tcBorders>
          </w:tcPr>
          <w:p w14:paraId="3E8BDDA8" w14:textId="77777777" w:rsidR="003042D3" w:rsidRDefault="00E163CD">
            <w:pPr>
              <w:rPr>
                <w:color w:val="CCCCCC"/>
              </w:rPr>
            </w:pPr>
            <w:r>
              <w:rPr>
                <w:color w:val="CCCCCC"/>
              </w:rPr>
              <w:t>Page Break</w:t>
            </w:r>
          </w:p>
        </w:tc>
        <w:tc>
          <w:tcPr>
            <w:tcW w:w="8208" w:type="dxa"/>
            <w:tcBorders>
              <w:top w:val="nil"/>
              <w:left w:val="nil"/>
              <w:bottom w:val="nil"/>
              <w:right w:val="nil"/>
            </w:tcBorders>
          </w:tcPr>
          <w:p w14:paraId="16C35844" w14:textId="77777777" w:rsidR="003042D3" w:rsidRDefault="003042D3">
            <w:pPr>
              <w:pBdr>
                <w:top w:val="single" w:sz="8" w:space="0" w:color="CCCCCC"/>
              </w:pBdr>
              <w:spacing w:before="120" w:after="120" w:line="120" w:lineRule="auto"/>
              <w:jc w:val="center"/>
              <w:rPr>
                <w:color w:val="CCCCCC"/>
              </w:rPr>
            </w:pPr>
          </w:p>
        </w:tc>
      </w:tr>
    </w:tbl>
    <w:p w14:paraId="185539B8"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4A97616" w14:textId="77777777">
        <w:tc>
          <w:tcPr>
            <w:tcW w:w="50" w:type="dxa"/>
          </w:tcPr>
          <w:p w14:paraId="189419AB" w14:textId="77777777" w:rsidR="003042D3" w:rsidRDefault="00E163CD">
            <w:pPr>
              <w:keepNext/>
            </w:pPr>
            <w:r>
              <w:rPr>
                <w:noProof/>
              </w:rPr>
              <w:lastRenderedPageBreak/>
              <w:drawing>
                <wp:inline distT="0" distB="0" distL="0" distR="0" wp14:anchorId="4F9F8469" wp14:editId="35A796CC">
                  <wp:extent cx="228600" cy="228600"/>
                  <wp:effectExtent l="0" t="0" r="0" b="0"/>
                  <wp:docPr id="1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23EFF9" w14:textId="77777777" w:rsidR="003042D3" w:rsidRDefault="003042D3"/>
    <w:p w14:paraId="21BA1653" w14:textId="77777777" w:rsidR="003042D3" w:rsidRDefault="00E163CD">
      <w:pPr>
        <w:keepNext/>
      </w:pPr>
      <w:r>
        <w:t>TLEQ_8 8. Have you been robbed or been present during a robbery--where the robber(s) used or displayed a weapon?</w:t>
      </w:r>
    </w:p>
    <w:p w14:paraId="7AF73328" w14:textId="77777777" w:rsidR="003042D3" w:rsidRDefault="00E163CD">
      <w:pPr>
        <w:pStyle w:val="ListParagraph"/>
        <w:keepNext/>
        <w:numPr>
          <w:ilvl w:val="0"/>
          <w:numId w:val="4"/>
        </w:numPr>
      </w:pPr>
      <w:proofErr w:type="gramStart"/>
      <w:r>
        <w:t>Never  (</w:t>
      </w:r>
      <w:proofErr w:type="gramEnd"/>
      <w:r>
        <w:t xml:space="preserve">0) </w:t>
      </w:r>
    </w:p>
    <w:p w14:paraId="787290E5" w14:textId="77777777" w:rsidR="003042D3" w:rsidRDefault="00E163CD">
      <w:pPr>
        <w:pStyle w:val="ListParagraph"/>
        <w:keepNext/>
        <w:numPr>
          <w:ilvl w:val="0"/>
          <w:numId w:val="4"/>
        </w:numPr>
      </w:pPr>
      <w:proofErr w:type="gramStart"/>
      <w:r>
        <w:t>Once  (</w:t>
      </w:r>
      <w:proofErr w:type="gramEnd"/>
      <w:r>
        <w:t xml:space="preserve">1) </w:t>
      </w:r>
    </w:p>
    <w:p w14:paraId="5E2D9BB3" w14:textId="77777777" w:rsidR="003042D3" w:rsidRDefault="00E163CD">
      <w:pPr>
        <w:pStyle w:val="ListParagraph"/>
        <w:keepNext/>
        <w:numPr>
          <w:ilvl w:val="0"/>
          <w:numId w:val="4"/>
        </w:numPr>
      </w:pPr>
      <w:proofErr w:type="gramStart"/>
      <w:r>
        <w:t>Twice  (</w:t>
      </w:r>
      <w:proofErr w:type="gramEnd"/>
      <w:r>
        <w:t xml:space="preserve">2) </w:t>
      </w:r>
    </w:p>
    <w:p w14:paraId="16BAFB45"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1E46465B"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905E50F"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2311550"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700B85FC" w14:textId="77777777" w:rsidR="003042D3" w:rsidRDefault="003042D3"/>
    <w:p w14:paraId="05201248" w14:textId="77777777" w:rsidR="003042D3" w:rsidRDefault="003042D3">
      <w:pPr>
        <w:pStyle w:val="QuestionSeparator"/>
      </w:pPr>
    </w:p>
    <w:p w14:paraId="3A69FFD7" w14:textId="77777777" w:rsidR="003042D3" w:rsidRDefault="00E163CD">
      <w:pPr>
        <w:pStyle w:val="QDisplayLogic"/>
        <w:keepNext/>
      </w:pPr>
      <w:r>
        <w:t>Display This Question:</w:t>
      </w:r>
    </w:p>
    <w:p w14:paraId="0F88B0FA" w14:textId="77777777" w:rsidR="003042D3" w:rsidRDefault="00E163CD">
      <w:pPr>
        <w:pStyle w:val="QDisplayLogic"/>
        <w:keepNext/>
        <w:ind w:firstLine="400"/>
      </w:pPr>
      <w:r>
        <w:t xml:space="preserve">If 8. Have you been robbed or been present during a robbery--where the robber(s) used or displayed </w:t>
      </w:r>
      <w:proofErr w:type="gramStart"/>
      <w:r>
        <w:t>a...</w:t>
      </w:r>
      <w:proofErr w:type="gramEnd"/>
      <w:r>
        <w:t xml:space="preserve"> = 1</w:t>
      </w:r>
    </w:p>
    <w:p w14:paraId="09FA2072"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2</w:t>
      </w:r>
    </w:p>
    <w:p w14:paraId="5BBB5CAD"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3</w:t>
      </w:r>
    </w:p>
    <w:p w14:paraId="3DDF3995"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4</w:t>
      </w:r>
    </w:p>
    <w:p w14:paraId="37B0CFB6"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5</w:t>
      </w:r>
    </w:p>
    <w:p w14:paraId="151D5701"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00BEE656" w14:textId="77777777">
        <w:tc>
          <w:tcPr>
            <w:tcW w:w="50" w:type="dxa"/>
          </w:tcPr>
          <w:p w14:paraId="219F8BB2" w14:textId="77777777" w:rsidR="003042D3" w:rsidRDefault="00E163CD">
            <w:pPr>
              <w:keepNext/>
            </w:pPr>
            <w:r>
              <w:rPr>
                <w:noProof/>
              </w:rPr>
              <w:drawing>
                <wp:inline distT="0" distB="0" distL="0" distR="0" wp14:anchorId="7950E41A" wp14:editId="2F4BAB0A">
                  <wp:extent cx="228600" cy="228600"/>
                  <wp:effectExtent l="0" t="0" r="0" b="0"/>
                  <wp:docPr id="1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972D56" w14:textId="77777777" w:rsidR="003042D3" w:rsidRDefault="003042D3"/>
    <w:p w14:paraId="60B309A5" w14:textId="77777777" w:rsidR="003042D3" w:rsidRDefault="00E163CD">
      <w:pPr>
        <w:keepNext/>
      </w:pPr>
      <w:r>
        <w:t>TLEQ_8a Did you experience intense fear, helplessness, or horror when it happened?</w:t>
      </w:r>
    </w:p>
    <w:p w14:paraId="4F85D63B" w14:textId="77777777" w:rsidR="003042D3" w:rsidRDefault="00E163CD">
      <w:pPr>
        <w:pStyle w:val="ListParagraph"/>
        <w:keepNext/>
        <w:numPr>
          <w:ilvl w:val="0"/>
          <w:numId w:val="4"/>
        </w:numPr>
      </w:pPr>
      <w:proofErr w:type="gramStart"/>
      <w:r>
        <w:t>Yes  (</w:t>
      </w:r>
      <w:proofErr w:type="gramEnd"/>
      <w:r>
        <w:t xml:space="preserve">1) </w:t>
      </w:r>
    </w:p>
    <w:p w14:paraId="5C7886B9" w14:textId="77777777" w:rsidR="003042D3" w:rsidRDefault="00E163CD">
      <w:pPr>
        <w:pStyle w:val="ListParagraph"/>
        <w:keepNext/>
        <w:numPr>
          <w:ilvl w:val="0"/>
          <w:numId w:val="4"/>
        </w:numPr>
      </w:pPr>
      <w:proofErr w:type="gramStart"/>
      <w:r>
        <w:t>No  (</w:t>
      </w:r>
      <w:proofErr w:type="gramEnd"/>
      <w:r>
        <w:t xml:space="preserve">0) </w:t>
      </w:r>
    </w:p>
    <w:p w14:paraId="16D559A0" w14:textId="77777777" w:rsidR="003042D3" w:rsidRDefault="003042D3"/>
    <w:p w14:paraId="11DC109E" w14:textId="77777777" w:rsidR="003042D3" w:rsidRDefault="003042D3">
      <w:pPr>
        <w:pStyle w:val="QuestionSeparator"/>
      </w:pPr>
    </w:p>
    <w:p w14:paraId="4276276F" w14:textId="77777777" w:rsidR="003042D3" w:rsidRDefault="00E163CD">
      <w:pPr>
        <w:pStyle w:val="QDisplayLogic"/>
        <w:keepNext/>
      </w:pPr>
      <w:r>
        <w:lastRenderedPageBreak/>
        <w:t>Display This Question:</w:t>
      </w:r>
    </w:p>
    <w:p w14:paraId="49D3A357" w14:textId="77777777" w:rsidR="003042D3" w:rsidRDefault="00E163CD">
      <w:pPr>
        <w:pStyle w:val="QDisplayLogic"/>
        <w:keepNext/>
        <w:ind w:firstLine="400"/>
      </w:pPr>
      <w:r>
        <w:t xml:space="preserve">If 8. Have you been robbed or been present during a robbery--where the robber(s) used or displayed </w:t>
      </w:r>
      <w:proofErr w:type="gramStart"/>
      <w:r>
        <w:t>a...</w:t>
      </w:r>
      <w:proofErr w:type="gramEnd"/>
      <w:r>
        <w:t xml:space="preserve"> = 1</w:t>
      </w:r>
    </w:p>
    <w:p w14:paraId="572E2E86"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2</w:t>
      </w:r>
    </w:p>
    <w:p w14:paraId="21BBB66E"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3</w:t>
      </w:r>
    </w:p>
    <w:p w14:paraId="39525515"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4</w:t>
      </w:r>
    </w:p>
    <w:p w14:paraId="2696C62C"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5</w:t>
      </w:r>
    </w:p>
    <w:p w14:paraId="013D3AAA"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13C366C7" w14:textId="77777777">
        <w:tc>
          <w:tcPr>
            <w:tcW w:w="50" w:type="dxa"/>
          </w:tcPr>
          <w:p w14:paraId="25003379" w14:textId="77777777" w:rsidR="003042D3" w:rsidRDefault="00E163CD">
            <w:pPr>
              <w:keepNext/>
            </w:pPr>
            <w:r>
              <w:rPr>
                <w:noProof/>
              </w:rPr>
              <w:drawing>
                <wp:inline distT="0" distB="0" distL="0" distR="0" wp14:anchorId="04ED6033" wp14:editId="21903588">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A4A99A6" w14:textId="77777777" w:rsidR="003042D3" w:rsidRDefault="003042D3"/>
    <w:p w14:paraId="2AF56416" w14:textId="77777777" w:rsidR="003042D3" w:rsidRDefault="00E163CD">
      <w:pPr>
        <w:keepNext/>
      </w:pPr>
      <w:r>
        <w:t>TLEQ_8b Were you seriously injured?</w:t>
      </w:r>
    </w:p>
    <w:p w14:paraId="230D7C02" w14:textId="77777777" w:rsidR="003042D3" w:rsidRDefault="00E163CD">
      <w:pPr>
        <w:pStyle w:val="ListParagraph"/>
        <w:keepNext/>
        <w:numPr>
          <w:ilvl w:val="0"/>
          <w:numId w:val="4"/>
        </w:numPr>
      </w:pPr>
      <w:proofErr w:type="gramStart"/>
      <w:r>
        <w:t>Yes  (</w:t>
      </w:r>
      <w:proofErr w:type="gramEnd"/>
      <w:r>
        <w:t xml:space="preserve">1) </w:t>
      </w:r>
    </w:p>
    <w:p w14:paraId="575B0E4D" w14:textId="77777777" w:rsidR="003042D3" w:rsidRDefault="00E163CD">
      <w:pPr>
        <w:pStyle w:val="ListParagraph"/>
        <w:keepNext/>
        <w:numPr>
          <w:ilvl w:val="0"/>
          <w:numId w:val="4"/>
        </w:numPr>
      </w:pPr>
      <w:proofErr w:type="gramStart"/>
      <w:r>
        <w:t>No  (</w:t>
      </w:r>
      <w:proofErr w:type="gramEnd"/>
      <w:r>
        <w:t xml:space="preserve">0) </w:t>
      </w:r>
    </w:p>
    <w:p w14:paraId="5B4074F1" w14:textId="77777777" w:rsidR="003042D3" w:rsidRDefault="003042D3"/>
    <w:p w14:paraId="52D31AA4" w14:textId="77777777" w:rsidR="003042D3" w:rsidRDefault="003042D3">
      <w:pPr>
        <w:pStyle w:val="QuestionSeparator"/>
      </w:pPr>
    </w:p>
    <w:p w14:paraId="07B1DE4C" w14:textId="77777777" w:rsidR="003042D3" w:rsidRDefault="00E163CD">
      <w:pPr>
        <w:pStyle w:val="QDisplayLogic"/>
        <w:keepNext/>
      </w:pPr>
      <w:r>
        <w:t>Display This Question:</w:t>
      </w:r>
    </w:p>
    <w:p w14:paraId="4DA9BF7B" w14:textId="77777777" w:rsidR="003042D3" w:rsidRDefault="00E163CD">
      <w:pPr>
        <w:pStyle w:val="QDisplayLogic"/>
        <w:keepNext/>
        <w:ind w:firstLine="400"/>
      </w:pPr>
      <w:r>
        <w:t xml:space="preserve">If 8. Have you been robbed or been present during a robbery--where the robber(s) used or displayed </w:t>
      </w:r>
      <w:proofErr w:type="gramStart"/>
      <w:r>
        <w:t>a...</w:t>
      </w:r>
      <w:proofErr w:type="gramEnd"/>
      <w:r>
        <w:t xml:space="preserve"> = 1</w:t>
      </w:r>
    </w:p>
    <w:p w14:paraId="0423C288"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2</w:t>
      </w:r>
    </w:p>
    <w:p w14:paraId="6AEA7DA5"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3</w:t>
      </w:r>
    </w:p>
    <w:p w14:paraId="40E32385"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4</w:t>
      </w:r>
    </w:p>
    <w:p w14:paraId="64D67377"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5</w:t>
      </w:r>
    </w:p>
    <w:p w14:paraId="12188762" w14:textId="77777777" w:rsidR="003042D3" w:rsidRDefault="00E163CD">
      <w:pPr>
        <w:pStyle w:val="QDisplayLogic"/>
        <w:keepNext/>
        <w:ind w:firstLine="400"/>
      </w:pPr>
      <w:r>
        <w:t xml:space="preserve">Or 8. Have you been robbed or been present during a robbery--where the robber(s) used or displayed </w:t>
      </w:r>
      <w:proofErr w:type="gramStart"/>
      <w:r>
        <w:t>a...</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0D2C17C1" w14:textId="77777777">
        <w:tc>
          <w:tcPr>
            <w:tcW w:w="50" w:type="dxa"/>
          </w:tcPr>
          <w:p w14:paraId="520E6456" w14:textId="77777777" w:rsidR="003042D3" w:rsidRDefault="00E163CD">
            <w:pPr>
              <w:keepNext/>
            </w:pPr>
            <w:r>
              <w:rPr>
                <w:noProof/>
              </w:rPr>
              <w:drawing>
                <wp:inline distT="0" distB="0" distL="0" distR="0" wp14:anchorId="3462744E" wp14:editId="40149C44">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97F8CA" w14:textId="77777777" w:rsidR="003042D3" w:rsidRDefault="003042D3"/>
    <w:p w14:paraId="343047A2" w14:textId="77777777" w:rsidR="003042D3" w:rsidRDefault="00E163CD">
      <w:pPr>
        <w:keepNext/>
      </w:pPr>
      <w:r>
        <w:lastRenderedPageBreak/>
        <w:t>TLEQ_8c Was it because of your sexual orientation?</w:t>
      </w:r>
    </w:p>
    <w:p w14:paraId="3B38DB35" w14:textId="77777777" w:rsidR="003042D3" w:rsidRDefault="00E163CD">
      <w:pPr>
        <w:pStyle w:val="ListParagraph"/>
        <w:keepNext/>
        <w:numPr>
          <w:ilvl w:val="0"/>
          <w:numId w:val="4"/>
        </w:numPr>
      </w:pPr>
      <w:r>
        <w:t>Yes (please specify: how many times?)  (1) ________________________________________________</w:t>
      </w:r>
    </w:p>
    <w:p w14:paraId="0F3E536D" w14:textId="77777777" w:rsidR="003042D3" w:rsidRDefault="00E163CD">
      <w:pPr>
        <w:pStyle w:val="ListParagraph"/>
        <w:keepNext/>
        <w:numPr>
          <w:ilvl w:val="0"/>
          <w:numId w:val="4"/>
        </w:numPr>
      </w:pPr>
      <w:proofErr w:type="gramStart"/>
      <w:r>
        <w:t>No  (</w:t>
      </w:r>
      <w:proofErr w:type="gramEnd"/>
      <w:r>
        <w:t xml:space="preserve">0) </w:t>
      </w:r>
    </w:p>
    <w:p w14:paraId="651347E6" w14:textId="77777777" w:rsidR="003042D3" w:rsidRDefault="003042D3"/>
    <w:p w14:paraId="2FBA3173"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D01BA8C" w14:textId="77777777">
        <w:trPr>
          <w:trHeight w:val="300"/>
        </w:trPr>
        <w:tc>
          <w:tcPr>
            <w:tcW w:w="1368" w:type="dxa"/>
            <w:tcBorders>
              <w:top w:val="nil"/>
              <w:left w:val="nil"/>
              <w:bottom w:val="nil"/>
              <w:right w:val="nil"/>
            </w:tcBorders>
          </w:tcPr>
          <w:p w14:paraId="1507DC07"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990A473" w14:textId="77777777" w:rsidR="003042D3" w:rsidRDefault="003042D3">
            <w:pPr>
              <w:pBdr>
                <w:top w:val="single" w:sz="8" w:space="0" w:color="CCCCCC"/>
              </w:pBdr>
              <w:spacing w:before="120" w:after="120" w:line="120" w:lineRule="auto"/>
              <w:jc w:val="center"/>
              <w:rPr>
                <w:color w:val="CCCCCC"/>
              </w:rPr>
            </w:pPr>
          </w:p>
        </w:tc>
      </w:tr>
    </w:tbl>
    <w:p w14:paraId="765E86D7"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6251C996" w14:textId="77777777">
        <w:tc>
          <w:tcPr>
            <w:tcW w:w="50" w:type="dxa"/>
          </w:tcPr>
          <w:p w14:paraId="2367DB38" w14:textId="77777777" w:rsidR="003042D3" w:rsidRDefault="00E163CD">
            <w:pPr>
              <w:keepNext/>
            </w:pPr>
            <w:r>
              <w:rPr>
                <w:noProof/>
              </w:rPr>
              <w:lastRenderedPageBreak/>
              <w:drawing>
                <wp:inline distT="0" distB="0" distL="0" distR="0" wp14:anchorId="71BBC4ED" wp14:editId="4B7EAB56">
                  <wp:extent cx="228600" cy="228600"/>
                  <wp:effectExtent l="0" t="0" r="0" b="0"/>
                  <wp:docPr id="1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AF5BF3" w14:textId="77777777" w:rsidR="003042D3" w:rsidRDefault="003042D3"/>
    <w:p w14:paraId="40677F06" w14:textId="77777777" w:rsidR="003042D3" w:rsidRDefault="00E163CD">
      <w:pPr>
        <w:keepNext/>
      </w:pPr>
      <w:r>
        <w:t>TLEQ_9 9. Have you ever been hit or beaten up and badly hurt by a stranger or by someone you didn’t know very well?</w:t>
      </w:r>
    </w:p>
    <w:p w14:paraId="5D80EBDC" w14:textId="77777777" w:rsidR="003042D3" w:rsidRDefault="00E163CD">
      <w:pPr>
        <w:pStyle w:val="ListParagraph"/>
        <w:keepNext/>
        <w:numPr>
          <w:ilvl w:val="0"/>
          <w:numId w:val="4"/>
        </w:numPr>
      </w:pPr>
      <w:proofErr w:type="gramStart"/>
      <w:r>
        <w:t>Never  (</w:t>
      </w:r>
      <w:proofErr w:type="gramEnd"/>
      <w:r>
        <w:t xml:space="preserve">0) </w:t>
      </w:r>
    </w:p>
    <w:p w14:paraId="35E5393B" w14:textId="77777777" w:rsidR="003042D3" w:rsidRDefault="00E163CD">
      <w:pPr>
        <w:pStyle w:val="ListParagraph"/>
        <w:keepNext/>
        <w:numPr>
          <w:ilvl w:val="0"/>
          <w:numId w:val="4"/>
        </w:numPr>
      </w:pPr>
      <w:proofErr w:type="gramStart"/>
      <w:r>
        <w:t>Once  (</w:t>
      </w:r>
      <w:proofErr w:type="gramEnd"/>
      <w:r>
        <w:t xml:space="preserve">1) </w:t>
      </w:r>
    </w:p>
    <w:p w14:paraId="35D14BE6" w14:textId="77777777" w:rsidR="003042D3" w:rsidRDefault="00E163CD">
      <w:pPr>
        <w:pStyle w:val="ListParagraph"/>
        <w:keepNext/>
        <w:numPr>
          <w:ilvl w:val="0"/>
          <w:numId w:val="4"/>
        </w:numPr>
      </w:pPr>
      <w:proofErr w:type="gramStart"/>
      <w:r>
        <w:t>Twice  (</w:t>
      </w:r>
      <w:proofErr w:type="gramEnd"/>
      <w:r>
        <w:t xml:space="preserve">2) </w:t>
      </w:r>
    </w:p>
    <w:p w14:paraId="39598AA0"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3B27EE52"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5EEA399"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F06D5F6"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344B0CBE" w14:textId="77777777" w:rsidR="003042D3" w:rsidRDefault="003042D3"/>
    <w:p w14:paraId="3E34AEB7" w14:textId="77777777" w:rsidR="003042D3" w:rsidRDefault="003042D3">
      <w:pPr>
        <w:pStyle w:val="QuestionSeparator"/>
      </w:pPr>
    </w:p>
    <w:p w14:paraId="061F6638" w14:textId="77777777" w:rsidR="003042D3" w:rsidRDefault="00E163CD">
      <w:pPr>
        <w:pStyle w:val="QDisplayLogic"/>
        <w:keepNext/>
      </w:pPr>
      <w:r>
        <w:t>Display This Question:</w:t>
      </w:r>
    </w:p>
    <w:p w14:paraId="7DA12D9C" w14:textId="77777777" w:rsidR="003042D3" w:rsidRDefault="00E163CD">
      <w:pPr>
        <w:pStyle w:val="QDisplayLogic"/>
        <w:keepNext/>
        <w:ind w:firstLine="400"/>
      </w:pPr>
      <w:r>
        <w:t xml:space="preserve">If 9. Have you ever been hit or beaten up and badly hurt by a stranger or by someone you didn’t know... = </w:t>
      </w:r>
      <w:proofErr w:type="gramStart"/>
      <w:r>
        <w:t>1</w:t>
      </w:r>
      <w:proofErr w:type="gramEnd"/>
    </w:p>
    <w:p w14:paraId="2B5FAD83" w14:textId="77777777" w:rsidR="003042D3" w:rsidRDefault="00E163CD">
      <w:pPr>
        <w:pStyle w:val="QDisplayLogic"/>
        <w:keepNext/>
        <w:ind w:firstLine="400"/>
      </w:pPr>
      <w:r>
        <w:t xml:space="preserve">Or 9. Have you ever been hit or beaten up and badly hurt by a stranger or by someone you didn’t know... = </w:t>
      </w:r>
      <w:proofErr w:type="gramStart"/>
      <w:r>
        <w:t>2</w:t>
      </w:r>
      <w:proofErr w:type="gramEnd"/>
    </w:p>
    <w:p w14:paraId="10904D8A" w14:textId="77777777" w:rsidR="003042D3" w:rsidRDefault="00E163CD">
      <w:pPr>
        <w:pStyle w:val="QDisplayLogic"/>
        <w:keepNext/>
        <w:ind w:firstLine="400"/>
      </w:pPr>
      <w:r>
        <w:t xml:space="preserve">Or 9. Have you ever been hit or beaten up and badly hurt by a stranger or by someone you didn’t know... = </w:t>
      </w:r>
      <w:proofErr w:type="gramStart"/>
      <w:r>
        <w:t>3</w:t>
      </w:r>
      <w:proofErr w:type="gramEnd"/>
    </w:p>
    <w:p w14:paraId="0AFB5D89" w14:textId="77777777" w:rsidR="003042D3" w:rsidRDefault="00E163CD">
      <w:pPr>
        <w:pStyle w:val="QDisplayLogic"/>
        <w:keepNext/>
        <w:ind w:firstLine="400"/>
      </w:pPr>
      <w:r>
        <w:t xml:space="preserve">Or 9. Have you ever been hit or beaten up and badly hurt by a stranger or by someone you didn’t know... = </w:t>
      </w:r>
      <w:proofErr w:type="gramStart"/>
      <w:r>
        <w:t>4</w:t>
      </w:r>
      <w:proofErr w:type="gramEnd"/>
    </w:p>
    <w:p w14:paraId="683FFF4C" w14:textId="77777777" w:rsidR="003042D3" w:rsidRDefault="00E163CD">
      <w:pPr>
        <w:pStyle w:val="QDisplayLogic"/>
        <w:keepNext/>
        <w:ind w:firstLine="400"/>
      </w:pPr>
      <w:r>
        <w:t xml:space="preserve">Or 9. Have you ever been hit or beaten up and badly hurt by a stranger or by someone you didn’t know... = </w:t>
      </w:r>
      <w:proofErr w:type="gramStart"/>
      <w:r>
        <w:t>5</w:t>
      </w:r>
      <w:proofErr w:type="gramEnd"/>
    </w:p>
    <w:p w14:paraId="7A31FF17" w14:textId="77777777" w:rsidR="003042D3" w:rsidRDefault="00E163CD">
      <w:pPr>
        <w:pStyle w:val="QDisplayLogic"/>
        <w:keepNext/>
        <w:ind w:firstLine="400"/>
      </w:pPr>
      <w:r>
        <w:t xml:space="preserve">Or 9. Have you ever been hit or beaten up and badly hurt by a stranger or by someone you didn’t know... = </w:t>
      </w:r>
      <w:proofErr w:type="gramStart"/>
      <w:r>
        <w:t>6</w:t>
      </w:r>
      <w:proofErr w:type="gramEnd"/>
    </w:p>
    <w:tbl>
      <w:tblPr>
        <w:tblStyle w:val="QQuestionIconTable"/>
        <w:tblW w:w="50" w:type="auto"/>
        <w:tblLook w:val="07E0" w:firstRow="1" w:lastRow="1" w:firstColumn="1" w:lastColumn="1" w:noHBand="1" w:noVBand="1"/>
      </w:tblPr>
      <w:tblGrid>
        <w:gridCol w:w="380"/>
      </w:tblGrid>
      <w:tr w:rsidR="003042D3" w14:paraId="7CFEDB85" w14:textId="77777777">
        <w:tc>
          <w:tcPr>
            <w:tcW w:w="50" w:type="dxa"/>
          </w:tcPr>
          <w:p w14:paraId="6B14188D" w14:textId="77777777" w:rsidR="003042D3" w:rsidRDefault="00E163CD">
            <w:pPr>
              <w:keepNext/>
            </w:pPr>
            <w:r>
              <w:rPr>
                <w:noProof/>
              </w:rPr>
              <w:drawing>
                <wp:inline distT="0" distB="0" distL="0" distR="0" wp14:anchorId="557FEA2B" wp14:editId="27474AFD">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3878B9" w14:textId="77777777" w:rsidR="003042D3" w:rsidRDefault="003042D3"/>
    <w:p w14:paraId="097C3158" w14:textId="77777777" w:rsidR="003042D3" w:rsidRDefault="00E163CD">
      <w:pPr>
        <w:keepNext/>
      </w:pPr>
      <w:r>
        <w:t>TLEQ_9a Did you experience intense fear, helplessness, or horror when it happened?</w:t>
      </w:r>
    </w:p>
    <w:p w14:paraId="7C7DB22A" w14:textId="77777777" w:rsidR="003042D3" w:rsidRDefault="00E163CD">
      <w:pPr>
        <w:pStyle w:val="ListParagraph"/>
        <w:keepNext/>
        <w:numPr>
          <w:ilvl w:val="0"/>
          <w:numId w:val="4"/>
        </w:numPr>
      </w:pPr>
      <w:proofErr w:type="gramStart"/>
      <w:r>
        <w:t>Yes  (</w:t>
      </w:r>
      <w:proofErr w:type="gramEnd"/>
      <w:r>
        <w:t xml:space="preserve">1) </w:t>
      </w:r>
    </w:p>
    <w:p w14:paraId="7D28F41C" w14:textId="77777777" w:rsidR="003042D3" w:rsidRDefault="00E163CD">
      <w:pPr>
        <w:pStyle w:val="ListParagraph"/>
        <w:keepNext/>
        <w:numPr>
          <w:ilvl w:val="0"/>
          <w:numId w:val="4"/>
        </w:numPr>
      </w:pPr>
      <w:proofErr w:type="gramStart"/>
      <w:r>
        <w:t>No  (</w:t>
      </w:r>
      <w:proofErr w:type="gramEnd"/>
      <w:r>
        <w:t xml:space="preserve">0) </w:t>
      </w:r>
    </w:p>
    <w:p w14:paraId="2729C3F2" w14:textId="77777777" w:rsidR="003042D3" w:rsidRDefault="003042D3"/>
    <w:p w14:paraId="084ED271" w14:textId="77777777" w:rsidR="003042D3" w:rsidRDefault="003042D3">
      <w:pPr>
        <w:pStyle w:val="QuestionSeparator"/>
      </w:pPr>
    </w:p>
    <w:p w14:paraId="52EBDD04" w14:textId="77777777" w:rsidR="003042D3" w:rsidRDefault="00E163CD">
      <w:pPr>
        <w:pStyle w:val="QDisplayLogic"/>
        <w:keepNext/>
      </w:pPr>
      <w:r>
        <w:lastRenderedPageBreak/>
        <w:t>Display This Question:</w:t>
      </w:r>
    </w:p>
    <w:p w14:paraId="3D8AC37C" w14:textId="77777777" w:rsidR="003042D3" w:rsidRDefault="00E163CD">
      <w:pPr>
        <w:pStyle w:val="QDisplayLogic"/>
        <w:keepNext/>
        <w:ind w:firstLine="400"/>
      </w:pPr>
      <w:r>
        <w:t xml:space="preserve">If 9. Have you ever been hit or beaten up and badly hurt by a stranger or by someone you didn’t know... = </w:t>
      </w:r>
      <w:proofErr w:type="gramStart"/>
      <w:r>
        <w:t>1</w:t>
      </w:r>
      <w:proofErr w:type="gramEnd"/>
    </w:p>
    <w:p w14:paraId="0F7A4E82" w14:textId="77777777" w:rsidR="003042D3" w:rsidRDefault="00E163CD">
      <w:pPr>
        <w:pStyle w:val="QDisplayLogic"/>
        <w:keepNext/>
        <w:ind w:firstLine="400"/>
      </w:pPr>
      <w:r>
        <w:t xml:space="preserve">Or 9. Have you ever been hit or beaten up and badly hurt by a stranger or by someone you didn’t know... = </w:t>
      </w:r>
      <w:proofErr w:type="gramStart"/>
      <w:r>
        <w:t>2</w:t>
      </w:r>
      <w:proofErr w:type="gramEnd"/>
    </w:p>
    <w:p w14:paraId="62227843" w14:textId="77777777" w:rsidR="003042D3" w:rsidRDefault="00E163CD">
      <w:pPr>
        <w:pStyle w:val="QDisplayLogic"/>
        <w:keepNext/>
        <w:ind w:firstLine="400"/>
      </w:pPr>
      <w:r>
        <w:t xml:space="preserve">Or 9. Have you ever been hit or beaten up and badly hurt by a stranger or by someone you didn’t know... = </w:t>
      </w:r>
      <w:proofErr w:type="gramStart"/>
      <w:r>
        <w:t>3</w:t>
      </w:r>
      <w:proofErr w:type="gramEnd"/>
    </w:p>
    <w:p w14:paraId="5F6C9487" w14:textId="77777777" w:rsidR="003042D3" w:rsidRDefault="00E163CD">
      <w:pPr>
        <w:pStyle w:val="QDisplayLogic"/>
        <w:keepNext/>
        <w:ind w:firstLine="400"/>
      </w:pPr>
      <w:r>
        <w:t xml:space="preserve">Or 9. Have you ever been hit or beaten up and badly hurt by a stranger or by someone you didn’t know... = </w:t>
      </w:r>
      <w:proofErr w:type="gramStart"/>
      <w:r>
        <w:t>4</w:t>
      </w:r>
      <w:proofErr w:type="gramEnd"/>
    </w:p>
    <w:p w14:paraId="638AF85A" w14:textId="77777777" w:rsidR="003042D3" w:rsidRDefault="00E163CD">
      <w:pPr>
        <w:pStyle w:val="QDisplayLogic"/>
        <w:keepNext/>
        <w:ind w:firstLine="400"/>
      </w:pPr>
      <w:r>
        <w:t xml:space="preserve">Or 9. Have you ever been hit or beaten up and badly hurt by a stranger or by someone you didn’t know... = </w:t>
      </w:r>
      <w:proofErr w:type="gramStart"/>
      <w:r>
        <w:t>5</w:t>
      </w:r>
      <w:proofErr w:type="gramEnd"/>
    </w:p>
    <w:p w14:paraId="65667174" w14:textId="77777777" w:rsidR="003042D3" w:rsidRDefault="00E163CD">
      <w:pPr>
        <w:pStyle w:val="QDisplayLogic"/>
        <w:keepNext/>
        <w:ind w:firstLine="400"/>
      </w:pPr>
      <w:r>
        <w:t xml:space="preserve">Or 9. Have you ever been hit or beaten up and badly hurt by a stranger or by someone you didn’t know... = </w:t>
      </w:r>
      <w:proofErr w:type="gramStart"/>
      <w:r>
        <w:t>6</w:t>
      </w:r>
      <w:proofErr w:type="gramEnd"/>
    </w:p>
    <w:tbl>
      <w:tblPr>
        <w:tblStyle w:val="QQuestionIconTable"/>
        <w:tblW w:w="50" w:type="auto"/>
        <w:tblLook w:val="07E0" w:firstRow="1" w:lastRow="1" w:firstColumn="1" w:lastColumn="1" w:noHBand="1" w:noVBand="1"/>
      </w:tblPr>
      <w:tblGrid>
        <w:gridCol w:w="380"/>
      </w:tblGrid>
      <w:tr w:rsidR="003042D3" w14:paraId="04CD9D2E" w14:textId="77777777">
        <w:tc>
          <w:tcPr>
            <w:tcW w:w="50" w:type="dxa"/>
          </w:tcPr>
          <w:p w14:paraId="261B6A66" w14:textId="77777777" w:rsidR="003042D3" w:rsidRDefault="00E163CD">
            <w:pPr>
              <w:keepNext/>
            </w:pPr>
            <w:r>
              <w:rPr>
                <w:noProof/>
              </w:rPr>
              <w:drawing>
                <wp:inline distT="0" distB="0" distL="0" distR="0" wp14:anchorId="75149DCE" wp14:editId="32F6D622">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13A42F" w14:textId="77777777" w:rsidR="003042D3" w:rsidRDefault="003042D3"/>
    <w:p w14:paraId="0F8E7AF1" w14:textId="77777777" w:rsidR="003042D3" w:rsidRDefault="00E163CD">
      <w:pPr>
        <w:keepNext/>
      </w:pPr>
      <w:r>
        <w:t>TLEQ_9b Were you seriously injured?</w:t>
      </w:r>
    </w:p>
    <w:p w14:paraId="680F1730" w14:textId="77777777" w:rsidR="003042D3" w:rsidRDefault="00E163CD">
      <w:pPr>
        <w:pStyle w:val="ListParagraph"/>
        <w:keepNext/>
        <w:numPr>
          <w:ilvl w:val="0"/>
          <w:numId w:val="4"/>
        </w:numPr>
      </w:pPr>
      <w:proofErr w:type="gramStart"/>
      <w:r>
        <w:t>Yes  (</w:t>
      </w:r>
      <w:proofErr w:type="gramEnd"/>
      <w:r>
        <w:t xml:space="preserve">1) </w:t>
      </w:r>
    </w:p>
    <w:p w14:paraId="25F969A6" w14:textId="77777777" w:rsidR="003042D3" w:rsidRDefault="00E163CD">
      <w:pPr>
        <w:pStyle w:val="ListParagraph"/>
        <w:keepNext/>
        <w:numPr>
          <w:ilvl w:val="0"/>
          <w:numId w:val="4"/>
        </w:numPr>
      </w:pPr>
      <w:proofErr w:type="gramStart"/>
      <w:r>
        <w:t>No  (</w:t>
      </w:r>
      <w:proofErr w:type="gramEnd"/>
      <w:r>
        <w:t xml:space="preserve">0) </w:t>
      </w:r>
    </w:p>
    <w:p w14:paraId="6C56DDA5" w14:textId="77777777" w:rsidR="003042D3" w:rsidRDefault="003042D3"/>
    <w:p w14:paraId="5B81E2B3" w14:textId="77777777" w:rsidR="003042D3" w:rsidRDefault="003042D3">
      <w:pPr>
        <w:pStyle w:val="QuestionSeparator"/>
      </w:pPr>
    </w:p>
    <w:p w14:paraId="20E2CC43" w14:textId="77777777" w:rsidR="003042D3" w:rsidRDefault="00E163CD">
      <w:pPr>
        <w:pStyle w:val="QDisplayLogic"/>
        <w:keepNext/>
      </w:pPr>
      <w:r>
        <w:t>Display This Question:</w:t>
      </w:r>
    </w:p>
    <w:p w14:paraId="37C2FB02" w14:textId="77777777" w:rsidR="003042D3" w:rsidRDefault="00E163CD">
      <w:pPr>
        <w:pStyle w:val="QDisplayLogic"/>
        <w:keepNext/>
        <w:ind w:firstLine="400"/>
      </w:pPr>
      <w:r>
        <w:t xml:space="preserve">If 9. Have you ever been hit or beaten up and badly hurt by a stranger or by someone you didn’t know... = </w:t>
      </w:r>
      <w:proofErr w:type="gramStart"/>
      <w:r>
        <w:t>1</w:t>
      </w:r>
      <w:proofErr w:type="gramEnd"/>
    </w:p>
    <w:p w14:paraId="4E245F4E" w14:textId="77777777" w:rsidR="003042D3" w:rsidRDefault="00E163CD">
      <w:pPr>
        <w:pStyle w:val="QDisplayLogic"/>
        <w:keepNext/>
        <w:ind w:firstLine="400"/>
      </w:pPr>
      <w:r>
        <w:t xml:space="preserve">Or 9. Have you ever been hit or beaten up and badly hurt by a stranger or by someone you didn’t know... = </w:t>
      </w:r>
      <w:proofErr w:type="gramStart"/>
      <w:r>
        <w:t>2</w:t>
      </w:r>
      <w:proofErr w:type="gramEnd"/>
    </w:p>
    <w:p w14:paraId="64691C89" w14:textId="77777777" w:rsidR="003042D3" w:rsidRDefault="00E163CD">
      <w:pPr>
        <w:pStyle w:val="QDisplayLogic"/>
        <w:keepNext/>
        <w:ind w:firstLine="400"/>
      </w:pPr>
      <w:r>
        <w:t xml:space="preserve">Or 9. Have you ever been hit or beaten up and badly hurt by a stranger or by someone you didn’t know... = </w:t>
      </w:r>
      <w:proofErr w:type="gramStart"/>
      <w:r>
        <w:t>3</w:t>
      </w:r>
      <w:proofErr w:type="gramEnd"/>
    </w:p>
    <w:p w14:paraId="2F788E82" w14:textId="77777777" w:rsidR="003042D3" w:rsidRDefault="00E163CD">
      <w:pPr>
        <w:pStyle w:val="QDisplayLogic"/>
        <w:keepNext/>
        <w:ind w:firstLine="400"/>
      </w:pPr>
      <w:r>
        <w:t xml:space="preserve">Or 9. Have you ever been hit or beaten up and badly hurt by a stranger or by someone you didn’t know... = </w:t>
      </w:r>
      <w:proofErr w:type="gramStart"/>
      <w:r>
        <w:t>4</w:t>
      </w:r>
      <w:proofErr w:type="gramEnd"/>
    </w:p>
    <w:p w14:paraId="3EFFE9CB" w14:textId="77777777" w:rsidR="003042D3" w:rsidRDefault="00E163CD">
      <w:pPr>
        <w:pStyle w:val="QDisplayLogic"/>
        <w:keepNext/>
        <w:ind w:firstLine="400"/>
      </w:pPr>
      <w:r>
        <w:t xml:space="preserve">Or 9. Have you ever been hit or beaten up and badly hurt by a stranger or by someone you didn’t know... = </w:t>
      </w:r>
      <w:proofErr w:type="gramStart"/>
      <w:r>
        <w:t>5</w:t>
      </w:r>
      <w:proofErr w:type="gramEnd"/>
    </w:p>
    <w:p w14:paraId="7AB8DF0B" w14:textId="77777777" w:rsidR="003042D3" w:rsidRDefault="00E163CD">
      <w:pPr>
        <w:pStyle w:val="QDisplayLogic"/>
        <w:keepNext/>
        <w:ind w:firstLine="400"/>
      </w:pPr>
      <w:r>
        <w:t xml:space="preserve">Or 9. Have you ever been hit or beaten up and badly hurt by a stranger or by someone you didn’t know... = </w:t>
      </w:r>
      <w:proofErr w:type="gramStart"/>
      <w:r>
        <w:t>6</w:t>
      </w:r>
      <w:proofErr w:type="gramEnd"/>
    </w:p>
    <w:tbl>
      <w:tblPr>
        <w:tblStyle w:val="QQuestionIconTable"/>
        <w:tblW w:w="50" w:type="auto"/>
        <w:tblLook w:val="07E0" w:firstRow="1" w:lastRow="1" w:firstColumn="1" w:lastColumn="1" w:noHBand="1" w:noVBand="1"/>
      </w:tblPr>
      <w:tblGrid>
        <w:gridCol w:w="380"/>
      </w:tblGrid>
      <w:tr w:rsidR="003042D3" w14:paraId="53C3C77C" w14:textId="77777777">
        <w:tc>
          <w:tcPr>
            <w:tcW w:w="50" w:type="dxa"/>
          </w:tcPr>
          <w:p w14:paraId="2151A215" w14:textId="77777777" w:rsidR="003042D3" w:rsidRDefault="00E163CD">
            <w:pPr>
              <w:keepNext/>
            </w:pPr>
            <w:r>
              <w:rPr>
                <w:noProof/>
              </w:rPr>
              <w:drawing>
                <wp:inline distT="0" distB="0" distL="0" distR="0" wp14:anchorId="42819837" wp14:editId="00B942DC">
                  <wp:extent cx="228600" cy="228600"/>
                  <wp:effectExtent l="0" t="0" r="0" b="0"/>
                  <wp:docPr id="1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C8C14E" w14:textId="77777777" w:rsidR="003042D3" w:rsidRDefault="003042D3"/>
    <w:p w14:paraId="68AC9E55" w14:textId="77777777" w:rsidR="003042D3" w:rsidRDefault="00E163CD">
      <w:pPr>
        <w:keepNext/>
      </w:pPr>
      <w:r>
        <w:lastRenderedPageBreak/>
        <w:t>TLEQ_9c Was it because of your sexual orientation?</w:t>
      </w:r>
    </w:p>
    <w:p w14:paraId="41430A48" w14:textId="77777777" w:rsidR="003042D3" w:rsidRDefault="00E163CD">
      <w:pPr>
        <w:pStyle w:val="ListParagraph"/>
        <w:keepNext/>
        <w:numPr>
          <w:ilvl w:val="0"/>
          <w:numId w:val="4"/>
        </w:numPr>
      </w:pPr>
      <w:r>
        <w:t>Yes (please specify: how many times?)  (1) ________________________________________________</w:t>
      </w:r>
    </w:p>
    <w:p w14:paraId="43EE391C" w14:textId="77777777" w:rsidR="003042D3" w:rsidRDefault="00E163CD">
      <w:pPr>
        <w:pStyle w:val="ListParagraph"/>
        <w:keepNext/>
        <w:numPr>
          <w:ilvl w:val="0"/>
          <w:numId w:val="4"/>
        </w:numPr>
      </w:pPr>
      <w:proofErr w:type="gramStart"/>
      <w:r>
        <w:t>No  (</w:t>
      </w:r>
      <w:proofErr w:type="gramEnd"/>
      <w:r>
        <w:t xml:space="preserve">0) </w:t>
      </w:r>
    </w:p>
    <w:p w14:paraId="2511AF8E" w14:textId="77777777" w:rsidR="003042D3" w:rsidRDefault="003042D3"/>
    <w:p w14:paraId="32889FE5"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9F7122B" w14:textId="77777777">
        <w:trPr>
          <w:trHeight w:val="300"/>
        </w:trPr>
        <w:tc>
          <w:tcPr>
            <w:tcW w:w="1368" w:type="dxa"/>
            <w:tcBorders>
              <w:top w:val="nil"/>
              <w:left w:val="nil"/>
              <w:bottom w:val="nil"/>
              <w:right w:val="nil"/>
            </w:tcBorders>
          </w:tcPr>
          <w:p w14:paraId="3E6AEEB5" w14:textId="77777777" w:rsidR="003042D3" w:rsidRDefault="00E163CD">
            <w:pPr>
              <w:rPr>
                <w:color w:val="CCCCCC"/>
              </w:rPr>
            </w:pPr>
            <w:r>
              <w:rPr>
                <w:color w:val="CCCCCC"/>
              </w:rPr>
              <w:t>Page Break</w:t>
            </w:r>
          </w:p>
        </w:tc>
        <w:tc>
          <w:tcPr>
            <w:tcW w:w="8208" w:type="dxa"/>
            <w:tcBorders>
              <w:top w:val="nil"/>
              <w:left w:val="nil"/>
              <w:bottom w:val="nil"/>
              <w:right w:val="nil"/>
            </w:tcBorders>
          </w:tcPr>
          <w:p w14:paraId="2754596A" w14:textId="77777777" w:rsidR="003042D3" w:rsidRDefault="003042D3">
            <w:pPr>
              <w:pBdr>
                <w:top w:val="single" w:sz="8" w:space="0" w:color="CCCCCC"/>
              </w:pBdr>
              <w:spacing w:before="120" w:after="120" w:line="120" w:lineRule="auto"/>
              <w:jc w:val="center"/>
              <w:rPr>
                <w:color w:val="CCCCCC"/>
              </w:rPr>
            </w:pPr>
          </w:p>
        </w:tc>
      </w:tr>
    </w:tbl>
    <w:p w14:paraId="4680F395"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A308C93" w14:textId="77777777">
        <w:tc>
          <w:tcPr>
            <w:tcW w:w="50" w:type="dxa"/>
          </w:tcPr>
          <w:p w14:paraId="5C0D6D8C" w14:textId="77777777" w:rsidR="003042D3" w:rsidRDefault="00E163CD">
            <w:pPr>
              <w:keepNext/>
            </w:pPr>
            <w:r>
              <w:rPr>
                <w:noProof/>
              </w:rPr>
              <w:lastRenderedPageBreak/>
              <w:drawing>
                <wp:inline distT="0" distB="0" distL="0" distR="0" wp14:anchorId="5E46B355" wp14:editId="595AB3AC">
                  <wp:extent cx="228600" cy="228600"/>
                  <wp:effectExtent l="0" t="0" r="0" b="0"/>
                  <wp:docPr id="1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8D886C" w14:textId="77777777" w:rsidR="003042D3" w:rsidRDefault="003042D3"/>
    <w:p w14:paraId="67B7405E" w14:textId="77777777" w:rsidR="003042D3" w:rsidRDefault="00E163CD">
      <w:pPr>
        <w:keepNext/>
      </w:pPr>
      <w:r>
        <w:t xml:space="preserve">TLEQ_10 </w:t>
      </w:r>
      <w:r>
        <w:br/>
        <w:t>10. Have you seen a stranger (or someone you didn’t know very well) attack or beat up someone and seriously injure or kill them?</w:t>
      </w:r>
    </w:p>
    <w:p w14:paraId="7C2D4BA2" w14:textId="77777777" w:rsidR="003042D3" w:rsidRDefault="00E163CD">
      <w:pPr>
        <w:pStyle w:val="ListParagraph"/>
        <w:keepNext/>
        <w:numPr>
          <w:ilvl w:val="0"/>
          <w:numId w:val="4"/>
        </w:numPr>
      </w:pPr>
      <w:proofErr w:type="gramStart"/>
      <w:r>
        <w:t>Never  (</w:t>
      </w:r>
      <w:proofErr w:type="gramEnd"/>
      <w:r>
        <w:t xml:space="preserve">0) </w:t>
      </w:r>
    </w:p>
    <w:p w14:paraId="70BB7EDC" w14:textId="77777777" w:rsidR="003042D3" w:rsidRDefault="00E163CD">
      <w:pPr>
        <w:pStyle w:val="ListParagraph"/>
        <w:keepNext/>
        <w:numPr>
          <w:ilvl w:val="0"/>
          <w:numId w:val="4"/>
        </w:numPr>
      </w:pPr>
      <w:proofErr w:type="gramStart"/>
      <w:r>
        <w:t>Once  (</w:t>
      </w:r>
      <w:proofErr w:type="gramEnd"/>
      <w:r>
        <w:t xml:space="preserve">1) </w:t>
      </w:r>
    </w:p>
    <w:p w14:paraId="63FEA53F" w14:textId="77777777" w:rsidR="003042D3" w:rsidRDefault="00E163CD">
      <w:pPr>
        <w:pStyle w:val="ListParagraph"/>
        <w:keepNext/>
        <w:numPr>
          <w:ilvl w:val="0"/>
          <w:numId w:val="4"/>
        </w:numPr>
      </w:pPr>
      <w:proofErr w:type="gramStart"/>
      <w:r>
        <w:t>Twice  (</w:t>
      </w:r>
      <w:proofErr w:type="gramEnd"/>
      <w:r>
        <w:t xml:space="preserve">2) </w:t>
      </w:r>
    </w:p>
    <w:p w14:paraId="3B164E4F"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61C7002B"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2A5E58CD"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00816886"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7F938B0F" w14:textId="77777777" w:rsidR="003042D3" w:rsidRDefault="003042D3"/>
    <w:p w14:paraId="5A4AA8FF" w14:textId="77777777" w:rsidR="003042D3" w:rsidRDefault="003042D3">
      <w:pPr>
        <w:pStyle w:val="QuestionSeparator"/>
      </w:pPr>
    </w:p>
    <w:p w14:paraId="7D422F40" w14:textId="77777777" w:rsidR="003042D3" w:rsidRDefault="00E163CD">
      <w:pPr>
        <w:pStyle w:val="QDisplayLogic"/>
        <w:keepNext/>
      </w:pPr>
      <w:r>
        <w:t>Display This Question:</w:t>
      </w:r>
    </w:p>
    <w:p w14:paraId="6F1BAAAD" w14:textId="77777777" w:rsidR="003042D3" w:rsidRDefault="00E163CD">
      <w:pPr>
        <w:pStyle w:val="QDisplayLogic"/>
        <w:keepNext/>
        <w:ind w:firstLine="400"/>
      </w:pPr>
      <w:r>
        <w:t xml:space="preserve">If 10. Have you seen a stranger (or someone you didn’t know very well) attack or beat up someone </w:t>
      </w:r>
      <w:proofErr w:type="gramStart"/>
      <w:r>
        <w:t>and...</w:t>
      </w:r>
      <w:proofErr w:type="gramEnd"/>
      <w:r>
        <w:t xml:space="preserve"> = 1</w:t>
      </w:r>
    </w:p>
    <w:p w14:paraId="136F9594" w14:textId="77777777" w:rsidR="003042D3" w:rsidRDefault="00E163CD">
      <w:pPr>
        <w:pStyle w:val="QDisplayLogic"/>
        <w:keepNext/>
        <w:ind w:firstLine="400"/>
      </w:pPr>
      <w:r>
        <w:t xml:space="preserve">Or 10. Have you seen a stranger (or someone you didn’t know very well) attack or beat up someone </w:t>
      </w:r>
      <w:proofErr w:type="gramStart"/>
      <w:r>
        <w:t>and...</w:t>
      </w:r>
      <w:proofErr w:type="gramEnd"/>
      <w:r>
        <w:t xml:space="preserve"> = 2</w:t>
      </w:r>
    </w:p>
    <w:p w14:paraId="3ACA0371" w14:textId="77777777" w:rsidR="003042D3" w:rsidRDefault="00E163CD">
      <w:pPr>
        <w:pStyle w:val="QDisplayLogic"/>
        <w:keepNext/>
        <w:ind w:firstLine="400"/>
      </w:pPr>
      <w:r>
        <w:t xml:space="preserve">Or 10. Have you seen a stranger (or someone you didn’t know very well) attack or beat up someone </w:t>
      </w:r>
      <w:proofErr w:type="gramStart"/>
      <w:r>
        <w:t>and...</w:t>
      </w:r>
      <w:proofErr w:type="gramEnd"/>
      <w:r>
        <w:t xml:space="preserve"> = 3</w:t>
      </w:r>
    </w:p>
    <w:p w14:paraId="72F2D420" w14:textId="77777777" w:rsidR="003042D3" w:rsidRDefault="00E163CD">
      <w:pPr>
        <w:pStyle w:val="QDisplayLogic"/>
        <w:keepNext/>
        <w:ind w:firstLine="400"/>
      </w:pPr>
      <w:r>
        <w:t xml:space="preserve">Or 10. Have you seen a stranger (or someone you didn’t know very well) attack or beat up someone </w:t>
      </w:r>
      <w:proofErr w:type="gramStart"/>
      <w:r>
        <w:t>and...</w:t>
      </w:r>
      <w:proofErr w:type="gramEnd"/>
      <w:r>
        <w:t xml:space="preserve"> = 4</w:t>
      </w:r>
    </w:p>
    <w:p w14:paraId="68C0B3CD" w14:textId="77777777" w:rsidR="003042D3" w:rsidRDefault="00E163CD">
      <w:pPr>
        <w:pStyle w:val="QDisplayLogic"/>
        <w:keepNext/>
        <w:ind w:firstLine="400"/>
      </w:pPr>
      <w:r>
        <w:t xml:space="preserve">Or 10. Have you seen a stranger (or someone you didn’t know very well) attack or beat up someone </w:t>
      </w:r>
      <w:proofErr w:type="gramStart"/>
      <w:r>
        <w:t>and...</w:t>
      </w:r>
      <w:proofErr w:type="gramEnd"/>
      <w:r>
        <w:t xml:space="preserve"> = 5</w:t>
      </w:r>
    </w:p>
    <w:p w14:paraId="43BEBA21" w14:textId="77777777" w:rsidR="003042D3" w:rsidRDefault="00E163CD">
      <w:pPr>
        <w:pStyle w:val="QDisplayLogic"/>
        <w:keepNext/>
        <w:ind w:firstLine="400"/>
      </w:pPr>
      <w:r>
        <w:t xml:space="preserve">Or 10. Have you seen a stranger (or someone you didn’t know very well) attack or beat up someone </w:t>
      </w:r>
      <w:proofErr w:type="gramStart"/>
      <w:r>
        <w:t>and...</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5CD428CC" w14:textId="77777777">
        <w:tc>
          <w:tcPr>
            <w:tcW w:w="50" w:type="dxa"/>
          </w:tcPr>
          <w:p w14:paraId="06F76B18" w14:textId="77777777" w:rsidR="003042D3" w:rsidRDefault="00E163CD">
            <w:pPr>
              <w:keepNext/>
            </w:pPr>
            <w:r>
              <w:rPr>
                <w:noProof/>
              </w:rPr>
              <w:drawing>
                <wp:inline distT="0" distB="0" distL="0" distR="0" wp14:anchorId="07ABB317" wp14:editId="61023885">
                  <wp:extent cx="228600" cy="228600"/>
                  <wp:effectExtent l="0" t="0" r="0" b="0"/>
                  <wp:docPr id="1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2DF2F9" w14:textId="77777777" w:rsidR="003042D3" w:rsidRDefault="003042D3"/>
    <w:p w14:paraId="47CF24A1" w14:textId="77777777" w:rsidR="003042D3" w:rsidRDefault="00E163CD">
      <w:pPr>
        <w:keepNext/>
      </w:pPr>
      <w:r>
        <w:t>TLEQ_10a Did you experience intense fear, helplessness, or horror when it happened?</w:t>
      </w:r>
    </w:p>
    <w:p w14:paraId="70BD1D16" w14:textId="77777777" w:rsidR="003042D3" w:rsidRDefault="00E163CD">
      <w:pPr>
        <w:pStyle w:val="ListParagraph"/>
        <w:keepNext/>
        <w:numPr>
          <w:ilvl w:val="0"/>
          <w:numId w:val="4"/>
        </w:numPr>
      </w:pPr>
      <w:proofErr w:type="gramStart"/>
      <w:r>
        <w:t>Yes  (</w:t>
      </w:r>
      <w:proofErr w:type="gramEnd"/>
      <w:r>
        <w:t xml:space="preserve">1) </w:t>
      </w:r>
    </w:p>
    <w:p w14:paraId="2211C4B6" w14:textId="77777777" w:rsidR="003042D3" w:rsidRDefault="00E163CD">
      <w:pPr>
        <w:pStyle w:val="ListParagraph"/>
        <w:keepNext/>
        <w:numPr>
          <w:ilvl w:val="0"/>
          <w:numId w:val="4"/>
        </w:numPr>
      </w:pPr>
      <w:proofErr w:type="gramStart"/>
      <w:r>
        <w:t>No  (</w:t>
      </w:r>
      <w:proofErr w:type="gramEnd"/>
      <w:r>
        <w:t xml:space="preserve">0) </w:t>
      </w:r>
    </w:p>
    <w:p w14:paraId="1EB44D5D" w14:textId="77777777" w:rsidR="003042D3" w:rsidRDefault="003042D3"/>
    <w:p w14:paraId="0608BB0F"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92A643E" w14:textId="77777777">
        <w:trPr>
          <w:trHeight w:val="300"/>
        </w:trPr>
        <w:tc>
          <w:tcPr>
            <w:tcW w:w="1368" w:type="dxa"/>
            <w:tcBorders>
              <w:top w:val="nil"/>
              <w:left w:val="nil"/>
              <w:bottom w:val="nil"/>
              <w:right w:val="nil"/>
            </w:tcBorders>
          </w:tcPr>
          <w:p w14:paraId="17FCF2DD" w14:textId="77777777" w:rsidR="003042D3" w:rsidRDefault="00E163CD">
            <w:pPr>
              <w:rPr>
                <w:color w:val="CCCCCC"/>
              </w:rPr>
            </w:pPr>
            <w:r>
              <w:rPr>
                <w:color w:val="CCCCCC"/>
              </w:rPr>
              <w:lastRenderedPageBreak/>
              <w:t>Page Break</w:t>
            </w:r>
          </w:p>
        </w:tc>
        <w:tc>
          <w:tcPr>
            <w:tcW w:w="8208" w:type="dxa"/>
            <w:tcBorders>
              <w:top w:val="nil"/>
              <w:left w:val="nil"/>
              <w:bottom w:val="nil"/>
              <w:right w:val="nil"/>
            </w:tcBorders>
          </w:tcPr>
          <w:p w14:paraId="5DFDB58A" w14:textId="77777777" w:rsidR="003042D3" w:rsidRDefault="003042D3">
            <w:pPr>
              <w:pBdr>
                <w:top w:val="single" w:sz="8" w:space="0" w:color="CCCCCC"/>
              </w:pBdr>
              <w:spacing w:before="120" w:after="120" w:line="120" w:lineRule="auto"/>
              <w:jc w:val="center"/>
              <w:rPr>
                <w:color w:val="CCCCCC"/>
              </w:rPr>
            </w:pPr>
          </w:p>
        </w:tc>
      </w:tr>
    </w:tbl>
    <w:p w14:paraId="1A549B0F"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6EC03A45" w14:textId="77777777">
        <w:tc>
          <w:tcPr>
            <w:tcW w:w="50" w:type="dxa"/>
          </w:tcPr>
          <w:p w14:paraId="3ACD3D94" w14:textId="77777777" w:rsidR="003042D3" w:rsidRDefault="00E163CD">
            <w:pPr>
              <w:keepNext/>
            </w:pPr>
            <w:r>
              <w:rPr>
                <w:noProof/>
              </w:rPr>
              <w:lastRenderedPageBreak/>
              <w:drawing>
                <wp:inline distT="0" distB="0" distL="0" distR="0" wp14:anchorId="2D3F24E1" wp14:editId="6A76880E">
                  <wp:extent cx="228600" cy="228600"/>
                  <wp:effectExtent l="0" t="0" r="0" b="0"/>
                  <wp:docPr id="1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F884B4C" w14:textId="77777777" w:rsidR="003042D3" w:rsidRDefault="003042D3"/>
    <w:p w14:paraId="0ABD818C" w14:textId="77777777" w:rsidR="003042D3" w:rsidRDefault="00E163CD">
      <w:pPr>
        <w:keepNext/>
      </w:pPr>
      <w:r>
        <w:t>TLEQ_11 11. Has anyone threatened to kill you or cause you serious physical harm?</w:t>
      </w:r>
    </w:p>
    <w:p w14:paraId="231F90A8" w14:textId="77777777" w:rsidR="003042D3" w:rsidRDefault="00E163CD">
      <w:pPr>
        <w:pStyle w:val="ListParagraph"/>
        <w:keepNext/>
        <w:numPr>
          <w:ilvl w:val="0"/>
          <w:numId w:val="4"/>
        </w:numPr>
      </w:pPr>
      <w:proofErr w:type="gramStart"/>
      <w:r>
        <w:t>Never  (</w:t>
      </w:r>
      <w:proofErr w:type="gramEnd"/>
      <w:r>
        <w:t xml:space="preserve">0) </w:t>
      </w:r>
    </w:p>
    <w:p w14:paraId="0CFD4ABC" w14:textId="77777777" w:rsidR="003042D3" w:rsidRDefault="00E163CD">
      <w:pPr>
        <w:pStyle w:val="ListParagraph"/>
        <w:keepNext/>
        <w:numPr>
          <w:ilvl w:val="0"/>
          <w:numId w:val="4"/>
        </w:numPr>
      </w:pPr>
      <w:proofErr w:type="gramStart"/>
      <w:r>
        <w:t>Once  (</w:t>
      </w:r>
      <w:proofErr w:type="gramEnd"/>
      <w:r>
        <w:t xml:space="preserve">1) </w:t>
      </w:r>
    </w:p>
    <w:p w14:paraId="6C28CFA2" w14:textId="77777777" w:rsidR="003042D3" w:rsidRDefault="00E163CD">
      <w:pPr>
        <w:pStyle w:val="ListParagraph"/>
        <w:keepNext/>
        <w:numPr>
          <w:ilvl w:val="0"/>
          <w:numId w:val="4"/>
        </w:numPr>
      </w:pPr>
      <w:proofErr w:type="gramStart"/>
      <w:r>
        <w:t>Twice  (</w:t>
      </w:r>
      <w:proofErr w:type="gramEnd"/>
      <w:r>
        <w:t xml:space="preserve">2) </w:t>
      </w:r>
    </w:p>
    <w:p w14:paraId="74B262AC"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7A80652E"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2AB689ED"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7D61873"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2B74B4F7" w14:textId="77777777" w:rsidR="003042D3" w:rsidRDefault="003042D3"/>
    <w:p w14:paraId="374F429F" w14:textId="77777777" w:rsidR="003042D3" w:rsidRDefault="003042D3">
      <w:pPr>
        <w:pStyle w:val="QuestionSeparator"/>
      </w:pPr>
    </w:p>
    <w:p w14:paraId="76BB8DE6" w14:textId="77777777" w:rsidR="003042D3" w:rsidRDefault="00E163CD">
      <w:pPr>
        <w:pStyle w:val="QDisplayLogic"/>
        <w:keepNext/>
      </w:pPr>
      <w:r>
        <w:t>Display This Question:</w:t>
      </w:r>
    </w:p>
    <w:p w14:paraId="143F9CFB" w14:textId="77777777" w:rsidR="003042D3" w:rsidRDefault="00E163CD">
      <w:pPr>
        <w:pStyle w:val="QDisplayLogic"/>
        <w:keepNext/>
        <w:ind w:firstLine="400"/>
      </w:pPr>
      <w:r>
        <w:t>If 11. Has anyone threatened to kill you or cause you serious physical harm? = 1</w:t>
      </w:r>
    </w:p>
    <w:p w14:paraId="6775F65D" w14:textId="77777777" w:rsidR="003042D3" w:rsidRDefault="00E163CD">
      <w:pPr>
        <w:pStyle w:val="QDisplayLogic"/>
        <w:keepNext/>
        <w:ind w:firstLine="400"/>
      </w:pPr>
      <w:r>
        <w:t>Or 11. Has anyone threatened to kill you or cause you serious physical harm? = 2</w:t>
      </w:r>
    </w:p>
    <w:p w14:paraId="33793BEE" w14:textId="77777777" w:rsidR="003042D3" w:rsidRDefault="00E163CD">
      <w:pPr>
        <w:pStyle w:val="QDisplayLogic"/>
        <w:keepNext/>
        <w:ind w:firstLine="400"/>
      </w:pPr>
      <w:r>
        <w:t>Or 11. Has anyone threatened to kill you or cause you serious physical harm? = 3</w:t>
      </w:r>
    </w:p>
    <w:p w14:paraId="4CFCF3C0" w14:textId="77777777" w:rsidR="003042D3" w:rsidRDefault="00E163CD">
      <w:pPr>
        <w:pStyle w:val="QDisplayLogic"/>
        <w:keepNext/>
        <w:ind w:firstLine="400"/>
      </w:pPr>
      <w:r>
        <w:t>Or 11. Has anyone threatened to kill you or cause you serious physical harm? = 4</w:t>
      </w:r>
    </w:p>
    <w:p w14:paraId="1F1FE1DF" w14:textId="77777777" w:rsidR="003042D3" w:rsidRDefault="00E163CD">
      <w:pPr>
        <w:pStyle w:val="QDisplayLogic"/>
        <w:keepNext/>
        <w:ind w:firstLine="400"/>
      </w:pPr>
      <w:r>
        <w:t>Or 11. Has anyone threatened to kill you or cause you serious physical harm? = 5</w:t>
      </w:r>
    </w:p>
    <w:p w14:paraId="2528E8AD" w14:textId="77777777" w:rsidR="003042D3" w:rsidRDefault="00E163CD">
      <w:pPr>
        <w:pStyle w:val="QDisplayLogic"/>
        <w:keepNext/>
        <w:ind w:firstLine="400"/>
      </w:pPr>
      <w:r>
        <w:t>Or 11. Has anyone threatened to kill you or cause you serious physical harm? = 6</w:t>
      </w:r>
    </w:p>
    <w:tbl>
      <w:tblPr>
        <w:tblStyle w:val="QQuestionIconTable"/>
        <w:tblW w:w="50" w:type="auto"/>
        <w:tblLook w:val="07E0" w:firstRow="1" w:lastRow="1" w:firstColumn="1" w:lastColumn="1" w:noHBand="1" w:noVBand="1"/>
      </w:tblPr>
      <w:tblGrid>
        <w:gridCol w:w="380"/>
      </w:tblGrid>
      <w:tr w:rsidR="003042D3" w14:paraId="309FF7C7" w14:textId="77777777">
        <w:tc>
          <w:tcPr>
            <w:tcW w:w="50" w:type="dxa"/>
          </w:tcPr>
          <w:p w14:paraId="2D730552" w14:textId="77777777" w:rsidR="003042D3" w:rsidRDefault="00E163CD">
            <w:pPr>
              <w:keepNext/>
            </w:pPr>
            <w:r>
              <w:rPr>
                <w:noProof/>
              </w:rPr>
              <w:drawing>
                <wp:inline distT="0" distB="0" distL="0" distR="0" wp14:anchorId="604E6364" wp14:editId="3A47D928">
                  <wp:extent cx="228600" cy="228600"/>
                  <wp:effectExtent l="0" t="0" r="0" b="0"/>
                  <wp:docPr id="1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F150BC" w14:textId="77777777" w:rsidR="003042D3" w:rsidRDefault="003042D3"/>
    <w:p w14:paraId="5BB2DBB1" w14:textId="77777777" w:rsidR="003042D3" w:rsidRDefault="00E163CD">
      <w:pPr>
        <w:keepNext/>
      </w:pPr>
      <w:r>
        <w:t>TLEQ_11a Did you experience intense fear, helplessness, or horror when it happened?</w:t>
      </w:r>
    </w:p>
    <w:p w14:paraId="77A2F342" w14:textId="77777777" w:rsidR="003042D3" w:rsidRDefault="00E163CD">
      <w:pPr>
        <w:pStyle w:val="ListParagraph"/>
        <w:keepNext/>
        <w:numPr>
          <w:ilvl w:val="0"/>
          <w:numId w:val="4"/>
        </w:numPr>
      </w:pPr>
      <w:proofErr w:type="gramStart"/>
      <w:r>
        <w:t>Yes  (</w:t>
      </w:r>
      <w:proofErr w:type="gramEnd"/>
      <w:r>
        <w:t xml:space="preserve">1) </w:t>
      </w:r>
    </w:p>
    <w:p w14:paraId="415B22A3" w14:textId="77777777" w:rsidR="003042D3" w:rsidRDefault="00E163CD">
      <w:pPr>
        <w:pStyle w:val="ListParagraph"/>
        <w:keepNext/>
        <w:numPr>
          <w:ilvl w:val="0"/>
          <w:numId w:val="4"/>
        </w:numPr>
      </w:pPr>
      <w:proofErr w:type="gramStart"/>
      <w:r>
        <w:t>No  (</w:t>
      </w:r>
      <w:proofErr w:type="gramEnd"/>
      <w:r>
        <w:t xml:space="preserve">0) </w:t>
      </w:r>
    </w:p>
    <w:p w14:paraId="604CA433" w14:textId="77777777" w:rsidR="003042D3" w:rsidRDefault="003042D3"/>
    <w:p w14:paraId="77442253" w14:textId="77777777" w:rsidR="003042D3" w:rsidRDefault="003042D3">
      <w:pPr>
        <w:pStyle w:val="QuestionSeparator"/>
      </w:pPr>
    </w:p>
    <w:p w14:paraId="0BE5B647" w14:textId="77777777" w:rsidR="003042D3" w:rsidRDefault="00E163CD">
      <w:pPr>
        <w:pStyle w:val="QDisplayLogic"/>
        <w:keepNext/>
      </w:pPr>
      <w:r>
        <w:lastRenderedPageBreak/>
        <w:t>Display This Question:</w:t>
      </w:r>
    </w:p>
    <w:p w14:paraId="068E7978" w14:textId="77777777" w:rsidR="003042D3" w:rsidRDefault="00E163CD">
      <w:pPr>
        <w:pStyle w:val="QDisplayLogic"/>
        <w:keepNext/>
        <w:ind w:firstLine="400"/>
      </w:pPr>
      <w:r>
        <w:t>If 11. Has anyone threatened to kill you or cause you serious physical harm? = 1</w:t>
      </w:r>
    </w:p>
    <w:p w14:paraId="22D6A280" w14:textId="77777777" w:rsidR="003042D3" w:rsidRDefault="00E163CD">
      <w:pPr>
        <w:pStyle w:val="QDisplayLogic"/>
        <w:keepNext/>
        <w:ind w:firstLine="400"/>
      </w:pPr>
      <w:r>
        <w:t>Or 11. Has anyone threatened to kill you or cause you serious physical harm? = 2</w:t>
      </w:r>
    </w:p>
    <w:p w14:paraId="1F24BAEE" w14:textId="77777777" w:rsidR="003042D3" w:rsidRDefault="00E163CD">
      <w:pPr>
        <w:pStyle w:val="QDisplayLogic"/>
        <w:keepNext/>
        <w:ind w:firstLine="400"/>
      </w:pPr>
      <w:r>
        <w:t>Or 11. Has anyone threatened to kill you or cause you serious physical harm? = 3</w:t>
      </w:r>
    </w:p>
    <w:p w14:paraId="5F23F94D" w14:textId="77777777" w:rsidR="003042D3" w:rsidRDefault="00E163CD">
      <w:pPr>
        <w:pStyle w:val="QDisplayLogic"/>
        <w:keepNext/>
        <w:ind w:firstLine="400"/>
      </w:pPr>
      <w:r>
        <w:t>Or 11. Has anyone threatened to kill you or cause you serious physical harm? = 4</w:t>
      </w:r>
    </w:p>
    <w:p w14:paraId="021FEBB3" w14:textId="77777777" w:rsidR="003042D3" w:rsidRDefault="00E163CD">
      <w:pPr>
        <w:pStyle w:val="QDisplayLogic"/>
        <w:keepNext/>
        <w:ind w:firstLine="400"/>
      </w:pPr>
      <w:r>
        <w:t>Or 11. Has anyone threatened to kill you or cause you serious physical harm? = 5</w:t>
      </w:r>
    </w:p>
    <w:p w14:paraId="1DA1D4A6" w14:textId="77777777" w:rsidR="003042D3" w:rsidRDefault="00E163CD">
      <w:pPr>
        <w:pStyle w:val="QDisplayLogic"/>
        <w:keepNext/>
        <w:ind w:firstLine="400"/>
      </w:pPr>
      <w:r>
        <w:t>Or 11. Has anyone threatened to kill you or cause you serious physical harm? = 6</w:t>
      </w:r>
    </w:p>
    <w:tbl>
      <w:tblPr>
        <w:tblStyle w:val="QQuestionIconTable"/>
        <w:tblW w:w="50" w:type="auto"/>
        <w:tblLook w:val="07E0" w:firstRow="1" w:lastRow="1" w:firstColumn="1" w:lastColumn="1" w:noHBand="1" w:noVBand="1"/>
      </w:tblPr>
      <w:tblGrid>
        <w:gridCol w:w="380"/>
      </w:tblGrid>
      <w:tr w:rsidR="003042D3" w14:paraId="74BE01C3" w14:textId="77777777">
        <w:tc>
          <w:tcPr>
            <w:tcW w:w="50" w:type="dxa"/>
          </w:tcPr>
          <w:p w14:paraId="646794A2" w14:textId="77777777" w:rsidR="003042D3" w:rsidRDefault="00E163CD">
            <w:pPr>
              <w:keepNext/>
            </w:pPr>
            <w:r>
              <w:rPr>
                <w:noProof/>
              </w:rPr>
              <w:drawing>
                <wp:inline distT="0" distB="0" distL="0" distR="0" wp14:anchorId="7162A799" wp14:editId="70C49124">
                  <wp:extent cx="228600" cy="228600"/>
                  <wp:effectExtent l="0" t="0" r="0" b="0"/>
                  <wp:docPr id="1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5679CC" w14:textId="77777777" w:rsidR="003042D3" w:rsidRDefault="003042D3"/>
    <w:p w14:paraId="688B4692" w14:textId="77777777" w:rsidR="003042D3" w:rsidRDefault="00E163CD">
      <w:pPr>
        <w:keepNext/>
      </w:pPr>
      <w:r>
        <w:t>TLEQ_11b Was it because of your sexual orientation?</w:t>
      </w:r>
    </w:p>
    <w:p w14:paraId="421F4979" w14:textId="77777777" w:rsidR="003042D3" w:rsidRDefault="00E163CD">
      <w:pPr>
        <w:pStyle w:val="ListParagraph"/>
        <w:keepNext/>
        <w:numPr>
          <w:ilvl w:val="0"/>
          <w:numId w:val="4"/>
        </w:numPr>
      </w:pPr>
      <w:r>
        <w:t>Yes (please specify: how many times?)  (1) ________________________________________________</w:t>
      </w:r>
    </w:p>
    <w:p w14:paraId="45527927" w14:textId="77777777" w:rsidR="003042D3" w:rsidRDefault="00E163CD">
      <w:pPr>
        <w:pStyle w:val="ListParagraph"/>
        <w:keepNext/>
        <w:numPr>
          <w:ilvl w:val="0"/>
          <w:numId w:val="4"/>
        </w:numPr>
      </w:pPr>
      <w:proofErr w:type="gramStart"/>
      <w:r>
        <w:t>No  (</w:t>
      </w:r>
      <w:proofErr w:type="gramEnd"/>
      <w:r>
        <w:t xml:space="preserve">0) </w:t>
      </w:r>
    </w:p>
    <w:p w14:paraId="07FEB0FA" w14:textId="77777777" w:rsidR="003042D3" w:rsidRDefault="003042D3"/>
    <w:p w14:paraId="50D81833"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1F3C5969" w14:textId="77777777">
        <w:trPr>
          <w:trHeight w:val="300"/>
        </w:trPr>
        <w:tc>
          <w:tcPr>
            <w:tcW w:w="1368" w:type="dxa"/>
            <w:tcBorders>
              <w:top w:val="nil"/>
              <w:left w:val="nil"/>
              <w:bottom w:val="nil"/>
              <w:right w:val="nil"/>
            </w:tcBorders>
          </w:tcPr>
          <w:p w14:paraId="0D252AE8"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5EBB99B" w14:textId="77777777" w:rsidR="003042D3" w:rsidRDefault="003042D3">
            <w:pPr>
              <w:pBdr>
                <w:top w:val="single" w:sz="8" w:space="0" w:color="CCCCCC"/>
              </w:pBdr>
              <w:spacing w:before="120" w:after="120" w:line="120" w:lineRule="auto"/>
              <w:jc w:val="center"/>
              <w:rPr>
                <w:color w:val="CCCCCC"/>
              </w:rPr>
            </w:pPr>
          </w:p>
        </w:tc>
      </w:tr>
    </w:tbl>
    <w:p w14:paraId="693ECC69"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69825557" w14:textId="77777777">
        <w:tc>
          <w:tcPr>
            <w:tcW w:w="50" w:type="dxa"/>
          </w:tcPr>
          <w:p w14:paraId="2934CBFC" w14:textId="77777777" w:rsidR="003042D3" w:rsidRDefault="00E163CD">
            <w:pPr>
              <w:keepNext/>
            </w:pPr>
            <w:r>
              <w:rPr>
                <w:noProof/>
              </w:rPr>
              <w:lastRenderedPageBreak/>
              <w:drawing>
                <wp:inline distT="0" distB="0" distL="0" distR="0" wp14:anchorId="4000F5F5" wp14:editId="7FE896C9">
                  <wp:extent cx="228600" cy="228600"/>
                  <wp:effectExtent l="0" t="0" r="0" b="0"/>
                  <wp:docPr id="1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10DFCB" w14:textId="77777777" w:rsidR="003042D3" w:rsidRDefault="003042D3"/>
    <w:p w14:paraId="4A664BE2" w14:textId="77777777" w:rsidR="003042D3" w:rsidRDefault="00E163CD">
      <w:pPr>
        <w:keepNext/>
      </w:pPr>
      <w:r>
        <w:t>TLEQ_12 12. While growing up, were you physically punished in a way that resulted in bruises, burns, cuts, or broken bones?   </w:t>
      </w:r>
    </w:p>
    <w:p w14:paraId="5179EE79" w14:textId="77777777" w:rsidR="003042D3" w:rsidRDefault="00E163CD">
      <w:pPr>
        <w:pStyle w:val="ListParagraph"/>
        <w:keepNext/>
        <w:numPr>
          <w:ilvl w:val="0"/>
          <w:numId w:val="4"/>
        </w:numPr>
      </w:pPr>
      <w:proofErr w:type="gramStart"/>
      <w:r>
        <w:t>Never  (</w:t>
      </w:r>
      <w:proofErr w:type="gramEnd"/>
      <w:r>
        <w:t xml:space="preserve">0) </w:t>
      </w:r>
    </w:p>
    <w:p w14:paraId="4DBE7BD6" w14:textId="77777777" w:rsidR="003042D3" w:rsidRDefault="00E163CD">
      <w:pPr>
        <w:pStyle w:val="ListParagraph"/>
        <w:keepNext/>
        <w:numPr>
          <w:ilvl w:val="0"/>
          <w:numId w:val="4"/>
        </w:numPr>
      </w:pPr>
      <w:proofErr w:type="gramStart"/>
      <w:r>
        <w:t>Once  (</w:t>
      </w:r>
      <w:proofErr w:type="gramEnd"/>
      <w:r>
        <w:t xml:space="preserve">1) </w:t>
      </w:r>
    </w:p>
    <w:p w14:paraId="1FA19F74" w14:textId="77777777" w:rsidR="003042D3" w:rsidRDefault="00E163CD">
      <w:pPr>
        <w:pStyle w:val="ListParagraph"/>
        <w:keepNext/>
        <w:numPr>
          <w:ilvl w:val="0"/>
          <w:numId w:val="4"/>
        </w:numPr>
      </w:pPr>
      <w:proofErr w:type="gramStart"/>
      <w:r>
        <w:t>Twice  (</w:t>
      </w:r>
      <w:proofErr w:type="gramEnd"/>
      <w:r>
        <w:t xml:space="preserve">2) </w:t>
      </w:r>
    </w:p>
    <w:p w14:paraId="166EEF66"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38E2CFC2"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04905B0"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C6C2454"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1BBA79DE" w14:textId="77777777" w:rsidR="003042D3" w:rsidRDefault="003042D3"/>
    <w:p w14:paraId="5BE1FAD6" w14:textId="77777777" w:rsidR="003042D3" w:rsidRDefault="003042D3">
      <w:pPr>
        <w:pStyle w:val="QuestionSeparator"/>
      </w:pPr>
    </w:p>
    <w:p w14:paraId="0760BEA2" w14:textId="77777777" w:rsidR="003042D3" w:rsidRDefault="00E163CD">
      <w:pPr>
        <w:pStyle w:val="QDisplayLogic"/>
        <w:keepNext/>
      </w:pPr>
      <w:r>
        <w:t>Display This Question:</w:t>
      </w:r>
    </w:p>
    <w:p w14:paraId="257E0CFE" w14:textId="77777777" w:rsidR="003042D3" w:rsidRDefault="00E163CD">
      <w:pPr>
        <w:pStyle w:val="QDisplayLogic"/>
        <w:keepNext/>
        <w:ind w:firstLine="400"/>
      </w:pPr>
      <w:r>
        <w:t>If 12. While growing up, were you physically punished in a way that resulted in bruises, burns, cuts... = 1</w:t>
      </w:r>
    </w:p>
    <w:p w14:paraId="6FC53254" w14:textId="77777777" w:rsidR="003042D3" w:rsidRDefault="00E163CD">
      <w:pPr>
        <w:pStyle w:val="QDisplayLogic"/>
        <w:keepNext/>
        <w:ind w:firstLine="400"/>
      </w:pPr>
      <w:r>
        <w:t>Or 12. While growing up, were you physically punished in a way that resulted in bruises, burns, cuts... = 2</w:t>
      </w:r>
    </w:p>
    <w:p w14:paraId="7B28BA59" w14:textId="77777777" w:rsidR="003042D3" w:rsidRDefault="00E163CD">
      <w:pPr>
        <w:pStyle w:val="QDisplayLogic"/>
        <w:keepNext/>
        <w:ind w:firstLine="400"/>
      </w:pPr>
      <w:r>
        <w:t>Or 12. While growing up, were you physically punished in a way that resulted in bruises, burns, cuts... = 3</w:t>
      </w:r>
    </w:p>
    <w:p w14:paraId="6481CFA8" w14:textId="77777777" w:rsidR="003042D3" w:rsidRDefault="00E163CD">
      <w:pPr>
        <w:pStyle w:val="QDisplayLogic"/>
        <w:keepNext/>
        <w:ind w:firstLine="400"/>
      </w:pPr>
      <w:r>
        <w:t>Or 12. While growing up, were you physically punished in a way that resulted in bruises, burns, cuts... = 4</w:t>
      </w:r>
    </w:p>
    <w:p w14:paraId="63084C73" w14:textId="77777777" w:rsidR="003042D3" w:rsidRDefault="00E163CD">
      <w:pPr>
        <w:pStyle w:val="QDisplayLogic"/>
        <w:keepNext/>
        <w:ind w:firstLine="400"/>
      </w:pPr>
      <w:r>
        <w:t>Or 12. While growing up, were you physically punished in a way that resulted in bruises, burns, cuts... = 5</w:t>
      </w:r>
    </w:p>
    <w:p w14:paraId="5069D19C" w14:textId="77777777" w:rsidR="003042D3" w:rsidRDefault="00E163CD">
      <w:pPr>
        <w:pStyle w:val="QDisplayLogic"/>
        <w:keepNext/>
        <w:ind w:firstLine="400"/>
      </w:pPr>
      <w:r>
        <w:t>Or 12. While growing up, were you physically punished in a way that resulted in bruises, burns, cuts... = 6</w:t>
      </w:r>
    </w:p>
    <w:tbl>
      <w:tblPr>
        <w:tblStyle w:val="QQuestionIconTable"/>
        <w:tblW w:w="50" w:type="auto"/>
        <w:tblLook w:val="07E0" w:firstRow="1" w:lastRow="1" w:firstColumn="1" w:lastColumn="1" w:noHBand="1" w:noVBand="1"/>
      </w:tblPr>
      <w:tblGrid>
        <w:gridCol w:w="380"/>
      </w:tblGrid>
      <w:tr w:rsidR="003042D3" w14:paraId="0B47473F" w14:textId="77777777">
        <w:tc>
          <w:tcPr>
            <w:tcW w:w="50" w:type="dxa"/>
          </w:tcPr>
          <w:p w14:paraId="069B34DA" w14:textId="77777777" w:rsidR="003042D3" w:rsidRDefault="00E163CD">
            <w:pPr>
              <w:keepNext/>
            </w:pPr>
            <w:r>
              <w:rPr>
                <w:noProof/>
              </w:rPr>
              <w:drawing>
                <wp:inline distT="0" distB="0" distL="0" distR="0" wp14:anchorId="18ED949C" wp14:editId="6D6AD440">
                  <wp:extent cx="228600" cy="228600"/>
                  <wp:effectExtent l="0" t="0" r="0" b="0"/>
                  <wp:docPr id="1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84EA44" w14:textId="77777777" w:rsidR="003042D3" w:rsidRDefault="003042D3"/>
    <w:p w14:paraId="2E1C1D41" w14:textId="77777777" w:rsidR="003042D3" w:rsidRDefault="00E163CD">
      <w:pPr>
        <w:keepNext/>
      </w:pPr>
      <w:r>
        <w:t>TLEQ_12a Did you experience intense fear, helplessness, or horror when it happened?</w:t>
      </w:r>
    </w:p>
    <w:p w14:paraId="079B0555" w14:textId="77777777" w:rsidR="003042D3" w:rsidRDefault="00E163CD">
      <w:pPr>
        <w:pStyle w:val="ListParagraph"/>
        <w:keepNext/>
        <w:numPr>
          <w:ilvl w:val="0"/>
          <w:numId w:val="4"/>
        </w:numPr>
      </w:pPr>
      <w:proofErr w:type="gramStart"/>
      <w:r>
        <w:t>Yes  (</w:t>
      </w:r>
      <w:proofErr w:type="gramEnd"/>
      <w:r>
        <w:t xml:space="preserve">1) </w:t>
      </w:r>
    </w:p>
    <w:p w14:paraId="612842A0" w14:textId="77777777" w:rsidR="003042D3" w:rsidRDefault="00E163CD">
      <w:pPr>
        <w:pStyle w:val="ListParagraph"/>
        <w:keepNext/>
        <w:numPr>
          <w:ilvl w:val="0"/>
          <w:numId w:val="4"/>
        </w:numPr>
      </w:pPr>
      <w:proofErr w:type="gramStart"/>
      <w:r>
        <w:t>No  (</w:t>
      </w:r>
      <w:proofErr w:type="gramEnd"/>
      <w:r>
        <w:t xml:space="preserve">0) </w:t>
      </w:r>
    </w:p>
    <w:p w14:paraId="6090EF88" w14:textId="77777777" w:rsidR="003042D3" w:rsidRDefault="003042D3"/>
    <w:p w14:paraId="33421477" w14:textId="77777777" w:rsidR="003042D3" w:rsidRDefault="003042D3">
      <w:pPr>
        <w:pStyle w:val="QuestionSeparator"/>
      </w:pPr>
    </w:p>
    <w:p w14:paraId="0917EDD4" w14:textId="77777777" w:rsidR="003042D3" w:rsidRDefault="00E163CD">
      <w:pPr>
        <w:pStyle w:val="QDisplayLogic"/>
        <w:keepNext/>
      </w:pPr>
      <w:r>
        <w:lastRenderedPageBreak/>
        <w:t>Display This Question:</w:t>
      </w:r>
    </w:p>
    <w:p w14:paraId="760B9443" w14:textId="77777777" w:rsidR="003042D3" w:rsidRDefault="00E163CD">
      <w:pPr>
        <w:pStyle w:val="QDisplayLogic"/>
        <w:keepNext/>
        <w:ind w:firstLine="400"/>
      </w:pPr>
      <w:r>
        <w:t>If 12. While growing up, were you physically punished in a way that resulted in bruises, burns, cuts... = 1</w:t>
      </w:r>
    </w:p>
    <w:p w14:paraId="3543BBA9" w14:textId="77777777" w:rsidR="003042D3" w:rsidRDefault="00E163CD">
      <w:pPr>
        <w:pStyle w:val="QDisplayLogic"/>
        <w:keepNext/>
        <w:ind w:firstLine="400"/>
      </w:pPr>
      <w:r>
        <w:t>Or 12. While growing up, were you physically punished in a way that resulted in bruises, burns, cuts... = 2</w:t>
      </w:r>
    </w:p>
    <w:p w14:paraId="02831CD6" w14:textId="77777777" w:rsidR="003042D3" w:rsidRDefault="00E163CD">
      <w:pPr>
        <w:pStyle w:val="QDisplayLogic"/>
        <w:keepNext/>
        <w:ind w:firstLine="400"/>
      </w:pPr>
      <w:r>
        <w:t>Or 12. While growing up, were you physically punished in a way that resulted in bruises, burns, cuts... = 3</w:t>
      </w:r>
    </w:p>
    <w:p w14:paraId="7AF5FA6E" w14:textId="77777777" w:rsidR="003042D3" w:rsidRDefault="00E163CD">
      <w:pPr>
        <w:pStyle w:val="QDisplayLogic"/>
        <w:keepNext/>
        <w:ind w:firstLine="400"/>
      </w:pPr>
      <w:r>
        <w:t>Or 12. While growing up, were you physically punished in a way that resulted in bruises, burns, cuts... = 4</w:t>
      </w:r>
    </w:p>
    <w:p w14:paraId="4995531C" w14:textId="77777777" w:rsidR="003042D3" w:rsidRDefault="00E163CD">
      <w:pPr>
        <w:pStyle w:val="QDisplayLogic"/>
        <w:keepNext/>
        <w:ind w:firstLine="400"/>
      </w:pPr>
      <w:r>
        <w:t>Or 12. While growing up, were you physically punished in a way that resulted in bruises, burns, cuts... = 5</w:t>
      </w:r>
    </w:p>
    <w:p w14:paraId="00A24167" w14:textId="77777777" w:rsidR="003042D3" w:rsidRDefault="00E163CD">
      <w:pPr>
        <w:pStyle w:val="QDisplayLogic"/>
        <w:keepNext/>
        <w:ind w:firstLine="400"/>
      </w:pPr>
      <w:r>
        <w:t>Or 12. While growing up, were you physically punished in a way that resulted in bruises, burns, cuts... = 6</w:t>
      </w:r>
    </w:p>
    <w:tbl>
      <w:tblPr>
        <w:tblStyle w:val="QQuestionIconTable"/>
        <w:tblW w:w="50" w:type="auto"/>
        <w:tblLook w:val="07E0" w:firstRow="1" w:lastRow="1" w:firstColumn="1" w:lastColumn="1" w:noHBand="1" w:noVBand="1"/>
      </w:tblPr>
      <w:tblGrid>
        <w:gridCol w:w="380"/>
      </w:tblGrid>
      <w:tr w:rsidR="003042D3" w14:paraId="67E43C3C" w14:textId="77777777">
        <w:tc>
          <w:tcPr>
            <w:tcW w:w="50" w:type="dxa"/>
          </w:tcPr>
          <w:p w14:paraId="6BB3B2EE" w14:textId="77777777" w:rsidR="003042D3" w:rsidRDefault="00E163CD">
            <w:pPr>
              <w:keepNext/>
            </w:pPr>
            <w:r>
              <w:rPr>
                <w:noProof/>
              </w:rPr>
              <w:drawing>
                <wp:inline distT="0" distB="0" distL="0" distR="0" wp14:anchorId="365D8234" wp14:editId="3C58CE8C">
                  <wp:extent cx="228600" cy="228600"/>
                  <wp:effectExtent l="0" t="0" r="0" b="0"/>
                  <wp:docPr id="1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E7C534" w14:textId="77777777" w:rsidR="003042D3" w:rsidRDefault="003042D3"/>
    <w:p w14:paraId="0B853BF4" w14:textId="77777777" w:rsidR="003042D3" w:rsidRDefault="00E163CD">
      <w:pPr>
        <w:keepNext/>
      </w:pPr>
      <w:r>
        <w:t>TLEQ_12b Was it because of your sexual orientation?</w:t>
      </w:r>
    </w:p>
    <w:p w14:paraId="1159ADE0" w14:textId="77777777" w:rsidR="003042D3" w:rsidRDefault="00E163CD">
      <w:pPr>
        <w:pStyle w:val="ListParagraph"/>
        <w:keepNext/>
        <w:numPr>
          <w:ilvl w:val="0"/>
          <w:numId w:val="4"/>
        </w:numPr>
      </w:pPr>
      <w:r>
        <w:t>Yes (please specify: how many times?)  (1) ________________________________________________</w:t>
      </w:r>
    </w:p>
    <w:p w14:paraId="387020A0" w14:textId="77777777" w:rsidR="003042D3" w:rsidRDefault="00E163CD">
      <w:pPr>
        <w:pStyle w:val="ListParagraph"/>
        <w:keepNext/>
        <w:numPr>
          <w:ilvl w:val="0"/>
          <w:numId w:val="4"/>
        </w:numPr>
      </w:pPr>
      <w:proofErr w:type="gramStart"/>
      <w:r>
        <w:t>No  (</w:t>
      </w:r>
      <w:proofErr w:type="gramEnd"/>
      <w:r>
        <w:t xml:space="preserve">0) </w:t>
      </w:r>
    </w:p>
    <w:p w14:paraId="40A06115" w14:textId="77777777" w:rsidR="003042D3" w:rsidRDefault="003042D3"/>
    <w:p w14:paraId="63B93CFE"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0E075B5E" w14:textId="77777777">
        <w:trPr>
          <w:trHeight w:val="300"/>
        </w:trPr>
        <w:tc>
          <w:tcPr>
            <w:tcW w:w="1368" w:type="dxa"/>
            <w:tcBorders>
              <w:top w:val="nil"/>
              <w:left w:val="nil"/>
              <w:bottom w:val="nil"/>
              <w:right w:val="nil"/>
            </w:tcBorders>
          </w:tcPr>
          <w:p w14:paraId="5465B85C" w14:textId="77777777" w:rsidR="003042D3" w:rsidRDefault="00E163CD">
            <w:pPr>
              <w:rPr>
                <w:color w:val="CCCCCC"/>
              </w:rPr>
            </w:pPr>
            <w:r>
              <w:rPr>
                <w:color w:val="CCCCCC"/>
              </w:rPr>
              <w:t>Page Break</w:t>
            </w:r>
          </w:p>
        </w:tc>
        <w:tc>
          <w:tcPr>
            <w:tcW w:w="8208" w:type="dxa"/>
            <w:tcBorders>
              <w:top w:val="nil"/>
              <w:left w:val="nil"/>
              <w:bottom w:val="nil"/>
              <w:right w:val="nil"/>
            </w:tcBorders>
          </w:tcPr>
          <w:p w14:paraId="5D5E8453" w14:textId="77777777" w:rsidR="003042D3" w:rsidRDefault="003042D3">
            <w:pPr>
              <w:pBdr>
                <w:top w:val="single" w:sz="8" w:space="0" w:color="CCCCCC"/>
              </w:pBdr>
              <w:spacing w:before="120" w:after="120" w:line="120" w:lineRule="auto"/>
              <w:jc w:val="center"/>
              <w:rPr>
                <w:color w:val="CCCCCC"/>
              </w:rPr>
            </w:pPr>
          </w:p>
        </w:tc>
      </w:tr>
    </w:tbl>
    <w:p w14:paraId="4B48D840"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51F4B10B" w14:textId="77777777">
        <w:tc>
          <w:tcPr>
            <w:tcW w:w="50" w:type="dxa"/>
          </w:tcPr>
          <w:p w14:paraId="449CE472" w14:textId="77777777" w:rsidR="003042D3" w:rsidRDefault="00E163CD">
            <w:pPr>
              <w:keepNext/>
            </w:pPr>
            <w:r>
              <w:rPr>
                <w:noProof/>
              </w:rPr>
              <w:lastRenderedPageBreak/>
              <w:drawing>
                <wp:inline distT="0" distB="0" distL="0" distR="0" wp14:anchorId="35F8998A" wp14:editId="1D272451">
                  <wp:extent cx="228600" cy="228600"/>
                  <wp:effectExtent l="0" t="0" r="0" b="0"/>
                  <wp:docPr id="1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38E5B6" w14:textId="77777777" w:rsidR="003042D3" w:rsidRDefault="003042D3"/>
    <w:p w14:paraId="28D1547B" w14:textId="77777777" w:rsidR="003042D3" w:rsidRDefault="00E163CD">
      <w:pPr>
        <w:keepNext/>
      </w:pPr>
      <w:r>
        <w:t>TLEQ_13 13. While growing up, did you see or hear family violence? (such as your father hitting your mother; or any family member beating up or inflicting bruises, burns or cuts on another family member)</w:t>
      </w:r>
    </w:p>
    <w:p w14:paraId="01A2B29A" w14:textId="77777777" w:rsidR="003042D3" w:rsidRDefault="00E163CD">
      <w:pPr>
        <w:pStyle w:val="ListParagraph"/>
        <w:keepNext/>
        <w:numPr>
          <w:ilvl w:val="0"/>
          <w:numId w:val="4"/>
        </w:numPr>
      </w:pPr>
      <w:proofErr w:type="gramStart"/>
      <w:r>
        <w:t>Never  (</w:t>
      </w:r>
      <w:proofErr w:type="gramEnd"/>
      <w:r>
        <w:t xml:space="preserve">0) </w:t>
      </w:r>
    </w:p>
    <w:p w14:paraId="59AA6F19" w14:textId="77777777" w:rsidR="003042D3" w:rsidRDefault="00E163CD">
      <w:pPr>
        <w:pStyle w:val="ListParagraph"/>
        <w:keepNext/>
        <w:numPr>
          <w:ilvl w:val="0"/>
          <w:numId w:val="4"/>
        </w:numPr>
      </w:pPr>
      <w:proofErr w:type="gramStart"/>
      <w:r>
        <w:t>Once  (</w:t>
      </w:r>
      <w:proofErr w:type="gramEnd"/>
      <w:r>
        <w:t xml:space="preserve">1) </w:t>
      </w:r>
    </w:p>
    <w:p w14:paraId="7A74F1EA" w14:textId="77777777" w:rsidR="003042D3" w:rsidRDefault="00E163CD">
      <w:pPr>
        <w:pStyle w:val="ListParagraph"/>
        <w:keepNext/>
        <w:numPr>
          <w:ilvl w:val="0"/>
          <w:numId w:val="4"/>
        </w:numPr>
      </w:pPr>
      <w:proofErr w:type="gramStart"/>
      <w:r>
        <w:t>Twice  (</w:t>
      </w:r>
      <w:proofErr w:type="gramEnd"/>
      <w:r>
        <w:t xml:space="preserve">2) </w:t>
      </w:r>
    </w:p>
    <w:p w14:paraId="73718F85"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669BE8B6"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63B70A7"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15D64AD"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66EC088D" w14:textId="77777777" w:rsidR="003042D3" w:rsidRDefault="003042D3"/>
    <w:p w14:paraId="081102E9" w14:textId="77777777" w:rsidR="003042D3" w:rsidRDefault="003042D3">
      <w:pPr>
        <w:pStyle w:val="QuestionSeparator"/>
      </w:pPr>
    </w:p>
    <w:p w14:paraId="0FA95786" w14:textId="77777777" w:rsidR="003042D3" w:rsidRDefault="00E163CD">
      <w:pPr>
        <w:pStyle w:val="QDisplayLogic"/>
        <w:keepNext/>
      </w:pPr>
      <w:r>
        <w:t>Display This Question:</w:t>
      </w:r>
    </w:p>
    <w:p w14:paraId="6E8F6FF7" w14:textId="77777777" w:rsidR="003042D3" w:rsidRDefault="00E163CD">
      <w:pPr>
        <w:pStyle w:val="QDisplayLogic"/>
        <w:keepNext/>
        <w:ind w:firstLine="400"/>
      </w:pPr>
      <w:r>
        <w:t>If 13. While growing up, did you see or hear family violence? (such as your father hitting your moth... = 1</w:t>
      </w:r>
    </w:p>
    <w:p w14:paraId="0FC75117" w14:textId="77777777" w:rsidR="003042D3" w:rsidRDefault="00E163CD">
      <w:pPr>
        <w:pStyle w:val="QDisplayLogic"/>
        <w:keepNext/>
        <w:ind w:firstLine="400"/>
      </w:pPr>
      <w:r>
        <w:t>Or 13. While growing up, did you see or hear family violence? (such as your father hitting your moth... = 2</w:t>
      </w:r>
    </w:p>
    <w:p w14:paraId="6C7EAAA8" w14:textId="77777777" w:rsidR="003042D3" w:rsidRDefault="00E163CD">
      <w:pPr>
        <w:pStyle w:val="QDisplayLogic"/>
        <w:keepNext/>
        <w:ind w:firstLine="400"/>
      </w:pPr>
      <w:r>
        <w:t>Or 13. While growing up, did you see or hear family violence? (such as your father hitting your moth... = 3</w:t>
      </w:r>
    </w:p>
    <w:p w14:paraId="5265DDED" w14:textId="77777777" w:rsidR="003042D3" w:rsidRDefault="00E163CD">
      <w:pPr>
        <w:pStyle w:val="QDisplayLogic"/>
        <w:keepNext/>
        <w:ind w:firstLine="400"/>
      </w:pPr>
      <w:r>
        <w:t>Or 13. While growing up, did you see or hear family violence? (such as your father hitting your moth... = 4</w:t>
      </w:r>
    </w:p>
    <w:p w14:paraId="28FFA058" w14:textId="77777777" w:rsidR="003042D3" w:rsidRDefault="00E163CD">
      <w:pPr>
        <w:pStyle w:val="QDisplayLogic"/>
        <w:keepNext/>
        <w:ind w:firstLine="400"/>
      </w:pPr>
      <w:r>
        <w:t>Or 13. While growing up, did you see or hear family violence? (such as your father hitting your moth... = 5</w:t>
      </w:r>
    </w:p>
    <w:p w14:paraId="71B7223D" w14:textId="77777777" w:rsidR="003042D3" w:rsidRDefault="00E163CD">
      <w:pPr>
        <w:pStyle w:val="QDisplayLogic"/>
        <w:keepNext/>
        <w:ind w:firstLine="400"/>
      </w:pPr>
      <w:r>
        <w:t>Or 13. While growing up, did you see or hear family violence? (such as your father hitting your moth... = 6</w:t>
      </w:r>
    </w:p>
    <w:tbl>
      <w:tblPr>
        <w:tblStyle w:val="QQuestionIconTable"/>
        <w:tblW w:w="50" w:type="auto"/>
        <w:tblLook w:val="07E0" w:firstRow="1" w:lastRow="1" w:firstColumn="1" w:lastColumn="1" w:noHBand="1" w:noVBand="1"/>
      </w:tblPr>
      <w:tblGrid>
        <w:gridCol w:w="380"/>
      </w:tblGrid>
      <w:tr w:rsidR="003042D3" w14:paraId="132B6C86" w14:textId="77777777">
        <w:tc>
          <w:tcPr>
            <w:tcW w:w="50" w:type="dxa"/>
          </w:tcPr>
          <w:p w14:paraId="19A968F0" w14:textId="77777777" w:rsidR="003042D3" w:rsidRDefault="00E163CD">
            <w:pPr>
              <w:keepNext/>
            </w:pPr>
            <w:r>
              <w:rPr>
                <w:noProof/>
              </w:rPr>
              <w:drawing>
                <wp:inline distT="0" distB="0" distL="0" distR="0" wp14:anchorId="01A90176" wp14:editId="4BA9AAAA">
                  <wp:extent cx="228600" cy="228600"/>
                  <wp:effectExtent l="0" t="0" r="0" b="0"/>
                  <wp:docPr id="1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EF000A" w14:textId="77777777" w:rsidR="003042D3" w:rsidRDefault="003042D3"/>
    <w:p w14:paraId="02E12B52" w14:textId="77777777" w:rsidR="003042D3" w:rsidRDefault="00E163CD">
      <w:pPr>
        <w:keepNext/>
      </w:pPr>
      <w:r>
        <w:t>TLEQ_13a Did you experience intense fear, helplessness, or horror when it happened?</w:t>
      </w:r>
    </w:p>
    <w:p w14:paraId="1347984C" w14:textId="77777777" w:rsidR="003042D3" w:rsidRDefault="00E163CD">
      <w:pPr>
        <w:pStyle w:val="ListParagraph"/>
        <w:keepNext/>
        <w:numPr>
          <w:ilvl w:val="0"/>
          <w:numId w:val="4"/>
        </w:numPr>
      </w:pPr>
      <w:proofErr w:type="gramStart"/>
      <w:r>
        <w:t>Yes  (</w:t>
      </w:r>
      <w:proofErr w:type="gramEnd"/>
      <w:r>
        <w:t xml:space="preserve">1) </w:t>
      </w:r>
    </w:p>
    <w:p w14:paraId="3CAA553B" w14:textId="77777777" w:rsidR="003042D3" w:rsidRDefault="00E163CD">
      <w:pPr>
        <w:pStyle w:val="ListParagraph"/>
        <w:keepNext/>
        <w:numPr>
          <w:ilvl w:val="0"/>
          <w:numId w:val="4"/>
        </w:numPr>
      </w:pPr>
      <w:proofErr w:type="gramStart"/>
      <w:r>
        <w:t>No  (</w:t>
      </w:r>
      <w:proofErr w:type="gramEnd"/>
      <w:r>
        <w:t xml:space="preserve">0) </w:t>
      </w:r>
    </w:p>
    <w:p w14:paraId="6D949D0F" w14:textId="77777777" w:rsidR="003042D3" w:rsidRDefault="003042D3"/>
    <w:p w14:paraId="795A467A"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7042BCA2" w14:textId="77777777">
        <w:trPr>
          <w:trHeight w:val="300"/>
        </w:trPr>
        <w:tc>
          <w:tcPr>
            <w:tcW w:w="1368" w:type="dxa"/>
            <w:tcBorders>
              <w:top w:val="nil"/>
              <w:left w:val="nil"/>
              <w:bottom w:val="nil"/>
              <w:right w:val="nil"/>
            </w:tcBorders>
          </w:tcPr>
          <w:p w14:paraId="174EA43E" w14:textId="77777777" w:rsidR="003042D3" w:rsidRDefault="00E163CD">
            <w:pPr>
              <w:rPr>
                <w:color w:val="CCCCCC"/>
              </w:rPr>
            </w:pPr>
            <w:r>
              <w:rPr>
                <w:color w:val="CCCCCC"/>
              </w:rPr>
              <w:lastRenderedPageBreak/>
              <w:t>Page Break</w:t>
            </w:r>
          </w:p>
        </w:tc>
        <w:tc>
          <w:tcPr>
            <w:tcW w:w="8208" w:type="dxa"/>
            <w:tcBorders>
              <w:top w:val="nil"/>
              <w:left w:val="nil"/>
              <w:bottom w:val="nil"/>
              <w:right w:val="nil"/>
            </w:tcBorders>
          </w:tcPr>
          <w:p w14:paraId="3EFFA3FB" w14:textId="77777777" w:rsidR="003042D3" w:rsidRDefault="003042D3">
            <w:pPr>
              <w:pBdr>
                <w:top w:val="single" w:sz="8" w:space="0" w:color="CCCCCC"/>
              </w:pBdr>
              <w:spacing w:before="120" w:after="120" w:line="120" w:lineRule="auto"/>
              <w:jc w:val="center"/>
              <w:rPr>
                <w:color w:val="CCCCCC"/>
              </w:rPr>
            </w:pPr>
          </w:p>
        </w:tc>
      </w:tr>
    </w:tbl>
    <w:p w14:paraId="4B4B74A2"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59854920" w14:textId="77777777">
        <w:tc>
          <w:tcPr>
            <w:tcW w:w="50" w:type="dxa"/>
          </w:tcPr>
          <w:p w14:paraId="28C64657" w14:textId="77777777" w:rsidR="003042D3" w:rsidRDefault="00E163CD">
            <w:pPr>
              <w:keepNext/>
            </w:pPr>
            <w:r>
              <w:rPr>
                <w:noProof/>
              </w:rPr>
              <w:lastRenderedPageBreak/>
              <w:drawing>
                <wp:inline distT="0" distB="0" distL="0" distR="0" wp14:anchorId="47050856" wp14:editId="271DA29C">
                  <wp:extent cx="228600" cy="228600"/>
                  <wp:effectExtent l="0" t="0" r="0" b="0"/>
                  <wp:docPr id="1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9534270" w14:textId="77777777" w:rsidR="003042D3" w:rsidRDefault="003042D3"/>
    <w:p w14:paraId="3A28BF85" w14:textId="77777777" w:rsidR="003042D3" w:rsidRDefault="00E163CD">
      <w:pPr>
        <w:keepNext/>
      </w:pPr>
      <w:r>
        <w:t>TLEQ_14 14. Have you ever been slapped, punched, kicked, beaten up, or otherwise physically hurt by your spouse (or former spouse), a boyfriend/girlfriend, or some other intimate partner?   </w:t>
      </w:r>
    </w:p>
    <w:p w14:paraId="48481C52" w14:textId="77777777" w:rsidR="003042D3" w:rsidRDefault="00E163CD">
      <w:pPr>
        <w:pStyle w:val="ListParagraph"/>
        <w:keepNext/>
        <w:numPr>
          <w:ilvl w:val="0"/>
          <w:numId w:val="4"/>
        </w:numPr>
      </w:pPr>
      <w:proofErr w:type="gramStart"/>
      <w:r>
        <w:t>Never  (</w:t>
      </w:r>
      <w:proofErr w:type="gramEnd"/>
      <w:r>
        <w:t xml:space="preserve">0) </w:t>
      </w:r>
    </w:p>
    <w:p w14:paraId="117348D0" w14:textId="77777777" w:rsidR="003042D3" w:rsidRDefault="00E163CD">
      <w:pPr>
        <w:pStyle w:val="ListParagraph"/>
        <w:keepNext/>
        <w:numPr>
          <w:ilvl w:val="0"/>
          <w:numId w:val="4"/>
        </w:numPr>
      </w:pPr>
      <w:proofErr w:type="gramStart"/>
      <w:r>
        <w:t>Once  (</w:t>
      </w:r>
      <w:proofErr w:type="gramEnd"/>
      <w:r>
        <w:t xml:space="preserve">1) </w:t>
      </w:r>
    </w:p>
    <w:p w14:paraId="0EBD10EF" w14:textId="77777777" w:rsidR="003042D3" w:rsidRDefault="00E163CD">
      <w:pPr>
        <w:pStyle w:val="ListParagraph"/>
        <w:keepNext/>
        <w:numPr>
          <w:ilvl w:val="0"/>
          <w:numId w:val="4"/>
        </w:numPr>
      </w:pPr>
      <w:proofErr w:type="gramStart"/>
      <w:r>
        <w:t>Twice  (</w:t>
      </w:r>
      <w:proofErr w:type="gramEnd"/>
      <w:r>
        <w:t xml:space="preserve">2) </w:t>
      </w:r>
    </w:p>
    <w:p w14:paraId="063F4B3D"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45360F4B"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45F58990"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77AB2091"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7B0D50E9" w14:textId="77777777" w:rsidR="003042D3" w:rsidRDefault="003042D3"/>
    <w:p w14:paraId="48E5ECC3" w14:textId="77777777" w:rsidR="003042D3" w:rsidRDefault="003042D3">
      <w:pPr>
        <w:pStyle w:val="QuestionSeparator"/>
      </w:pPr>
    </w:p>
    <w:p w14:paraId="37B8C0E5" w14:textId="77777777" w:rsidR="003042D3" w:rsidRDefault="00E163CD">
      <w:pPr>
        <w:pStyle w:val="QDisplayLogic"/>
        <w:keepNext/>
      </w:pPr>
      <w:r>
        <w:t>Display This Question:</w:t>
      </w:r>
    </w:p>
    <w:p w14:paraId="45CCD2AE" w14:textId="77777777" w:rsidR="003042D3" w:rsidRDefault="00E163CD">
      <w:pPr>
        <w:pStyle w:val="QDisplayLogic"/>
        <w:keepNext/>
        <w:ind w:firstLine="400"/>
      </w:pPr>
      <w:r>
        <w:t xml:space="preserve">If 14. Have you ever been slapped, punched, kicked, beaten up, or otherwise physically hurt by your... = </w:t>
      </w:r>
      <w:proofErr w:type="gramStart"/>
      <w:r>
        <w:t>1</w:t>
      </w:r>
      <w:proofErr w:type="gramEnd"/>
    </w:p>
    <w:p w14:paraId="5DBB2D9C" w14:textId="77777777" w:rsidR="003042D3" w:rsidRDefault="00E163CD">
      <w:pPr>
        <w:pStyle w:val="QDisplayLogic"/>
        <w:keepNext/>
        <w:ind w:firstLine="400"/>
      </w:pPr>
      <w:r>
        <w:t xml:space="preserve">Or 14. Have you ever been slapped, punched, kicked, beaten up, or otherwise physically hurt by your... = </w:t>
      </w:r>
      <w:proofErr w:type="gramStart"/>
      <w:r>
        <w:t>2</w:t>
      </w:r>
      <w:proofErr w:type="gramEnd"/>
    </w:p>
    <w:p w14:paraId="70D18FB0" w14:textId="77777777" w:rsidR="003042D3" w:rsidRDefault="00E163CD">
      <w:pPr>
        <w:pStyle w:val="QDisplayLogic"/>
        <w:keepNext/>
        <w:ind w:firstLine="400"/>
      </w:pPr>
      <w:r>
        <w:t xml:space="preserve">Or 14. Have you ever been slapped, punched, kicked, beaten up, or otherwise physically hurt by your... = </w:t>
      </w:r>
      <w:proofErr w:type="gramStart"/>
      <w:r>
        <w:t>3</w:t>
      </w:r>
      <w:proofErr w:type="gramEnd"/>
    </w:p>
    <w:p w14:paraId="328240DC" w14:textId="77777777" w:rsidR="003042D3" w:rsidRDefault="00E163CD">
      <w:pPr>
        <w:pStyle w:val="QDisplayLogic"/>
        <w:keepNext/>
        <w:ind w:firstLine="400"/>
      </w:pPr>
      <w:r>
        <w:t xml:space="preserve">Or 14. Have you ever been slapped, punched, kicked, beaten up, or otherwise physically hurt by your... = </w:t>
      </w:r>
      <w:proofErr w:type="gramStart"/>
      <w:r>
        <w:t>4</w:t>
      </w:r>
      <w:proofErr w:type="gramEnd"/>
    </w:p>
    <w:p w14:paraId="49FEFD61" w14:textId="77777777" w:rsidR="003042D3" w:rsidRDefault="00E163CD">
      <w:pPr>
        <w:pStyle w:val="QDisplayLogic"/>
        <w:keepNext/>
        <w:ind w:firstLine="400"/>
      </w:pPr>
      <w:r>
        <w:t xml:space="preserve">Or 14. Have you ever been slapped, punched, kicked, beaten up, or otherwise physically hurt by your... = </w:t>
      </w:r>
      <w:proofErr w:type="gramStart"/>
      <w:r>
        <w:t>5</w:t>
      </w:r>
      <w:proofErr w:type="gramEnd"/>
    </w:p>
    <w:p w14:paraId="564B5AB0" w14:textId="77777777" w:rsidR="003042D3" w:rsidRDefault="00E163CD">
      <w:pPr>
        <w:pStyle w:val="QDisplayLogic"/>
        <w:keepNext/>
        <w:ind w:firstLine="400"/>
      </w:pPr>
      <w:r>
        <w:t xml:space="preserve">Or 14. Have you ever been slapped, punched, kicked, beaten up, or otherwise physically hurt by your... = </w:t>
      </w:r>
      <w:proofErr w:type="gramStart"/>
      <w:r>
        <w:t>6</w:t>
      </w:r>
      <w:proofErr w:type="gramEnd"/>
    </w:p>
    <w:tbl>
      <w:tblPr>
        <w:tblStyle w:val="QQuestionIconTable"/>
        <w:tblW w:w="50" w:type="auto"/>
        <w:tblLook w:val="07E0" w:firstRow="1" w:lastRow="1" w:firstColumn="1" w:lastColumn="1" w:noHBand="1" w:noVBand="1"/>
      </w:tblPr>
      <w:tblGrid>
        <w:gridCol w:w="380"/>
      </w:tblGrid>
      <w:tr w:rsidR="003042D3" w14:paraId="54ACB541" w14:textId="77777777">
        <w:tc>
          <w:tcPr>
            <w:tcW w:w="50" w:type="dxa"/>
          </w:tcPr>
          <w:p w14:paraId="23E2F3B9" w14:textId="77777777" w:rsidR="003042D3" w:rsidRDefault="00E163CD">
            <w:pPr>
              <w:keepNext/>
            </w:pPr>
            <w:r>
              <w:rPr>
                <w:noProof/>
              </w:rPr>
              <w:drawing>
                <wp:inline distT="0" distB="0" distL="0" distR="0" wp14:anchorId="36F40C92" wp14:editId="4B9304F8">
                  <wp:extent cx="228600" cy="228600"/>
                  <wp:effectExtent l="0" t="0" r="0" b="0"/>
                  <wp:docPr id="1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0B26F89" w14:textId="77777777" w:rsidR="003042D3" w:rsidRDefault="003042D3"/>
    <w:p w14:paraId="586D83FB" w14:textId="77777777" w:rsidR="003042D3" w:rsidRDefault="00E163CD">
      <w:pPr>
        <w:keepNext/>
      </w:pPr>
      <w:r>
        <w:t>TLEQ_14a Did you experience intense fear, helplessness, or horror when it happened?</w:t>
      </w:r>
    </w:p>
    <w:p w14:paraId="7C6D0A46" w14:textId="77777777" w:rsidR="003042D3" w:rsidRDefault="00E163CD">
      <w:pPr>
        <w:pStyle w:val="ListParagraph"/>
        <w:keepNext/>
        <w:numPr>
          <w:ilvl w:val="0"/>
          <w:numId w:val="4"/>
        </w:numPr>
      </w:pPr>
      <w:proofErr w:type="gramStart"/>
      <w:r>
        <w:t>Yes  (</w:t>
      </w:r>
      <w:proofErr w:type="gramEnd"/>
      <w:r>
        <w:t xml:space="preserve">1) </w:t>
      </w:r>
    </w:p>
    <w:p w14:paraId="7E301FC7" w14:textId="77777777" w:rsidR="003042D3" w:rsidRDefault="00E163CD">
      <w:pPr>
        <w:pStyle w:val="ListParagraph"/>
        <w:keepNext/>
        <w:numPr>
          <w:ilvl w:val="0"/>
          <w:numId w:val="4"/>
        </w:numPr>
      </w:pPr>
      <w:proofErr w:type="gramStart"/>
      <w:r>
        <w:t>No  (</w:t>
      </w:r>
      <w:proofErr w:type="gramEnd"/>
      <w:r>
        <w:t xml:space="preserve">0) </w:t>
      </w:r>
    </w:p>
    <w:p w14:paraId="17401B58" w14:textId="77777777" w:rsidR="003042D3" w:rsidRDefault="003042D3"/>
    <w:p w14:paraId="1165B0CD" w14:textId="77777777" w:rsidR="003042D3" w:rsidRDefault="003042D3">
      <w:pPr>
        <w:pStyle w:val="QuestionSeparator"/>
      </w:pPr>
    </w:p>
    <w:p w14:paraId="053C53EF" w14:textId="77777777" w:rsidR="003042D3" w:rsidRDefault="00E163CD">
      <w:pPr>
        <w:pStyle w:val="QDisplayLogic"/>
        <w:keepNext/>
      </w:pPr>
      <w:r>
        <w:lastRenderedPageBreak/>
        <w:t>Display This Question:</w:t>
      </w:r>
    </w:p>
    <w:p w14:paraId="766CB8C9" w14:textId="77777777" w:rsidR="003042D3" w:rsidRDefault="00E163CD">
      <w:pPr>
        <w:pStyle w:val="QDisplayLogic"/>
        <w:keepNext/>
        <w:ind w:firstLine="400"/>
      </w:pPr>
      <w:r>
        <w:t xml:space="preserve">If 14. Have you ever been slapped, punched, kicked, beaten up, or otherwise physically hurt by your... = </w:t>
      </w:r>
      <w:proofErr w:type="gramStart"/>
      <w:r>
        <w:t>1</w:t>
      </w:r>
      <w:proofErr w:type="gramEnd"/>
    </w:p>
    <w:p w14:paraId="43F9E35E" w14:textId="77777777" w:rsidR="003042D3" w:rsidRDefault="00E163CD">
      <w:pPr>
        <w:pStyle w:val="QDisplayLogic"/>
        <w:keepNext/>
        <w:ind w:firstLine="400"/>
      </w:pPr>
      <w:r>
        <w:t xml:space="preserve">Or 14. Have you ever been slapped, punched, kicked, beaten up, or otherwise physically hurt by your... = </w:t>
      </w:r>
      <w:proofErr w:type="gramStart"/>
      <w:r>
        <w:t>2</w:t>
      </w:r>
      <w:proofErr w:type="gramEnd"/>
    </w:p>
    <w:p w14:paraId="649459CC" w14:textId="77777777" w:rsidR="003042D3" w:rsidRDefault="00E163CD">
      <w:pPr>
        <w:pStyle w:val="QDisplayLogic"/>
        <w:keepNext/>
        <w:ind w:firstLine="400"/>
      </w:pPr>
      <w:r>
        <w:t xml:space="preserve">Or 14. Have you ever been slapped, punched, kicked, beaten up, or otherwise physically hurt by your... = </w:t>
      </w:r>
      <w:proofErr w:type="gramStart"/>
      <w:r>
        <w:t>3</w:t>
      </w:r>
      <w:proofErr w:type="gramEnd"/>
    </w:p>
    <w:p w14:paraId="2A45E058" w14:textId="77777777" w:rsidR="003042D3" w:rsidRDefault="00E163CD">
      <w:pPr>
        <w:pStyle w:val="QDisplayLogic"/>
        <w:keepNext/>
        <w:ind w:firstLine="400"/>
      </w:pPr>
      <w:r>
        <w:t xml:space="preserve">Or 14. Have you ever been slapped, punched, kicked, beaten up, or otherwise physically hurt by your... = </w:t>
      </w:r>
      <w:proofErr w:type="gramStart"/>
      <w:r>
        <w:t>4</w:t>
      </w:r>
      <w:proofErr w:type="gramEnd"/>
    </w:p>
    <w:p w14:paraId="55BC65C3" w14:textId="77777777" w:rsidR="003042D3" w:rsidRDefault="00E163CD">
      <w:pPr>
        <w:pStyle w:val="QDisplayLogic"/>
        <w:keepNext/>
        <w:ind w:firstLine="400"/>
      </w:pPr>
      <w:r>
        <w:t xml:space="preserve">Or 14. Have you ever been slapped, punched, kicked, beaten up, or otherwise physically hurt by your... = </w:t>
      </w:r>
      <w:proofErr w:type="gramStart"/>
      <w:r>
        <w:t>5</w:t>
      </w:r>
      <w:proofErr w:type="gramEnd"/>
    </w:p>
    <w:p w14:paraId="3798C2DB" w14:textId="77777777" w:rsidR="003042D3" w:rsidRDefault="00E163CD">
      <w:pPr>
        <w:pStyle w:val="QDisplayLogic"/>
        <w:keepNext/>
        <w:ind w:firstLine="400"/>
      </w:pPr>
      <w:r>
        <w:t xml:space="preserve">Or 14. Have you ever been slapped, punched, kicked, beaten up, or otherwise physically hurt by your... = </w:t>
      </w:r>
      <w:proofErr w:type="gramStart"/>
      <w:r>
        <w:t>6</w:t>
      </w:r>
      <w:proofErr w:type="gramEnd"/>
    </w:p>
    <w:tbl>
      <w:tblPr>
        <w:tblStyle w:val="QQuestionIconTable"/>
        <w:tblW w:w="50" w:type="auto"/>
        <w:tblLook w:val="07E0" w:firstRow="1" w:lastRow="1" w:firstColumn="1" w:lastColumn="1" w:noHBand="1" w:noVBand="1"/>
      </w:tblPr>
      <w:tblGrid>
        <w:gridCol w:w="380"/>
      </w:tblGrid>
      <w:tr w:rsidR="003042D3" w14:paraId="6D0919B1" w14:textId="77777777">
        <w:tc>
          <w:tcPr>
            <w:tcW w:w="50" w:type="dxa"/>
          </w:tcPr>
          <w:p w14:paraId="7A781D4D" w14:textId="77777777" w:rsidR="003042D3" w:rsidRDefault="00E163CD">
            <w:pPr>
              <w:keepNext/>
            </w:pPr>
            <w:r>
              <w:rPr>
                <w:noProof/>
              </w:rPr>
              <w:drawing>
                <wp:inline distT="0" distB="0" distL="0" distR="0" wp14:anchorId="62328651" wp14:editId="4757C4AA">
                  <wp:extent cx="228600" cy="228600"/>
                  <wp:effectExtent l="0" t="0" r="0" b="0"/>
                  <wp:docPr id="1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2B8BEC" w14:textId="77777777" w:rsidR="003042D3" w:rsidRDefault="003042D3"/>
    <w:p w14:paraId="4EA39082" w14:textId="77777777" w:rsidR="003042D3" w:rsidRDefault="00E163CD">
      <w:pPr>
        <w:keepNext/>
      </w:pPr>
      <w:r>
        <w:t>TLEQ_14b Were you seriously injured?</w:t>
      </w:r>
    </w:p>
    <w:p w14:paraId="73EBB8C5" w14:textId="77777777" w:rsidR="003042D3" w:rsidRDefault="00E163CD">
      <w:pPr>
        <w:pStyle w:val="ListParagraph"/>
        <w:keepNext/>
        <w:numPr>
          <w:ilvl w:val="0"/>
          <w:numId w:val="4"/>
        </w:numPr>
      </w:pPr>
      <w:proofErr w:type="gramStart"/>
      <w:r>
        <w:t>Yes  (</w:t>
      </w:r>
      <w:proofErr w:type="gramEnd"/>
      <w:r>
        <w:t xml:space="preserve">1) </w:t>
      </w:r>
    </w:p>
    <w:p w14:paraId="351C4CD6" w14:textId="77777777" w:rsidR="003042D3" w:rsidRDefault="00E163CD">
      <w:pPr>
        <w:pStyle w:val="ListParagraph"/>
        <w:keepNext/>
        <w:numPr>
          <w:ilvl w:val="0"/>
          <w:numId w:val="4"/>
        </w:numPr>
      </w:pPr>
      <w:proofErr w:type="gramStart"/>
      <w:r>
        <w:t>No  (</w:t>
      </w:r>
      <w:proofErr w:type="gramEnd"/>
      <w:r>
        <w:t xml:space="preserve">0) </w:t>
      </w:r>
    </w:p>
    <w:p w14:paraId="19BC7D8B" w14:textId="77777777" w:rsidR="003042D3" w:rsidRDefault="003042D3"/>
    <w:p w14:paraId="6F290221" w14:textId="77777777" w:rsidR="003042D3" w:rsidRDefault="003042D3">
      <w:pPr>
        <w:pStyle w:val="QuestionSeparator"/>
      </w:pPr>
    </w:p>
    <w:p w14:paraId="13439484" w14:textId="77777777" w:rsidR="003042D3" w:rsidRDefault="00E163CD">
      <w:pPr>
        <w:pStyle w:val="QDisplayLogic"/>
        <w:keepNext/>
      </w:pPr>
      <w:r>
        <w:t>Display This Question:</w:t>
      </w:r>
    </w:p>
    <w:p w14:paraId="22A54E6B" w14:textId="77777777" w:rsidR="003042D3" w:rsidRDefault="00E163CD">
      <w:pPr>
        <w:pStyle w:val="QDisplayLogic"/>
        <w:keepNext/>
        <w:ind w:firstLine="400"/>
      </w:pPr>
      <w:r>
        <w:t xml:space="preserve">If 14. Have you ever been slapped, punched, kicked, beaten up, or otherwise physically hurt by your... = </w:t>
      </w:r>
      <w:proofErr w:type="gramStart"/>
      <w:r>
        <w:t>1</w:t>
      </w:r>
      <w:proofErr w:type="gramEnd"/>
    </w:p>
    <w:p w14:paraId="3ABE16C5" w14:textId="77777777" w:rsidR="003042D3" w:rsidRDefault="00E163CD">
      <w:pPr>
        <w:pStyle w:val="QDisplayLogic"/>
        <w:keepNext/>
        <w:ind w:firstLine="400"/>
      </w:pPr>
      <w:r>
        <w:t xml:space="preserve">Or 14. Have you ever been slapped, punched, kicked, beaten up, or otherwise physically hurt by your... = </w:t>
      </w:r>
      <w:proofErr w:type="gramStart"/>
      <w:r>
        <w:t>2</w:t>
      </w:r>
      <w:proofErr w:type="gramEnd"/>
    </w:p>
    <w:p w14:paraId="297C4A60" w14:textId="77777777" w:rsidR="003042D3" w:rsidRDefault="00E163CD">
      <w:pPr>
        <w:pStyle w:val="QDisplayLogic"/>
        <w:keepNext/>
        <w:ind w:firstLine="400"/>
      </w:pPr>
      <w:r>
        <w:t xml:space="preserve">Or 14. Have you ever been slapped, punched, kicked, beaten up, or otherwise physically hurt by your... = </w:t>
      </w:r>
      <w:proofErr w:type="gramStart"/>
      <w:r>
        <w:t>3</w:t>
      </w:r>
      <w:proofErr w:type="gramEnd"/>
    </w:p>
    <w:p w14:paraId="203E114E" w14:textId="77777777" w:rsidR="003042D3" w:rsidRDefault="00E163CD">
      <w:pPr>
        <w:pStyle w:val="QDisplayLogic"/>
        <w:keepNext/>
        <w:ind w:firstLine="400"/>
      </w:pPr>
      <w:r>
        <w:t xml:space="preserve">Or 14. Have you ever been slapped, punched, kicked, beaten up, or otherwise physically hurt by your... = </w:t>
      </w:r>
      <w:proofErr w:type="gramStart"/>
      <w:r>
        <w:t>4</w:t>
      </w:r>
      <w:proofErr w:type="gramEnd"/>
    </w:p>
    <w:p w14:paraId="082A9B4E" w14:textId="77777777" w:rsidR="003042D3" w:rsidRDefault="00E163CD">
      <w:pPr>
        <w:pStyle w:val="QDisplayLogic"/>
        <w:keepNext/>
        <w:ind w:firstLine="400"/>
      </w:pPr>
      <w:r>
        <w:t xml:space="preserve">Or 14. Have you ever been slapped, punched, kicked, beaten up, or otherwise physically hurt by your... = </w:t>
      </w:r>
      <w:proofErr w:type="gramStart"/>
      <w:r>
        <w:t>5</w:t>
      </w:r>
      <w:proofErr w:type="gramEnd"/>
    </w:p>
    <w:p w14:paraId="6594BB20" w14:textId="77777777" w:rsidR="003042D3" w:rsidRDefault="00E163CD">
      <w:pPr>
        <w:pStyle w:val="QDisplayLogic"/>
        <w:keepNext/>
        <w:ind w:firstLine="400"/>
      </w:pPr>
      <w:r>
        <w:t xml:space="preserve">Or 14. Have you ever been slapped, punched, kicked, beaten up, or otherwise physically hurt by your... = </w:t>
      </w:r>
      <w:proofErr w:type="gramStart"/>
      <w:r>
        <w:t>6</w:t>
      </w:r>
      <w:proofErr w:type="gramEnd"/>
    </w:p>
    <w:tbl>
      <w:tblPr>
        <w:tblStyle w:val="QQuestionIconTable"/>
        <w:tblW w:w="50" w:type="auto"/>
        <w:tblLook w:val="07E0" w:firstRow="1" w:lastRow="1" w:firstColumn="1" w:lastColumn="1" w:noHBand="1" w:noVBand="1"/>
      </w:tblPr>
      <w:tblGrid>
        <w:gridCol w:w="380"/>
      </w:tblGrid>
      <w:tr w:rsidR="003042D3" w14:paraId="29506C0D" w14:textId="77777777">
        <w:tc>
          <w:tcPr>
            <w:tcW w:w="50" w:type="dxa"/>
          </w:tcPr>
          <w:p w14:paraId="15DBB8E2" w14:textId="77777777" w:rsidR="003042D3" w:rsidRDefault="00E163CD">
            <w:pPr>
              <w:keepNext/>
            </w:pPr>
            <w:r>
              <w:rPr>
                <w:noProof/>
              </w:rPr>
              <w:drawing>
                <wp:inline distT="0" distB="0" distL="0" distR="0" wp14:anchorId="0D209589" wp14:editId="36157233">
                  <wp:extent cx="228600" cy="228600"/>
                  <wp:effectExtent l="0" t="0" r="0" b="0"/>
                  <wp:docPr id="1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4E002C" w14:textId="77777777" w:rsidR="003042D3" w:rsidRDefault="003042D3"/>
    <w:p w14:paraId="04695C79" w14:textId="77777777" w:rsidR="003042D3" w:rsidRDefault="00E163CD">
      <w:pPr>
        <w:keepNext/>
      </w:pPr>
      <w:r>
        <w:lastRenderedPageBreak/>
        <w:t>TLEQ_14c Has more than one intimate partner physically hurt you?</w:t>
      </w:r>
    </w:p>
    <w:p w14:paraId="590D422E" w14:textId="77777777" w:rsidR="003042D3" w:rsidRDefault="00E163CD">
      <w:pPr>
        <w:pStyle w:val="ListParagraph"/>
        <w:keepNext/>
        <w:numPr>
          <w:ilvl w:val="0"/>
          <w:numId w:val="4"/>
        </w:numPr>
      </w:pPr>
      <w:r>
        <w:t>Yes (please specify: how many hurt you?)  (1) ________________________________________________</w:t>
      </w:r>
    </w:p>
    <w:p w14:paraId="6CB0CFB3" w14:textId="77777777" w:rsidR="003042D3" w:rsidRDefault="00E163CD">
      <w:pPr>
        <w:pStyle w:val="ListParagraph"/>
        <w:keepNext/>
        <w:numPr>
          <w:ilvl w:val="0"/>
          <w:numId w:val="4"/>
        </w:numPr>
      </w:pPr>
      <w:proofErr w:type="gramStart"/>
      <w:r>
        <w:t>No  (</w:t>
      </w:r>
      <w:proofErr w:type="gramEnd"/>
      <w:r>
        <w:t xml:space="preserve">0) </w:t>
      </w:r>
    </w:p>
    <w:p w14:paraId="561D02EF" w14:textId="77777777" w:rsidR="003042D3" w:rsidRDefault="003042D3"/>
    <w:p w14:paraId="32065CDF"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80F6DD5" w14:textId="77777777">
        <w:trPr>
          <w:trHeight w:val="300"/>
        </w:trPr>
        <w:tc>
          <w:tcPr>
            <w:tcW w:w="1368" w:type="dxa"/>
            <w:tcBorders>
              <w:top w:val="nil"/>
              <w:left w:val="nil"/>
              <w:bottom w:val="nil"/>
              <w:right w:val="nil"/>
            </w:tcBorders>
          </w:tcPr>
          <w:p w14:paraId="3925ACE1" w14:textId="77777777" w:rsidR="003042D3" w:rsidRDefault="00E163CD">
            <w:pPr>
              <w:rPr>
                <w:color w:val="CCCCCC"/>
              </w:rPr>
            </w:pPr>
            <w:r>
              <w:rPr>
                <w:color w:val="CCCCCC"/>
              </w:rPr>
              <w:t>Page Break</w:t>
            </w:r>
          </w:p>
        </w:tc>
        <w:tc>
          <w:tcPr>
            <w:tcW w:w="8208" w:type="dxa"/>
            <w:tcBorders>
              <w:top w:val="nil"/>
              <w:left w:val="nil"/>
              <w:bottom w:val="nil"/>
              <w:right w:val="nil"/>
            </w:tcBorders>
          </w:tcPr>
          <w:p w14:paraId="756613B8" w14:textId="77777777" w:rsidR="003042D3" w:rsidRDefault="003042D3">
            <w:pPr>
              <w:pBdr>
                <w:top w:val="single" w:sz="8" w:space="0" w:color="CCCCCC"/>
              </w:pBdr>
              <w:spacing w:before="120" w:after="120" w:line="120" w:lineRule="auto"/>
              <w:jc w:val="center"/>
              <w:rPr>
                <w:color w:val="CCCCCC"/>
              </w:rPr>
            </w:pPr>
          </w:p>
        </w:tc>
      </w:tr>
    </w:tbl>
    <w:p w14:paraId="32F5651D"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420ECCA" w14:textId="77777777">
        <w:tc>
          <w:tcPr>
            <w:tcW w:w="50" w:type="dxa"/>
          </w:tcPr>
          <w:p w14:paraId="0B34D01F" w14:textId="77777777" w:rsidR="003042D3" w:rsidRDefault="00E163CD">
            <w:pPr>
              <w:keepNext/>
            </w:pPr>
            <w:r>
              <w:rPr>
                <w:noProof/>
              </w:rPr>
              <w:lastRenderedPageBreak/>
              <w:drawing>
                <wp:inline distT="0" distB="0" distL="0" distR="0" wp14:anchorId="6FCAE8AA" wp14:editId="564CAF4D">
                  <wp:extent cx="228600" cy="228600"/>
                  <wp:effectExtent l="0" t="0" r="0" b="0"/>
                  <wp:docPr id="1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28A558" w14:textId="77777777" w:rsidR="003042D3" w:rsidRDefault="003042D3"/>
    <w:p w14:paraId="785C285C" w14:textId="77777777" w:rsidR="003042D3" w:rsidRDefault="00E163CD">
      <w:pPr>
        <w:keepNext/>
      </w:pPr>
      <w:r>
        <w:t xml:space="preserve">TLEQ_15 15. </w:t>
      </w:r>
      <w:r>
        <w:rPr>
          <w:u w:val="single"/>
        </w:rPr>
        <w:t>Before</w:t>
      </w:r>
      <w:r>
        <w:t xml:space="preserve"> your 13th birthday: Did anyone -- who was </w:t>
      </w:r>
      <w:r>
        <w:rPr>
          <w:u w:val="single"/>
        </w:rPr>
        <w:t>at least 5 years older than you</w:t>
      </w:r>
      <w:r>
        <w:t> -- touch or fondle your body in a sexual way or make you touch or fondle their body in a sexual way?</w:t>
      </w:r>
    </w:p>
    <w:p w14:paraId="02855A52" w14:textId="77777777" w:rsidR="003042D3" w:rsidRDefault="00E163CD">
      <w:pPr>
        <w:pStyle w:val="ListParagraph"/>
        <w:keepNext/>
        <w:numPr>
          <w:ilvl w:val="0"/>
          <w:numId w:val="4"/>
        </w:numPr>
      </w:pPr>
      <w:proofErr w:type="gramStart"/>
      <w:r>
        <w:t>Never  (</w:t>
      </w:r>
      <w:proofErr w:type="gramEnd"/>
      <w:r>
        <w:t xml:space="preserve">0) </w:t>
      </w:r>
    </w:p>
    <w:p w14:paraId="50E6A9DF" w14:textId="77777777" w:rsidR="003042D3" w:rsidRDefault="00E163CD">
      <w:pPr>
        <w:pStyle w:val="ListParagraph"/>
        <w:keepNext/>
        <w:numPr>
          <w:ilvl w:val="0"/>
          <w:numId w:val="4"/>
        </w:numPr>
      </w:pPr>
      <w:proofErr w:type="gramStart"/>
      <w:r>
        <w:t>Once  (</w:t>
      </w:r>
      <w:proofErr w:type="gramEnd"/>
      <w:r>
        <w:t xml:space="preserve">1) </w:t>
      </w:r>
    </w:p>
    <w:p w14:paraId="3C0F9EB0" w14:textId="77777777" w:rsidR="003042D3" w:rsidRDefault="00E163CD">
      <w:pPr>
        <w:pStyle w:val="ListParagraph"/>
        <w:keepNext/>
        <w:numPr>
          <w:ilvl w:val="0"/>
          <w:numId w:val="4"/>
        </w:numPr>
      </w:pPr>
      <w:proofErr w:type="gramStart"/>
      <w:r>
        <w:t>Twice  (</w:t>
      </w:r>
      <w:proofErr w:type="gramEnd"/>
      <w:r>
        <w:t xml:space="preserve">2) </w:t>
      </w:r>
    </w:p>
    <w:p w14:paraId="3E47AC24"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5EA3B1A0"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48E22B14"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79B83F2"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1421A10D" w14:textId="77777777" w:rsidR="003042D3" w:rsidRDefault="003042D3"/>
    <w:p w14:paraId="692C23CC" w14:textId="77777777" w:rsidR="003042D3" w:rsidRDefault="003042D3">
      <w:pPr>
        <w:pStyle w:val="QuestionSeparator"/>
      </w:pPr>
    </w:p>
    <w:p w14:paraId="5D662C2A" w14:textId="77777777" w:rsidR="003042D3" w:rsidRDefault="00E163CD">
      <w:pPr>
        <w:pStyle w:val="QDisplayLogic"/>
        <w:keepNext/>
      </w:pPr>
      <w:r>
        <w:t>Display This Question:</w:t>
      </w:r>
    </w:p>
    <w:p w14:paraId="33B9260B" w14:textId="77777777" w:rsidR="003042D3" w:rsidRDefault="00E163CD">
      <w:pPr>
        <w:pStyle w:val="QDisplayLogic"/>
        <w:keepNext/>
        <w:ind w:firstLine="400"/>
      </w:pPr>
      <w:r>
        <w:t>If 15. Before your 13th birthday: Did anyone -- who was at least 5 years older than you -- touch or... = 1</w:t>
      </w:r>
    </w:p>
    <w:p w14:paraId="60F54537" w14:textId="77777777" w:rsidR="003042D3" w:rsidRDefault="00E163CD">
      <w:pPr>
        <w:pStyle w:val="QDisplayLogic"/>
        <w:keepNext/>
        <w:ind w:firstLine="400"/>
      </w:pPr>
      <w:r>
        <w:t>Or 15. Before your 13th birthday: Did anyone -- who was at least 5 years older than you -- touch or... = 2</w:t>
      </w:r>
    </w:p>
    <w:p w14:paraId="3C6D4B49" w14:textId="77777777" w:rsidR="003042D3" w:rsidRDefault="00E163CD">
      <w:pPr>
        <w:pStyle w:val="QDisplayLogic"/>
        <w:keepNext/>
        <w:ind w:firstLine="400"/>
      </w:pPr>
      <w:r>
        <w:t>Or 15. Before your 13th birthday: Did anyone -- who was at least 5 years older than you -- touch or... = 3</w:t>
      </w:r>
    </w:p>
    <w:p w14:paraId="47EE1679" w14:textId="77777777" w:rsidR="003042D3" w:rsidRDefault="00E163CD">
      <w:pPr>
        <w:pStyle w:val="QDisplayLogic"/>
        <w:keepNext/>
        <w:ind w:firstLine="400"/>
      </w:pPr>
      <w:r>
        <w:t>Or 15. Before your 13th birthday: Did anyone -- who was at least 5 years older than you -- touch or... = 4</w:t>
      </w:r>
    </w:p>
    <w:p w14:paraId="13E0E977" w14:textId="77777777" w:rsidR="003042D3" w:rsidRDefault="00E163CD">
      <w:pPr>
        <w:pStyle w:val="QDisplayLogic"/>
        <w:keepNext/>
        <w:ind w:firstLine="400"/>
      </w:pPr>
      <w:r>
        <w:t>Or 15. Before your 13th birthday: Did anyone -- who was at least 5 years older than you -- touch or... = 5</w:t>
      </w:r>
    </w:p>
    <w:p w14:paraId="366934FA" w14:textId="77777777" w:rsidR="003042D3" w:rsidRDefault="00E163CD">
      <w:pPr>
        <w:pStyle w:val="QDisplayLogic"/>
        <w:keepNext/>
        <w:ind w:firstLine="400"/>
      </w:pPr>
      <w:r>
        <w:t>Or 15. Before your 13th birthday: Did anyone -- who was at least 5 years older than you -- touch or... = 6</w:t>
      </w:r>
    </w:p>
    <w:tbl>
      <w:tblPr>
        <w:tblStyle w:val="QQuestionIconTable"/>
        <w:tblW w:w="50" w:type="auto"/>
        <w:tblLook w:val="07E0" w:firstRow="1" w:lastRow="1" w:firstColumn="1" w:lastColumn="1" w:noHBand="1" w:noVBand="1"/>
      </w:tblPr>
      <w:tblGrid>
        <w:gridCol w:w="380"/>
      </w:tblGrid>
      <w:tr w:rsidR="003042D3" w14:paraId="20E13062" w14:textId="77777777">
        <w:tc>
          <w:tcPr>
            <w:tcW w:w="50" w:type="dxa"/>
          </w:tcPr>
          <w:p w14:paraId="7D221DE1" w14:textId="77777777" w:rsidR="003042D3" w:rsidRDefault="00E163CD">
            <w:pPr>
              <w:keepNext/>
            </w:pPr>
            <w:r>
              <w:rPr>
                <w:noProof/>
              </w:rPr>
              <w:drawing>
                <wp:inline distT="0" distB="0" distL="0" distR="0" wp14:anchorId="56EE0C64" wp14:editId="055E35FE">
                  <wp:extent cx="228600" cy="228600"/>
                  <wp:effectExtent l="0" t="0" r="0" b="0"/>
                  <wp:docPr id="1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09EBF3" w14:textId="77777777" w:rsidR="003042D3" w:rsidRDefault="003042D3"/>
    <w:p w14:paraId="69ADCD00" w14:textId="77777777" w:rsidR="003042D3" w:rsidRDefault="00E163CD">
      <w:pPr>
        <w:keepNext/>
      </w:pPr>
      <w:r>
        <w:lastRenderedPageBreak/>
        <w:t>TLEQ_15 Was this person a.... </w:t>
      </w:r>
    </w:p>
    <w:tbl>
      <w:tblPr>
        <w:tblStyle w:val="QQuestionTable"/>
        <w:tblW w:w="9576" w:type="auto"/>
        <w:tblLook w:val="07E0" w:firstRow="1" w:lastRow="1" w:firstColumn="1" w:lastColumn="1" w:noHBand="1" w:noVBand="1"/>
      </w:tblPr>
      <w:tblGrid>
        <w:gridCol w:w="3192"/>
        <w:gridCol w:w="3192"/>
        <w:gridCol w:w="3192"/>
      </w:tblGrid>
      <w:tr w:rsidR="003042D3" w14:paraId="064673DE"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B9E5F6D" w14:textId="77777777" w:rsidR="003042D3" w:rsidRDefault="003042D3">
            <w:pPr>
              <w:keepNext/>
            </w:pPr>
          </w:p>
        </w:tc>
        <w:tc>
          <w:tcPr>
            <w:tcW w:w="3192" w:type="dxa"/>
          </w:tcPr>
          <w:p w14:paraId="15BFBE0E"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77EAD050" w14:textId="77777777" w:rsidR="003042D3" w:rsidRDefault="00E163CD">
            <w:pPr>
              <w:cnfStyle w:val="100000000000" w:firstRow="1" w:lastRow="0" w:firstColumn="0" w:lastColumn="0" w:oddVBand="0" w:evenVBand="0" w:oddHBand="0" w:evenHBand="0" w:firstRowFirstColumn="0" w:firstRowLastColumn="0" w:lastRowFirstColumn="0" w:lastRowLastColumn="0"/>
            </w:pPr>
            <w:r>
              <w:t>No (0)</w:t>
            </w:r>
          </w:p>
        </w:tc>
      </w:tr>
      <w:tr w:rsidR="003042D3" w14:paraId="0646CD21"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7D7C737" w14:textId="77777777" w:rsidR="003042D3" w:rsidRDefault="00E163CD">
            <w:pPr>
              <w:keepNext/>
            </w:pPr>
            <w:r>
              <w:t xml:space="preserve">stranger? (TLEQ_15a) </w:t>
            </w:r>
          </w:p>
        </w:tc>
        <w:tc>
          <w:tcPr>
            <w:tcW w:w="3192" w:type="dxa"/>
          </w:tcPr>
          <w:p w14:paraId="0C0272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4E8E9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D3AAEB9"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653813AC" w14:textId="77777777" w:rsidR="003042D3" w:rsidRDefault="00E163CD">
            <w:pPr>
              <w:keepNext/>
            </w:pPr>
            <w:r>
              <w:t xml:space="preserve">friend or acquaintance? (TLEQ_15b) </w:t>
            </w:r>
          </w:p>
        </w:tc>
        <w:tc>
          <w:tcPr>
            <w:tcW w:w="3192" w:type="dxa"/>
          </w:tcPr>
          <w:p w14:paraId="33579F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38FC3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8E68B47"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4F4DE9B7" w14:textId="77777777" w:rsidR="003042D3" w:rsidRDefault="00E163CD">
            <w:pPr>
              <w:keepNext/>
            </w:pPr>
            <w:r>
              <w:t xml:space="preserve">parent or caregiver? (TLEQ_15c) </w:t>
            </w:r>
          </w:p>
        </w:tc>
        <w:tc>
          <w:tcPr>
            <w:tcW w:w="3192" w:type="dxa"/>
          </w:tcPr>
          <w:p w14:paraId="7B0BEA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3387B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9F2248A"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3F7A2252" w14:textId="77777777" w:rsidR="003042D3" w:rsidRDefault="00E163CD">
            <w:pPr>
              <w:keepNext/>
            </w:pPr>
            <w:r>
              <w:t xml:space="preserve">other relative? (TLEQ_15d) </w:t>
            </w:r>
          </w:p>
        </w:tc>
        <w:tc>
          <w:tcPr>
            <w:tcW w:w="3192" w:type="dxa"/>
          </w:tcPr>
          <w:p w14:paraId="4B8383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F5D50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7087F8" w14:textId="77777777" w:rsidR="003042D3" w:rsidRDefault="003042D3"/>
    <w:p w14:paraId="5D1CF3A8" w14:textId="77777777" w:rsidR="003042D3" w:rsidRDefault="003042D3"/>
    <w:p w14:paraId="3ABC6792" w14:textId="77777777" w:rsidR="003042D3" w:rsidRDefault="003042D3">
      <w:pPr>
        <w:pStyle w:val="QuestionSeparator"/>
      </w:pPr>
    </w:p>
    <w:p w14:paraId="68DE2953" w14:textId="77777777" w:rsidR="003042D3" w:rsidRDefault="00E163CD">
      <w:pPr>
        <w:pStyle w:val="QDisplayLogic"/>
        <w:keepNext/>
      </w:pPr>
      <w:r>
        <w:t>Display This Question:</w:t>
      </w:r>
    </w:p>
    <w:p w14:paraId="2DE43476" w14:textId="77777777" w:rsidR="003042D3" w:rsidRDefault="00E163CD">
      <w:pPr>
        <w:pStyle w:val="QDisplayLogic"/>
        <w:keepNext/>
        <w:ind w:firstLine="400"/>
      </w:pPr>
      <w:r>
        <w:t>If 15. Before your 13th birthday: Did anyone -- who was at least 5 years older than you -- touch or... = 1</w:t>
      </w:r>
    </w:p>
    <w:p w14:paraId="26BD6E82" w14:textId="77777777" w:rsidR="003042D3" w:rsidRDefault="00E163CD">
      <w:pPr>
        <w:pStyle w:val="QDisplayLogic"/>
        <w:keepNext/>
        <w:ind w:firstLine="400"/>
      </w:pPr>
      <w:r>
        <w:t>Or 15. Before your 13th birthday: Did anyone -- who was at least 5 years older than you -- touch or... = 2</w:t>
      </w:r>
    </w:p>
    <w:p w14:paraId="4C452A52" w14:textId="77777777" w:rsidR="003042D3" w:rsidRDefault="00E163CD">
      <w:pPr>
        <w:pStyle w:val="QDisplayLogic"/>
        <w:keepNext/>
        <w:ind w:firstLine="400"/>
      </w:pPr>
      <w:r>
        <w:t>Or 15. Before your 13th birthday: Did anyone -- who was at least 5 years older than you -- touch or... = 3</w:t>
      </w:r>
    </w:p>
    <w:p w14:paraId="1475755E" w14:textId="77777777" w:rsidR="003042D3" w:rsidRDefault="00E163CD">
      <w:pPr>
        <w:pStyle w:val="QDisplayLogic"/>
        <w:keepNext/>
        <w:ind w:firstLine="400"/>
      </w:pPr>
      <w:r>
        <w:t>Or 15. Before your 13th birthday: Did anyone -- who was at least 5 years older than you -- touch or... = 4</w:t>
      </w:r>
    </w:p>
    <w:p w14:paraId="79244800" w14:textId="77777777" w:rsidR="003042D3" w:rsidRDefault="00E163CD">
      <w:pPr>
        <w:pStyle w:val="QDisplayLogic"/>
        <w:keepNext/>
        <w:ind w:firstLine="400"/>
      </w:pPr>
      <w:r>
        <w:t>Or 15. Before your 13th birthday: Did anyone -- who was at least 5 years older than you -- touch or... = 5</w:t>
      </w:r>
    </w:p>
    <w:p w14:paraId="7FEB1252" w14:textId="77777777" w:rsidR="003042D3" w:rsidRDefault="00E163CD">
      <w:pPr>
        <w:pStyle w:val="QDisplayLogic"/>
        <w:keepNext/>
        <w:ind w:firstLine="400"/>
      </w:pPr>
      <w:r>
        <w:t>Or 15. Before your 13th birthday: Did anyone -- who was at least 5 years older than you -- touch or... = 6</w:t>
      </w:r>
    </w:p>
    <w:tbl>
      <w:tblPr>
        <w:tblStyle w:val="QQuestionIconTable"/>
        <w:tblW w:w="50" w:type="auto"/>
        <w:tblLook w:val="07E0" w:firstRow="1" w:lastRow="1" w:firstColumn="1" w:lastColumn="1" w:noHBand="1" w:noVBand="1"/>
      </w:tblPr>
      <w:tblGrid>
        <w:gridCol w:w="380"/>
      </w:tblGrid>
      <w:tr w:rsidR="003042D3" w14:paraId="1CA39994" w14:textId="77777777">
        <w:tc>
          <w:tcPr>
            <w:tcW w:w="50" w:type="dxa"/>
          </w:tcPr>
          <w:p w14:paraId="782ACA66" w14:textId="77777777" w:rsidR="003042D3" w:rsidRDefault="00E163CD">
            <w:pPr>
              <w:keepNext/>
            </w:pPr>
            <w:r>
              <w:rPr>
                <w:noProof/>
              </w:rPr>
              <w:drawing>
                <wp:inline distT="0" distB="0" distL="0" distR="0" wp14:anchorId="0A4A06B3" wp14:editId="54EFC80F">
                  <wp:extent cx="228600" cy="228600"/>
                  <wp:effectExtent l="0" t="0" r="0" b="0"/>
                  <wp:docPr id="1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B47733E" w14:textId="77777777" w:rsidR="003042D3" w:rsidRDefault="003042D3"/>
    <w:p w14:paraId="0F1CFF5F" w14:textId="77777777" w:rsidR="003042D3" w:rsidRDefault="00E163CD">
      <w:pPr>
        <w:keepNext/>
      </w:pPr>
      <w:r>
        <w:t>TLEQ_15e Was threat or force used?</w:t>
      </w:r>
    </w:p>
    <w:p w14:paraId="667D9DED" w14:textId="77777777" w:rsidR="003042D3" w:rsidRDefault="00E163CD">
      <w:pPr>
        <w:pStyle w:val="ListParagraph"/>
        <w:keepNext/>
        <w:numPr>
          <w:ilvl w:val="0"/>
          <w:numId w:val="4"/>
        </w:numPr>
      </w:pPr>
      <w:proofErr w:type="gramStart"/>
      <w:r>
        <w:t>Yes  (</w:t>
      </w:r>
      <w:proofErr w:type="gramEnd"/>
      <w:r>
        <w:t xml:space="preserve">1) </w:t>
      </w:r>
    </w:p>
    <w:p w14:paraId="7C2072B2" w14:textId="77777777" w:rsidR="003042D3" w:rsidRDefault="00E163CD">
      <w:pPr>
        <w:pStyle w:val="ListParagraph"/>
        <w:keepNext/>
        <w:numPr>
          <w:ilvl w:val="0"/>
          <w:numId w:val="4"/>
        </w:numPr>
      </w:pPr>
      <w:proofErr w:type="gramStart"/>
      <w:r>
        <w:t>No  (</w:t>
      </w:r>
      <w:proofErr w:type="gramEnd"/>
      <w:r>
        <w:t xml:space="preserve">0) </w:t>
      </w:r>
    </w:p>
    <w:p w14:paraId="03DD228F" w14:textId="77777777" w:rsidR="003042D3" w:rsidRDefault="003042D3"/>
    <w:p w14:paraId="55838038" w14:textId="77777777" w:rsidR="003042D3" w:rsidRDefault="003042D3">
      <w:pPr>
        <w:pStyle w:val="QuestionSeparator"/>
      </w:pPr>
    </w:p>
    <w:p w14:paraId="30DACDFE" w14:textId="77777777" w:rsidR="003042D3" w:rsidRDefault="00E163CD">
      <w:pPr>
        <w:pStyle w:val="QDisplayLogic"/>
        <w:keepNext/>
      </w:pPr>
      <w:r>
        <w:lastRenderedPageBreak/>
        <w:t>Display This Question:</w:t>
      </w:r>
    </w:p>
    <w:p w14:paraId="551D6775" w14:textId="77777777" w:rsidR="003042D3" w:rsidRDefault="00E163CD">
      <w:pPr>
        <w:pStyle w:val="QDisplayLogic"/>
        <w:keepNext/>
        <w:ind w:firstLine="400"/>
      </w:pPr>
      <w:r>
        <w:t>If 15. Before your 13th birthday: Did anyone -- who was at least 5 years older than you -- touch or... = 1</w:t>
      </w:r>
    </w:p>
    <w:p w14:paraId="6416D9B4" w14:textId="77777777" w:rsidR="003042D3" w:rsidRDefault="00E163CD">
      <w:pPr>
        <w:pStyle w:val="QDisplayLogic"/>
        <w:keepNext/>
        <w:ind w:firstLine="400"/>
      </w:pPr>
      <w:r>
        <w:t>Or 15. Before your 13th birthday: Did anyone -- who was at least 5 years older than you -- touch or... = 2</w:t>
      </w:r>
    </w:p>
    <w:p w14:paraId="5BAAC54D" w14:textId="77777777" w:rsidR="003042D3" w:rsidRDefault="00E163CD">
      <w:pPr>
        <w:pStyle w:val="QDisplayLogic"/>
        <w:keepNext/>
        <w:ind w:firstLine="400"/>
      </w:pPr>
      <w:r>
        <w:t>Or 15. Before your 13th birthday: Did anyone -- who was at least 5 years older than you -- touch or... = 3</w:t>
      </w:r>
    </w:p>
    <w:p w14:paraId="415FFEED" w14:textId="77777777" w:rsidR="003042D3" w:rsidRDefault="00E163CD">
      <w:pPr>
        <w:pStyle w:val="QDisplayLogic"/>
        <w:keepNext/>
        <w:ind w:firstLine="400"/>
      </w:pPr>
      <w:r>
        <w:t>Or 15. Before your 13th birthday: Did anyone -- who was at least 5 years older than you -- touch or... = 4</w:t>
      </w:r>
    </w:p>
    <w:p w14:paraId="1AC3AFC7" w14:textId="77777777" w:rsidR="003042D3" w:rsidRDefault="00E163CD">
      <w:pPr>
        <w:pStyle w:val="QDisplayLogic"/>
        <w:keepNext/>
        <w:ind w:firstLine="400"/>
      </w:pPr>
      <w:r>
        <w:t>Or 15. Before your 13th birthday: Did anyone -- who was at least 5 years older than you -- touch or... = 5</w:t>
      </w:r>
    </w:p>
    <w:p w14:paraId="603B2B6D" w14:textId="77777777" w:rsidR="003042D3" w:rsidRDefault="00E163CD">
      <w:pPr>
        <w:pStyle w:val="QDisplayLogic"/>
        <w:keepNext/>
        <w:ind w:firstLine="400"/>
      </w:pPr>
      <w:r>
        <w:t>Or 15. Before your 13th birthday: Did anyone -- who was at least 5 years older than you -- touch or... = 6</w:t>
      </w:r>
    </w:p>
    <w:tbl>
      <w:tblPr>
        <w:tblStyle w:val="QQuestionIconTable"/>
        <w:tblW w:w="50" w:type="auto"/>
        <w:tblLook w:val="07E0" w:firstRow="1" w:lastRow="1" w:firstColumn="1" w:lastColumn="1" w:noHBand="1" w:noVBand="1"/>
      </w:tblPr>
      <w:tblGrid>
        <w:gridCol w:w="380"/>
      </w:tblGrid>
      <w:tr w:rsidR="003042D3" w14:paraId="1BFC6F54" w14:textId="77777777">
        <w:tc>
          <w:tcPr>
            <w:tcW w:w="50" w:type="dxa"/>
          </w:tcPr>
          <w:p w14:paraId="58FDCF09" w14:textId="77777777" w:rsidR="003042D3" w:rsidRDefault="00E163CD">
            <w:pPr>
              <w:keepNext/>
            </w:pPr>
            <w:r>
              <w:rPr>
                <w:noProof/>
              </w:rPr>
              <w:drawing>
                <wp:inline distT="0" distB="0" distL="0" distR="0" wp14:anchorId="0DDAC8C9" wp14:editId="1D5578A0">
                  <wp:extent cx="228600" cy="228600"/>
                  <wp:effectExtent l="0" t="0" r="0" b="0"/>
                  <wp:docPr id="1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47A1F0" w14:textId="77777777" w:rsidR="003042D3" w:rsidRDefault="003042D3"/>
    <w:p w14:paraId="5D1C4569" w14:textId="77777777" w:rsidR="003042D3" w:rsidRDefault="00E163CD">
      <w:pPr>
        <w:keepNext/>
      </w:pPr>
      <w:r>
        <w:t>TLEQ_15f Were you seriously injured?</w:t>
      </w:r>
    </w:p>
    <w:p w14:paraId="209FA317" w14:textId="77777777" w:rsidR="003042D3" w:rsidRDefault="00E163CD">
      <w:pPr>
        <w:pStyle w:val="ListParagraph"/>
        <w:keepNext/>
        <w:numPr>
          <w:ilvl w:val="0"/>
          <w:numId w:val="4"/>
        </w:numPr>
      </w:pPr>
      <w:proofErr w:type="gramStart"/>
      <w:r>
        <w:t>Yes  (</w:t>
      </w:r>
      <w:proofErr w:type="gramEnd"/>
      <w:r>
        <w:t xml:space="preserve">1) </w:t>
      </w:r>
    </w:p>
    <w:p w14:paraId="274069F2" w14:textId="77777777" w:rsidR="003042D3" w:rsidRDefault="00E163CD">
      <w:pPr>
        <w:pStyle w:val="ListParagraph"/>
        <w:keepNext/>
        <w:numPr>
          <w:ilvl w:val="0"/>
          <w:numId w:val="4"/>
        </w:numPr>
      </w:pPr>
      <w:proofErr w:type="gramStart"/>
      <w:r>
        <w:t>No  (</w:t>
      </w:r>
      <w:proofErr w:type="gramEnd"/>
      <w:r>
        <w:t xml:space="preserve">0) </w:t>
      </w:r>
    </w:p>
    <w:p w14:paraId="6D2D326B" w14:textId="77777777" w:rsidR="003042D3" w:rsidRDefault="003042D3"/>
    <w:p w14:paraId="79F413FA" w14:textId="77777777" w:rsidR="003042D3" w:rsidRDefault="003042D3">
      <w:pPr>
        <w:pStyle w:val="QuestionSeparator"/>
      </w:pPr>
    </w:p>
    <w:p w14:paraId="23AF473F" w14:textId="77777777" w:rsidR="003042D3" w:rsidRDefault="00E163CD">
      <w:pPr>
        <w:pStyle w:val="QDisplayLogic"/>
        <w:keepNext/>
      </w:pPr>
      <w:r>
        <w:t>Display This Question:</w:t>
      </w:r>
    </w:p>
    <w:p w14:paraId="164D053F" w14:textId="77777777" w:rsidR="003042D3" w:rsidRDefault="00E163CD">
      <w:pPr>
        <w:pStyle w:val="QDisplayLogic"/>
        <w:keepNext/>
        <w:ind w:firstLine="400"/>
      </w:pPr>
      <w:r>
        <w:t>If 15. Before your 13th birthday: Did anyone -- who was at least 5 years older than you -- touch or... = 1</w:t>
      </w:r>
    </w:p>
    <w:p w14:paraId="23CEEEB2" w14:textId="77777777" w:rsidR="003042D3" w:rsidRDefault="00E163CD">
      <w:pPr>
        <w:pStyle w:val="QDisplayLogic"/>
        <w:keepNext/>
        <w:ind w:firstLine="400"/>
      </w:pPr>
      <w:r>
        <w:t>Or 15. Before your 13th birthday: Did anyone -- who was at least 5 years older than you -- touch or... = 2</w:t>
      </w:r>
    </w:p>
    <w:p w14:paraId="54A7EDF7" w14:textId="77777777" w:rsidR="003042D3" w:rsidRDefault="00E163CD">
      <w:pPr>
        <w:pStyle w:val="QDisplayLogic"/>
        <w:keepNext/>
        <w:ind w:firstLine="400"/>
      </w:pPr>
      <w:r>
        <w:t>Or 15. Before your 13th birthday: Did anyone -- who was at least 5 years older than you -- touch or... = 3</w:t>
      </w:r>
    </w:p>
    <w:p w14:paraId="49610BA0" w14:textId="77777777" w:rsidR="003042D3" w:rsidRDefault="00E163CD">
      <w:pPr>
        <w:pStyle w:val="QDisplayLogic"/>
        <w:keepNext/>
        <w:ind w:firstLine="400"/>
      </w:pPr>
      <w:r>
        <w:t>Or 15. Before your 13th birthday: Did anyone -- who was at least 5 years older than you -- touch or... = 4</w:t>
      </w:r>
    </w:p>
    <w:p w14:paraId="2B07CC5F" w14:textId="77777777" w:rsidR="003042D3" w:rsidRDefault="00E163CD">
      <w:pPr>
        <w:pStyle w:val="QDisplayLogic"/>
        <w:keepNext/>
        <w:ind w:firstLine="400"/>
      </w:pPr>
      <w:r>
        <w:t>Or 15. Before your 13th birthday: Did anyone -- who was at least 5 years older than you -- touch or... = 5</w:t>
      </w:r>
    </w:p>
    <w:p w14:paraId="65382AC8" w14:textId="77777777" w:rsidR="003042D3" w:rsidRDefault="00E163CD">
      <w:pPr>
        <w:pStyle w:val="QDisplayLogic"/>
        <w:keepNext/>
        <w:ind w:firstLine="400"/>
      </w:pPr>
      <w:r>
        <w:t>Or 15. Before your 13th birthday: Did anyone -- who was at least 5 years older than you -- touch or... = 6</w:t>
      </w:r>
    </w:p>
    <w:tbl>
      <w:tblPr>
        <w:tblStyle w:val="QQuestionIconTable"/>
        <w:tblW w:w="50" w:type="auto"/>
        <w:tblLook w:val="07E0" w:firstRow="1" w:lastRow="1" w:firstColumn="1" w:lastColumn="1" w:noHBand="1" w:noVBand="1"/>
      </w:tblPr>
      <w:tblGrid>
        <w:gridCol w:w="380"/>
      </w:tblGrid>
      <w:tr w:rsidR="003042D3" w14:paraId="1D7EC095" w14:textId="77777777">
        <w:tc>
          <w:tcPr>
            <w:tcW w:w="50" w:type="dxa"/>
          </w:tcPr>
          <w:p w14:paraId="36CE256E" w14:textId="77777777" w:rsidR="003042D3" w:rsidRDefault="00E163CD">
            <w:pPr>
              <w:keepNext/>
            </w:pPr>
            <w:r>
              <w:rPr>
                <w:noProof/>
              </w:rPr>
              <w:drawing>
                <wp:inline distT="0" distB="0" distL="0" distR="0" wp14:anchorId="73014F0A" wp14:editId="14422653">
                  <wp:extent cx="228600" cy="228600"/>
                  <wp:effectExtent l="0" t="0" r="0" b="0"/>
                  <wp:docPr id="1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AEE2E1" w14:textId="77777777" w:rsidR="003042D3" w:rsidRDefault="003042D3"/>
    <w:p w14:paraId="2A42A7E8" w14:textId="77777777" w:rsidR="003042D3" w:rsidRDefault="00E163CD">
      <w:pPr>
        <w:keepNext/>
      </w:pPr>
      <w:r>
        <w:t>TLEQ_15g Was there oral, anal, or vaginal penetration?</w:t>
      </w:r>
    </w:p>
    <w:p w14:paraId="5A3044C6" w14:textId="77777777" w:rsidR="003042D3" w:rsidRDefault="00E163CD">
      <w:pPr>
        <w:pStyle w:val="ListParagraph"/>
        <w:keepNext/>
        <w:numPr>
          <w:ilvl w:val="0"/>
          <w:numId w:val="4"/>
        </w:numPr>
      </w:pPr>
      <w:proofErr w:type="gramStart"/>
      <w:r>
        <w:t>Yes  (</w:t>
      </w:r>
      <w:proofErr w:type="gramEnd"/>
      <w:r>
        <w:t xml:space="preserve">1) </w:t>
      </w:r>
    </w:p>
    <w:p w14:paraId="08CB4370" w14:textId="77777777" w:rsidR="003042D3" w:rsidRDefault="00E163CD">
      <w:pPr>
        <w:pStyle w:val="ListParagraph"/>
        <w:keepNext/>
        <w:numPr>
          <w:ilvl w:val="0"/>
          <w:numId w:val="4"/>
        </w:numPr>
      </w:pPr>
      <w:proofErr w:type="gramStart"/>
      <w:r>
        <w:t>No  (</w:t>
      </w:r>
      <w:proofErr w:type="gramEnd"/>
      <w:r>
        <w:t xml:space="preserve">0) </w:t>
      </w:r>
    </w:p>
    <w:p w14:paraId="78E6DB8D" w14:textId="77777777" w:rsidR="003042D3" w:rsidRDefault="003042D3"/>
    <w:p w14:paraId="4B81B572" w14:textId="77777777" w:rsidR="003042D3" w:rsidRDefault="003042D3">
      <w:pPr>
        <w:pStyle w:val="QuestionSeparator"/>
      </w:pPr>
    </w:p>
    <w:p w14:paraId="4A1AAEC1" w14:textId="77777777" w:rsidR="003042D3" w:rsidRDefault="00E163CD">
      <w:pPr>
        <w:pStyle w:val="QDisplayLogic"/>
        <w:keepNext/>
      </w:pPr>
      <w:r>
        <w:t>Display This Question:</w:t>
      </w:r>
    </w:p>
    <w:p w14:paraId="7CAF01DE" w14:textId="77777777" w:rsidR="003042D3" w:rsidRDefault="00E163CD">
      <w:pPr>
        <w:pStyle w:val="QDisplayLogic"/>
        <w:keepNext/>
        <w:ind w:firstLine="400"/>
      </w:pPr>
      <w:r>
        <w:t>If 15. Before your 13th birthday: Did anyone -- who was at least 5 years older than you -- touch or... = 1</w:t>
      </w:r>
    </w:p>
    <w:p w14:paraId="60E7A718" w14:textId="77777777" w:rsidR="003042D3" w:rsidRDefault="00E163CD">
      <w:pPr>
        <w:pStyle w:val="QDisplayLogic"/>
        <w:keepNext/>
        <w:ind w:firstLine="400"/>
      </w:pPr>
      <w:r>
        <w:t>Or 15. Before your 13th birthday: Did anyone -- who was at least 5 years older than you -- touch or... = 2</w:t>
      </w:r>
    </w:p>
    <w:p w14:paraId="320230E4" w14:textId="77777777" w:rsidR="003042D3" w:rsidRDefault="00E163CD">
      <w:pPr>
        <w:pStyle w:val="QDisplayLogic"/>
        <w:keepNext/>
        <w:ind w:firstLine="400"/>
      </w:pPr>
      <w:r>
        <w:t>Or 15. Before your 13th birthday: Did anyone -- who was at least 5 years older than you -- touch or... = 3</w:t>
      </w:r>
    </w:p>
    <w:p w14:paraId="191A6742" w14:textId="77777777" w:rsidR="003042D3" w:rsidRDefault="00E163CD">
      <w:pPr>
        <w:pStyle w:val="QDisplayLogic"/>
        <w:keepNext/>
        <w:ind w:firstLine="400"/>
      </w:pPr>
      <w:r>
        <w:t>Or 15. Before your 13th birthday: Did anyone -- who was at least 5 years older than you -- touch or... = 4</w:t>
      </w:r>
    </w:p>
    <w:p w14:paraId="24F80CF2" w14:textId="77777777" w:rsidR="003042D3" w:rsidRDefault="00E163CD">
      <w:pPr>
        <w:pStyle w:val="QDisplayLogic"/>
        <w:keepNext/>
        <w:ind w:firstLine="400"/>
      </w:pPr>
      <w:r>
        <w:t>Or 15. Before your 13th birthday: Did anyone -- who was at least 5 years older than you -- touch or... = 5</w:t>
      </w:r>
    </w:p>
    <w:p w14:paraId="5B155BB5" w14:textId="77777777" w:rsidR="003042D3" w:rsidRDefault="00E163CD">
      <w:pPr>
        <w:pStyle w:val="QDisplayLogic"/>
        <w:keepNext/>
        <w:ind w:firstLine="400"/>
      </w:pPr>
      <w:r>
        <w:t>Or 15. Before your 13th birthday: Did anyone -- who was at least 5 years older than you -- touch or... = 6</w:t>
      </w:r>
    </w:p>
    <w:tbl>
      <w:tblPr>
        <w:tblStyle w:val="QQuestionIconTable"/>
        <w:tblW w:w="50" w:type="auto"/>
        <w:tblLook w:val="07E0" w:firstRow="1" w:lastRow="1" w:firstColumn="1" w:lastColumn="1" w:noHBand="1" w:noVBand="1"/>
      </w:tblPr>
      <w:tblGrid>
        <w:gridCol w:w="380"/>
      </w:tblGrid>
      <w:tr w:rsidR="003042D3" w14:paraId="1447C442" w14:textId="77777777">
        <w:tc>
          <w:tcPr>
            <w:tcW w:w="50" w:type="dxa"/>
          </w:tcPr>
          <w:p w14:paraId="5D6C06A5" w14:textId="77777777" w:rsidR="003042D3" w:rsidRDefault="00E163CD">
            <w:pPr>
              <w:keepNext/>
            </w:pPr>
            <w:r>
              <w:rPr>
                <w:noProof/>
              </w:rPr>
              <w:drawing>
                <wp:inline distT="0" distB="0" distL="0" distR="0" wp14:anchorId="48C50303" wp14:editId="49116128">
                  <wp:extent cx="228600" cy="228600"/>
                  <wp:effectExtent l="0" t="0" r="0" b="0"/>
                  <wp:docPr id="2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40C310" w14:textId="77777777" w:rsidR="003042D3" w:rsidRDefault="003042D3"/>
    <w:p w14:paraId="6F88014B" w14:textId="77777777" w:rsidR="003042D3" w:rsidRDefault="00E163CD">
      <w:pPr>
        <w:keepNext/>
      </w:pPr>
      <w:r>
        <w:t>TLEQ_15h Did you experience intense fear, helplessness, or horror when it happened?</w:t>
      </w:r>
    </w:p>
    <w:p w14:paraId="4FA69B32" w14:textId="77777777" w:rsidR="003042D3" w:rsidRDefault="00E163CD">
      <w:pPr>
        <w:pStyle w:val="ListParagraph"/>
        <w:keepNext/>
        <w:numPr>
          <w:ilvl w:val="0"/>
          <w:numId w:val="4"/>
        </w:numPr>
      </w:pPr>
      <w:proofErr w:type="gramStart"/>
      <w:r>
        <w:t>Yes  (</w:t>
      </w:r>
      <w:proofErr w:type="gramEnd"/>
      <w:r>
        <w:t xml:space="preserve">1) </w:t>
      </w:r>
    </w:p>
    <w:p w14:paraId="459CBE3B" w14:textId="77777777" w:rsidR="003042D3" w:rsidRDefault="00E163CD">
      <w:pPr>
        <w:pStyle w:val="ListParagraph"/>
        <w:keepNext/>
        <w:numPr>
          <w:ilvl w:val="0"/>
          <w:numId w:val="4"/>
        </w:numPr>
      </w:pPr>
      <w:proofErr w:type="gramStart"/>
      <w:r>
        <w:t>No  (</w:t>
      </w:r>
      <w:proofErr w:type="gramEnd"/>
      <w:r>
        <w:t xml:space="preserve">0) </w:t>
      </w:r>
    </w:p>
    <w:p w14:paraId="293ABAF2" w14:textId="77777777" w:rsidR="003042D3" w:rsidRDefault="003042D3"/>
    <w:p w14:paraId="4D22A3C4" w14:textId="77777777" w:rsidR="003042D3" w:rsidRDefault="003042D3">
      <w:pPr>
        <w:pStyle w:val="QuestionSeparator"/>
      </w:pPr>
    </w:p>
    <w:p w14:paraId="44F1657A" w14:textId="77777777" w:rsidR="003042D3" w:rsidRDefault="00E163CD">
      <w:pPr>
        <w:pStyle w:val="QDisplayLogic"/>
        <w:keepNext/>
      </w:pPr>
      <w:r>
        <w:t>Display This Question:</w:t>
      </w:r>
    </w:p>
    <w:p w14:paraId="7BCED9E6" w14:textId="77777777" w:rsidR="003042D3" w:rsidRDefault="00E163CD">
      <w:pPr>
        <w:pStyle w:val="QDisplayLogic"/>
        <w:keepNext/>
        <w:ind w:firstLine="400"/>
      </w:pPr>
      <w:r>
        <w:t>If 15. Before your 13th birthday: Did anyone -- who was at least 5 years older than you -- touch or... = 1</w:t>
      </w:r>
    </w:p>
    <w:p w14:paraId="498A51ED" w14:textId="77777777" w:rsidR="003042D3" w:rsidRDefault="00E163CD">
      <w:pPr>
        <w:pStyle w:val="QDisplayLogic"/>
        <w:keepNext/>
        <w:ind w:firstLine="400"/>
      </w:pPr>
      <w:r>
        <w:t>Or 15. Before your 13th birthday: Did anyone -- who was at least 5 years older than you -- touch or... = 2</w:t>
      </w:r>
    </w:p>
    <w:p w14:paraId="5A75D739" w14:textId="77777777" w:rsidR="003042D3" w:rsidRDefault="00E163CD">
      <w:pPr>
        <w:pStyle w:val="QDisplayLogic"/>
        <w:keepNext/>
        <w:ind w:firstLine="400"/>
      </w:pPr>
      <w:r>
        <w:t>Or 15. Before your 13th birthday: Did anyone -- who was at least 5 years older than you -- touch or... = 3</w:t>
      </w:r>
    </w:p>
    <w:p w14:paraId="75CE95A6" w14:textId="77777777" w:rsidR="003042D3" w:rsidRDefault="00E163CD">
      <w:pPr>
        <w:pStyle w:val="QDisplayLogic"/>
        <w:keepNext/>
        <w:ind w:firstLine="400"/>
      </w:pPr>
      <w:r>
        <w:t>Or 15. Before your 13th birthday: Did anyone -- who was at least 5 years older than you -- touch or... = 4</w:t>
      </w:r>
    </w:p>
    <w:p w14:paraId="114FE962" w14:textId="77777777" w:rsidR="003042D3" w:rsidRDefault="00E163CD">
      <w:pPr>
        <w:pStyle w:val="QDisplayLogic"/>
        <w:keepNext/>
        <w:ind w:firstLine="400"/>
      </w:pPr>
      <w:r>
        <w:t>Or 15. Before your 13th birthday: Did anyone -- who was at least 5 years older than you -- touch or... = 5</w:t>
      </w:r>
    </w:p>
    <w:p w14:paraId="41B9139E" w14:textId="77777777" w:rsidR="003042D3" w:rsidRDefault="00E163CD">
      <w:pPr>
        <w:pStyle w:val="QDisplayLogic"/>
        <w:keepNext/>
        <w:ind w:firstLine="400"/>
      </w:pPr>
      <w:r>
        <w:t>Or 15. Before your 13th birthday: Did anyone -- who was at least 5 years older than you -- touch or... = 6</w:t>
      </w:r>
    </w:p>
    <w:tbl>
      <w:tblPr>
        <w:tblStyle w:val="QQuestionIconTable"/>
        <w:tblW w:w="50" w:type="auto"/>
        <w:tblLook w:val="07E0" w:firstRow="1" w:lastRow="1" w:firstColumn="1" w:lastColumn="1" w:noHBand="1" w:noVBand="1"/>
      </w:tblPr>
      <w:tblGrid>
        <w:gridCol w:w="380"/>
      </w:tblGrid>
      <w:tr w:rsidR="003042D3" w14:paraId="4C5A5BBD" w14:textId="77777777">
        <w:tc>
          <w:tcPr>
            <w:tcW w:w="50" w:type="dxa"/>
          </w:tcPr>
          <w:p w14:paraId="74326505" w14:textId="77777777" w:rsidR="003042D3" w:rsidRDefault="00E163CD">
            <w:pPr>
              <w:keepNext/>
            </w:pPr>
            <w:r>
              <w:rPr>
                <w:noProof/>
              </w:rPr>
              <w:drawing>
                <wp:inline distT="0" distB="0" distL="0" distR="0" wp14:anchorId="3AC917EB" wp14:editId="4FA76AC9">
                  <wp:extent cx="228600" cy="228600"/>
                  <wp:effectExtent l="0" t="0" r="0" b="0"/>
                  <wp:docPr id="2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17E434B" w14:textId="77777777" w:rsidR="003042D3" w:rsidRDefault="003042D3"/>
    <w:p w14:paraId="23E861B9" w14:textId="77777777" w:rsidR="003042D3" w:rsidRDefault="00E163CD">
      <w:pPr>
        <w:keepNext/>
      </w:pPr>
      <w:r>
        <w:lastRenderedPageBreak/>
        <w:t>TLEQ_15i Was it because of your sexual orientation?</w:t>
      </w:r>
    </w:p>
    <w:p w14:paraId="24F9C901" w14:textId="77777777" w:rsidR="003042D3" w:rsidRDefault="00E163CD">
      <w:pPr>
        <w:pStyle w:val="ListParagraph"/>
        <w:keepNext/>
        <w:numPr>
          <w:ilvl w:val="0"/>
          <w:numId w:val="4"/>
        </w:numPr>
      </w:pPr>
      <w:r>
        <w:t>Yes (please specify: how many times?)  (1) ________________________________________________</w:t>
      </w:r>
    </w:p>
    <w:p w14:paraId="1DA0FA31" w14:textId="77777777" w:rsidR="003042D3" w:rsidRDefault="00E163CD">
      <w:pPr>
        <w:pStyle w:val="ListParagraph"/>
        <w:keepNext/>
        <w:numPr>
          <w:ilvl w:val="0"/>
          <w:numId w:val="4"/>
        </w:numPr>
      </w:pPr>
      <w:proofErr w:type="gramStart"/>
      <w:r>
        <w:t>No  (</w:t>
      </w:r>
      <w:proofErr w:type="gramEnd"/>
      <w:r>
        <w:t xml:space="preserve">0) </w:t>
      </w:r>
    </w:p>
    <w:p w14:paraId="43AAE093" w14:textId="77777777" w:rsidR="003042D3" w:rsidRDefault="003042D3"/>
    <w:p w14:paraId="0D7638C7"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35DF8AE6" w14:textId="77777777">
        <w:trPr>
          <w:trHeight w:val="300"/>
        </w:trPr>
        <w:tc>
          <w:tcPr>
            <w:tcW w:w="1368" w:type="dxa"/>
            <w:tcBorders>
              <w:top w:val="nil"/>
              <w:left w:val="nil"/>
              <w:bottom w:val="nil"/>
              <w:right w:val="nil"/>
            </w:tcBorders>
          </w:tcPr>
          <w:p w14:paraId="0B6CE7D0"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C05CEE8" w14:textId="77777777" w:rsidR="003042D3" w:rsidRDefault="003042D3">
            <w:pPr>
              <w:pBdr>
                <w:top w:val="single" w:sz="8" w:space="0" w:color="CCCCCC"/>
              </w:pBdr>
              <w:spacing w:before="120" w:after="120" w:line="120" w:lineRule="auto"/>
              <w:jc w:val="center"/>
              <w:rPr>
                <w:color w:val="CCCCCC"/>
              </w:rPr>
            </w:pPr>
          </w:p>
        </w:tc>
      </w:tr>
    </w:tbl>
    <w:p w14:paraId="5BE073B1"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78B55FBC" w14:textId="77777777">
        <w:tc>
          <w:tcPr>
            <w:tcW w:w="50" w:type="dxa"/>
          </w:tcPr>
          <w:p w14:paraId="4CC33AD8" w14:textId="77777777" w:rsidR="003042D3" w:rsidRDefault="00E163CD">
            <w:pPr>
              <w:keepNext/>
            </w:pPr>
            <w:r>
              <w:rPr>
                <w:noProof/>
              </w:rPr>
              <w:lastRenderedPageBreak/>
              <w:drawing>
                <wp:inline distT="0" distB="0" distL="0" distR="0" wp14:anchorId="64B887BF" wp14:editId="163C855A">
                  <wp:extent cx="228600" cy="228600"/>
                  <wp:effectExtent l="0" t="0" r="0" b="0"/>
                  <wp:docPr id="2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26A562" w14:textId="77777777" w:rsidR="003042D3" w:rsidRDefault="003042D3"/>
    <w:p w14:paraId="22A384A2" w14:textId="77777777" w:rsidR="003042D3" w:rsidRDefault="00E163CD">
      <w:pPr>
        <w:keepNext/>
      </w:pPr>
      <w:r>
        <w:t xml:space="preserve">TLEQ_16 16. </w:t>
      </w:r>
      <w:r>
        <w:rPr>
          <w:u w:val="single"/>
        </w:rPr>
        <w:t>Before</w:t>
      </w:r>
      <w:r>
        <w:t xml:space="preserve"> your 13th birthday: Did anyone </w:t>
      </w:r>
      <w:r>
        <w:rPr>
          <w:u w:val="single"/>
        </w:rPr>
        <w:t>close to your age</w:t>
      </w:r>
      <w:r>
        <w:t xml:space="preserve"> touch sexual parts of your body or make </w:t>
      </w:r>
      <w:proofErr w:type="gramStart"/>
      <w:r>
        <w:t>you</w:t>
      </w:r>
      <w:proofErr w:type="gramEnd"/>
      <w:r>
        <w:t xml:space="preserve"> touch sexual parts of their body -- </w:t>
      </w:r>
      <w:r>
        <w:rPr>
          <w:u w:val="single"/>
        </w:rPr>
        <w:t>against your will or without your consent</w:t>
      </w:r>
      <w:r>
        <w:t>?</w:t>
      </w:r>
    </w:p>
    <w:p w14:paraId="76240122" w14:textId="77777777" w:rsidR="003042D3" w:rsidRDefault="00E163CD">
      <w:pPr>
        <w:pStyle w:val="ListParagraph"/>
        <w:keepNext/>
        <w:numPr>
          <w:ilvl w:val="0"/>
          <w:numId w:val="4"/>
        </w:numPr>
      </w:pPr>
      <w:proofErr w:type="gramStart"/>
      <w:r>
        <w:t>Never  (</w:t>
      </w:r>
      <w:proofErr w:type="gramEnd"/>
      <w:r>
        <w:t xml:space="preserve">0) </w:t>
      </w:r>
    </w:p>
    <w:p w14:paraId="5E4C5DBA" w14:textId="77777777" w:rsidR="003042D3" w:rsidRDefault="00E163CD">
      <w:pPr>
        <w:pStyle w:val="ListParagraph"/>
        <w:keepNext/>
        <w:numPr>
          <w:ilvl w:val="0"/>
          <w:numId w:val="4"/>
        </w:numPr>
      </w:pPr>
      <w:proofErr w:type="gramStart"/>
      <w:r>
        <w:t>Once  (</w:t>
      </w:r>
      <w:proofErr w:type="gramEnd"/>
      <w:r>
        <w:t xml:space="preserve">1) </w:t>
      </w:r>
    </w:p>
    <w:p w14:paraId="32B48376" w14:textId="77777777" w:rsidR="003042D3" w:rsidRDefault="00E163CD">
      <w:pPr>
        <w:pStyle w:val="ListParagraph"/>
        <w:keepNext/>
        <w:numPr>
          <w:ilvl w:val="0"/>
          <w:numId w:val="4"/>
        </w:numPr>
      </w:pPr>
      <w:proofErr w:type="gramStart"/>
      <w:r>
        <w:t>Twice  (</w:t>
      </w:r>
      <w:proofErr w:type="gramEnd"/>
      <w:r>
        <w:t xml:space="preserve">2) </w:t>
      </w:r>
    </w:p>
    <w:p w14:paraId="52240601"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4B0740C9"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04D327D"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5C96CC96"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203374FB" w14:textId="77777777" w:rsidR="003042D3" w:rsidRDefault="003042D3"/>
    <w:p w14:paraId="711B7688" w14:textId="77777777" w:rsidR="003042D3" w:rsidRDefault="003042D3">
      <w:pPr>
        <w:pStyle w:val="QuestionSeparator"/>
      </w:pPr>
    </w:p>
    <w:p w14:paraId="459F25D5" w14:textId="77777777" w:rsidR="003042D3" w:rsidRDefault="00E163CD">
      <w:pPr>
        <w:pStyle w:val="QDisplayLogic"/>
        <w:keepNext/>
      </w:pPr>
      <w:r>
        <w:t>Display This Question:</w:t>
      </w:r>
    </w:p>
    <w:p w14:paraId="057B41E9" w14:textId="77777777" w:rsidR="003042D3" w:rsidRDefault="00E163CD">
      <w:pPr>
        <w:pStyle w:val="QDisplayLogic"/>
        <w:keepNext/>
        <w:ind w:firstLine="400"/>
      </w:pPr>
      <w:r>
        <w:t>If 16. Before your 13th birthday: Did anyone close to your age touch sexual parts of your body or ma... = 1</w:t>
      </w:r>
    </w:p>
    <w:p w14:paraId="649C3FD7" w14:textId="77777777" w:rsidR="003042D3" w:rsidRDefault="00E163CD">
      <w:pPr>
        <w:pStyle w:val="QDisplayLogic"/>
        <w:keepNext/>
        <w:ind w:firstLine="400"/>
      </w:pPr>
      <w:r>
        <w:t>Or 16. Before your 13th birthday: Did anyone close to your age touch sexual parts of your body or ma... = 2</w:t>
      </w:r>
    </w:p>
    <w:p w14:paraId="5949FDC9" w14:textId="77777777" w:rsidR="003042D3" w:rsidRDefault="00E163CD">
      <w:pPr>
        <w:pStyle w:val="QDisplayLogic"/>
        <w:keepNext/>
        <w:ind w:firstLine="400"/>
      </w:pPr>
      <w:r>
        <w:t>Or 16. Before your 13th birthday: Did anyone close to your age touch sexual parts of your body or ma... = 3</w:t>
      </w:r>
    </w:p>
    <w:p w14:paraId="0699EA54" w14:textId="77777777" w:rsidR="003042D3" w:rsidRDefault="00E163CD">
      <w:pPr>
        <w:pStyle w:val="QDisplayLogic"/>
        <w:keepNext/>
        <w:ind w:firstLine="400"/>
      </w:pPr>
      <w:r>
        <w:t>Or 16. Before your 13th birthday: Did anyone close to your age touch sexual parts of your body or ma... = 4</w:t>
      </w:r>
    </w:p>
    <w:p w14:paraId="59BF57FB" w14:textId="77777777" w:rsidR="003042D3" w:rsidRDefault="00E163CD">
      <w:pPr>
        <w:pStyle w:val="QDisplayLogic"/>
        <w:keepNext/>
        <w:ind w:firstLine="400"/>
      </w:pPr>
      <w:r>
        <w:t>Or 16. Before your 13th birthday: Did anyone close to your age touch sexual parts of your body or ma... = 5</w:t>
      </w:r>
    </w:p>
    <w:p w14:paraId="1C9F0C41" w14:textId="77777777" w:rsidR="003042D3" w:rsidRDefault="00E163CD">
      <w:pPr>
        <w:pStyle w:val="QDisplayLogic"/>
        <w:keepNext/>
        <w:ind w:firstLine="400"/>
      </w:pPr>
      <w:r>
        <w:t>Or 16. Before your 13th birthday: Did anyone close to your age touch sexual parts of your body or ma... = 6</w:t>
      </w:r>
    </w:p>
    <w:tbl>
      <w:tblPr>
        <w:tblStyle w:val="QQuestionIconTable"/>
        <w:tblW w:w="50" w:type="auto"/>
        <w:tblLook w:val="07E0" w:firstRow="1" w:lastRow="1" w:firstColumn="1" w:lastColumn="1" w:noHBand="1" w:noVBand="1"/>
      </w:tblPr>
      <w:tblGrid>
        <w:gridCol w:w="380"/>
      </w:tblGrid>
      <w:tr w:rsidR="003042D3" w14:paraId="24544801" w14:textId="77777777">
        <w:tc>
          <w:tcPr>
            <w:tcW w:w="50" w:type="dxa"/>
          </w:tcPr>
          <w:p w14:paraId="1CA5EBD0" w14:textId="77777777" w:rsidR="003042D3" w:rsidRDefault="00E163CD">
            <w:pPr>
              <w:keepNext/>
            </w:pPr>
            <w:r>
              <w:rPr>
                <w:noProof/>
              </w:rPr>
              <w:drawing>
                <wp:inline distT="0" distB="0" distL="0" distR="0" wp14:anchorId="2AD494CE" wp14:editId="385D64C6">
                  <wp:extent cx="228600" cy="228600"/>
                  <wp:effectExtent l="0" t="0" r="0" b="0"/>
                  <wp:docPr id="2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5B261B" w14:textId="77777777" w:rsidR="003042D3" w:rsidRDefault="003042D3"/>
    <w:p w14:paraId="53D1A82F" w14:textId="77777777" w:rsidR="003042D3" w:rsidRDefault="00E163CD">
      <w:pPr>
        <w:keepNext/>
      </w:pPr>
      <w:r>
        <w:lastRenderedPageBreak/>
        <w:t>TLEQ_16 Was this person a.... </w:t>
      </w:r>
    </w:p>
    <w:tbl>
      <w:tblPr>
        <w:tblStyle w:val="QQuestionTable"/>
        <w:tblW w:w="9576" w:type="auto"/>
        <w:tblLook w:val="07E0" w:firstRow="1" w:lastRow="1" w:firstColumn="1" w:lastColumn="1" w:noHBand="1" w:noVBand="1"/>
      </w:tblPr>
      <w:tblGrid>
        <w:gridCol w:w="3192"/>
        <w:gridCol w:w="3192"/>
        <w:gridCol w:w="3192"/>
      </w:tblGrid>
      <w:tr w:rsidR="003042D3" w14:paraId="4F6F0BC4"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D2DECC4" w14:textId="77777777" w:rsidR="003042D3" w:rsidRDefault="003042D3">
            <w:pPr>
              <w:keepNext/>
            </w:pPr>
          </w:p>
        </w:tc>
        <w:tc>
          <w:tcPr>
            <w:tcW w:w="3192" w:type="dxa"/>
          </w:tcPr>
          <w:p w14:paraId="55E0DEF0"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2ED57ED2" w14:textId="77777777" w:rsidR="003042D3" w:rsidRDefault="00E163CD">
            <w:pPr>
              <w:cnfStyle w:val="100000000000" w:firstRow="1" w:lastRow="0" w:firstColumn="0" w:lastColumn="0" w:oddVBand="0" w:evenVBand="0" w:oddHBand="0" w:evenHBand="0" w:firstRowFirstColumn="0" w:firstRowLastColumn="0" w:lastRowFirstColumn="0" w:lastRowLastColumn="0"/>
            </w:pPr>
            <w:r>
              <w:t>No (0)</w:t>
            </w:r>
          </w:p>
        </w:tc>
      </w:tr>
      <w:tr w:rsidR="003042D3" w14:paraId="13B178C2"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722330FF" w14:textId="77777777" w:rsidR="003042D3" w:rsidRDefault="00E163CD">
            <w:pPr>
              <w:keepNext/>
            </w:pPr>
            <w:r>
              <w:t xml:space="preserve">stranger? (TLEQ_16a) </w:t>
            </w:r>
          </w:p>
        </w:tc>
        <w:tc>
          <w:tcPr>
            <w:tcW w:w="3192" w:type="dxa"/>
          </w:tcPr>
          <w:p w14:paraId="4B1B9B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D35CA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4764CF1"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A726825" w14:textId="77777777" w:rsidR="003042D3" w:rsidRDefault="00E163CD">
            <w:pPr>
              <w:keepNext/>
            </w:pPr>
            <w:r>
              <w:t xml:space="preserve">friend or acquaintance? (TLEQ_16b) </w:t>
            </w:r>
          </w:p>
        </w:tc>
        <w:tc>
          <w:tcPr>
            <w:tcW w:w="3192" w:type="dxa"/>
          </w:tcPr>
          <w:p w14:paraId="321219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B71B6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EA40BF7"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9729915" w14:textId="77777777" w:rsidR="003042D3" w:rsidRDefault="00E163CD">
            <w:pPr>
              <w:keepNext/>
            </w:pPr>
            <w:r>
              <w:t xml:space="preserve">relative? (TLEQ_16c) </w:t>
            </w:r>
          </w:p>
        </w:tc>
        <w:tc>
          <w:tcPr>
            <w:tcW w:w="3192" w:type="dxa"/>
          </w:tcPr>
          <w:p w14:paraId="1C67AB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01E8A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66BCF62" w14:textId="77777777" w:rsidR="003042D3" w:rsidRDefault="003042D3"/>
    <w:p w14:paraId="60FFB578" w14:textId="77777777" w:rsidR="003042D3" w:rsidRDefault="003042D3"/>
    <w:p w14:paraId="4CE1B8C0" w14:textId="77777777" w:rsidR="003042D3" w:rsidRDefault="003042D3">
      <w:pPr>
        <w:pStyle w:val="QuestionSeparator"/>
      </w:pPr>
    </w:p>
    <w:p w14:paraId="0A7976C5" w14:textId="77777777" w:rsidR="003042D3" w:rsidRDefault="00E163CD">
      <w:pPr>
        <w:pStyle w:val="QDisplayLogic"/>
        <w:keepNext/>
      </w:pPr>
      <w:r>
        <w:t>Display This Question:</w:t>
      </w:r>
    </w:p>
    <w:p w14:paraId="70CE0EF2" w14:textId="77777777" w:rsidR="003042D3" w:rsidRDefault="00E163CD">
      <w:pPr>
        <w:pStyle w:val="QDisplayLogic"/>
        <w:keepNext/>
        <w:ind w:firstLine="400"/>
      </w:pPr>
      <w:r>
        <w:t>If 16. Before your 13th birthday: Did anyone close to your age touch sexual parts of your body or ma... = 1</w:t>
      </w:r>
    </w:p>
    <w:p w14:paraId="2C2060A3" w14:textId="77777777" w:rsidR="003042D3" w:rsidRDefault="00E163CD">
      <w:pPr>
        <w:pStyle w:val="QDisplayLogic"/>
        <w:keepNext/>
        <w:ind w:firstLine="400"/>
      </w:pPr>
      <w:r>
        <w:t>Or 16. Before your 13th birthday: Did anyone close to your age touch sexual parts of your body or ma... = 2</w:t>
      </w:r>
    </w:p>
    <w:p w14:paraId="71281777" w14:textId="77777777" w:rsidR="003042D3" w:rsidRDefault="00E163CD">
      <w:pPr>
        <w:pStyle w:val="QDisplayLogic"/>
        <w:keepNext/>
        <w:ind w:firstLine="400"/>
      </w:pPr>
      <w:r>
        <w:t>Or 16. Before your 13th birthday: Did anyone close to your age touch sexual parts of your body or ma... = 3</w:t>
      </w:r>
    </w:p>
    <w:p w14:paraId="2A1930A9" w14:textId="77777777" w:rsidR="003042D3" w:rsidRDefault="00E163CD">
      <w:pPr>
        <w:pStyle w:val="QDisplayLogic"/>
        <w:keepNext/>
        <w:ind w:firstLine="400"/>
      </w:pPr>
      <w:r>
        <w:t>Or 16. Before your 13th birthday: Did anyone close to your age touch sexual parts of your body or ma... = 4</w:t>
      </w:r>
    </w:p>
    <w:p w14:paraId="236C83C3" w14:textId="77777777" w:rsidR="003042D3" w:rsidRDefault="00E163CD">
      <w:pPr>
        <w:pStyle w:val="QDisplayLogic"/>
        <w:keepNext/>
        <w:ind w:firstLine="400"/>
      </w:pPr>
      <w:r>
        <w:t>Or 16. Before your 13th birthday: Did anyone close to your age touch sexual parts of your body or ma... = 5</w:t>
      </w:r>
    </w:p>
    <w:p w14:paraId="15078471" w14:textId="77777777" w:rsidR="003042D3" w:rsidRDefault="00E163CD">
      <w:pPr>
        <w:pStyle w:val="QDisplayLogic"/>
        <w:keepNext/>
        <w:ind w:firstLine="400"/>
      </w:pPr>
      <w:r>
        <w:t>Or 16. Before your 13th birthday: Did anyone close to your age touch sexual parts of your body or ma... = 6</w:t>
      </w:r>
    </w:p>
    <w:tbl>
      <w:tblPr>
        <w:tblStyle w:val="QQuestionIconTable"/>
        <w:tblW w:w="50" w:type="auto"/>
        <w:tblLook w:val="07E0" w:firstRow="1" w:lastRow="1" w:firstColumn="1" w:lastColumn="1" w:noHBand="1" w:noVBand="1"/>
      </w:tblPr>
      <w:tblGrid>
        <w:gridCol w:w="380"/>
      </w:tblGrid>
      <w:tr w:rsidR="003042D3" w14:paraId="693CA8D4" w14:textId="77777777">
        <w:tc>
          <w:tcPr>
            <w:tcW w:w="50" w:type="dxa"/>
          </w:tcPr>
          <w:p w14:paraId="5C70AA28" w14:textId="77777777" w:rsidR="003042D3" w:rsidRDefault="00E163CD">
            <w:pPr>
              <w:keepNext/>
            </w:pPr>
            <w:r>
              <w:rPr>
                <w:noProof/>
              </w:rPr>
              <w:drawing>
                <wp:inline distT="0" distB="0" distL="0" distR="0" wp14:anchorId="71EFD3C6" wp14:editId="189C3696">
                  <wp:extent cx="228600" cy="228600"/>
                  <wp:effectExtent l="0" t="0" r="0" b="0"/>
                  <wp:docPr id="2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25C739" w14:textId="77777777" w:rsidR="003042D3" w:rsidRDefault="003042D3"/>
    <w:p w14:paraId="5F58B95C" w14:textId="77777777" w:rsidR="003042D3" w:rsidRDefault="00E163CD">
      <w:pPr>
        <w:keepNext/>
      </w:pPr>
      <w:r>
        <w:t>TLEQ_16d Was threat or force used?</w:t>
      </w:r>
    </w:p>
    <w:p w14:paraId="69CBEE96" w14:textId="77777777" w:rsidR="003042D3" w:rsidRDefault="00E163CD">
      <w:pPr>
        <w:pStyle w:val="ListParagraph"/>
        <w:keepNext/>
        <w:numPr>
          <w:ilvl w:val="0"/>
          <w:numId w:val="4"/>
        </w:numPr>
      </w:pPr>
      <w:proofErr w:type="gramStart"/>
      <w:r>
        <w:t>Yes  (</w:t>
      </w:r>
      <w:proofErr w:type="gramEnd"/>
      <w:r>
        <w:t xml:space="preserve">1) </w:t>
      </w:r>
    </w:p>
    <w:p w14:paraId="4F8CED79" w14:textId="77777777" w:rsidR="003042D3" w:rsidRDefault="00E163CD">
      <w:pPr>
        <w:pStyle w:val="ListParagraph"/>
        <w:keepNext/>
        <w:numPr>
          <w:ilvl w:val="0"/>
          <w:numId w:val="4"/>
        </w:numPr>
      </w:pPr>
      <w:proofErr w:type="gramStart"/>
      <w:r>
        <w:t>No  (</w:t>
      </w:r>
      <w:proofErr w:type="gramEnd"/>
      <w:r>
        <w:t xml:space="preserve">0) </w:t>
      </w:r>
    </w:p>
    <w:p w14:paraId="6C7F13E5" w14:textId="77777777" w:rsidR="003042D3" w:rsidRDefault="003042D3"/>
    <w:p w14:paraId="622B2955" w14:textId="77777777" w:rsidR="003042D3" w:rsidRDefault="003042D3">
      <w:pPr>
        <w:pStyle w:val="QuestionSeparator"/>
      </w:pPr>
    </w:p>
    <w:p w14:paraId="2CDD8682" w14:textId="77777777" w:rsidR="003042D3" w:rsidRDefault="00E163CD">
      <w:pPr>
        <w:pStyle w:val="QDisplayLogic"/>
        <w:keepNext/>
      </w:pPr>
      <w:r>
        <w:lastRenderedPageBreak/>
        <w:t>Display This Question:</w:t>
      </w:r>
    </w:p>
    <w:p w14:paraId="497E00E4" w14:textId="77777777" w:rsidR="003042D3" w:rsidRDefault="00E163CD">
      <w:pPr>
        <w:pStyle w:val="QDisplayLogic"/>
        <w:keepNext/>
        <w:ind w:firstLine="400"/>
      </w:pPr>
      <w:r>
        <w:t>If 16. Before your 13th birthday: Did anyone close to your age touch sexual parts of your body or ma... = 1</w:t>
      </w:r>
    </w:p>
    <w:p w14:paraId="01F5189A" w14:textId="77777777" w:rsidR="003042D3" w:rsidRDefault="00E163CD">
      <w:pPr>
        <w:pStyle w:val="QDisplayLogic"/>
        <w:keepNext/>
        <w:ind w:firstLine="400"/>
      </w:pPr>
      <w:r>
        <w:t>Or 16. Before your 13th birthday: Did anyone close to your age touch sexual parts of your body or ma... = 2</w:t>
      </w:r>
    </w:p>
    <w:p w14:paraId="32BD8365" w14:textId="77777777" w:rsidR="003042D3" w:rsidRDefault="00E163CD">
      <w:pPr>
        <w:pStyle w:val="QDisplayLogic"/>
        <w:keepNext/>
        <w:ind w:firstLine="400"/>
      </w:pPr>
      <w:r>
        <w:t>Or 16. Before your 13th birthday: Did anyone close to your age touch sexual parts of your body or ma... = 3</w:t>
      </w:r>
    </w:p>
    <w:p w14:paraId="2B667D0E" w14:textId="77777777" w:rsidR="003042D3" w:rsidRDefault="00E163CD">
      <w:pPr>
        <w:pStyle w:val="QDisplayLogic"/>
        <w:keepNext/>
        <w:ind w:firstLine="400"/>
      </w:pPr>
      <w:r>
        <w:t>Or 16. Before your 13th birthday: Did anyone close to your age touch sexual parts of your body or ma... = 4</w:t>
      </w:r>
    </w:p>
    <w:p w14:paraId="15D857E2" w14:textId="77777777" w:rsidR="003042D3" w:rsidRDefault="00E163CD">
      <w:pPr>
        <w:pStyle w:val="QDisplayLogic"/>
        <w:keepNext/>
        <w:ind w:firstLine="400"/>
      </w:pPr>
      <w:r>
        <w:t>Or 16. Before your 13th birthday: Did anyone close to your age touch sexual parts of your body or ma... = 5</w:t>
      </w:r>
    </w:p>
    <w:p w14:paraId="27B02BC1" w14:textId="77777777" w:rsidR="003042D3" w:rsidRDefault="00E163CD">
      <w:pPr>
        <w:pStyle w:val="QDisplayLogic"/>
        <w:keepNext/>
        <w:ind w:firstLine="400"/>
      </w:pPr>
      <w:r>
        <w:t>Or 16. Before your 13th birthday: Did anyone close to your age touch sexual parts of your body or ma... = 6</w:t>
      </w:r>
    </w:p>
    <w:tbl>
      <w:tblPr>
        <w:tblStyle w:val="QQuestionIconTable"/>
        <w:tblW w:w="50" w:type="auto"/>
        <w:tblLook w:val="07E0" w:firstRow="1" w:lastRow="1" w:firstColumn="1" w:lastColumn="1" w:noHBand="1" w:noVBand="1"/>
      </w:tblPr>
      <w:tblGrid>
        <w:gridCol w:w="380"/>
      </w:tblGrid>
      <w:tr w:rsidR="003042D3" w14:paraId="79764447" w14:textId="77777777">
        <w:tc>
          <w:tcPr>
            <w:tcW w:w="50" w:type="dxa"/>
          </w:tcPr>
          <w:p w14:paraId="2C8B5CDD" w14:textId="77777777" w:rsidR="003042D3" w:rsidRDefault="00E163CD">
            <w:pPr>
              <w:keepNext/>
            </w:pPr>
            <w:r>
              <w:rPr>
                <w:noProof/>
              </w:rPr>
              <w:drawing>
                <wp:inline distT="0" distB="0" distL="0" distR="0" wp14:anchorId="3BE6E272" wp14:editId="238A13F8">
                  <wp:extent cx="228600" cy="228600"/>
                  <wp:effectExtent l="0" t="0" r="0" b="0"/>
                  <wp:docPr id="2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9264843" w14:textId="77777777" w:rsidR="003042D3" w:rsidRDefault="003042D3"/>
    <w:p w14:paraId="5CAEFE8A" w14:textId="77777777" w:rsidR="003042D3" w:rsidRDefault="00E163CD">
      <w:pPr>
        <w:keepNext/>
      </w:pPr>
      <w:r>
        <w:t>TLEQ_16e Were you seriously injured?</w:t>
      </w:r>
    </w:p>
    <w:p w14:paraId="4067E9EC" w14:textId="77777777" w:rsidR="003042D3" w:rsidRDefault="00E163CD">
      <w:pPr>
        <w:pStyle w:val="ListParagraph"/>
        <w:keepNext/>
        <w:numPr>
          <w:ilvl w:val="0"/>
          <w:numId w:val="4"/>
        </w:numPr>
      </w:pPr>
      <w:proofErr w:type="gramStart"/>
      <w:r>
        <w:t>Yes  (</w:t>
      </w:r>
      <w:proofErr w:type="gramEnd"/>
      <w:r>
        <w:t xml:space="preserve">1) </w:t>
      </w:r>
    </w:p>
    <w:p w14:paraId="6D85CAE3" w14:textId="77777777" w:rsidR="003042D3" w:rsidRDefault="00E163CD">
      <w:pPr>
        <w:pStyle w:val="ListParagraph"/>
        <w:keepNext/>
        <w:numPr>
          <w:ilvl w:val="0"/>
          <w:numId w:val="4"/>
        </w:numPr>
      </w:pPr>
      <w:proofErr w:type="gramStart"/>
      <w:r>
        <w:t>No  (</w:t>
      </w:r>
      <w:proofErr w:type="gramEnd"/>
      <w:r>
        <w:t xml:space="preserve">0) </w:t>
      </w:r>
    </w:p>
    <w:p w14:paraId="40C56398" w14:textId="77777777" w:rsidR="003042D3" w:rsidRDefault="003042D3"/>
    <w:p w14:paraId="6F8AA53E" w14:textId="77777777" w:rsidR="003042D3" w:rsidRDefault="003042D3">
      <w:pPr>
        <w:pStyle w:val="QuestionSeparator"/>
      </w:pPr>
    </w:p>
    <w:p w14:paraId="34F2325C" w14:textId="77777777" w:rsidR="003042D3" w:rsidRDefault="00E163CD">
      <w:pPr>
        <w:pStyle w:val="QDisplayLogic"/>
        <w:keepNext/>
      </w:pPr>
      <w:r>
        <w:t>Display This Question:</w:t>
      </w:r>
    </w:p>
    <w:p w14:paraId="4A82D08F" w14:textId="77777777" w:rsidR="003042D3" w:rsidRDefault="00E163CD">
      <w:pPr>
        <w:pStyle w:val="QDisplayLogic"/>
        <w:keepNext/>
        <w:ind w:firstLine="400"/>
      </w:pPr>
      <w:r>
        <w:t>If 16. Before your 13th birthday: Did anyone close to your age touch sexual parts of your body or ma... = 1</w:t>
      </w:r>
    </w:p>
    <w:p w14:paraId="1787CF53" w14:textId="77777777" w:rsidR="003042D3" w:rsidRDefault="00E163CD">
      <w:pPr>
        <w:pStyle w:val="QDisplayLogic"/>
        <w:keepNext/>
        <w:ind w:firstLine="400"/>
      </w:pPr>
      <w:r>
        <w:t>Or 16. Before your 13th birthday: Did anyone close to your age touch sexual parts of your body or ma... = 2</w:t>
      </w:r>
    </w:p>
    <w:p w14:paraId="502960AB" w14:textId="77777777" w:rsidR="003042D3" w:rsidRDefault="00E163CD">
      <w:pPr>
        <w:pStyle w:val="QDisplayLogic"/>
        <w:keepNext/>
        <w:ind w:firstLine="400"/>
      </w:pPr>
      <w:r>
        <w:t>Or 16. Before your 13th birthday: Did anyone close to your age touch sexual parts of your body or ma... = 3</w:t>
      </w:r>
    </w:p>
    <w:p w14:paraId="5E6E5ED4" w14:textId="77777777" w:rsidR="003042D3" w:rsidRDefault="00E163CD">
      <w:pPr>
        <w:pStyle w:val="QDisplayLogic"/>
        <w:keepNext/>
        <w:ind w:firstLine="400"/>
      </w:pPr>
      <w:r>
        <w:t>Or 16. Before your 13th birthday: Did anyone close to your age touch sexual parts of your body or ma... = 4</w:t>
      </w:r>
    </w:p>
    <w:p w14:paraId="4B38DBA2" w14:textId="77777777" w:rsidR="003042D3" w:rsidRDefault="00E163CD">
      <w:pPr>
        <w:pStyle w:val="QDisplayLogic"/>
        <w:keepNext/>
        <w:ind w:firstLine="400"/>
      </w:pPr>
      <w:r>
        <w:t>Or 16. Before your 13th birthday: Did anyone close to your age touch sexual parts of your body or ma... = 5</w:t>
      </w:r>
    </w:p>
    <w:p w14:paraId="5F4EAFEA" w14:textId="77777777" w:rsidR="003042D3" w:rsidRDefault="00E163CD">
      <w:pPr>
        <w:pStyle w:val="QDisplayLogic"/>
        <w:keepNext/>
        <w:ind w:firstLine="400"/>
      </w:pPr>
      <w:r>
        <w:t>Or 16. Before your 13th birthday: Did anyone close to your age touch sexual parts of your body or ma... = 6</w:t>
      </w:r>
    </w:p>
    <w:tbl>
      <w:tblPr>
        <w:tblStyle w:val="QQuestionIconTable"/>
        <w:tblW w:w="50" w:type="auto"/>
        <w:tblLook w:val="07E0" w:firstRow="1" w:lastRow="1" w:firstColumn="1" w:lastColumn="1" w:noHBand="1" w:noVBand="1"/>
      </w:tblPr>
      <w:tblGrid>
        <w:gridCol w:w="380"/>
      </w:tblGrid>
      <w:tr w:rsidR="003042D3" w14:paraId="17346985" w14:textId="77777777">
        <w:tc>
          <w:tcPr>
            <w:tcW w:w="50" w:type="dxa"/>
          </w:tcPr>
          <w:p w14:paraId="68BF8A95" w14:textId="77777777" w:rsidR="003042D3" w:rsidRDefault="00E163CD">
            <w:pPr>
              <w:keepNext/>
            </w:pPr>
            <w:r>
              <w:rPr>
                <w:noProof/>
              </w:rPr>
              <w:drawing>
                <wp:inline distT="0" distB="0" distL="0" distR="0" wp14:anchorId="032CE1CC" wp14:editId="6BDEF445">
                  <wp:extent cx="228600" cy="228600"/>
                  <wp:effectExtent l="0" t="0" r="0" b="0"/>
                  <wp:docPr id="2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C0E2AA" w14:textId="77777777" w:rsidR="003042D3" w:rsidRDefault="003042D3"/>
    <w:p w14:paraId="12C47B50" w14:textId="77777777" w:rsidR="003042D3" w:rsidRDefault="00E163CD">
      <w:pPr>
        <w:keepNext/>
      </w:pPr>
      <w:r>
        <w:t>TLEQ_16f Was there oral, anal, or vaginal penetration?</w:t>
      </w:r>
    </w:p>
    <w:p w14:paraId="16BB6097" w14:textId="77777777" w:rsidR="003042D3" w:rsidRDefault="00E163CD">
      <w:pPr>
        <w:pStyle w:val="ListParagraph"/>
        <w:keepNext/>
        <w:numPr>
          <w:ilvl w:val="0"/>
          <w:numId w:val="4"/>
        </w:numPr>
      </w:pPr>
      <w:proofErr w:type="gramStart"/>
      <w:r>
        <w:t>Yes  (</w:t>
      </w:r>
      <w:proofErr w:type="gramEnd"/>
      <w:r>
        <w:t xml:space="preserve">1) </w:t>
      </w:r>
    </w:p>
    <w:p w14:paraId="2D7540FF" w14:textId="77777777" w:rsidR="003042D3" w:rsidRDefault="00E163CD">
      <w:pPr>
        <w:pStyle w:val="ListParagraph"/>
        <w:keepNext/>
        <w:numPr>
          <w:ilvl w:val="0"/>
          <w:numId w:val="4"/>
        </w:numPr>
      </w:pPr>
      <w:proofErr w:type="gramStart"/>
      <w:r>
        <w:t>No  (</w:t>
      </w:r>
      <w:proofErr w:type="gramEnd"/>
      <w:r>
        <w:t xml:space="preserve">0) </w:t>
      </w:r>
    </w:p>
    <w:p w14:paraId="064B3CB3" w14:textId="77777777" w:rsidR="003042D3" w:rsidRDefault="003042D3"/>
    <w:p w14:paraId="0F644C23" w14:textId="77777777" w:rsidR="003042D3" w:rsidRDefault="003042D3">
      <w:pPr>
        <w:pStyle w:val="QuestionSeparator"/>
      </w:pPr>
    </w:p>
    <w:p w14:paraId="15C99B88" w14:textId="77777777" w:rsidR="003042D3" w:rsidRDefault="00E163CD">
      <w:pPr>
        <w:pStyle w:val="QDisplayLogic"/>
        <w:keepNext/>
      </w:pPr>
      <w:r>
        <w:t>Display This Question:</w:t>
      </w:r>
    </w:p>
    <w:p w14:paraId="72606873" w14:textId="77777777" w:rsidR="003042D3" w:rsidRDefault="00E163CD">
      <w:pPr>
        <w:pStyle w:val="QDisplayLogic"/>
        <w:keepNext/>
        <w:ind w:firstLine="400"/>
      </w:pPr>
      <w:r>
        <w:t>If 16. Before your 13th birthday: Did anyone close to your age touch sexual parts of your body or ma... = 1</w:t>
      </w:r>
    </w:p>
    <w:p w14:paraId="7793FEE2" w14:textId="77777777" w:rsidR="003042D3" w:rsidRDefault="00E163CD">
      <w:pPr>
        <w:pStyle w:val="QDisplayLogic"/>
        <w:keepNext/>
        <w:ind w:firstLine="400"/>
      </w:pPr>
      <w:r>
        <w:t>Or 16. Before your 13th birthday: Did anyone close to your age touch sexual parts of your body or ma... = 2</w:t>
      </w:r>
    </w:p>
    <w:p w14:paraId="03A60EBB" w14:textId="77777777" w:rsidR="003042D3" w:rsidRDefault="00E163CD">
      <w:pPr>
        <w:pStyle w:val="QDisplayLogic"/>
        <w:keepNext/>
        <w:ind w:firstLine="400"/>
      </w:pPr>
      <w:r>
        <w:t>Or 16. Before your 13th birthday: Did anyone close to your age touch sexual parts of your body or ma... = 3</w:t>
      </w:r>
    </w:p>
    <w:p w14:paraId="148FBB55" w14:textId="77777777" w:rsidR="003042D3" w:rsidRDefault="00E163CD">
      <w:pPr>
        <w:pStyle w:val="QDisplayLogic"/>
        <w:keepNext/>
        <w:ind w:firstLine="400"/>
      </w:pPr>
      <w:r>
        <w:t>Or 16. Before your 13th birthday: Did anyone close to your age touch sexual parts of your body or ma... = 4</w:t>
      </w:r>
    </w:p>
    <w:p w14:paraId="69126379" w14:textId="77777777" w:rsidR="003042D3" w:rsidRDefault="00E163CD">
      <w:pPr>
        <w:pStyle w:val="QDisplayLogic"/>
        <w:keepNext/>
        <w:ind w:firstLine="400"/>
      </w:pPr>
      <w:r>
        <w:t>Or 16. Before your 13th birthday: Did anyone close to your age touch sexual parts of your body or ma... = 5</w:t>
      </w:r>
    </w:p>
    <w:p w14:paraId="017F109F" w14:textId="77777777" w:rsidR="003042D3" w:rsidRDefault="00E163CD">
      <w:pPr>
        <w:pStyle w:val="QDisplayLogic"/>
        <w:keepNext/>
        <w:ind w:firstLine="400"/>
      </w:pPr>
      <w:r>
        <w:t>Or 16. Before your 13th birthday: Did anyone close to your age touch sexual parts of your body or ma... = 6</w:t>
      </w:r>
    </w:p>
    <w:tbl>
      <w:tblPr>
        <w:tblStyle w:val="QQuestionIconTable"/>
        <w:tblW w:w="50" w:type="auto"/>
        <w:tblLook w:val="07E0" w:firstRow="1" w:lastRow="1" w:firstColumn="1" w:lastColumn="1" w:noHBand="1" w:noVBand="1"/>
      </w:tblPr>
      <w:tblGrid>
        <w:gridCol w:w="380"/>
      </w:tblGrid>
      <w:tr w:rsidR="003042D3" w14:paraId="4F6E6B88" w14:textId="77777777">
        <w:tc>
          <w:tcPr>
            <w:tcW w:w="50" w:type="dxa"/>
          </w:tcPr>
          <w:p w14:paraId="02AD5A50" w14:textId="77777777" w:rsidR="003042D3" w:rsidRDefault="00E163CD">
            <w:pPr>
              <w:keepNext/>
            </w:pPr>
            <w:r>
              <w:rPr>
                <w:noProof/>
              </w:rPr>
              <w:drawing>
                <wp:inline distT="0" distB="0" distL="0" distR="0" wp14:anchorId="634DFEDE" wp14:editId="42376889">
                  <wp:extent cx="228600" cy="228600"/>
                  <wp:effectExtent l="0" t="0" r="0" b="0"/>
                  <wp:docPr id="2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A2015C9" w14:textId="77777777" w:rsidR="003042D3" w:rsidRDefault="003042D3"/>
    <w:p w14:paraId="1BF0954A" w14:textId="77777777" w:rsidR="003042D3" w:rsidRDefault="00E163CD">
      <w:pPr>
        <w:keepNext/>
      </w:pPr>
      <w:r>
        <w:t>TLEQ_16g Did you experience intense fear, helplessness, or horror when it happened?</w:t>
      </w:r>
    </w:p>
    <w:p w14:paraId="779C067B" w14:textId="77777777" w:rsidR="003042D3" w:rsidRDefault="00E163CD">
      <w:pPr>
        <w:pStyle w:val="ListParagraph"/>
        <w:keepNext/>
        <w:numPr>
          <w:ilvl w:val="0"/>
          <w:numId w:val="4"/>
        </w:numPr>
      </w:pPr>
      <w:proofErr w:type="gramStart"/>
      <w:r>
        <w:t>Yes  (</w:t>
      </w:r>
      <w:proofErr w:type="gramEnd"/>
      <w:r>
        <w:t xml:space="preserve">1) </w:t>
      </w:r>
    </w:p>
    <w:p w14:paraId="37B18B47" w14:textId="77777777" w:rsidR="003042D3" w:rsidRDefault="00E163CD">
      <w:pPr>
        <w:pStyle w:val="ListParagraph"/>
        <w:keepNext/>
        <w:numPr>
          <w:ilvl w:val="0"/>
          <w:numId w:val="4"/>
        </w:numPr>
      </w:pPr>
      <w:proofErr w:type="gramStart"/>
      <w:r>
        <w:t>No  (</w:t>
      </w:r>
      <w:proofErr w:type="gramEnd"/>
      <w:r>
        <w:t xml:space="preserve">0) </w:t>
      </w:r>
    </w:p>
    <w:p w14:paraId="31390088" w14:textId="77777777" w:rsidR="003042D3" w:rsidRDefault="003042D3"/>
    <w:p w14:paraId="72D61DCC" w14:textId="77777777" w:rsidR="003042D3" w:rsidRDefault="003042D3">
      <w:pPr>
        <w:pStyle w:val="QuestionSeparator"/>
      </w:pPr>
    </w:p>
    <w:p w14:paraId="1B420463" w14:textId="77777777" w:rsidR="003042D3" w:rsidRDefault="00E163CD">
      <w:pPr>
        <w:pStyle w:val="QDisplayLogic"/>
        <w:keepNext/>
      </w:pPr>
      <w:r>
        <w:t>Display This Question:</w:t>
      </w:r>
    </w:p>
    <w:p w14:paraId="4EAF0562" w14:textId="77777777" w:rsidR="003042D3" w:rsidRDefault="00E163CD">
      <w:pPr>
        <w:pStyle w:val="QDisplayLogic"/>
        <w:keepNext/>
        <w:ind w:firstLine="400"/>
      </w:pPr>
      <w:r>
        <w:t>If 16. Before your 13th birthday: Did anyone close to your age touch sexual parts of your body or ma... = 1</w:t>
      </w:r>
    </w:p>
    <w:p w14:paraId="2B6E5C04" w14:textId="77777777" w:rsidR="003042D3" w:rsidRDefault="00E163CD">
      <w:pPr>
        <w:pStyle w:val="QDisplayLogic"/>
        <w:keepNext/>
        <w:ind w:firstLine="400"/>
      </w:pPr>
      <w:r>
        <w:t>Or 16. Before your 13th birthday: Did anyone close to your age touch sexual parts of your body or ma... = 2</w:t>
      </w:r>
    </w:p>
    <w:p w14:paraId="43CCD002" w14:textId="77777777" w:rsidR="003042D3" w:rsidRDefault="00E163CD">
      <w:pPr>
        <w:pStyle w:val="QDisplayLogic"/>
        <w:keepNext/>
        <w:ind w:firstLine="400"/>
      </w:pPr>
      <w:r>
        <w:t>Or 16. Before your 13th birthday: Did anyone close to your age touch sexual parts of your body or ma... = 3</w:t>
      </w:r>
    </w:p>
    <w:p w14:paraId="2354AC4D" w14:textId="77777777" w:rsidR="003042D3" w:rsidRDefault="00E163CD">
      <w:pPr>
        <w:pStyle w:val="QDisplayLogic"/>
        <w:keepNext/>
        <w:ind w:firstLine="400"/>
      </w:pPr>
      <w:r>
        <w:t>Or 16. Before your 13th birthday: Did anyone close to your age touch sexual parts of your body or ma... = 4</w:t>
      </w:r>
    </w:p>
    <w:p w14:paraId="0262DC12" w14:textId="77777777" w:rsidR="003042D3" w:rsidRDefault="00E163CD">
      <w:pPr>
        <w:pStyle w:val="QDisplayLogic"/>
        <w:keepNext/>
        <w:ind w:firstLine="400"/>
      </w:pPr>
      <w:r>
        <w:t>Or 16. Before your 13th birthday: Did anyone close to your age touch sexual parts of your body or ma... = 5</w:t>
      </w:r>
    </w:p>
    <w:p w14:paraId="25A146B4" w14:textId="77777777" w:rsidR="003042D3" w:rsidRDefault="00E163CD">
      <w:pPr>
        <w:pStyle w:val="QDisplayLogic"/>
        <w:keepNext/>
        <w:ind w:firstLine="400"/>
      </w:pPr>
      <w:r>
        <w:t>Or 16. Before your 13th birthday: Did anyone close to your age touch sexual parts of your body or ma... = 6</w:t>
      </w:r>
    </w:p>
    <w:tbl>
      <w:tblPr>
        <w:tblStyle w:val="QQuestionIconTable"/>
        <w:tblW w:w="50" w:type="auto"/>
        <w:tblLook w:val="07E0" w:firstRow="1" w:lastRow="1" w:firstColumn="1" w:lastColumn="1" w:noHBand="1" w:noVBand="1"/>
      </w:tblPr>
      <w:tblGrid>
        <w:gridCol w:w="380"/>
      </w:tblGrid>
      <w:tr w:rsidR="003042D3" w14:paraId="347E8787" w14:textId="77777777">
        <w:tc>
          <w:tcPr>
            <w:tcW w:w="50" w:type="dxa"/>
          </w:tcPr>
          <w:p w14:paraId="372228A8" w14:textId="77777777" w:rsidR="003042D3" w:rsidRDefault="00E163CD">
            <w:pPr>
              <w:keepNext/>
            </w:pPr>
            <w:r>
              <w:rPr>
                <w:noProof/>
              </w:rPr>
              <w:drawing>
                <wp:inline distT="0" distB="0" distL="0" distR="0" wp14:anchorId="62B21A19" wp14:editId="65A0121D">
                  <wp:extent cx="228600" cy="228600"/>
                  <wp:effectExtent l="0" t="0" r="0" b="0"/>
                  <wp:docPr id="2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221F5B" w14:textId="77777777" w:rsidR="003042D3" w:rsidRDefault="003042D3"/>
    <w:p w14:paraId="3919D3AE" w14:textId="77777777" w:rsidR="003042D3" w:rsidRDefault="00E163CD">
      <w:pPr>
        <w:keepNext/>
      </w:pPr>
      <w:r>
        <w:lastRenderedPageBreak/>
        <w:t>TLEQ_16h Was it because of your sexual orientation?</w:t>
      </w:r>
    </w:p>
    <w:p w14:paraId="2EDA8A29" w14:textId="77777777" w:rsidR="003042D3" w:rsidRDefault="00E163CD">
      <w:pPr>
        <w:pStyle w:val="ListParagraph"/>
        <w:keepNext/>
        <w:numPr>
          <w:ilvl w:val="0"/>
          <w:numId w:val="4"/>
        </w:numPr>
      </w:pPr>
      <w:r>
        <w:t>Yes (please specify: how many times?)  (1) ________________________________________________</w:t>
      </w:r>
    </w:p>
    <w:p w14:paraId="10F31978" w14:textId="77777777" w:rsidR="003042D3" w:rsidRDefault="00E163CD">
      <w:pPr>
        <w:pStyle w:val="ListParagraph"/>
        <w:keepNext/>
        <w:numPr>
          <w:ilvl w:val="0"/>
          <w:numId w:val="4"/>
        </w:numPr>
      </w:pPr>
      <w:proofErr w:type="gramStart"/>
      <w:r>
        <w:t>No  (</w:t>
      </w:r>
      <w:proofErr w:type="gramEnd"/>
      <w:r>
        <w:t xml:space="preserve">0) </w:t>
      </w:r>
    </w:p>
    <w:p w14:paraId="5924CA83" w14:textId="77777777" w:rsidR="003042D3" w:rsidRDefault="003042D3"/>
    <w:p w14:paraId="7379ED16"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2786D900" w14:textId="77777777">
        <w:trPr>
          <w:trHeight w:val="300"/>
        </w:trPr>
        <w:tc>
          <w:tcPr>
            <w:tcW w:w="1368" w:type="dxa"/>
            <w:tcBorders>
              <w:top w:val="nil"/>
              <w:left w:val="nil"/>
              <w:bottom w:val="nil"/>
              <w:right w:val="nil"/>
            </w:tcBorders>
          </w:tcPr>
          <w:p w14:paraId="27895B9B" w14:textId="77777777" w:rsidR="003042D3" w:rsidRDefault="00E163CD">
            <w:pPr>
              <w:rPr>
                <w:color w:val="CCCCCC"/>
              </w:rPr>
            </w:pPr>
            <w:r>
              <w:rPr>
                <w:color w:val="CCCCCC"/>
              </w:rPr>
              <w:t>Page Break</w:t>
            </w:r>
          </w:p>
        </w:tc>
        <w:tc>
          <w:tcPr>
            <w:tcW w:w="8208" w:type="dxa"/>
            <w:tcBorders>
              <w:top w:val="nil"/>
              <w:left w:val="nil"/>
              <w:bottom w:val="nil"/>
              <w:right w:val="nil"/>
            </w:tcBorders>
          </w:tcPr>
          <w:p w14:paraId="5B8C1177" w14:textId="77777777" w:rsidR="003042D3" w:rsidRDefault="003042D3">
            <w:pPr>
              <w:pBdr>
                <w:top w:val="single" w:sz="8" w:space="0" w:color="CCCCCC"/>
              </w:pBdr>
              <w:spacing w:before="120" w:after="120" w:line="120" w:lineRule="auto"/>
              <w:jc w:val="center"/>
              <w:rPr>
                <w:color w:val="CCCCCC"/>
              </w:rPr>
            </w:pPr>
          </w:p>
        </w:tc>
      </w:tr>
    </w:tbl>
    <w:p w14:paraId="7B3F9583"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2B5ABFA4" w14:textId="77777777">
        <w:tc>
          <w:tcPr>
            <w:tcW w:w="50" w:type="dxa"/>
          </w:tcPr>
          <w:p w14:paraId="5157AB7D" w14:textId="77777777" w:rsidR="003042D3" w:rsidRDefault="00E163CD">
            <w:pPr>
              <w:keepNext/>
            </w:pPr>
            <w:r>
              <w:rPr>
                <w:noProof/>
              </w:rPr>
              <w:lastRenderedPageBreak/>
              <w:drawing>
                <wp:inline distT="0" distB="0" distL="0" distR="0" wp14:anchorId="48E3C4FE" wp14:editId="650911AC">
                  <wp:extent cx="228600" cy="228600"/>
                  <wp:effectExtent l="0" t="0" r="0" b="0"/>
                  <wp:docPr id="2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76B943" w14:textId="77777777" w:rsidR="003042D3" w:rsidRDefault="003042D3"/>
    <w:p w14:paraId="0CAE3282" w14:textId="77777777" w:rsidR="003042D3" w:rsidRDefault="00E163CD">
      <w:pPr>
        <w:keepNext/>
      </w:pPr>
      <w:r>
        <w:t xml:space="preserve">TLEQ_17 17. </w:t>
      </w:r>
      <w:r>
        <w:rPr>
          <w:u w:val="single"/>
        </w:rPr>
        <w:t>After your 13th birthda</w:t>
      </w:r>
      <w:r>
        <w:t xml:space="preserve">y and </w:t>
      </w:r>
      <w:r>
        <w:rPr>
          <w:u w:val="single"/>
        </w:rPr>
        <w:t>before your 18th birthday</w:t>
      </w:r>
      <w:r>
        <w:t>: Did anyone touch sexual parts of your body or make you touch sexual parts of their body -- against your will or without your consent?</w:t>
      </w:r>
    </w:p>
    <w:p w14:paraId="11D45FAC" w14:textId="77777777" w:rsidR="003042D3" w:rsidRDefault="00E163CD">
      <w:pPr>
        <w:pStyle w:val="ListParagraph"/>
        <w:keepNext/>
        <w:numPr>
          <w:ilvl w:val="0"/>
          <w:numId w:val="4"/>
        </w:numPr>
      </w:pPr>
      <w:proofErr w:type="gramStart"/>
      <w:r>
        <w:t>Never  (</w:t>
      </w:r>
      <w:proofErr w:type="gramEnd"/>
      <w:r>
        <w:t xml:space="preserve">0) </w:t>
      </w:r>
    </w:p>
    <w:p w14:paraId="1B67170A" w14:textId="77777777" w:rsidR="003042D3" w:rsidRDefault="00E163CD">
      <w:pPr>
        <w:pStyle w:val="ListParagraph"/>
        <w:keepNext/>
        <w:numPr>
          <w:ilvl w:val="0"/>
          <w:numId w:val="4"/>
        </w:numPr>
      </w:pPr>
      <w:proofErr w:type="gramStart"/>
      <w:r>
        <w:t>Once  (</w:t>
      </w:r>
      <w:proofErr w:type="gramEnd"/>
      <w:r>
        <w:t xml:space="preserve">1) </w:t>
      </w:r>
    </w:p>
    <w:p w14:paraId="5CEB8E08" w14:textId="77777777" w:rsidR="003042D3" w:rsidRDefault="00E163CD">
      <w:pPr>
        <w:pStyle w:val="ListParagraph"/>
        <w:keepNext/>
        <w:numPr>
          <w:ilvl w:val="0"/>
          <w:numId w:val="4"/>
        </w:numPr>
      </w:pPr>
      <w:proofErr w:type="gramStart"/>
      <w:r>
        <w:t>Twice  (</w:t>
      </w:r>
      <w:proofErr w:type="gramEnd"/>
      <w:r>
        <w:t xml:space="preserve">2) </w:t>
      </w:r>
    </w:p>
    <w:p w14:paraId="53B4B9F9"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574F62F7"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B9491F2"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DAFC031"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4A6CD205" w14:textId="77777777" w:rsidR="003042D3" w:rsidRDefault="003042D3"/>
    <w:p w14:paraId="4BC1E8D3" w14:textId="77777777" w:rsidR="003042D3" w:rsidRDefault="003042D3">
      <w:pPr>
        <w:pStyle w:val="QuestionSeparator"/>
      </w:pPr>
    </w:p>
    <w:p w14:paraId="690DCCC7" w14:textId="77777777" w:rsidR="003042D3" w:rsidRDefault="00E163CD">
      <w:pPr>
        <w:pStyle w:val="QDisplayLogic"/>
        <w:keepNext/>
      </w:pPr>
      <w:r>
        <w:t>Display This Question:</w:t>
      </w:r>
    </w:p>
    <w:p w14:paraId="5175DE3C" w14:textId="77777777" w:rsidR="003042D3" w:rsidRDefault="00E163CD">
      <w:pPr>
        <w:pStyle w:val="QDisplayLogic"/>
        <w:keepNext/>
        <w:ind w:firstLine="400"/>
      </w:pPr>
      <w:r>
        <w:t>If 17. After your 13th birthday and before your 18th birthday: Did anyone touch sexual parts of your... = 1</w:t>
      </w:r>
    </w:p>
    <w:p w14:paraId="31DB8BE0" w14:textId="77777777" w:rsidR="003042D3" w:rsidRDefault="00E163CD">
      <w:pPr>
        <w:pStyle w:val="QDisplayLogic"/>
        <w:keepNext/>
        <w:ind w:firstLine="400"/>
      </w:pPr>
      <w:r>
        <w:t>Or 17. After your 13th birthday and before your 18th birthday: Did anyone touch sexual parts of your... = 2</w:t>
      </w:r>
    </w:p>
    <w:p w14:paraId="4E91CF50" w14:textId="77777777" w:rsidR="003042D3" w:rsidRDefault="00E163CD">
      <w:pPr>
        <w:pStyle w:val="QDisplayLogic"/>
        <w:keepNext/>
        <w:ind w:firstLine="400"/>
      </w:pPr>
      <w:r>
        <w:t>Or 17. After your 13th birthday and before your 18th birthday: Did anyone touch sexual parts of your... = 3</w:t>
      </w:r>
    </w:p>
    <w:p w14:paraId="4ACB2014" w14:textId="77777777" w:rsidR="003042D3" w:rsidRDefault="00E163CD">
      <w:pPr>
        <w:pStyle w:val="QDisplayLogic"/>
        <w:keepNext/>
        <w:ind w:firstLine="400"/>
      </w:pPr>
      <w:r>
        <w:t>Or 17. After your 13th birthday and before your 18th birthday: Did anyone touch sexual parts of your... = 4</w:t>
      </w:r>
    </w:p>
    <w:p w14:paraId="6D9A8E4F" w14:textId="77777777" w:rsidR="003042D3" w:rsidRDefault="00E163CD">
      <w:pPr>
        <w:pStyle w:val="QDisplayLogic"/>
        <w:keepNext/>
        <w:ind w:firstLine="400"/>
      </w:pPr>
      <w:r>
        <w:t>Or 17. After your 13th birthday and before your 18th birthday: Did anyone touch sexual parts of your... = 5</w:t>
      </w:r>
    </w:p>
    <w:p w14:paraId="5D524DE1" w14:textId="77777777" w:rsidR="003042D3" w:rsidRDefault="00E163CD">
      <w:pPr>
        <w:pStyle w:val="QDisplayLogic"/>
        <w:keepNext/>
        <w:ind w:firstLine="400"/>
      </w:pPr>
      <w:r>
        <w:t>Or 17. After your 13th birthday and before your 18th birthday: Did anyone touch sexual parts of your... = 6</w:t>
      </w:r>
    </w:p>
    <w:tbl>
      <w:tblPr>
        <w:tblStyle w:val="QQuestionIconTable"/>
        <w:tblW w:w="50" w:type="auto"/>
        <w:tblLook w:val="07E0" w:firstRow="1" w:lastRow="1" w:firstColumn="1" w:lastColumn="1" w:noHBand="1" w:noVBand="1"/>
      </w:tblPr>
      <w:tblGrid>
        <w:gridCol w:w="380"/>
      </w:tblGrid>
      <w:tr w:rsidR="003042D3" w14:paraId="636F3A61" w14:textId="77777777">
        <w:tc>
          <w:tcPr>
            <w:tcW w:w="50" w:type="dxa"/>
          </w:tcPr>
          <w:p w14:paraId="3982A135" w14:textId="77777777" w:rsidR="003042D3" w:rsidRDefault="00E163CD">
            <w:pPr>
              <w:keepNext/>
            </w:pPr>
            <w:r>
              <w:rPr>
                <w:noProof/>
              </w:rPr>
              <w:drawing>
                <wp:inline distT="0" distB="0" distL="0" distR="0" wp14:anchorId="27F7E5AD" wp14:editId="6C32F0CA">
                  <wp:extent cx="228600" cy="228600"/>
                  <wp:effectExtent l="0" t="0" r="0" b="0"/>
                  <wp:docPr id="2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1F8A0F" w14:textId="77777777" w:rsidR="003042D3" w:rsidRDefault="003042D3"/>
    <w:p w14:paraId="7E002DB9" w14:textId="77777777" w:rsidR="003042D3" w:rsidRDefault="00E163CD">
      <w:pPr>
        <w:keepNext/>
      </w:pPr>
      <w:r>
        <w:lastRenderedPageBreak/>
        <w:t>TLEQ_17 Was this person a.... </w:t>
      </w:r>
    </w:p>
    <w:tbl>
      <w:tblPr>
        <w:tblStyle w:val="QQuestionTable"/>
        <w:tblW w:w="9576" w:type="auto"/>
        <w:tblLook w:val="07E0" w:firstRow="1" w:lastRow="1" w:firstColumn="1" w:lastColumn="1" w:noHBand="1" w:noVBand="1"/>
      </w:tblPr>
      <w:tblGrid>
        <w:gridCol w:w="3192"/>
        <w:gridCol w:w="3192"/>
        <w:gridCol w:w="3192"/>
      </w:tblGrid>
      <w:tr w:rsidR="003042D3" w14:paraId="532DA037"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7E70EF6" w14:textId="77777777" w:rsidR="003042D3" w:rsidRDefault="003042D3">
            <w:pPr>
              <w:keepNext/>
            </w:pPr>
          </w:p>
        </w:tc>
        <w:tc>
          <w:tcPr>
            <w:tcW w:w="3192" w:type="dxa"/>
          </w:tcPr>
          <w:p w14:paraId="2635DDD8"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7B8C5F36" w14:textId="77777777" w:rsidR="003042D3" w:rsidRDefault="00E163CD">
            <w:pPr>
              <w:cnfStyle w:val="100000000000" w:firstRow="1" w:lastRow="0" w:firstColumn="0" w:lastColumn="0" w:oddVBand="0" w:evenVBand="0" w:oddHBand="0" w:evenHBand="0" w:firstRowFirstColumn="0" w:firstRowLastColumn="0" w:lastRowFirstColumn="0" w:lastRowLastColumn="0"/>
            </w:pPr>
            <w:r>
              <w:t>No (0)</w:t>
            </w:r>
          </w:p>
        </w:tc>
      </w:tr>
      <w:tr w:rsidR="003042D3" w14:paraId="35A314FD"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86832BA" w14:textId="77777777" w:rsidR="003042D3" w:rsidRDefault="00E163CD">
            <w:pPr>
              <w:keepNext/>
            </w:pPr>
            <w:r>
              <w:t xml:space="preserve">stranger? (TLEQ_17a) </w:t>
            </w:r>
          </w:p>
        </w:tc>
        <w:tc>
          <w:tcPr>
            <w:tcW w:w="3192" w:type="dxa"/>
          </w:tcPr>
          <w:p w14:paraId="706ECD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5D84A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52D7862"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4C6909EC" w14:textId="77777777" w:rsidR="003042D3" w:rsidRDefault="00E163CD">
            <w:pPr>
              <w:keepNext/>
            </w:pPr>
            <w:r>
              <w:t xml:space="preserve">friend or acquaintance? (TLEQ_17b) </w:t>
            </w:r>
          </w:p>
        </w:tc>
        <w:tc>
          <w:tcPr>
            <w:tcW w:w="3192" w:type="dxa"/>
          </w:tcPr>
          <w:p w14:paraId="74AE7E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53E61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5FA55AA"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C7007E3" w14:textId="77777777" w:rsidR="003042D3" w:rsidRDefault="00E163CD">
            <w:pPr>
              <w:keepNext/>
            </w:pPr>
            <w:r>
              <w:t xml:space="preserve">relative? (TLEQ_17c) </w:t>
            </w:r>
          </w:p>
        </w:tc>
        <w:tc>
          <w:tcPr>
            <w:tcW w:w="3192" w:type="dxa"/>
          </w:tcPr>
          <w:p w14:paraId="50EB89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7132E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25FC419"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FB53233" w14:textId="77777777" w:rsidR="003042D3" w:rsidRDefault="00E163CD">
            <w:pPr>
              <w:keepNext/>
            </w:pPr>
            <w:r>
              <w:t xml:space="preserve">intimate partner? (TLEQ_17d) </w:t>
            </w:r>
          </w:p>
        </w:tc>
        <w:tc>
          <w:tcPr>
            <w:tcW w:w="3192" w:type="dxa"/>
          </w:tcPr>
          <w:p w14:paraId="4553A7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54991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EF2E2CE" w14:textId="77777777" w:rsidR="003042D3" w:rsidRDefault="003042D3"/>
    <w:p w14:paraId="16F3A5A5" w14:textId="77777777" w:rsidR="003042D3" w:rsidRDefault="003042D3"/>
    <w:p w14:paraId="1C26763F" w14:textId="77777777" w:rsidR="003042D3" w:rsidRDefault="003042D3">
      <w:pPr>
        <w:pStyle w:val="QuestionSeparator"/>
      </w:pPr>
    </w:p>
    <w:p w14:paraId="0A93176C" w14:textId="77777777" w:rsidR="003042D3" w:rsidRDefault="00E163CD">
      <w:pPr>
        <w:pStyle w:val="QDisplayLogic"/>
        <w:keepNext/>
      </w:pPr>
      <w:r>
        <w:t>Display This Question:</w:t>
      </w:r>
    </w:p>
    <w:p w14:paraId="47F6371E" w14:textId="77777777" w:rsidR="003042D3" w:rsidRDefault="00E163CD">
      <w:pPr>
        <w:pStyle w:val="QDisplayLogic"/>
        <w:keepNext/>
        <w:ind w:firstLine="400"/>
      </w:pPr>
      <w:r>
        <w:t>If 17. After your 13th birthday and before your 18th birthday: Did anyone touch sexual parts of your... = 1</w:t>
      </w:r>
    </w:p>
    <w:p w14:paraId="4BAD4C2B" w14:textId="77777777" w:rsidR="003042D3" w:rsidRDefault="00E163CD">
      <w:pPr>
        <w:pStyle w:val="QDisplayLogic"/>
        <w:keepNext/>
        <w:ind w:firstLine="400"/>
      </w:pPr>
      <w:r>
        <w:t>Or 17. After your 13th birthday and before your 18th birthday: Did anyone touch sexual parts of your... = 2</w:t>
      </w:r>
    </w:p>
    <w:p w14:paraId="524FF865" w14:textId="77777777" w:rsidR="003042D3" w:rsidRDefault="00E163CD">
      <w:pPr>
        <w:pStyle w:val="QDisplayLogic"/>
        <w:keepNext/>
        <w:ind w:firstLine="400"/>
      </w:pPr>
      <w:r>
        <w:t>Or 17. After your 13th birthday and before your 18th birthday: Did anyone touch sexual parts of your... = 3</w:t>
      </w:r>
    </w:p>
    <w:p w14:paraId="60F90E4F" w14:textId="77777777" w:rsidR="003042D3" w:rsidRDefault="00E163CD">
      <w:pPr>
        <w:pStyle w:val="QDisplayLogic"/>
        <w:keepNext/>
        <w:ind w:firstLine="400"/>
      </w:pPr>
      <w:r>
        <w:t>Or 17. After your 13th birthday and before your 18th birthday: Did anyone touch sexual parts of your... = 4</w:t>
      </w:r>
    </w:p>
    <w:p w14:paraId="4DA6E1D0" w14:textId="77777777" w:rsidR="003042D3" w:rsidRDefault="00E163CD">
      <w:pPr>
        <w:pStyle w:val="QDisplayLogic"/>
        <w:keepNext/>
        <w:ind w:firstLine="400"/>
      </w:pPr>
      <w:r>
        <w:t>Or 17. After your 13th birthday and before your 18th birthday: Did anyone touch sexual parts of your... = 5</w:t>
      </w:r>
    </w:p>
    <w:p w14:paraId="1631BEBC" w14:textId="77777777" w:rsidR="003042D3" w:rsidRDefault="00E163CD">
      <w:pPr>
        <w:pStyle w:val="QDisplayLogic"/>
        <w:keepNext/>
        <w:ind w:firstLine="400"/>
      </w:pPr>
      <w:r>
        <w:t>Or 17. After your 13th birthday and before your 18th birthday: Did anyone touch sexual parts of your... = 6</w:t>
      </w:r>
    </w:p>
    <w:tbl>
      <w:tblPr>
        <w:tblStyle w:val="QQuestionIconTable"/>
        <w:tblW w:w="50" w:type="auto"/>
        <w:tblLook w:val="07E0" w:firstRow="1" w:lastRow="1" w:firstColumn="1" w:lastColumn="1" w:noHBand="1" w:noVBand="1"/>
      </w:tblPr>
      <w:tblGrid>
        <w:gridCol w:w="380"/>
      </w:tblGrid>
      <w:tr w:rsidR="003042D3" w14:paraId="71CAF61A" w14:textId="77777777">
        <w:tc>
          <w:tcPr>
            <w:tcW w:w="50" w:type="dxa"/>
          </w:tcPr>
          <w:p w14:paraId="0D6EE16E" w14:textId="77777777" w:rsidR="003042D3" w:rsidRDefault="00E163CD">
            <w:pPr>
              <w:keepNext/>
            </w:pPr>
            <w:r>
              <w:rPr>
                <w:noProof/>
              </w:rPr>
              <w:drawing>
                <wp:inline distT="0" distB="0" distL="0" distR="0" wp14:anchorId="794C7881" wp14:editId="05B7E846">
                  <wp:extent cx="228600" cy="228600"/>
                  <wp:effectExtent l="0" t="0" r="0" b="0"/>
                  <wp:docPr id="2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5025AE" w14:textId="77777777" w:rsidR="003042D3" w:rsidRDefault="003042D3"/>
    <w:p w14:paraId="27C23CC9" w14:textId="77777777" w:rsidR="003042D3" w:rsidRDefault="00E163CD">
      <w:pPr>
        <w:keepNext/>
      </w:pPr>
      <w:r>
        <w:t>TLEQ_17e Was threat or force used?</w:t>
      </w:r>
    </w:p>
    <w:p w14:paraId="61A2A3D0" w14:textId="77777777" w:rsidR="003042D3" w:rsidRDefault="00E163CD">
      <w:pPr>
        <w:pStyle w:val="ListParagraph"/>
        <w:keepNext/>
        <w:numPr>
          <w:ilvl w:val="0"/>
          <w:numId w:val="4"/>
        </w:numPr>
      </w:pPr>
      <w:proofErr w:type="gramStart"/>
      <w:r>
        <w:t>Yes  (</w:t>
      </w:r>
      <w:proofErr w:type="gramEnd"/>
      <w:r>
        <w:t xml:space="preserve">1) </w:t>
      </w:r>
    </w:p>
    <w:p w14:paraId="377356A1" w14:textId="77777777" w:rsidR="003042D3" w:rsidRDefault="00E163CD">
      <w:pPr>
        <w:pStyle w:val="ListParagraph"/>
        <w:keepNext/>
        <w:numPr>
          <w:ilvl w:val="0"/>
          <w:numId w:val="4"/>
        </w:numPr>
      </w:pPr>
      <w:proofErr w:type="gramStart"/>
      <w:r>
        <w:t>No  (</w:t>
      </w:r>
      <w:proofErr w:type="gramEnd"/>
      <w:r>
        <w:t xml:space="preserve">0) </w:t>
      </w:r>
    </w:p>
    <w:p w14:paraId="5ECF1FD3" w14:textId="77777777" w:rsidR="003042D3" w:rsidRDefault="003042D3"/>
    <w:p w14:paraId="4B04CA7A" w14:textId="77777777" w:rsidR="003042D3" w:rsidRDefault="003042D3">
      <w:pPr>
        <w:pStyle w:val="QuestionSeparator"/>
      </w:pPr>
    </w:p>
    <w:p w14:paraId="11D88895" w14:textId="77777777" w:rsidR="003042D3" w:rsidRDefault="00E163CD">
      <w:pPr>
        <w:pStyle w:val="QDisplayLogic"/>
        <w:keepNext/>
      </w:pPr>
      <w:r>
        <w:lastRenderedPageBreak/>
        <w:t>Display This Question:</w:t>
      </w:r>
    </w:p>
    <w:p w14:paraId="3AFC82F0" w14:textId="77777777" w:rsidR="003042D3" w:rsidRDefault="00E163CD">
      <w:pPr>
        <w:pStyle w:val="QDisplayLogic"/>
        <w:keepNext/>
        <w:ind w:firstLine="400"/>
      </w:pPr>
      <w:r>
        <w:t>If 17. After your 13th birthday and before your 18th birthday: Did anyone touch sexual parts of your... = 1</w:t>
      </w:r>
    </w:p>
    <w:p w14:paraId="0437FD9E" w14:textId="77777777" w:rsidR="003042D3" w:rsidRDefault="00E163CD">
      <w:pPr>
        <w:pStyle w:val="QDisplayLogic"/>
        <w:keepNext/>
        <w:ind w:firstLine="400"/>
      </w:pPr>
      <w:r>
        <w:t>Or 17. After your 13th birthday and before your 18th birthday: Did anyone touch sexual parts of your... = 2</w:t>
      </w:r>
    </w:p>
    <w:p w14:paraId="7309545D" w14:textId="77777777" w:rsidR="003042D3" w:rsidRDefault="00E163CD">
      <w:pPr>
        <w:pStyle w:val="QDisplayLogic"/>
        <w:keepNext/>
        <w:ind w:firstLine="400"/>
      </w:pPr>
      <w:r>
        <w:t>Or 17. After your 13th birthday and before your 18th birthday: Did anyone touch sexual parts of your... = 3</w:t>
      </w:r>
    </w:p>
    <w:p w14:paraId="47F655F1" w14:textId="77777777" w:rsidR="003042D3" w:rsidRDefault="00E163CD">
      <w:pPr>
        <w:pStyle w:val="QDisplayLogic"/>
        <w:keepNext/>
        <w:ind w:firstLine="400"/>
      </w:pPr>
      <w:r>
        <w:t>Or 17. After your 13th birthday and before your 18th birthday: Did anyone touch sexual parts of your... = 4</w:t>
      </w:r>
    </w:p>
    <w:p w14:paraId="504BD697" w14:textId="77777777" w:rsidR="003042D3" w:rsidRDefault="00E163CD">
      <w:pPr>
        <w:pStyle w:val="QDisplayLogic"/>
        <w:keepNext/>
        <w:ind w:firstLine="400"/>
      </w:pPr>
      <w:r>
        <w:t>Or 17. After your 13th birthday and before your 18th birthday: Did anyone touch sexual parts of your... = 5</w:t>
      </w:r>
    </w:p>
    <w:p w14:paraId="0874491C" w14:textId="77777777" w:rsidR="003042D3" w:rsidRDefault="00E163CD">
      <w:pPr>
        <w:pStyle w:val="QDisplayLogic"/>
        <w:keepNext/>
        <w:ind w:firstLine="400"/>
      </w:pPr>
      <w:r>
        <w:t>Or 17. After your 13th birthday and before your 18th birthday: Did anyone touch sexual parts of your... = 6</w:t>
      </w:r>
    </w:p>
    <w:tbl>
      <w:tblPr>
        <w:tblStyle w:val="QQuestionIconTable"/>
        <w:tblW w:w="50" w:type="auto"/>
        <w:tblLook w:val="07E0" w:firstRow="1" w:lastRow="1" w:firstColumn="1" w:lastColumn="1" w:noHBand="1" w:noVBand="1"/>
      </w:tblPr>
      <w:tblGrid>
        <w:gridCol w:w="380"/>
      </w:tblGrid>
      <w:tr w:rsidR="003042D3" w14:paraId="63FB10AF" w14:textId="77777777">
        <w:tc>
          <w:tcPr>
            <w:tcW w:w="50" w:type="dxa"/>
          </w:tcPr>
          <w:p w14:paraId="70255A03" w14:textId="77777777" w:rsidR="003042D3" w:rsidRDefault="00E163CD">
            <w:pPr>
              <w:keepNext/>
            </w:pPr>
            <w:r>
              <w:rPr>
                <w:noProof/>
              </w:rPr>
              <w:drawing>
                <wp:inline distT="0" distB="0" distL="0" distR="0" wp14:anchorId="7B567F32" wp14:editId="405AA317">
                  <wp:extent cx="228600" cy="228600"/>
                  <wp:effectExtent l="0" t="0" r="0" b="0"/>
                  <wp:docPr id="2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BC037C" w14:textId="77777777" w:rsidR="003042D3" w:rsidRDefault="003042D3"/>
    <w:p w14:paraId="14DE73D5" w14:textId="77777777" w:rsidR="003042D3" w:rsidRDefault="00E163CD">
      <w:pPr>
        <w:keepNext/>
      </w:pPr>
      <w:r>
        <w:t>TLEQ_17f Were you seriously injured?</w:t>
      </w:r>
    </w:p>
    <w:p w14:paraId="350E664E" w14:textId="77777777" w:rsidR="003042D3" w:rsidRDefault="00E163CD">
      <w:pPr>
        <w:pStyle w:val="ListParagraph"/>
        <w:keepNext/>
        <w:numPr>
          <w:ilvl w:val="0"/>
          <w:numId w:val="4"/>
        </w:numPr>
      </w:pPr>
      <w:proofErr w:type="gramStart"/>
      <w:r>
        <w:t>Yes  (</w:t>
      </w:r>
      <w:proofErr w:type="gramEnd"/>
      <w:r>
        <w:t xml:space="preserve">1) </w:t>
      </w:r>
    </w:p>
    <w:p w14:paraId="04779375" w14:textId="77777777" w:rsidR="003042D3" w:rsidRDefault="00E163CD">
      <w:pPr>
        <w:pStyle w:val="ListParagraph"/>
        <w:keepNext/>
        <w:numPr>
          <w:ilvl w:val="0"/>
          <w:numId w:val="4"/>
        </w:numPr>
      </w:pPr>
      <w:proofErr w:type="gramStart"/>
      <w:r>
        <w:t>No  (</w:t>
      </w:r>
      <w:proofErr w:type="gramEnd"/>
      <w:r>
        <w:t xml:space="preserve">0) </w:t>
      </w:r>
    </w:p>
    <w:p w14:paraId="7A60B02A" w14:textId="77777777" w:rsidR="003042D3" w:rsidRDefault="003042D3"/>
    <w:p w14:paraId="6A533218" w14:textId="77777777" w:rsidR="003042D3" w:rsidRDefault="003042D3">
      <w:pPr>
        <w:pStyle w:val="QuestionSeparator"/>
      </w:pPr>
    </w:p>
    <w:p w14:paraId="14B59FDC" w14:textId="77777777" w:rsidR="003042D3" w:rsidRDefault="00E163CD">
      <w:pPr>
        <w:pStyle w:val="QDisplayLogic"/>
        <w:keepNext/>
      </w:pPr>
      <w:r>
        <w:t>Display This Question:</w:t>
      </w:r>
    </w:p>
    <w:p w14:paraId="16C265EF" w14:textId="77777777" w:rsidR="003042D3" w:rsidRDefault="00E163CD">
      <w:pPr>
        <w:pStyle w:val="QDisplayLogic"/>
        <w:keepNext/>
        <w:ind w:firstLine="400"/>
      </w:pPr>
      <w:r>
        <w:t>If 17. After your 13th birthday and before your 18th birthday: Did anyone touch sexual parts of your... = 1</w:t>
      </w:r>
    </w:p>
    <w:p w14:paraId="3ACD3F57" w14:textId="77777777" w:rsidR="003042D3" w:rsidRDefault="00E163CD">
      <w:pPr>
        <w:pStyle w:val="QDisplayLogic"/>
        <w:keepNext/>
        <w:ind w:firstLine="400"/>
      </w:pPr>
      <w:r>
        <w:t>Or 17. After your 13th birthday and before your 18th birthday: Did anyone touch sexual parts of your... = 2</w:t>
      </w:r>
    </w:p>
    <w:p w14:paraId="6F03CB50" w14:textId="77777777" w:rsidR="003042D3" w:rsidRDefault="00E163CD">
      <w:pPr>
        <w:pStyle w:val="QDisplayLogic"/>
        <w:keepNext/>
        <w:ind w:firstLine="400"/>
      </w:pPr>
      <w:r>
        <w:t>Or 17. After your 13th birthday and before your 18th birthday: Did anyone touch sexual parts of your... = 3</w:t>
      </w:r>
    </w:p>
    <w:p w14:paraId="7F9BACAD" w14:textId="77777777" w:rsidR="003042D3" w:rsidRDefault="00E163CD">
      <w:pPr>
        <w:pStyle w:val="QDisplayLogic"/>
        <w:keepNext/>
        <w:ind w:firstLine="400"/>
      </w:pPr>
      <w:r>
        <w:t>Or 17. After your 13th birthday and before your 18th birthday: Did anyone touch sexual parts of your... = 4</w:t>
      </w:r>
    </w:p>
    <w:p w14:paraId="123C695A" w14:textId="77777777" w:rsidR="003042D3" w:rsidRDefault="00E163CD">
      <w:pPr>
        <w:pStyle w:val="QDisplayLogic"/>
        <w:keepNext/>
        <w:ind w:firstLine="400"/>
      </w:pPr>
      <w:r>
        <w:t>Or 17. After your 13th birthday and before your 18th birthday: Did anyone touch sexual parts of your... = 5</w:t>
      </w:r>
    </w:p>
    <w:p w14:paraId="32A268F4" w14:textId="77777777" w:rsidR="003042D3" w:rsidRDefault="00E163CD">
      <w:pPr>
        <w:pStyle w:val="QDisplayLogic"/>
        <w:keepNext/>
        <w:ind w:firstLine="400"/>
      </w:pPr>
      <w:r>
        <w:t>Or 17. After your 13th birthday and before your 18th birthday: Did anyone touch sexual parts of your... = 6</w:t>
      </w:r>
    </w:p>
    <w:tbl>
      <w:tblPr>
        <w:tblStyle w:val="QQuestionIconTable"/>
        <w:tblW w:w="50" w:type="auto"/>
        <w:tblLook w:val="07E0" w:firstRow="1" w:lastRow="1" w:firstColumn="1" w:lastColumn="1" w:noHBand="1" w:noVBand="1"/>
      </w:tblPr>
      <w:tblGrid>
        <w:gridCol w:w="380"/>
      </w:tblGrid>
      <w:tr w:rsidR="003042D3" w14:paraId="109C1B8F" w14:textId="77777777">
        <w:tc>
          <w:tcPr>
            <w:tcW w:w="50" w:type="dxa"/>
          </w:tcPr>
          <w:p w14:paraId="1BA12884" w14:textId="77777777" w:rsidR="003042D3" w:rsidRDefault="00E163CD">
            <w:pPr>
              <w:keepNext/>
            </w:pPr>
            <w:r>
              <w:rPr>
                <w:noProof/>
              </w:rPr>
              <w:drawing>
                <wp:inline distT="0" distB="0" distL="0" distR="0" wp14:anchorId="702F81FE" wp14:editId="699AE8E7">
                  <wp:extent cx="228600" cy="228600"/>
                  <wp:effectExtent l="0" t="0" r="0" b="0"/>
                  <wp:docPr id="2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D9FAFD" w14:textId="77777777" w:rsidR="003042D3" w:rsidRDefault="003042D3"/>
    <w:p w14:paraId="787EA508" w14:textId="77777777" w:rsidR="003042D3" w:rsidRDefault="00E163CD">
      <w:pPr>
        <w:keepNext/>
      </w:pPr>
      <w:r>
        <w:t>TLEQ_17g Was there oral, anal, or vaginal penetration?</w:t>
      </w:r>
    </w:p>
    <w:p w14:paraId="2D8E1E0A" w14:textId="77777777" w:rsidR="003042D3" w:rsidRDefault="00E163CD">
      <w:pPr>
        <w:pStyle w:val="ListParagraph"/>
        <w:keepNext/>
        <w:numPr>
          <w:ilvl w:val="0"/>
          <w:numId w:val="4"/>
        </w:numPr>
      </w:pPr>
      <w:proofErr w:type="gramStart"/>
      <w:r>
        <w:t>Yes  (</w:t>
      </w:r>
      <w:proofErr w:type="gramEnd"/>
      <w:r>
        <w:t xml:space="preserve">1) </w:t>
      </w:r>
    </w:p>
    <w:p w14:paraId="40234278" w14:textId="77777777" w:rsidR="003042D3" w:rsidRDefault="00E163CD">
      <w:pPr>
        <w:pStyle w:val="ListParagraph"/>
        <w:keepNext/>
        <w:numPr>
          <w:ilvl w:val="0"/>
          <w:numId w:val="4"/>
        </w:numPr>
      </w:pPr>
      <w:proofErr w:type="gramStart"/>
      <w:r>
        <w:t>No  (</w:t>
      </w:r>
      <w:proofErr w:type="gramEnd"/>
      <w:r>
        <w:t xml:space="preserve">0) </w:t>
      </w:r>
    </w:p>
    <w:p w14:paraId="23B9D175" w14:textId="77777777" w:rsidR="003042D3" w:rsidRDefault="003042D3"/>
    <w:p w14:paraId="2AA54382" w14:textId="77777777" w:rsidR="003042D3" w:rsidRDefault="003042D3">
      <w:pPr>
        <w:pStyle w:val="QuestionSeparator"/>
      </w:pPr>
    </w:p>
    <w:p w14:paraId="211B8914" w14:textId="77777777" w:rsidR="003042D3" w:rsidRDefault="00E163CD">
      <w:pPr>
        <w:pStyle w:val="QDisplayLogic"/>
        <w:keepNext/>
      </w:pPr>
      <w:r>
        <w:t>Display This Question:</w:t>
      </w:r>
    </w:p>
    <w:p w14:paraId="3866763E" w14:textId="77777777" w:rsidR="003042D3" w:rsidRDefault="00E163CD">
      <w:pPr>
        <w:pStyle w:val="QDisplayLogic"/>
        <w:keepNext/>
        <w:ind w:firstLine="400"/>
      </w:pPr>
      <w:r>
        <w:t>If 17. After your 13th birthday and before your 18th birthday: Did anyone touch sexual parts of your... = 1</w:t>
      </w:r>
    </w:p>
    <w:p w14:paraId="4DD30848" w14:textId="77777777" w:rsidR="003042D3" w:rsidRDefault="00E163CD">
      <w:pPr>
        <w:pStyle w:val="QDisplayLogic"/>
        <w:keepNext/>
        <w:ind w:firstLine="400"/>
      </w:pPr>
      <w:r>
        <w:t>Or 17. After your 13th birthday and before your 18th birthday: Did anyone touch sexual parts of your... = 2</w:t>
      </w:r>
    </w:p>
    <w:p w14:paraId="33F1913E" w14:textId="77777777" w:rsidR="003042D3" w:rsidRDefault="00E163CD">
      <w:pPr>
        <w:pStyle w:val="QDisplayLogic"/>
        <w:keepNext/>
        <w:ind w:firstLine="400"/>
      </w:pPr>
      <w:r>
        <w:t>Or 17. After your 13th birthday and before your 18th birthday: Did anyone touch sexual parts of your... = 3</w:t>
      </w:r>
    </w:p>
    <w:p w14:paraId="555DBE41" w14:textId="77777777" w:rsidR="003042D3" w:rsidRDefault="00E163CD">
      <w:pPr>
        <w:pStyle w:val="QDisplayLogic"/>
        <w:keepNext/>
        <w:ind w:firstLine="400"/>
      </w:pPr>
      <w:r>
        <w:t>Or 17. After your 13th birthday and before your 18th birthday: Did anyone touch sexual parts of your... = 4</w:t>
      </w:r>
    </w:p>
    <w:p w14:paraId="0858AF70" w14:textId="77777777" w:rsidR="003042D3" w:rsidRDefault="00E163CD">
      <w:pPr>
        <w:pStyle w:val="QDisplayLogic"/>
        <w:keepNext/>
        <w:ind w:firstLine="400"/>
      </w:pPr>
      <w:r>
        <w:t>Or 17. After your 13th birthday and before your 18th birthday: Did anyone touch sexual parts of your... = 5</w:t>
      </w:r>
    </w:p>
    <w:p w14:paraId="4D4F1DC6" w14:textId="77777777" w:rsidR="003042D3" w:rsidRDefault="00E163CD">
      <w:pPr>
        <w:pStyle w:val="QDisplayLogic"/>
        <w:keepNext/>
        <w:ind w:firstLine="400"/>
      </w:pPr>
      <w:r>
        <w:t>Or 17. After your 13th birthday and before your 18th birthday: Did anyone touch sexual parts of your... = 6</w:t>
      </w:r>
    </w:p>
    <w:tbl>
      <w:tblPr>
        <w:tblStyle w:val="QQuestionIconTable"/>
        <w:tblW w:w="50" w:type="auto"/>
        <w:tblLook w:val="07E0" w:firstRow="1" w:lastRow="1" w:firstColumn="1" w:lastColumn="1" w:noHBand="1" w:noVBand="1"/>
      </w:tblPr>
      <w:tblGrid>
        <w:gridCol w:w="380"/>
      </w:tblGrid>
      <w:tr w:rsidR="003042D3" w14:paraId="09121F89" w14:textId="77777777">
        <w:tc>
          <w:tcPr>
            <w:tcW w:w="50" w:type="dxa"/>
          </w:tcPr>
          <w:p w14:paraId="6F3616B5" w14:textId="77777777" w:rsidR="003042D3" w:rsidRDefault="00E163CD">
            <w:pPr>
              <w:keepNext/>
            </w:pPr>
            <w:r>
              <w:rPr>
                <w:noProof/>
              </w:rPr>
              <w:drawing>
                <wp:inline distT="0" distB="0" distL="0" distR="0" wp14:anchorId="76E5DB07" wp14:editId="6B109812">
                  <wp:extent cx="228600" cy="228600"/>
                  <wp:effectExtent l="0" t="0" r="0" b="0"/>
                  <wp:docPr id="2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7506EF6" w14:textId="77777777" w:rsidR="003042D3" w:rsidRDefault="003042D3"/>
    <w:p w14:paraId="03BDA2F2" w14:textId="77777777" w:rsidR="003042D3" w:rsidRDefault="00E163CD">
      <w:pPr>
        <w:keepNext/>
      </w:pPr>
      <w:r>
        <w:t>TLEQ_17h Did you experience intense fear, helplessness, or horror when it happened?</w:t>
      </w:r>
    </w:p>
    <w:p w14:paraId="1D20CDA5" w14:textId="77777777" w:rsidR="003042D3" w:rsidRDefault="00E163CD">
      <w:pPr>
        <w:pStyle w:val="ListParagraph"/>
        <w:keepNext/>
        <w:numPr>
          <w:ilvl w:val="0"/>
          <w:numId w:val="4"/>
        </w:numPr>
      </w:pPr>
      <w:proofErr w:type="gramStart"/>
      <w:r>
        <w:t>Yes  (</w:t>
      </w:r>
      <w:proofErr w:type="gramEnd"/>
      <w:r>
        <w:t xml:space="preserve">1) </w:t>
      </w:r>
    </w:p>
    <w:p w14:paraId="0E7E0178" w14:textId="77777777" w:rsidR="003042D3" w:rsidRDefault="00E163CD">
      <w:pPr>
        <w:pStyle w:val="ListParagraph"/>
        <w:keepNext/>
        <w:numPr>
          <w:ilvl w:val="0"/>
          <w:numId w:val="4"/>
        </w:numPr>
      </w:pPr>
      <w:proofErr w:type="gramStart"/>
      <w:r>
        <w:t>No  (</w:t>
      </w:r>
      <w:proofErr w:type="gramEnd"/>
      <w:r>
        <w:t xml:space="preserve">0) </w:t>
      </w:r>
    </w:p>
    <w:p w14:paraId="130B19DC" w14:textId="77777777" w:rsidR="003042D3" w:rsidRDefault="003042D3"/>
    <w:p w14:paraId="2BEBC86B" w14:textId="77777777" w:rsidR="003042D3" w:rsidRDefault="003042D3">
      <w:pPr>
        <w:pStyle w:val="QuestionSeparator"/>
      </w:pPr>
    </w:p>
    <w:p w14:paraId="0F746CE4" w14:textId="77777777" w:rsidR="003042D3" w:rsidRDefault="00E163CD">
      <w:pPr>
        <w:pStyle w:val="QDisplayLogic"/>
        <w:keepNext/>
      </w:pPr>
      <w:r>
        <w:t>Display This Question:</w:t>
      </w:r>
    </w:p>
    <w:p w14:paraId="00822D44" w14:textId="77777777" w:rsidR="003042D3" w:rsidRDefault="00E163CD">
      <w:pPr>
        <w:pStyle w:val="QDisplayLogic"/>
        <w:keepNext/>
        <w:ind w:firstLine="400"/>
      </w:pPr>
      <w:r>
        <w:t>If 17. After your 13th birthday and before your 18th birthday: Did anyone touch sexual parts of your... = 1</w:t>
      </w:r>
    </w:p>
    <w:p w14:paraId="1D0F334A" w14:textId="77777777" w:rsidR="003042D3" w:rsidRDefault="00E163CD">
      <w:pPr>
        <w:pStyle w:val="QDisplayLogic"/>
        <w:keepNext/>
        <w:ind w:firstLine="400"/>
      </w:pPr>
      <w:r>
        <w:t>Or 17. After your 13th birthday and before your 18th birthday: Did anyone touch sexual parts of your... = 2</w:t>
      </w:r>
    </w:p>
    <w:p w14:paraId="6B2F7074" w14:textId="77777777" w:rsidR="003042D3" w:rsidRDefault="00E163CD">
      <w:pPr>
        <w:pStyle w:val="QDisplayLogic"/>
        <w:keepNext/>
        <w:ind w:firstLine="400"/>
      </w:pPr>
      <w:r>
        <w:t>Or 17. After your 13th birthday and before your 18th birthday: Did anyone touch sexual parts of your... = 3</w:t>
      </w:r>
    </w:p>
    <w:p w14:paraId="15F9FDEE" w14:textId="77777777" w:rsidR="003042D3" w:rsidRDefault="00E163CD">
      <w:pPr>
        <w:pStyle w:val="QDisplayLogic"/>
        <w:keepNext/>
        <w:ind w:firstLine="400"/>
      </w:pPr>
      <w:r>
        <w:t>Or 17. After your 13th birthday and before your 18th birthday: Did anyone touch sexual parts of your... = 4</w:t>
      </w:r>
    </w:p>
    <w:p w14:paraId="328F3EFF" w14:textId="77777777" w:rsidR="003042D3" w:rsidRDefault="00E163CD">
      <w:pPr>
        <w:pStyle w:val="QDisplayLogic"/>
        <w:keepNext/>
        <w:ind w:firstLine="400"/>
      </w:pPr>
      <w:r>
        <w:t>Or 17. After your 13th birthday and before your 18th birthday: Did anyone touch sexual parts of your... = 5</w:t>
      </w:r>
    </w:p>
    <w:p w14:paraId="3C708492" w14:textId="77777777" w:rsidR="003042D3" w:rsidRDefault="00E163CD">
      <w:pPr>
        <w:pStyle w:val="QDisplayLogic"/>
        <w:keepNext/>
        <w:ind w:firstLine="400"/>
      </w:pPr>
      <w:r>
        <w:t>Or 17. After your 13th birthday and before your 18th birthday: Did anyone touch sexual parts of your... = 6</w:t>
      </w:r>
    </w:p>
    <w:tbl>
      <w:tblPr>
        <w:tblStyle w:val="QQuestionIconTable"/>
        <w:tblW w:w="50" w:type="auto"/>
        <w:tblLook w:val="07E0" w:firstRow="1" w:lastRow="1" w:firstColumn="1" w:lastColumn="1" w:noHBand="1" w:noVBand="1"/>
      </w:tblPr>
      <w:tblGrid>
        <w:gridCol w:w="380"/>
      </w:tblGrid>
      <w:tr w:rsidR="003042D3" w14:paraId="1C9BE8CC" w14:textId="77777777">
        <w:tc>
          <w:tcPr>
            <w:tcW w:w="50" w:type="dxa"/>
          </w:tcPr>
          <w:p w14:paraId="439A96E7" w14:textId="77777777" w:rsidR="003042D3" w:rsidRDefault="00E163CD">
            <w:pPr>
              <w:keepNext/>
            </w:pPr>
            <w:r>
              <w:rPr>
                <w:noProof/>
              </w:rPr>
              <w:drawing>
                <wp:inline distT="0" distB="0" distL="0" distR="0" wp14:anchorId="76A6E68B" wp14:editId="7BE75402">
                  <wp:extent cx="228600" cy="228600"/>
                  <wp:effectExtent l="0" t="0" r="0" b="0"/>
                  <wp:docPr id="2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43E9B86" w14:textId="77777777" w:rsidR="003042D3" w:rsidRDefault="003042D3"/>
    <w:p w14:paraId="10E12D1D" w14:textId="77777777" w:rsidR="003042D3" w:rsidRDefault="00E163CD">
      <w:pPr>
        <w:keepNext/>
      </w:pPr>
      <w:r>
        <w:lastRenderedPageBreak/>
        <w:t>TLEQ_17i Was it because of your sexual orientation?</w:t>
      </w:r>
    </w:p>
    <w:p w14:paraId="298C6550" w14:textId="77777777" w:rsidR="003042D3" w:rsidRDefault="00E163CD">
      <w:pPr>
        <w:pStyle w:val="ListParagraph"/>
        <w:keepNext/>
        <w:numPr>
          <w:ilvl w:val="0"/>
          <w:numId w:val="4"/>
        </w:numPr>
      </w:pPr>
      <w:r>
        <w:t>Yes (please specify: how many times?)  (1) ________________________________________________</w:t>
      </w:r>
    </w:p>
    <w:p w14:paraId="0A17753F" w14:textId="77777777" w:rsidR="003042D3" w:rsidRDefault="00E163CD">
      <w:pPr>
        <w:pStyle w:val="ListParagraph"/>
        <w:keepNext/>
        <w:numPr>
          <w:ilvl w:val="0"/>
          <w:numId w:val="4"/>
        </w:numPr>
      </w:pPr>
      <w:proofErr w:type="gramStart"/>
      <w:r>
        <w:t>No  (</w:t>
      </w:r>
      <w:proofErr w:type="gramEnd"/>
      <w:r>
        <w:t xml:space="preserve">0) </w:t>
      </w:r>
    </w:p>
    <w:p w14:paraId="40F9BACB" w14:textId="77777777" w:rsidR="003042D3" w:rsidRDefault="003042D3"/>
    <w:p w14:paraId="477FCD78"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177D5629" w14:textId="77777777">
        <w:trPr>
          <w:trHeight w:val="300"/>
        </w:trPr>
        <w:tc>
          <w:tcPr>
            <w:tcW w:w="1368" w:type="dxa"/>
            <w:tcBorders>
              <w:top w:val="nil"/>
              <w:left w:val="nil"/>
              <w:bottom w:val="nil"/>
              <w:right w:val="nil"/>
            </w:tcBorders>
          </w:tcPr>
          <w:p w14:paraId="0CFA58A0" w14:textId="77777777" w:rsidR="003042D3" w:rsidRDefault="00E163CD">
            <w:pPr>
              <w:rPr>
                <w:color w:val="CCCCCC"/>
              </w:rPr>
            </w:pPr>
            <w:r>
              <w:rPr>
                <w:color w:val="CCCCCC"/>
              </w:rPr>
              <w:t>Page Break</w:t>
            </w:r>
          </w:p>
        </w:tc>
        <w:tc>
          <w:tcPr>
            <w:tcW w:w="8208" w:type="dxa"/>
            <w:tcBorders>
              <w:top w:val="nil"/>
              <w:left w:val="nil"/>
              <w:bottom w:val="nil"/>
              <w:right w:val="nil"/>
            </w:tcBorders>
          </w:tcPr>
          <w:p w14:paraId="7B26B868" w14:textId="77777777" w:rsidR="003042D3" w:rsidRDefault="003042D3">
            <w:pPr>
              <w:pBdr>
                <w:top w:val="single" w:sz="8" w:space="0" w:color="CCCCCC"/>
              </w:pBdr>
              <w:spacing w:before="120" w:after="120" w:line="120" w:lineRule="auto"/>
              <w:jc w:val="center"/>
              <w:rPr>
                <w:color w:val="CCCCCC"/>
              </w:rPr>
            </w:pPr>
          </w:p>
        </w:tc>
      </w:tr>
    </w:tbl>
    <w:p w14:paraId="3E5F176B"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5BC0AF0" w14:textId="77777777">
        <w:tc>
          <w:tcPr>
            <w:tcW w:w="50" w:type="dxa"/>
          </w:tcPr>
          <w:p w14:paraId="61124A5F" w14:textId="77777777" w:rsidR="003042D3" w:rsidRDefault="00E163CD">
            <w:pPr>
              <w:keepNext/>
            </w:pPr>
            <w:r>
              <w:rPr>
                <w:noProof/>
              </w:rPr>
              <w:lastRenderedPageBreak/>
              <w:drawing>
                <wp:inline distT="0" distB="0" distL="0" distR="0" wp14:anchorId="748ED81E" wp14:editId="2705FFCB">
                  <wp:extent cx="228600" cy="228600"/>
                  <wp:effectExtent l="0" t="0" r="0" b="0"/>
                  <wp:docPr id="2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9FC464B" w14:textId="77777777" w:rsidR="003042D3" w:rsidRDefault="003042D3"/>
    <w:p w14:paraId="0E21926D" w14:textId="77777777" w:rsidR="003042D3" w:rsidRDefault="00E163CD">
      <w:pPr>
        <w:keepNext/>
      </w:pPr>
      <w:r>
        <w:t xml:space="preserve">TLEQ_18 18. </w:t>
      </w:r>
      <w:r>
        <w:rPr>
          <w:u w:val="single"/>
        </w:rPr>
        <w:t>After your 18th birthday</w:t>
      </w:r>
      <w:r>
        <w:t xml:space="preserve">: Did </w:t>
      </w:r>
      <w:proofErr w:type="gramStart"/>
      <w:r>
        <w:t>anyone  touch</w:t>
      </w:r>
      <w:proofErr w:type="gramEnd"/>
      <w:r>
        <w:t xml:space="preserve"> sexual parts of your body or make you touch sexual parts of their body -- against your will or without your consent?</w:t>
      </w:r>
    </w:p>
    <w:p w14:paraId="38FB17A5" w14:textId="77777777" w:rsidR="003042D3" w:rsidRDefault="00E163CD">
      <w:pPr>
        <w:pStyle w:val="ListParagraph"/>
        <w:keepNext/>
        <w:numPr>
          <w:ilvl w:val="0"/>
          <w:numId w:val="4"/>
        </w:numPr>
      </w:pPr>
      <w:proofErr w:type="gramStart"/>
      <w:r>
        <w:t>Never  (</w:t>
      </w:r>
      <w:proofErr w:type="gramEnd"/>
      <w:r>
        <w:t xml:space="preserve">0) </w:t>
      </w:r>
    </w:p>
    <w:p w14:paraId="13C6E9B0" w14:textId="77777777" w:rsidR="003042D3" w:rsidRDefault="00E163CD">
      <w:pPr>
        <w:pStyle w:val="ListParagraph"/>
        <w:keepNext/>
        <w:numPr>
          <w:ilvl w:val="0"/>
          <w:numId w:val="4"/>
        </w:numPr>
      </w:pPr>
      <w:proofErr w:type="gramStart"/>
      <w:r>
        <w:t>Once  (</w:t>
      </w:r>
      <w:proofErr w:type="gramEnd"/>
      <w:r>
        <w:t xml:space="preserve">1) </w:t>
      </w:r>
    </w:p>
    <w:p w14:paraId="50FFC91F" w14:textId="77777777" w:rsidR="003042D3" w:rsidRDefault="00E163CD">
      <w:pPr>
        <w:pStyle w:val="ListParagraph"/>
        <w:keepNext/>
        <w:numPr>
          <w:ilvl w:val="0"/>
          <w:numId w:val="4"/>
        </w:numPr>
      </w:pPr>
      <w:proofErr w:type="gramStart"/>
      <w:r>
        <w:t>Twice  (</w:t>
      </w:r>
      <w:proofErr w:type="gramEnd"/>
      <w:r>
        <w:t xml:space="preserve">2) </w:t>
      </w:r>
    </w:p>
    <w:p w14:paraId="7FD38F56"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722ED7B7"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A1682E4"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1CA81E9A"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78AAAF24" w14:textId="77777777" w:rsidR="003042D3" w:rsidRDefault="003042D3"/>
    <w:p w14:paraId="470DF6EE" w14:textId="77777777" w:rsidR="003042D3" w:rsidRDefault="003042D3">
      <w:pPr>
        <w:pStyle w:val="QuestionSeparator"/>
      </w:pPr>
    </w:p>
    <w:p w14:paraId="7DC6F63A" w14:textId="77777777" w:rsidR="003042D3" w:rsidRDefault="00E163CD">
      <w:pPr>
        <w:pStyle w:val="QDisplayLogic"/>
        <w:keepNext/>
      </w:pPr>
      <w:r>
        <w:t>Display This Question:</w:t>
      </w:r>
    </w:p>
    <w:p w14:paraId="54E1133E" w14:textId="77777777" w:rsidR="003042D3" w:rsidRDefault="00E163CD">
      <w:pPr>
        <w:pStyle w:val="QDisplayLogic"/>
        <w:keepNext/>
        <w:ind w:firstLine="400"/>
      </w:pPr>
      <w:r>
        <w:t xml:space="preserve">If 18. After your 18th birthday: Did </w:t>
      </w:r>
      <w:proofErr w:type="gramStart"/>
      <w:r>
        <w:t>anyone  touch</w:t>
      </w:r>
      <w:proofErr w:type="gramEnd"/>
      <w:r>
        <w:t xml:space="preserve"> sexual parts of your body or make you touch </w:t>
      </w:r>
      <w:proofErr w:type="spellStart"/>
      <w:r>
        <w:t>sexua</w:t>
      </w:r>
      <w:proofErr w:type="spellEnd"/>
      <w:r>
        <w:t>... = 1</w:t>
      </w:r>
    </w:p>
    <w:p w14:paraId="59AC1B3F"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2</w:t>
      </w:r>
    </w:p>
    <w:p w14:paraId="3A9E250A"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3</w:t>
      </w:r>
    </w:p>
    <w:p w14:paraId="5FFFD2B6"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4</w:t>
      </w:r>
    </w:p>
    <w:p w14:paraId="74438766"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5</w:t>
      </w:r>
    </w:p>
    <w:p w14:paraId="5DAE5AD9"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6</w:t>
      </w:r>
    </w:p>
    <w:tbl>
      <w:tblPr>
        <w:tblStyle w:val="QQuestionIconTable"/>
        <w:tblW w:w="50" w:type="auto"/>
        <w:tblLook w:val="07E0" w:firstRow="1" w:lastRow="1" w:firstColumn="1" w:lastColumn="1" w:noHBand="1" w:noVBand="1"/>
      </w:tblPr>
      <w:tblGrid>
        <w:gridCol w:w="380"/>
      </w:tblGrid>
      <w:tr w:rsidR="003042D3" w14:paraId="275EB4F2" w14:textId="77777777">
        <w:tc>
          <w:tcPr>
            <w:tcW w:w="50" w:type="dxa"/>
          </w:tcPr>
          <w:p w14:paraId="04E02E59" w14:textId="77777777" w:rsidR="003042D3" w:rsidRDefault="00E163CD">
            <w:pPr>
              <w:keepNext/>
            </w:pPr>
            <w:r>
              <w:rPr>
                <w:noProof/>
              </w:rPr>
              <w:drawing>
                <wp:inline distT="0" distB="0" distL="0" distR="0" wp14:anchorId="2C32E331" wp14:editId="37429D7A">
                  <wp:extent cx="228600" cy="228600"/>
                  <wp:effectExtent l="0" t="0" r="0" b="0"/>
                  <wp:docPr id="2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7506C9F" w14:textId="77777777" w:rsidR="003042D3" w:rsidRDefault="003042D3"/>
    <w:p w14:paraId="6363FF41" w14:textId="77777777" w:rsidR="003042D3" w:rsidRDefault="00E163CD">
      <w:pPr>
        <w:keepNext/>
      </w:pPr>
      <w:r>
        <w:lastRenderedPageBreak/>
        <w:t>TLEQ_18 Was this person a.... </w:t>
      </w:r>
    </w:p>
    <w:tbl>
      <w:tblPr>
        <w:tblStyle w:val="QQuestionTable"/>
        <w:tblW w:w="9576" w:type="auto"/>
        <w:tblLook w:val="07E0" w:firstRow="1" w:lastRow="1" w:firstColumn="1" w:lastColumn="1" w:noHBand="1" w:noVBand="1"/>
      </w:tblPr>
      <w:tblGrid>
        <w:gridCol w:w="3192"/>
        <w:gridCol w:w="3192"/>
        <w:gridCol w:w="3192"/>
      </w:tblGrid>
      <w:tr w:rsidR="003042D3" w14:paraId="63B61D23"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E44453F" w14:textId="77777777" w:rsidR="003042D3" w:rsidRDefault="003042D3">
            <w:pPr>
              <w:keepNext/>
            </w:pPr>
          </w:p>
        </w:tc>
        <w:tc>
          <w:tcPr>
            <w:tcW w:w="3192" w:type="dxa"/>
          </w:tcPr>
          <w:p w14:paraId="6C213330"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50B5A635" w14:textId="77777777" w:rsidR="003042D3" w:rsidRDefault="00E163CD">
            <w:pPr>
              <w:cnfStyle w:val="100000000000" w:firstRow="1" w:lastRow="0" w:firstColumn="0" w:lastColumn="0" w:oddVBand="0" w:evenVBand="0" w:oddHBand="0" w:evenHBand="0" w:firstRowFirstColumn="0" w:firstRowLastColumn="0" w:lastRowFirstColumn="0" w:lastRowLastColumn="0"/>
            </w:pPr>
            <w:r>
              <w:t>No (0)</w:t>
            </w:r>
          </w:p>
        </w:tc>
      </w:tr>
      <w:tr w:rsidR="003042D3" w14:paraId="2104E138"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C88B868" w14:textId="77777777" w:rsidR="003042D3" w:rsidRDefault="00E163CD">
            <w:pPr>
              <w:keepNext/>
            </w:pPr>
            <w:r>
              <w:t xml:space="preserve">stranger? (TLEQ_18a) </w:t>
            </w:r>
          </w:p>
        </w:tc>
        <w:tc>
          <w:tcPr>
            <w:tcW w:w="3192" w:type="dxa"/>
          </w:tcPr>
          <w:p w14:paraId="04174E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D3764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DAD45C1"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340ED2C" w14:textId="77777777" w:rsidR="003042D3" w:rsidRDefault="00E163CD">
            <w:pPr>
              <w:keepNext/>
            </w:pPr>
            <w:r>
              <w:t xml:space="preserve">friend or acquaintance? (TLEQ_18b) </w:t>
            </w:r>
          </w:p>
        </w:tc>
        <w:tc>
          <w:tcPr>
            <w:tcW w:w="3192" w:type="dxa"/>
          </w:tcPr>
          <w:p w14:paraId="7CD783E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2ED1E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662F796"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4B59B6E2" w14:textId="77777777" w:rsidR="003042D3" w:rsidRDefault="00E163CD">
            <w:pPr>
              <w:keepNext/>
            </w:pPr>
            <w:r>
              <w:t xml:space="preserve">relative? (TLEQ_18c) </w:t>
            </w:r>
          </w:p>
        </w:tc>
        <w:tc>
          <w:tcPr>
            <w:tcW w:w="3192" w:type="dxa"/>
          </w:tcPr>
          <w:p w14:paraId="4BC9D7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9636D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174C013"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6DC0E5F8" w14:textId="77777777" w:rsidR="003042D3" w:rsidRDefault="00E163CD">
            <w:pPr>
              <w:keepNext/>
            </w:pPr>
            <w:r>
              <w:t xml:space="preserve">intimate partner? (TLEQ_18d) </w:t>
            </w:r>
          </w:p>
        </w:tc>
        <w:tc>
          <w:tcPr>
            <w:tcW w:w="3192" w:type="dxa"/>
          </w:tcPr>
          <w:p w14:paraId="1C4348F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C5204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6F97631" w14:textId="77777777" w:rsidR="003042D3" w:rsidRDefault="003042D3"/>
    <w:p w14:paraId="2B37EEBF" w14:textId="77777777" w:rsidR="003042D3" w:rsidRDefault="003042D3"/>
    <w:p w14:paraId="1BCEF107" w14:textId="77777777" w:rsidR="003042D3" w:rsidRDefault="003042D3">
      <w:pPr>
        <w:pStyle w:val="QuestionSeparator"/>
      </w:pPr>
    </w:p>
    <w:p w14:paraId="6D0152A3" w14:textId="77777777" w:rsidR="003042D3" w:rsidRDefault="00E163CD">
      <w:pPr>
        <w:pStyle w:val="QDisplayLogic"/>
        <w:keepNext/>
      </w:pPr>
      <w:r>
        <w:t>Display This Question:</w:t>
      </w:r>
    </w:p>
    <w:p w14:paraId="66CC20C9" w14:textId="77777777" w:rsidR="003042D3" w:rsidRDefault="00E163CD">
      <w:pPr>
        <w:pStyle w:val="QDisplayLogic"/>
        <w:keepNext/>
        <w:ind w:firstLine="400"/>
      </w:pPr>
      <w:r>
        <w:t xml:space="preserve">If 18. After your 18th birthday: Did </w:t>
      </w:r>
      <w:proofErr w:type="gramStart"/>
      <w:r>
        <w:t>anyone  touch</w:t>
      </w:r>
      <w:proofErr w:type="gramEnd"/>
      <w:r>
        <w:t xml:space="preserve"> sexual parts of your body or make you touch </w:t>
      </w:r>
      <w:proofErr w:type="spellStart"/>
      <w:r>
        <w:t>sexua</w:t>
      </w:r>
      <w:proofErr w:type="spellEnd"/>
      <w:r>
        <w:t>... = 1</w:t>
      </w:r>
    </w:p>
    <w:p w14:paraId="4012BCAD"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2</w:t>
      </w:r>
    </w:p>
    <w:p w14:paraId="29DD03C7"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3</w:t>
      </w:r>
    </w:p>
    <w:p w14:paraId="1EE6B559"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4</w:t>
      </w:r>
    </w:p>
    <w:p w14:paraId="13C7D8D3"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5</w:t>
      </w:r>
    </w:p>
    <w:p w14:paraId="74D5C0AF"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6</w:t>
      </w:r>
    </w:p>
    <w:tbl>
      <w:tblPr>
        <w:tblStyle w:val="QQuestionIconTable"/>
        <w:tblW w:w="50" w:type="auto"/>
        <w:tblLook w:val="07E0" w:firstRow="1" w:lastRow="1" w:firstColumn="1" w:lastColumn="1" w:noHBand="1" w:noVBand="1"/>
      </w:tblPr>
      <w:tblGrid>
        <w:gridCol w:w="380"/>
      </w:tblGrid>
      <w:tr w:rsidR="003042D3" w14:paraId="14E17F90" w14:textId="77777777">
        <w:tc>
          <w:tcPr>
            <w:tcW w:w="50" w:type="dxa"/>
          </w:tcPr>
          <w:p w14:paraId="474DF5F4" w14:textId="77777777" w:rsidR="003042D3" w:rsidRDefault="00E163CD">
            <w:pPr>
              <w:keepNext/>
            </w:pPr>
            <w:r>
              <w:rPr>
                <w:noProof/>
              </w:rPr>
              <w:drawing>
                <wp:inline distT="0" distB="0" distL="0" distR="0" wp14:anchorId="11A02086" wp14:editId="470C67EE">
                  <wp:extent cx="228600" cy="228600"/>
                  <wp:effectExtent l="0" t="0" r="0" b="0"/>
                  <wp:docPr id="2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9E77CB3" w14:textId="77777777" w:rsidR="003042D3" w:rsidRDefault="003042D3"/>
    <w:p w14:paraId="30A79A26" w14:textId="77777777" w:rsidR="003042D3" w:rsidRDefault="00E163CD">
      <w:pPr>
        <w:keepNext/>
      </w:pPr>
      <w:r>
        <w:t>TLEQ_18e Was threat or force used?</w:t>
      </w:r>
    </w:p>
    <w:p w14:paraId="28D16358" w14:textId="77777777" w:rsidR="003042D3" w:rsidRDefault="00E163CD">
      <w:pPr>
        <w:pStyle w:val="ListParagraph"/>
        <w:keepNext/>
        <w:numPr>
          <w:ilvl w:val="0"/>
          <w:numId w:val="4"/>
        </w:numPr>
      </w:pPr>
      <w:proofErr w:type="gramStart"/>
      <w:r>
        <w:t>Yes  (</w:t>
      </w:r>
      <w:proofErr w:type="gramEnd"/>
      <w:r>
        <w:t xml:space="preserve">1) </w:t>
      </w:r>
    </w:p>
    <w:p w14:paraId="03DD0203" w14:textId="77777777" w:rsidR="003042D3" w:rsidRDefault="00E163CD">
      <w:pPr>
        <w:pStyle w:val="ListParagraph"/>
        <w:keepNext/>
        <w:numPr>
          <w:ilvl w:val="0"/>
          <w:numId w:val="4"/>
        </w:numPr>
      </w:pPr>
      <w:proofErr w:type="gramStart"/>
      <w:r>
        <w:t>No  (</w:t>
      </w:r>
      <w:proofErr w:type="gramEnd"/>
      <w:r>
        <w:t xml:space="preserve">0) </w:t>
      </w:r>
    </w:p>
    <w:p w14:paraId="50A2D4CD" w14:textId="77777777" w:rsidR="003042D3" w:rsidRDefault="003042D3"/>
    <w:p w14:paraId="11CAA0A8" w14:textId="77777777" w:rsidR="003042D3" w:rsidRDefault="003042D3">
      <w:pPr>
        <w:pStyle w:val="QuestionSeparator"/>
      </w:pPr>
    </w:p>
    <w:p w14:paraId="2581FAE4" w14:textId="77777777" w:rsidR="003042D3" w:rsidRDefault="00E163CD">
      <w:pPr>
        <w:pStyle w:val="QDisplayLogic"/>
        <w:keepNext/>
      </w:pPr>
      <w:r>
        <w:lastRenderedPageBreak/>
        <w:t>Display This Question:</w:t>
      </w:r>
    </w:p>
    <w:p w14:paraId="0682B69A" w14:textId="77777777" w:rsidR="003042D3" w:rsidRDefault="00E163CD">
      <w:pPr>
        <w:pStyle w:val="QDisplayLogic"/>
        <w:keepNext/>
        <w:ind w:firstLine="400"/>
      </w:pPr>
      <w:r>
        <w:t xml:space="preserve">If 18. After your 18th birthday: Did </w:t>
      </w:r>
      <w:proofErr w:type="gramStart"/>
      <w:r>
        <w:t>anyone  touch</w:t>
      </w:r>
      <w:proofErr w:type="gramEnd"/>
      <w:r>
        <w:t xml:space="preserve"> sexual parts of your body or make you touch </w:t>
      </w:r>
      <w:proofErr w:type="spellStart"/>
      <w:r>
        <w:t>sexua</w:t>
      </w:r>
      <w:proofErr w:type="spellEnd"/>
      <w:r>
        <w:t>... = 1</w:t>
      </w:r>
    </w:p>
    <w:p w14:paraId="5FA3E725"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2</w:t>
      </w:r>
    </w:p>
    <w:p w14:paraId="2DE74EEF"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3</w:t>
      </w:r>
    </w:p>
    <w:p w14:paraId="1DCBEE29"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4</w:t>
      </w:r>
    </w:p>
    <w:p w14:paraId="337C4B60"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5</w:t>
      </w:r>
    </w:p>
    <w:p w14:paraId="4264695B"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6</w:t>
      </w:r>
    </w:p>
    <w:tbl>
      <w:tblPr>
        <w:tblStyle w:val="QQuestionIconTable"/>
        <w:tblW w:w="50" w:type="auto"/>
        <w:tblLook w:val="07E0" w:firstRow="1" w:lastRow="1" w:firstColumn="1" w:lastColumn="1" w:noHBand="1" w:noVBand="1"/>
      </w:tblPr>
      <w:tblGrid>
        <w:gridCol w:w="380"/>
      </w:tblGrid>
      <w:tr w:rsidR="003042D3" w14:paraId="7D357357" w14:textId="77777777">
        <w:tc>
          <w:tcPr>
            <w:tcW w:w="50" w:type="dxa"/>
          </w:tcPr>
          <w:p w14:paraId="212AACD7" w14:textId="77777777" w:rsidR="003042D3" w:rsidRDefault="00E163CD">
            <w:pPr>
              <w:keepNext/>
            </w:pPr>
            <w:r>
              <w:rPr>
                <w:noProof/>
              </w:rPr>
              <w:drawing>
                <wp:inline distT="0" distB="0" distL="0" distR="0" wp14:anchorId="41FBF897" wp14:editId="7A7C9E9B">
                  <wp:extent cx="228600" cy="228600"/>
                  <wp:effectExtent l="0" t="0" r="0" b="0"/>
                  <wp:docPr id="2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96DC80" w14:textId="77777777" w:rsidR="003042D3" w:rsidRDefault="003042D3"/>
    <w:p w14:paraId="6495D2C5" w14:textId="77777777" w:rsidR="003042D3" w:rsidRDefault="00E163CD">
      <w:pPr>
        <w:keepNext/>
      </w:pPr>
      <w:r>
        <w:t>TLEQ_18f Were you seriously injured?</w:t>
      </w:r>
    </w:p>
    <w:p w14:paraId="62C3B937" w14:textId="77777777" w:rsidR="003042D3" w:rsidRDefault="00E163CD">
      <w:pPr>
        <w:pStyle w:val="ListParagraph"/>
        <w:keepNext/>
        <w:numPr>
          <w:ilvl w:val="0"/>
          <w:numId w:val="4"/>
        </w:numPr>
      </w:pPr>
      <w:proofErr w:type="gramStart"/>
      <w:r>
        <w:t>Yes  (</w:t>
      </w:r>
      <w:proofErr w:type="gramEnd"/>
      <w:r>
        <w:t xml:space="preserve">1) </w:t>
      </w:r>
    </w:p>
    <w:p w14:paraId="09A5512B" w14:textId="77777777" w:rsidR="003042D3" w:rsidRDefault="00E163CD">
      <w:pPr>
        <w:pStyle w:val="ListParagraph"/>
        <w:keepNext/>
        <w:numPr>
          <w:ilvl w:val="0"/>
          <w:numId w:val="4"/>
        </w:numPr>
      </w:pPr>
      <w:proofErr w:type="gramStart"/>
      <w:r>
        <w:t>No  (</w:t>
      </w:r>
      <w:proofErr w:type="gramEnd"/>
      <w:r>
        <w:t xml:space="preserve">0) </w:t>
      </w:r>
    </w:p>
    <w:p w14:paraId="26279E76" w14:textId="77777777" w:rsidR="003042D3" w:rsidRDefault="003042D3"/>
    <w:p w14:paraId="58F6E56A" w14:textId="77777777" w:rsidR="003042D3" w:rsidRDefault="003042D3">
      <w:pPr>
        <w:pStyle w:val="QuestionSeparator"/>
      </w:pPr>
    </w:p>
    <w:p w14:paraId="12CBF777" w14:textId="77777777" w:rsidR="003042D3" w:rsidRDefault="00E163CD">
      <w:pPr>
        <w:pStyle w:val="QDisplayLogic"/>
        <w:keepNext/>
      </w:pPr>
      <w:r>
        <w:t>Display This Question:</w:t>
      </w:r>
    </w:p>
    <w:p w14:paraId="35E14F8C" w14:textId="77777777" w:rsidR="003042D3" w:rsidRDefault="00E163CD">
      <w:pPr>
        <w:pStyle w:val="QDisplayLogic"/>
        <w:keepNext/>
        <w:ind w:firstLine="400"/>
      </w:pPr>
      <w:r>
        <w:t xml:space="preserve">If 18. After your 18th birthday: Did </w:t>
      </w:r>
      <w:proofErr w:type="gramStart"/>
      <w:r>
        <w:t>anyone  touch</w:t>
      </w:r>
      <w:proofErr w:type="gramEnd"/>
      <w:r>
        <w:t xml:space="preserve"> sexual parts of your body or make you touch </w:t>
      </w:r>
      <w:proofErr w:type="spellStart"/>
      <w:r>
        <w:t>sexua</w:t>
      </w:r>
      <w:proofErr w:type="spellEnd"/>
      <w:r>
        <w:t>... = 1</w:t>
      </w:r>
    </w:p>
    <w:p w14:paraId="1FB573FF"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2</w:t>
      </w:r>
    </w:p>
    <w:p w14:paraId="0F2FB1B7"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3</w:t>
      </w:r>
    </w:p>
    <w:p w14:paraId="33C1762C"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4</w:t>
      </w:r>
    </w:p>
    <w:p w14:paraId="1FDF54C5"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5</w:t>
      </w:r>
    </w:p>
    <w:p w14:paraId="55C3DACA"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6</w:t>
      </w:r>
    </w:p>
    <w:tbl>
      <w:tblPr>
        <w:tblStyle w:val="QQuestionIconTable"/>
        <w:tblW w:w="50" w:type="auto"/>
        <w:tblLook w:val="07E0" w:firstRow="1" w:lastRow="1" w:firstColumn="1" w:lastColumn="1" w:noHBand="1" w:noVBand="1"/>
      </w:tblPr>
      <w:tblGrid>
        <w:gridCol w:w="380"/>
      </w:tblGrid>
      <w:tr w:rsidR="003042D3" w14:paraId="747C501A" w14:textId="77777777">
        <w:tc>
          <w:tcPr>
            <w:tcW w:w="50" w:type="dxa"/>
          </w:tcPr>
          <w:p w14:paraId="55AD4D53" w14:textId="77777777" w:rsidR="003042D3" w:rsidRDefault="00E163CD">
            <w:pPr>
              <w:keepNext/>
            </w:pPr>
            <w:r>
              <w:rPr>
                <w:noProof/>
              </w:rPr>
              <w:drawing>
                <wp:inline distT="0" distB="0" distL="0" distR="0" wp14:anchorId="19DD93C7" wp14:editId="647AE952">
                  <wp:extent cx="228600" cy="228600"/>
                  <wp:effectExtent l="0" t="0" r="0" b="0"/>
                  <wp:docPr id="2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19E550" w14:textId="77777777" w:rsidR="003042D3" w:rsidRDefault="003042D3"/>
    <w:p w14:paraId="5C7F0F3E" w14:textId="77777777" w:rsidR="003042D3" w:rsidRDefault="00E163CD">
      <w:pPr>
        <w:keepNext/>
      </w:pPr>
      <w:r>
        <w:t>TLEQ_18g Was there oral, anal, or vaginal penetration?</w:t>
      </w:r>
    </w:p>
    <w:p w14:paraId="1178ADEB" w14:textId="77777777" w:rsidR="003042D3" w:rsidRDefault="00E163CD">
      <w:pPr>
        <w:pStyle w:val="ListParagraph"/>
        <w:keepNext/>
        <w:numPr>
          <w:ilvl w:val="0"/>
          <w:numId w:val="4"/>
        </w:numPr>
      </w:pPr>
      <w:proofErr w:type="gramStart"/>
      <w:r>
        <w:t>Yes  (</w:t>
      </w:r>
      <w:proofErr w:type="gramEnd"/>
      <w:r>
        <w:t xml:space="preserve">1) </w:t>
      </w:r>
    </w:p>
    <w:p w14:paraId="5DB4D587" w14:textId="77777777" w:rsidR="003042D3" w:rsidRDefault="00E163CD">
      <w:pPr>
        <w:pStyle w:val="ListParagraph"/>
        <w:keepNext/>
        <w:numPr>
          <w:ilvl w:val="0"/>
          <w:numId w:val="4"/>
        </w:numPr>
      </w:pPr>
      <w:proofErr w:type="gramStart"/>
      <w:r>
        <w:t>No  (</w:t>
      </w:r>
      <w:proofErr w:type="gramEnd"/>
      <w:r>
        <w:t xml:space="preserve">0) </w:t>
      </w:r>
    </w:p>
    <w:p w14:paraId="7D708EFB" w14:textId="77777777" w:rsidR="003042D3" w:rsidRDefault="003042D3"/>
    <w:p w14:paraId="622A2573" w14:textId="77777777" w:rsidR="003042D3" w:rsidRDefault="003042D3">
      <w:pPr>
        <w:pStyle w:val="QuestionSeparator"/>
      </w:pPr>
    </w:p>
    <w:p w14:paraId="05EB86C5" w14:textId="77777777" w:rsidR="003042D3" w:rsidRDefault="00E163CD">
      <w:pPr>
        <w:pStyle w:val="QDisplayLogic"/>
        <w:keepNext/>
      </w:pPr>
      <w:r>
        <w:t>Display This Question:</w:t>
      </w:r>
    </w:p>
    <w:p w14:paraId="379DECD0" w14:textId="77777777" w:rsidR="003042D3" w:rsidRDefault="00E163CD">
      <w:pPr>
        <w:pStyle w:val="QDisplayLogic"/>
        <w:keepNext/>
        <w:ind w:firstLine="400"/>
      </w:pPr>
      <w:r>
        <w:t xml:space="preserve">If 18. After your 18th birthday: Did </w:t>
      </w:r>
      <w:proofErr w:type="gramStart"/>
      <w:r>
        <w:t>anyone  touch</w:t>
      </w:r>
      <w:proofErr w:type="gramEnd"/>
      <w:r>
        <w:t xml:space="preserve"> sexual parts of your body or make you touch </w:t>
      </w:r>
      <w:proofErr w:type="spellStart"/>
      <w:r>
        <w:t>sexua</w:t>
      </w:r>
      <w:proofErr w:type="spellEnd"/>
      <w:r>
        <w:t>... = 1</w:t>
      </w:r>
    </w:p>
    <w:p w14:paraId="4092B8B6"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2</w:t>
      </w:r>
    </w:p>
    <w:p w14:paraId="57C4ED17"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3</w:t>
      </w:r>
    </w:p>
    <w:p w14:paraId="38C8766E"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4</w:t>
      </w:r>
    </w:p>
    <w:p w14:paraId="7D742316"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5</w:t>
      </w:r>
    </w:p>
    <w:p w14:paraId="6B730DFB"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6</w:t>
      </w:r>
    </w:p>
    <w:tbl>
      <w:tblPr>
        <w:tblStyle w:val="QQuestionIconTable"/>
        <w:tblW w:w="50" w:type="auto"/>
        <w:tblLook w:val="07E0" w:firstRow="1" w:lastRow="1" w:firstColumn="1" w:lastColumn="1" w:noHBand="1" w:noVBand="1"/>
      </w:tblPr>
      <w:tblGrid>
        <w:gridCol w:w="380"/>
      </w:tblGrid>
      <w:tr w:rsidR="003042D3" w14:paraId="006A6956" w14:textId="77777777">
        <w:tc>
          <w:tcPr>
            <w:tcW w:w="50" w:type="dxa"/>
          </w:tcPr>
          <w:p w14:paraId="37EC544A" w14:textId="77777777" w:rsidR="003042D3" w:rsidRDefault="00E163CD">
            <w:pPr>
              <w:keepNext/>
            </w:pPr>
            <w:r>
              <w:rPr>
                <w:noProof/>
              </w:rPr>
              <w:drawing>
                <wp:inline distT="0" distB="0" distL="0" distR="0" wp14:anchorId="5A55D930" wp14:editId="2A79DD95">
                  <wp:extent cx="228600" cy="228600"/>
                  <wp:effectExtent l="0" t="0" r="0" b="0"/>
                  <wp:docPr id="2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57C28A" w14:textId="77777777" w:rsidR="003042D3" w:rsidRDefault="003042D3"/>
    <w:p w14:paraId="7ACEE7BF" w14:textId="77777777" w:rsidR="003042D3" w:rsidRDefault="00E163CD">
      <w:pPr>
        <w:keepNext/>
      </w:pPr>
      <w:r>
        <w:t>TLEQ_18h Did you experience intense fear, helplessness, or horror when it happened?</w:t>
      </w:r>
    </w:p>
    <w:p w14:paraId="6E9D77E4" w14:textId="77777777" w:rsidR="003042D3" w:rsidRDefault="00E163CD">
      <w:pPr>
        <w:pStyle w:val="ListParagraph"/>
        <w:keepNext/>
        <w:numPr>
          <w:ilvl w:val="0"/>
          <w:numId w:val="4"/>
        </w:numPr>
      </w:pPr>
      <w:proofErr w:type="gramStart"/>
      <w:r>
        <w:t>Yes  (</w:t>
      </w:r>
      <w:proofErr w:type="gramEnd"/>
      <w:r>
        <w:t xml:space="preserve">1) </w:t>
      </w:r>
    </w:p>
    <w:p w14:paraId="2A0D64D5" w14:textId="77777777" w:rsidR="003042D3" w:rsidRDefault="00E163CD">
      <w:pPr>
        <w:pStyle w:val="ListParagraph"/>
        <w:keepNext/>
        <w:numPr>
          <w:ilvl w:val="0"/>
          <w:numId w:val="4"/>
        </w:numPr>
      </w:pPr>
      <w:proofErr w:type="gramStart"/>
      <w:r>
        <w:t>No  (</w:t>
      </w:r>
      <w:proofErr w:type="gramEnd"/>
      <w:r>
        <w:t xml:space="preserve">0) </w:t>
      </w:r>
    </w:p>
    <w:p w14:paraId="5EE214B8" w14:textId="77777777" w:rsidR="003042D3" w:rsidRDefault="003042D3"/>
    <w:p w14:paraId="2241D2C7" w14:textId="77777777" w:rsidR="003042D3" w:rsidRDefault="003042D3">
      <w:pPr>
        <w:pStyle w:val="QuestionSeparator"/>
      </w:pPr>
    </w:p>
    <w:p w14:paraId="523FE067" w14:textId="77777777" w:rsidR="003042D3" w:rsidRDefault="00E163CD">
      <w:pPr>
        <w:pStyle w:val="QDisplayLogic"/>
        <w:keepNext/>
      </w:pPr>
      <w:r>
        <w:t>Display This Question:</w:t>
      </w:r>
    </w:p>
    <w:p w14:paraId="7790AD86" w14:textId="77777777" w:rsidR="003042D3" w:rsidRDefault="00E163CD">
      <w:pPr>
        <w:pStyle w:val="QDisplayLogic"/>
        <w:keepNext/>
        <w:ind w:firstLine="400"/>
      </w:pPr>
      <w:r>
        <w:t xml:space="preserve">If 18. After your 18th birthday: Did </w:t>
      </w:r>
      <w:proofErr w:type="gramStart"/>
      <w:r>
        <w:t>anyone  touch</w:t>
      </w:r>
      <w:proofErr w:type="gramEnd"/>
      <w:r>
        <w:t xml:space="preserve"> sexual parts of your body or make you touch </w:t>
      </w:r>
      <w:proofErr w:type="spellStart"/>
      <w:r>
        <w:t>sexua</w:t>
      </w:r>
      <w:proofErr w:type="spellEnd"/>
      <w:r>
        <w:t>... = 1</w:t>
      </w:r>
    </w:p>
    <w:p w14:paraId="045DF348"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2</w:t>
      </w:r>
    </w:p>
    <w:p w14:paraId="234ABF8A"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3</w:t>
      </w:r>
    </w:p>
    <w:p w14:paraId="05A2D552"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4</w:t>
      </w:r>
    </w:p>
    <w:p w14:paraId="52DE6981"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5</w:t>
      </w:r>
    </w:p>
    <w:p w14:paraId="398254FA" w14:textId="77777777" w:rsidR="003042D3" w:rsidRDefault="00E163CD">
      <w:pPr>
        <w:pStyle w:val="QDisplayLogic"/>
        <w:keepNext/>
        <w:ind w:firstLine="400"/>
      </w:pPr>
      <w:r>
        <w:t xml:space="preserve">Or 18. After your 18th birthday: Did </w:t>
      </w:r>
      <w:proofErr w:type="gramStart"/>
      <w:r>
        <w:t>anyone  touch</w:t>
      </w:r>
      <w:proofErr w:type="gramEnd"/>
      <w:r>
        <w:t xml:space="preserve"> sexual parts of your body or make you touch </w:t>
      </w:r>
      <w:proofErr w:type="spellStart"/>
      <w:r>
        <w:t>sexua</w:t>
      </w:r>
      <w:proofErr w:type="spellEnd"/>
      <w:r>
        <w:t>... = 6</w:t>
      </w:r>
    </w:p>
    <w:tbl>
      <w:tblPr>
        <w:tblStyle w:val="QQuestionIconTable"/>
        <w:tblW w:w="50" w:type="auto"/>
        <w:tblLook w:val="07E0" w:firstRow="1" w:lastRow="1" w:firstColumn="1" w:lastColumn="1" w:noHBand="1" w:noVBand="1"/>
      </w:tblPr>
      <w:tblGrid>
        <w:gridCol w:w="380"/>
      </w:tblGrid>
      <w:tr w:rsidR="003042D3" w14:paraId="7EED3157" w14:textId="77777777">
        <w:tc>
          <w:tcPr>
            <w:tcW w:w="50" w:type="dxa"/>
          </w:tcPr>
          <w:p w14:paraId="5802CFDD" w14:textId="77777777" w:rsidR="003042D3" w:rsidRDefault="00E163CD">
            <w:pPr>
              <w:keepNext/>
            </w:pPr>
            <w:r>
              <w:rPr>
                <w:noProof/>
              </w:rPr>
              <w:drawing>
                <wp:inline distT="0" distB="0" distL="0" distR="0" wp14:anchorId="20365A1F" wp14:editId="602C2B8E">
                  <wp:extent cx="228600" cy="228600"/>
                  <wp:effectExtent l="0" t="0" r="0" b="0"/>
                  <wp:docPr id="2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C8AD18F" w14:textId="77777777" w:rsidR="003042D3" w:rsidRDefault="003042D3"/>
    <w:p w14:paraId="24965E00" w14:textId="77777777" w:rsidR="003042D3" w:rsidRDefault="00E163CD">
      <w:pPr>
        <w:keepNext/>
      </w:pPr>
      <w:r>
        <w:lastRenderedPageBreak/>
        <w:t>TLEQ_18i Was it because of your sexual orientation?</w:t>
      </w:r>
    </w:p>
    <w:p w14:paraId="37A0F400" w14:textId="77777777" w:rsidR="003042D3" w:rsidRDefault="00E163CD">
      <w:pPr>
        <w:pStyle w:val="ListParagraph"/>
        <w:keepNext/>
        <w:numPr>
          <w:ilvl w:val="0"/>
          <w:numId w:val="4"/>
        </w:numPr>
      </w:pPr>
      <w:r>
        <w:t>Yes (please specify: how many times?)  (1) ________________________________________________</w:t>
      </w:r>
    </w:p>
    <w:p w14:paraId="34BD8136" w14:textId="77777777" w:rsidR="003042D3" w:rsidRDefault="00E163CD">
      <w:pPr>
        <w:pStyle w:val="ListParagraph"/>
        <w:keepNext/>
        <w:numPr>
          <w:ilvl w:val="0"/>
          <w:numId w:val="4"/>
        </w:numPr>
      </w:pPr>
      <w:proofErr w:type="gramStart"/>
      <w:r>
        <w:t>No  (</w:t>
      </w:r>
      <w:proofErr w:type="gramEnd"/>
      <w:r>
        <w:t xml:space="preserve">0) </w:t>
      </w:r>
    </w:p>
    <w:p w14:paraId="6512CCF5" w14:textId="77777777" w:rsidR="003042D3" w:rsidRDefault="003042D3"/>
    <w:p w14:paraId="1D4DB2C4"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324F1BD7" w14:textId="77777777">
        <w:trPr>
          <w:trHeight w:val="300"/>
        </w:trPr>
        <w:tc>
          <w:tcPr>
            <w:tcW w:w="1368" w:type="dxa"/>
            <w:tcBorders>
              <w:top w:val="nil"/>
              <w:left w:val="nil"/>
              <w:bottom w:val="nil"/>
              <w:right w:val="nil"/>
            </w:tcBorders>
          </w:tcPr>
          <w:p w14:paraId="48CFC1EC"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54F67D4" w14:textId="77777777" w:rsidR="003042D3" w:rsidRDefault="003042D3">
            <w:pPr>
              <w:pBdr>
                <w:top w:val="single" w:sz="8" w:space="0" w:color="CCCCCC"/>
              </w:pBdr>
              <w:spacing w:before="120" w:after="120" w:line="120" w:lineRule="auto"/>
              <w:jc w:val="center"/>
              <w:rPr>
                <w:color w:val="CCCCCC"/>
              </w:rPr>
            </w:pPr>
          </w:p>
        </w:tc>
      </w:tr>
    </w:tbl>
    <w:p w14:paraId="1FEBC932"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0C77B58B" w14:textId="77777777">
        <w:tc>
          <w:tcPr>
            <w:tcW w:w="50" w:type="dxa"/>
          </w:tcPr>
          <w:p w14:paraId="33923E95" w14:textId="77777777" w:rsidR="003042D3" w:rsidRDefault="00E163CD">
            <w:pPr>
              <w:keepNext/>
            </w:pPr>
            <w:r>
              <w:rPr>
                <w:noProof/>
              </w:rPr>
              <w:lastRenderedPageBreak/>
              <w:drawing>
                <wp:inline distT="0" distB="0" distL="0" distR="0" wp14:anchorId="198FCDB1" wp14:editId="3CD2B061">
                  <wp:extent cx="228600" cy="228600"/>
                  <wp:effectExtent l="0" t="0" r="0" b="0"/>
                  <wp:docPr id="2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77C600C" w14:textId="77777777" w:rsidR="003042D3" w:rsidRDefault="003042D3"/>
    <w:p w14:paraId="297DA24C" w14:textId="77777777" w:rsidR="003042D3" w:rsidRDefault="00E163CD">
      <w:pPr>
        <w:keepNext/>
      </w:pPr>
      <w:r>
        <w:t>TLEQ_19 19. Were you ever subjected to uninvited or unwanted sexual attention? (other than sexual contact covered by items 15, 16, 17, or 18) (examples:  touching, cornering, pressure for sexual favors, verbal remarks)</w:t>
      </w:r>
    </w:p>
    <w:p w14:paraId="53C813B3" w14:textId="77777777" w:rsidR="003042D3" w:rsidRDefault="00E163CD">
      <w:pPr>
        <w:pStyle w:val="ListParagraph"/>
        <w:keepNext/>
        <w:numPr>
          <w:ilvl w:val="0"/>
          <w:numId w:val="4"/>
        </w:numPr>
      </w:pPr>
      <w:proofErr w:type="gramStart"/>
      <w:r>
        <w:t>Never  (</w:t>
      </w:r>
      <w:proofErr w:type="gramEnd"/>
      <w:r>
        <w:t xml:space="preserve">0) </w:t>
      </w:r>
    </w:p>
    <w:p w14:paraId="3DA8AEEA" w14:textId="77777777" w:rsidR="003042D3" w:rsidRDefault="00E163CD">
      <w:pPr>
        <w:pStyle w:val="ListParagraph"/>
        <w:keepNext/>
        <w:numPr>
          <w:ilvl w:val="0"/>
          <w:numId w:val="4"/>
        </w:numPr>
      </w:pPr>
      <w:proofErr w:type="gramStart"/>
      <w:r>
        <w:t>Once  (</w:t>
      </w:r>
      <w:proofErr w:type="gramEnd"/>
      <w:r>
        <w:t xml:space="preserve">1) </w:t>
      </w:r>
    </w:p>
    <w:p w14:paraId="0B4B2EA3" w14:textId="77777777" w:rsidR="003042D3" w:rsidRDefault="00E163CD">
      <w:pPr>
        <w:pStyle w:val="ListParagraph"/>
        <w:keepNext/>
        <w:numPr>
          <w:ilvl w:val="0"/>
          <w:numId w:val="4"/>
        </w:numPr>
      </w:pPr>
      <w:proofErr w:type="gramStart"/>
      <w:r>
        <w:t>Twice  (</w:t>
      </w:r>
      <w:proofErr w:type="gramEnd"/>
      <w:r>
        <w:t xml:space="preserve">2) </w:t>
      </w:r>
    </w:p>
    <w:p w14:paraId="5E48DEB5"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C94A823"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5E030D25"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61C3AC1"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7406D0AE" w14:textId="77777777" w:rsidR="003042D3" w:rsidRDefault="003042D3"/>
    <w:p w14:paraId="4480A9DB" w14:textId="77777777" w:rsidR="003042D3" w:rsidRDefault="003042D3">
      <w:pPr>
        <w:pStyle w:val="QuestionSeparator"/>
      </w:pPr>
    </w:p>
    <w:p w14:paraId="17012023" w14:textId="77777777" w:rsidR="003042D3" w:rsidRDefault="00E163CD">
      <w:pPr>
        <w:pStyle w:val="QDisplayLogic"/>
        <w:keepNext/>
      </w:pPr>
      <w:r>
        <w:t>Display This Question:</w:t>
      </w:r>
    </w:p>
    <w:p w14:paraId="213A8F92" w14:textId="77777777" w:rsidR="003042D3" w:rsidRDefault="00E163CD">
      <w:pPr>
        <w:pStyle w:val="QDisplayLogic"/>
        <w:keepNext/>
        <w:ind w:firstLine="400"/>
      </w:pPr>
      <w:r>
        <w:t>If 19. Were you ever subjected to uninvited or unwanted sexual attention? (other than sexual contact... = 1</w:t>
      </w:r>
    </w:p>
    <w:p w14:paraId="5EA297FF" w14:textId="77777777" w:rsidR="003042D3" w:rsidRDefault="00E163CD">
      <w:pPr>
        <w:pStyle w:val="QDisplayLogic"/>
        <w:keepNext/>
        <w:ind w:firstLine="400"/>
      </w:pPr>
      <w:r>
        <w:t>Or 19. Were you ever subjected to uninvited or unwanted sexual attention? (other than sexual contact... = 2</w:t>
      </w:r>
    </w:p>
    <w:p w14:paraId="1EAE082D" w14:textId="77777777" w:rsidR="003042D3" w:rsidRDefault="00E163CD">
      <w:pPr>
        <w:pStyle w:val="QDisplayLogic"/>
        <w:keepNext/>
        <w:ind w:firstLine="400"/>
      </w:pPr>
      <w:r>
        <w:t>Or 19. Were you ever subjected to uninvited or unwanted sexual attention? (other than sexual contact... = 3</w:t>
      </w:r>
    </w:p>
    <w:p w14:paraId="157C6777" w14:textId="77777777" w:rsidR="003042D3" w:rsidRDefault="00E163CD">
      <w:pPr>
        <w:pStyle w:val="QDisplayLogic"/>
        <w:keepNext/>
        <w:ind w:firstLine="400"/>
      </w:pPr>
      <w:r>
        <w:t>Or 19. Were you ever subjected to uninvited or unwanted sexual attention? (other than sexual contact... = 4</w:t>
      </w:r>
    </w:p>
    <w:p w14:paraId="6099EDC9" w14:textId="77777777" w:rsidR="003042D3" w:rsidRDefault="00E163CD">
      <w:pPr>
        <w:pStyle w:val="QDisplayLogic"/>
        <w:keepNext/>
        <w:ind w:firstLine="400"/>
      </w:pPr>
      <w:r>
        <w:t>Or 19. Were you ever subjected to uninvited or unwanted sexual attention? (other than sexual contact... = 5</w:t>
      </w:r>
    </w:p>
    <w:p w14:paraId="0C4422A5" w14:textId="77777777" w:rsidR="003042D3" w:rsidRDefault="00E163CD">
      <w:pPr>
        <w:pStyle w:val="QDisplayLogic"/>
        <w:keepNext/>
        <w:ind w:firstLine="400"/>
      </w:pPr>
      <w:r>
        <w:t>Or 19. Were you ever subjected to uninvited or unwanted sexual attention? (other than sexual contact... = 6</w:t>
      </w:r>
    </w:p>
    <w:tbl>
      <w:tblPr>
        <w:tblStyle w:val="QQuestionIconTable"/>
        <w:tblW w:w="50" w:type="auto"/>
        <w:tblLook w:val="07E0" w:firstRow="1" w:lastRow="1" w:firstColumn="1" w:lastColumn="1" w:noHBand="1" w:noVBand="1"/>
      </w:tblPr>
      <w:tblGrid>
        <w:gridCol w:w="380"/>
      </w:tblGrid>
      <w:tr w:rsidR="003042D3" w14:paraId="5536A61E" w14:textId="77777777">
        <w:tc>
          <w:tcPr>
            <w:tcW w:w="50" w:type="dxa"/>
          </w:tcPr>
          <w:p w14:paraId="2CF1D9A0" w14:textId="77777777" w:rsidR="003042D3" w:rsidRDefault="00E163CD">
            <w:pPr>
              <w:keepNext/>
            </w:pPr>
            <w:r>
              <w:rPr>
                <w:noProof/>
              </w:rPr>
              <w:drawing>
                <wp:inline distT="0" distB="0" distL="0" distR="0" wp14:anchorId="79C5521A" wp14:editId="21EB999F">
                  <wp:extent cx="228600" cy="228600"/>
                  <wp:effectExtent l="0" t="0" r="0" b="0"/>
                  <wp:docPr id="2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C8FA251" w14:textId="77777777" w:rsidR="003042D3" w:rsidRDefault="003042D3"/>
    <w:p w14:paraId="1D52D9F7" w14:textId="77777777" w:rsidR="003042D3" w:rsidRDefault="00E163CD">
      <w:pPr>
        <w:keepNext/>
      </w:pPr>
      <w:r>
        <w:lastRenderedPageBreak/>
        <w:t>TLEQ_19 Was this person a.... </w:t>
      </w:r>
    </w:p>
    <w:tbl>
      <w:tblPr>
        <w:tblStyle w:val="QQuestionTable"/>
        <w:tblW w:w="9576" w:type="auto"/>
        <w:tblLook w:val="07E0" w:firstRow="1" w:lastRow="1" w:firstColumn="1" w:lastColumn="1" w:noHBand="1" w:noVBand="1"/>
      </w:tblPr>
      <w:tblGrid>
        <w:gridCol w:w="3192"/>
        <w:gridCol w:w="3192"/>
        <w:gridCol w:w="3192"/>
      </w:tblGrid>
      <w:tr w:rsidR="003042D3" w14:paraId="3EB0B27F"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E8098B9" w14:textId="77777777" w:rsidR="003042D3" w:rsidRDefault="003042D3">
            <w:pPr>
              <w:keepNext/>
            </w:pPr>
          </w:p>
        </w:tc>
        <w:tc>
          <w:tcPr>
            <w:tcW w:w="3192" w:type="dxa"/>
          </w:tcPr>
          <w:p w14:paraId="766FA953"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34BFD73B" w14:textId="77777777" w:rsidR="003042D3" w:rsidRDefault="00E163CD">
            <w:pPr>
              <w:cnfStyle w:val="100000000000" w:firstRow="1" w:lastRow="0" w:firstColumn="0" w:lastColumn="0" w:oddVBand="0" w:evenVBand="0" w:oddHBand="0" w:evenHBand="0" w:firstRowFirstColumn="0" w:firstRowLastColumn="0" w:lastRowFirstColumn="0" w:lastRowLastColumn="0"/>
            </w:pPr>
            <w:r>
              <w:t>No (0)</w:t>
            </w:r>
          </w:p>
        </w:tc>
      </w:tr>
      <w:tr w:rsidR="003042D3" w14:paraId="4479D6E9"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BBC9798" w14:textId="77777777" w:rsidR="003042D3" w:rsidRDefault="00E163CD">
            <w:pPr>
              <w:keepNext/>
            </w:pPr>
            <w:r>
              <w:t xml:space="preserve">stranger? (TLEQ_19a) </w:t>
            </w:r>
          </w:p>
        </w:tc>
        <w:tc>
          <w:tcPr>
            <w:tcW w:w="3192" w:type="dxa"/>
          </w:tcPr>
          <w:p w14:paraId="2D1053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65E23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91781FF"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13691FF" w14:textId="77777777" w:rsidR="003042D3" w:rsidRDefault="00E163CD">
            <w:pPr>
              <w:keepNext/>
            </w:pPr>
            <w:r>
              <w:t xml:space="preserve">friend or acquaintance? (TLEQ_19b) </w:t>
            </w:r>
          </w:p>
        </w:tc>
        <w:tc>
          <w:tcPr>
            <w:tcW w:w="3192" w:type="dxa"/>
          </w:tcPr>
          <w:p w14:paraId="758BA5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96A2B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159F8A9"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25E2DF51" w14:textId="77777777" w:rsidR="003042D3" w:rsidRDefault="00E163CD">
            <w:pPr>
              <w:keepNext/>
            </w:pPr>
            <w:r>
              <w:t xml:space="preserve">relative? (TLEQ_19c) </w:t>
            </w:r>
          </w:p>
        </w:tc>
        <w:tc>
          <w:tcPr>
            <w:tcW w:w="3192" w:type="dxa"/>
          </w:tcPr>
          <w:p w14:paraId="0B9DEB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45DE6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943A3F2"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3A5448F" w14:textId="77777777" w:rsidR="003042D3" w:rsidRDefault="00E163CD">
            <w:pPr>
              <w:keepNext/>
            </w:pPr>
            <w:r>
              <w:t xml:space="preserve">supervisor/coworker? (TLEQ_19d) </w:t>
            </w:r>
          </w:p>
        </w:tc>
        <w:tc>
          <w:tcPr>
            <w:tcW w:w="3192" w:type="dxa"/>
          </w:tcPr>
          <w:p w14:paraId="064401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9FF7B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F56670" w14:textId="77777777" w:rsidR="003042D3" w:rsidRDefault="003042D3"/>
    <w:p w14:paraId="6B67A343" w14:textId="77777777" w:rsidR="003042D3" w:rsidRDefault="003042D3"/>
    <w:p w14:paraId="01EF339C" w14:textId="77777777" w:rsidR="003042D3" w:rsidRDefault="003042D3">
      <w:pPr>
        <w:pStyle w:val="QuestionSeparator"/>
      </w:pPr>
    </w:p>
    <w:p w14:paraId="509B9B4C" w14:textId="77777777" w:rsidR="003042D3" w:rsidRDefault="00E163CD">
      <w:pPr>
        <w:pStyle w:val="QDisplayLogic"/>
        <w:keepNext/>
      </w:pPr>
      <w:r>
        <w:t>Display This Question:</w:t>
      </w:r>
    </w:p>
    <w:p w14:paraId="7CA19238" w14:textId="77777777" w:rsidR="003042D3" w:rsidRDefault="00E163CD">
      <w:pPr>
        <w:pStyle w:val="QDisplayLogic"/>
        <w:keepNext/>
        <w:ind w:firstLine="400"/>
      </w:pPr>
      <w:r>
        <w:t>If 19. Were you ever subjected to uninvited or unwanted sexual attention? (other than sexual contact... = 1</w:t>
      </w:r>
    </w:p>
    <w:p w14:paraId="5D73567E" w14:textId="77777777" w:rsidR="003042D3" w:rsidRDefault="00E163CD">
      <w:pPr>
        <w:pStyle w:val="QDisplayLogic"/>
        <w:keepNext/>
        <w:ind w:firstLine="400"/>
      </w:pPr>
      <w:r>
        <w:t>Or 19. Were you ever subjected to uninvited or unwanted sexual attention? (other than sexual contact... = 2</w:t>
      </w:r>
    </w:p>
    <w:p w14:paraId="2CCA0C32" w14:textId="77777777" w:rsidR="003042D3" w:rsidRDefault="00E163CD">
      <w:pPr>
        <w:pStyle w:val="QDisplayLogic"/>
        <w:keepNext/>
        <w:ind w:firstLine="400"/>
      </w:pPr>
      <w:r>
        <w:t>Or 19. Were you ever subjected to uninvited or unwanted sexual attention? (other than sexual contact... = 3</w:t>
      </w:r>
    </w:p>
    <w:p w14:paraId="5E42ADA2" w14:textId="77777777" w:rsidR="003042D3" w:rsidRDefault="00E163CD">
      <w:pPr>
        <w:pStyle w:val="QDisplayLogic"/>
        <w:keepNext/>
        <w:ind w:firstLine="400"/>
      </w:pPr>
      <w:r>
        <w:t>Or 19. Were you ever subjected to uninvited or unwanted sexual attention? (other than sexual contact... = 4</w:t>
      </w:r>
    </w:p>
    <w:p w14:paraId="3F0C0707" w14:textId="77777777" w:rsidR="003042D3" w:rsidRDefault="00E163CD">
      <w:pPr>
        <w:pStyle w:val="QDisplayLogic"/>
        <w:keepNext/>
        <w:ind w:firstLine="400"/>
      </w:pPr>
      <w:r>
        <w:t>Or 19. Were you ever subjected to uninvited or unwanted sexual attention? (other than sexual contact... = 5</w:t>
      </w:r>
    </w:p>
    <w:p w14:paraId="4B7675F4" w14:textId="77777777" w:rsidR="003042D3" w:rsidRDefault="00E163CD">
      <w:pPr>
        <w:pStyle w:val="QDisplayLogic"/>
        <w:keepNext/>
        <w:ind w:firstLine="400"/>
      </w:pPr>
      <w:r>
        <w:t>Or 19. Were you ever subjected to uninvited or unwanted sexual attention? (other than sexual contact... = 6</w:t>
      </w:r>
    </w:p>
    <w:tbl>
      <w:tblPr>
        <w:tblStyle w:val="QQuestionIconTable"/>
        <w:tblW w:w="50" w:type="auto"/>
        <w:tblLook w:val="07E0" w:firstRow="1" w:lastRow="1" w:firstColumn="1" w:lastColumn="1" w:noHBand="1" w:noVBand="1"/>
      </w:tblPr>
      <w:tblGrid>
        <w:gridCol w:w="380"/>
      </w:tblGrid>
      <w:tr w:rsidR="003042D3" w14:paraId="506E2826" w14:textId="77777777">
        <w:tc>
          <w:tcPr>
            <w:tcW w:w="50" w:type="dxa"/>
          </w:tcPr>
          <w:p w14:paraId="1A97E663" w14:textId="77777777" w:rsidR="003042D3" w:rsidRDefault="00E163CD">
            <w:pPr>
              <w:keepNext/>
            </w:pPr>
            <w:r>
              <w:rPr>
                <w:noProof/>
              </w:rPr>
              <w:drawing>
                <wp:inline distT="0" distB="0" distL="0" distR="0" wp14:anchorId="66712B12" wp14:editId="1E8E483A">
                  <wp:extent cx="228600" cy="228600"/>
                  <wp:effectExtent l="0" t="0" r="0" b="0"/>
                  <wp:docPr id="2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D071EE2" w14:textId="77777777" w:rsidR="003042D3" w:rsidRDefault="003042D3"/>
    <w:p w14:paraId="05389F38" w14:textId="77777777" w:rsidR="003042D3" w:rsidRDefault="00E163CD">
      <w:pPr>
        <w:keepNext/>
      </w:pPr>
      <w:r>
        <w:t>TLEQ_19e Did you experience intense fear, helplessness, or horror when it happened?</w:t>
      </w:r>
    </w:p>
    <w:p w14:paraId="6840D606" w14:textId="77777777" w:rsidR="003042D3" w:rsidRDefault="00E163CD">
      <w:pPr>
        <w:pStyle w:val="ListParagraph"/>
        <w:keepNext/>
        <w:numPr>
          <w:ilvl w:val="0"/>
          <w:numId w:val="4"/>
        </w:numPr>
      </w:pPr>
      <w:proofErr w:type="gramStart"/>
      <w:r>
        <w:t>Yes  (</w:t>
      </w:r>
      <w:proofErr w:type="gramEnd"/>
      <w:r>
        <w:t xml:space="preserve">1) </w:t>
      </w:r>
    </w:p>
    <w:p w14:paraId="1A5F843E" w14:textId="77777777" w:rsidR="003042D3" w:rsidRDefault="00E163CD">
      <w:pPr>
        <w:pStyle w:val="ListParagraph"/>
        <w:keepNext/>
        <w:numPr>
          <w:ilvl w:val="0"/>
          <w:numId w:val="4"/>
        </w:numPr>
      </w:pPr>
      <w:proofErr w:type="gramStart"/>
      <w:r>
        <w:t>No  (</w:t>
      </w:r>
      <w:proofErr w:type="gramEnd"/>
      <w:r>
        <w:t xml:space="preserve">0) </w:t>
      </w:r>
    </w:p>
    <w:p w14:paraId="5D60ECC1" w14:textId="77777777" w:rsidR="003042D3" w:rsidRDefault="003042D3"/>
    <w:p w14:paraId="6A6784B9" w14:textId="77777777" w:rsidR="003042D3" w:rsidRDefault="003042D3">
      <w:pPr>
        <w:pStyle w:val="QuestionSeparator"/>
      </w:pPr>
    </w:p>
    <w:p w14:paraId="205B9A88" w14:textId="77777777" w:rsidR="003042D3" w:rsidRDefault="00E163CD">
      <w:pPr>
        <w:pStyle w:val="QDisplayLogic"/>
        <w:keepNext/>
      </w:pPr>
      <w:r>
        <w:lastRenderedPageBreak/>
        <w:t>Display This Question:</w:t>
      </w:r>
    </w:p>
    <w:p w14:paraId="75440767" w14:textId="77777777" w:rsidR="003042D3" w:rsidRDefault="00E163CD">
      <w:pPr>
        <w:pStyle w:val="QDisplayLogic"/>
        <w:keepNext/>
        <w:ind w:firstLine="400"/>
      </w:pPr>
      <w:r>
        <w:t>If 19. Were you ever subjected to uninvited or unwanted sexual attention? (other than sexual contact... = 1</w:t>
      </w:r>
    </w:p>
    <w:p w14:paraId="4DDCFCDE" w14:textId="77777777" w:rsidR="003042D3" w:rsidRDefault="00E163CD">
      <w:pPr>
        <w:pStyle w:val="QDisplayLogic"/>
        <w:keepNext/>
        <w:ind w:firstLine="400"/>
      </w:pPr>
      <w:r>
        <w:t>Or 19. Were you ever subjected to uninvited or unwanted sexual attention? (other than sexual contact... = 2</w:t>
      </w:r>
    </w:p>
    <w:p w14:paraId="31DDB3A1" w14:textId="77777777" w:rsidR="003042D3" w:rsidRDefault="00E163CD">
      <w:pPr>
        <w:pStyle w:val="QDisplayLogic"/>
        <w:keepNext/>
        <w:ind w:firstLine="400"/>
      </w:pPr>
      <w:r>
        <w:t>Or 19. Were you ever subjected to uninvited or unwanted sexual attention? (other than sexual contact... = 3</w:t>
      </w:r>
    </w:p>
    <w:p w14:paraId="2140FF4E" w14:textId="77777777" w:rsidR="003042D3" w:rsidRDefault="00E163CD">
      <w:pPr>
        <w:pStyle w:val="QDisplayLogic"/>
        <w:keepNext/>
        <w:ind w:firstLine="400"/>
      </w:pPr>
      <w:r>
        <w:t>Or 19. Were you ever subjected to uninvited or unwanted sexual attention? (other than sexual contact... = 4</w:t>
      </w:r>
    </w:p>
    <w:p w14:paraId="558F28AE" w14:textId="77777777" w:rsidR="003042D3" w:rsidRDefault="00E163CD">
      <w:pPr>
        <w:pStyle w:val="QDisplayLogic"/>
        <w:keepNext/>
        <w:ind w:firstLine="400"/>
      </w:pPr>
      <w:r>
        <w:t>Or 19. Were you ever subjected to uninvited or unwanted sexual attention? (other than sexual contact... = 5</w:t>
      </w:r>
    </w:p>
    <w:p w14:paraId="701870C7" w14:textId="77777777" w:rsidR="003042D3" w:rsidRDefault="00E163CD">
      <w:pPr>
        <w:pStyle w:val="QDisplayLogic"/>
        <w:keepNext/>
        <w:ind w:firstLine="400"/>
      </w:pPr>
      <w:r>
        <w:t>Or 19. Were you ever subjected to uninvited or unwanted sexual attention? (other than sexual contact... = 6</w:t>
      </w:r>
    </w:p>
    <w:tbl>
      <w:tblPr>
        <w:tblStyle w:val="QQuestionIconTable"/>
        <w:tblW w:w="50" w:type="auto"/>
        <w:tblLook w:val="07E0" w:firstRow="1" w:lastRow="1" w:firstColumn="1" w:lastColumn="1" w:noHBand="1" w:noVBand="1"/>
      </w:tblPr>
      <w:tblGrid>
        <w:gridCol w:w="380"/>
      </w:tblGrid>
      <w:tr w:rsidR="003042D3" w14:paraId="6F787963" w14:textId="77777777">
        <w:tc>
          <w:tcPr>
            <w:tcW w:w="50" w:type="dxa"/>
          </w:tcPr>
          <w:p w14:paraId="74AB6CC3" w14:textId="77777777" w:rsidR="003042D3" w:rsidRDefault="00E163CD">
            <w:pPr>
              <w:keepNext/>
            </w:pPr>
            <w:r>
              <w:rPr>
                <w:noProof/>
              </w:rPr>
              <w:drawing>
                <wp:inline distT="0" distB="0" distL="0" distR="0" wp14:anchorId="5375A81E" wp14:editId="63BF78F0">
                  <wp:extent cx="228600" cy="228600"/>
                  <wp:effectExtent l="0" t="0" r="0" b="0"/>
                  <wp:docPr id="2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BD5B13D" w14:textId="77777777" w:rsidR="003042D3" w:rsidRDefault="003042D3"/>
    <w:p w14:paraId="4FFD6F1D" w14:textId="77777777" w:rsidR="003042D3" w:rsidRDefault="00E163CD">
      <w:pPr>
        <w:keepNext/>
      </w:pPr>
      <w:r>
        <w:t>TLEQ_19f Was it because of your sexual orientation?</w:t>
      </w:r>
    </w:p>
    <w:p w14:paraId="489C9269" w14:textId="77777777" w:rsidR="003042D3" w:rsidRDefault="00E163CD">
      <w:pPr>
        <w:pStyle w:val="ListParagraph"/>
        <w:keepNext/>
        <w:numPr>
          <w:ilvl w:val="0"/>
          <w:numId w:val="4"/>
        </w:numPr>
      </w:pPr>
      <w:r>
        <w:t>Yes (please specify: how many times?)  (1) ________________________________________________</w:t>
      </w:r>
    </w:p>
    <w:p w14:paraId="39A9AF0B" w14:textId="77777777" w:rsidR="003042D3" w:rsidRDefault="00E163CD">
      <w:pPr>
        <w:pStyle w:val="ListParagraph"/>
        <w:keepNext/>
        <w:numPr>
          <w:ilvl w:val="0"/>
          <w:numId w:val="4"/>
        </w:numPr>
      </w:pPr>
      <w:proofErr w:type="gramStart"/>
      <w:r>
        <w:t>No  (</w:t>
      </w:r>
      <w:proofErr w:type="gramEnd"/>
      <w:r>
        <w:t xml:space="preserve">0) </w:t>
      </w:r>
    </w:p>
    <w:p w14:paraId="3DAD1E3A" w14:textId="77777777" w:rsidR="003042D3" w:rsidRDefault="003042D3"/>
    <w:p w14:paraId="356D59C2"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274A97F" w14:textId="77777777">
        <w:trPr>
          <w:trHeight w:val="300"/>
        </w:trPr>
        <w:tc>
          <w:tcPr>
            <w:tcW w:w="1368" w:type="dxa"/>
            <w:tcBorders>
              <w:top w:val="nil"/>
              <w:left w:val="nil"/>
              <w:bottom w:val="nil"/>
              <w:right w:val="nil"/>
            </w:tcBorders>
          </w:tcPr>
          <w:p w14:paraId="3F193447" w14:textId="77777777" w:rsidR="003042D3" w:rsidRDefault="00E163CD">
            <w:pPr>
              <w:rPr>
                <w:color w:val="CCCCCC"/>
              </w:rPr>
            </w:pPr>
            <w:r>
              <w:rPr>
                <w:color w:val="CCCCCC"/>
              </w:rPr>
              <w:t>Page Break</w:t>
            </w:r>
          </w:p>
        </w:tc>
        <w:tc>
          <w:tcPr>
            <w:tcW w:w="8208" w:type="dxa"/>
            <w:tcBorders>
              <w:top w:val="nil"/>
              <w:left w:val="nil"/>
              <w:bottom w:val="nil"/>
              <w:right w:val="nil"/>
            </w:tcBorders>
          </w:tcPr>
          <w:p w14:paraId="44F7689A" w14:textId="77777777" w:rsidR="003042D3" w:rsidRDefault="003042D3">
            <w:pPr>
              <w:pBdr>
                <w:top w:val="single" w:sz="8" w:space="0" w:color="CCCCCC"/>
              </w:pBdr>
              <w:spacing w:before="120" w:after="120" w:line="120" w:lineRule="auto"/>
              <w:jc w:val="center"/>
              <w:rPr>
                <w:color w:val="CCCCCC"/>
              </w:rPr>
            </w:pPr>
          </w:p>
        </w:tc>
      </w:tr>
    </w:tbl>
    <w:p w14:paraId="309746E7"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14416F46" w14:textId="77777777">
        <w:tc>
          <w:tcPr>
            <w:tcW w:w="50" w:type="dxa"/>
          </w:tcPr>
          <w:p w14:paraId="3687D69F" w14:textId="77777777" w:rsidR="003042D3" w:rsidRDefault="00E163CD">
            <w:pPr>
              <w:keepNext/>
            </w:pPr>
            <w:r>
              <w:rPr>
                <w:noProof/>
              </w:rPr>
              <w:lastRenderedPageBreak/>
              <w:drawing>
                <wp:inline distT="0" distB="0" distL="0" distR="0" wp14:anchorId="438F7A8F" wp14:editId="725DA4F3">
                  <wp:extent cx="228600" cy="228600"/>
                  <wp:effectExtent l="0" t="0" r="0" b="0"/>
                  <wp:docPr id="2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D569E48" w14:textId="77777777" w:rsidR="003042D3" w:rsidRDefault="003042D3"/>
    <w:p w14:paraId="6F02FF6E" w14:textId="77777777" w:rsidR="003042D3" w:rsidRDefault="00E163CD">
      <w:pPr>
        <w:keepNext/>
      </w:pPr>
      <w:r>
        <w:t xml:space="preserve">TLEQ_20 20. Has anyone stalked you -- in other words: followed you or kept track of your activities -- </w:t>
      </w:r>
      <w:r>
        <w:rPr>
          <w:u w:val="single"/>
        </w:rPr>
        <w:t>causing</w:t>
      </w:r>
      <w:r>
        <w:t xml:space="preserve"> you </w:t>
      </w:r>
      <w:r>
        <w:rPr>
          <w:u w:val="single"/>
        </w:rPr>
        <w:t>to feel intimidated or concerned for your safety</w:t>
      </w:r>
      <w:r>
        <w:t>?</w:t>
      </w:r>
    </w:p>
    <w:p w14:paraId="610DFF8B" w14:textId="77777777" w:rsidR="003042D3" w:rsidRDefault="00E163CD">
      <w:pPr>
        <w:pStyle w:val="ListParagraph"/>
        <w:keepNext/>
        <w:numPr>
          <w:ilvl w:val="0"/>
          <w:numId w:val="4"/>
        </w:numPr>
      </w:pPr>
      <w:proofErr w:type="gramStart"/>
      <w:r>
        <w:t>Never  (</w:t>
      </w:r>
      <w:proofErr w:type="gramEnd"/>
      <w:r>
        <w:t xml:space="preserve">0) </w:t>
      </w:r>
    </w:p>
    <w:p w14:paraId="71115694" w14:textId="77777777" w:rsidR="003042D3" w:rsidRDefault="00E163CD">
      <w:pPr>
        <w:pStyle w:val="ListParagraph"/>
        <w:keepNext/>
        <w:numPr>
          <w:ilvl w:val="0"/>
          <w:numId w:val="4"/>
        </w:numPr>
      </w:pPr>
      <w:proofErr w:type="gramStart"/>
      <w:r>
        <w:t>Once  (</w:t>
      </w:r>
      <w:proofErr w:type="gramEnd"/>
      <w:r>
        <w:t xml:space="preserve">1) </w:t>
      </w:r>
    </w:p>
    <w:p w14:paraId="413358DD" w14:textId="77777777" w:rsidR="003042D3" w:rsidRDefault="00E163CD">
      <w:pPr>
        <w:pStyle w:val="ListParagraph"/>
        <w:keepNext/>
        <w:numPr>
          <w:ilvl w:val="0"/>
          <w:numId w:val="4"/>
        </w:numPr>
      </w:pPr>
      <w:proofErr w:type="gramStart"/>
      <w:r>
        <w:t>Twice  (</w:t>
      </w:r>
      <w:proofErr w:type="gramEnd"/>
      <w:r>
        <w:t xml:space="preserve">2) </w:t>
      </w:r>
    </w:p>
    <w:p w14:paraId="69E4DBBE"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BCEF07A"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CEC33BE"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C89B513"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39F46475" w14:textId="77777777" w:rsidR="003042D3" w:rsidRDefault="003042D3"/>
    <w:p w14:paraId="6FBEAC13" w14:textId="77777777" w:rsidR="003042D3" w:rsidRDefault="003042D3">
      <w:pPr>
        <w:pStyle w:val="QuestionSeparator"/>
      </w:pPr>
    </w:p>
    <w:p w14:paraId="00DC515D" w14:textId="77777777" w:rsidR="003042D3" w:rsidRDefault="00E163CD">
      <w:pPr>
        <w:pStyle w:val="QDisplayLogic"/>
        <w:keepNext/>
      </w:pPr>
      <w:r>
        <w:t>Display This Question:</w:t>
      </w:r>
    </w:p>
    <w:p w14:paraId="1F2A0506" w14:textId="77777777" w:rsidR="003042D3" w:rsidRDefault="00E163CD">
      <w:pPr>
        <w:pStyle w:val="QDisplayLogic"/>
        <w:keepNext/>
        <w:ind w:firstLine="400"/>
      </w:pPr>
      <w:r>
        <w:t xml:space="preserve">If 20. Has anyone stalked you -- in other words: followed you or kept track of your activities -- </w:t>
      </w:r>
      <w:proofErr w:type="gramStart"/>
      <w:r>
        <w:t>ca...</w:t>
      </w:r>
      <w:proofErr w:type="gramEnd"/>
      <w:r>
        <w:t xml:space="preserve"> = 1</w:t>
      </w:r>
    </w:p>
    <w:p w14:paraId="2A0F7F6A"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2</w:t>
      </w:r>
    </w:p>
    <w:p w14:paraId="2F97C862"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3</w:t>
      </w:r>
    </w:p>
    <w:p w14:paraId="6CEF22A4"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4</w:t>
      </w:r>
    </w:p>
    <w:p w14:paraId="2D10D744"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5</w:t>
      </w:r>
    </w:p>
    <w:p w14:paraId="7A1F1A4D"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53739A69" w14:textId="77777777">
        <w:tc>
          <w:tcPr>
            <w:tcW w:w="50" w:type="dxa"/>
          </w:tcPr>
          <w:p w14:paraId="1640EA92" w14:textId="77777777" w:rsidR="003042D3" w:rsidRDefault="00E163CD">
            <w:pPr>
              <w:keepNext/>
            </w:pPr>
            <w:r>
              <w:rPr>
                <w:noProof/>
              </w:rPr>
              <w:drawing>
                <wp:inline distT="0" distB="0" distL="0" distR="0" wp14:anchorId="0D8DF8CA" wp14:editId="1A8E1043">
                  <wp:extent cx="228600" cy="228600"/>
                  <wp:effectExtent l="0" t="0" r="0" b="0"/>
                  <wp:docPr id="2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F790E7" w14:textId="77777777" w:rsidR="003042D3" w:rsidRDefault="003042D3"/>
    <w:p w14:paraId="787EB0D3" w14:textId="77777777" w:rsidR="003042D3" w:rsidRDefault="00E163CD">
      <w:pPr>
        <w:keepNext/>
      </w:pPr>
      <w:r>
        <w:lastRenderedPageBreak/>
        <w:t>TLEQ_20 Was this person a.... </w:t>
      </w:r>
    </w:p>
    <w:tbl>
      <w:tblPr>
        <w:tblStyle w:val="QQuestionTable"/>
        <w:tblW w:w="9576" w:type="auto"/>
        <w:tblLook w:val="07E0" w:firstRow="1" w:lastRow="1" w:firstColumn="1" w:lastColumn="1" w:noHBand="1" w:noVBand="1"/>
      </w:tblPr>
      <w:tblGrid>
        <w:gridCol w:w="3192"/>
        <w:gridCol w:w="3192"/>
        <w:gridCol w:w="3192"/>
      </w:tblGrid>
      <w:tr w:rsidR="003042D3" w14:paraId="1F33032C"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F5296B9" w14:textId="77777777" w:rsidR="003042D3" w:rsidRDefault="003042D3">
            <w:pPr>
              <w:keepNext/>
            </w:pPr>
          </w:p>
        </w:tc>
        <w:tc>
          <w:tcPr>
            <w:tcW w:w="3192" w:type="dxa"/>
          </w:tcPr>
          <w:p w14:paraId="0E6D0BA8" w14:textId="77777777" w:rsidR="003042D3" w:rsidRDefault="00E163CD">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0864D459" w14:textId="77777777" w:rsidR="003042D3" w:rsidRDefault="00E163CD">
            <w:pPr>
              <w:cnfStyle w:val="100000000000" w:firstRow="1" w:lastRow="0" w:firstColumn="0" w:lastColumn="0" w:oddVBand="0" w:evenVBand="0" w:oddHBand="0" w:evenHBand="0" w:firstRowFirstColumn="0" w:firstRowLastColumn="0" w:lastRowFirstColumn="0" w:lastRowLastColumn="0"/>
            </w:pPr>
            <w:r>
              <w:t>No (0)</w:t>
            </w:r>
          </w:p>
        </w:tc>
      </w:tr>
      <w:tr w:rsidR="003042D3" w14:paraId="7FB97E4C"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030D623D" w14:textId="77777777" w:rsidR="003042D3" w:rsidRDefault="00E163CD">
            <w:pPr>
              <w:keepNext/>
            </w:pPr>
            <w:r>
              <w:t xml:space="preserve">stranger? (TLEQ_20a) </w:t>
            </w:r>
          </w:p>
        </w:tc>
        <w:tc>
          <w:tcPr>
            <w:tcW w:w="3192" w:type="dxa"/>
          </w:tcPr>
          <w:p w14:paraId="337E7A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63EBB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C65547D"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0A2F1D3A" w14:textId="77777777" w:rsidR="003042D3" w:rsidRDefault="00E163CD">
            <w:pPr>
              <w:keepNext/>
            </w:pPr>
            <w:r>
              <w:t xml:space="preserve">friend or acquaintance? (TLEQ_20b) </w:t>
            </w:r>
          </w:p>
        </w:tc>
        <w:tc>
          <w:tcPr>
            <w:tcW w:w="3192" w:type="dxa"/>
          </w:tcPr>
          <w:p w14:paraId="4C80F8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AB853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E81108B"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36671BB9" w14:textId="77777777" w:rsidR="003042D3" w:rsidRDefault="00E163CD">
            <w:pPr>
              <w:keepNext/>
            </w:pPr>
            <w:r>
              <w:t xml:space="preserve">relative? (TLEQ_20c) </w:t>
            </w:r>
          </w:p>
        </w:tc>
        <w:tc>
          <w:tcPr>
            <w:tcW w:w="3192" w:type="dxa"/>
          </w:tcPr>
          <w:p w14:paraId="2C9F59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83F46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1819A52"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28646F34" w14:textId="77777777" w:rsidR="003042D3" w:rsidRDefault="00E163CD">
            <w:pPr>
              <w:keepNext/>
            </w:pPr>
            <w:r>
              <w:t xml:space="preserve">intimate partner? (TLEQ_20d) </w:t>
            </w:r>
          </w:p>
        </w:tc>
        <w:tc>
          <w:tcPr>
            <w:tcW w:w="3192" w:type="dxa"/>
          </w:tcPr>
          <w:p w14:paraId="300AD5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A9BAE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40A1C5F" w14:textId="77777777" w:rsidR="003042D3" w:rsidRDefault="003042D3"/>
    <w:p w14:paraId="22EF4786" w14:textId="77777777" w:rsidR="003042D3" w:rsidRDefault="003042D3"/>
    <w:p w14:paraId="50979F71" w14:textId="77777777" w:rsidR="003042D3" w:rsidRDefault="003042D3">
      <w:pPr>
        <w:pStyle w:val="QuestionSeparator"/>
      </w:pPr>
    </w:p>
    <w:p w14:paraId="63CCA1FE" w14:textId="77777777" w:rsidR="003042D3" w:rsidRDefault="00E163CD">
      <w:pPr>
        <w:pStyle w:val="QDisplayLogic"/>
        <w:keepNext/>
      </w:pPr>
      <w:r>
        <w:t>Display This Question:</w:t>
      </w:r>
    </w:p>
    <w:p w14:paraId="3C6F7559" w14:textId="77777777" w:rsidR="003042D3" w:rsidRDefault="00E163CD">
      <w:pPr>
        <w:pStyle w:val="QDisplayLogic"/>
        <w:keepNext/>
        <w:ind w:firstLine="400"/>
      </w:pPr>
      <w:r>
        <w:t xml:space="preserve">If 20. Has anyone stalked you -- in other words: followed you or kept track of your activities -- </w:t>
      </w:r>
      <w:proofErr w:type="gramStart"/>
      <w:r>
        <w:t>ca...</w:t>
      </w:r>
      <w:proofErr w:type="gramEnd"/>
      <w:r>
        <w:t xml:space="preserve"> = 1</w:t>
      </w:r>
    </w:p>
    <w:p w14:paraId="1AF5BCA3"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2</w:t>
      </w:r>
    </w:p>
    <w:p w14:paraId="605282DE"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3</w:t>
      </w:r>
    </w:p>
    <w:p w14:paraId="58736DB1"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4</w:t>
      </w:r>
    </w:p>
    <w:p w14:paraId="5F44007B"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5</w:t>
      </w:r>
    </w:p>
    <w:p w14:paraId="4ED35F13"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1907ED2D" w14:textId="77777777">
        <w:tc>
          <w:tcPr>
            <w:tcW w:w="50" w:type="dxa"/>
          </w:tcPr>
          <w:p w14:paraId="1DF3476D" w14:textId="77777777" w:rsidR="003042D3" w:rsidRDefault="00E163CD">
            <w:pPr>
              <w:keepNext/>
            </w:pPr>
            <w:r>
              <w:rPr>
                <w:noProof/>
              </w:rPr>
              <w:drawing>
                <wp:inline distT="0" distB="0" distL="0" distR="0" wp14:anchorId="57129AA1" wp14:editId="7FC2E67B">
                  <wp:extent cx="228600" cy="228600"/>
                  <wp:effectExtent l="0" t="0" r="0" b="0"/>
                  <wp:docPr id="2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022A340" w14:textId="77777777" w:rsidR="003042D3" w:rsidRDefault="003042D3"/>
    <w:p w14:paraId="2BDDA82A" w14:textId="77777777" w:rsidR="003042D3" w:rsidRDefault="00E163CD">
      <w:pPr>
        <w:keepNext/>
      </w:pPr>
      <w:r>
        <w:t>TLEQ_20e Did you experience intense fear, helplessness, or horror when it happened?</w:t>
      </w:r>
    </w:p>
    <w:p w14:paraId="71892BE5" w14:textId="77777777" w:rsidR="003042D3" w:rsidRDefault="00E163CD">
      <w:pPr>
        <w:pStyle w:val="ListParagraph"/>
        <w:keepNext/>
        <w:numPr>
          <w:ilvl w:val="0"/>
          <w:numId w:val="4"/>
        </w:numPr>
      </w:pPr>
      <w:proofErr w:type="gramStart"/>
      <w:r>
        <w:t>Yes  (</w:t>
      </w:r>
      <w:proofErr w:type="gramEnd"/>
      <w:r>
        <w:t xml:space="preserve">1) </w:t>
      </w:r>
    </w:p>
    <w:p w14:paraId="3665EBD3" w14:textId="77777777" w:rsidR="003042D3" w:rsidRDefault="00E163CD">
      <w:pPr>
        <w:pStyle w:val="ListParagraph"/>
        <w:keepNext/>
        <w:numPr>
          <w:ilvl w:val="0"/>
          <w:numId w:val="4"/>
        </w:numPr>
      </w:pPr>
      <w:proofErr w:type="gramStart"/>
      <w:r>
        <w:t>No  (</w:t>
      </w:r>
      <w:proofErr w:type="gramEnd"/>
      <w:r>
        <w:t xml:space="preserve">0) </w:t>
      </w:r>
    </w:p>
    <w:p w14:paraId="7F14CC66" w14:textId="77777777" w:rsidR="003042D3" w:rsidRDefault="003042D3"/>
    <w:p w14:paraId="5BF26196" w14:textId="77777777" w:rsidR="003042D3" w:rsidRDefault="003042D3">
      <w:pPr>
        <w:pStyle w:val="QuestionSeparator"/>
      </w:pPr>
    </w:p>
    <w:p w14:paraId="7C968D22" w14:textId="77777777" w:rsidR="003042D3" w:rsidRDefault="00E163CD">
      <w:pPr>
        <w:pStyle w:val="QDisplayLogic"/>
        <w:keepNext/>
      </w:pPr>
      <w:r>
        <w:lastRenderedPageBreak/>
        <w:t>Display This Question:</w:t>
      </w:r>
    </w:p>
    <w:p w14:paraId="36B142CB" w14:textId="77777777" w:rsidR="003042D3" w:rsidRDefault="00E163CD">
      <w:pPr>
        <w:pStyle w:val="QDisplayLogic"/>
        <w:keepNext/>
        <w:ind w:firstLine="400"/>
      </w:pPr>
      <w:r>
        <w:t xml:space="preserve">If 20. Has anyone stalked you -- in other words: followed you or kept track of your activities -- </w:t>
      </w:r>
      <w:proofErr w:type="gramStart"/>
      <w:r>
        <w:t>ca...</w:t>
      </w:r>
      <w:proofErr w:type="gramEnd"/>
      <w:r>
        <w:t xml:space="preserve"> = 1</w:t>
      </w:r>
    </w:p>
    <w:p w14:paraId="495C3FE2"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2</w:t>
      </w:r>
    </w:p>
    <w:p w14:paraId="730BAEA5"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3</w:t>
      </w:r>
    </w:p>
    <w:p w14:paraId="2237DF36"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4</w:t>
      </w:r>
    </w:p>
    <w:p w14:paraId="547AEA6A"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5</w:t>
      </w:r>
    </w:p>
    <w:p w14:paraId="0A7FCF82" w14:textId="77777777" w:rsidR="003042D3" w:rsidRDefault="00E163CD">
      <w:pPr>
        <w:pStyle w:val="QDisplayLogic"/>
        <w:keepNext/>
        <w:ind w:firstLine="400"/>
      </w:pPr>
      <w:r>
        <w:t xml:space="preserve">Or 20. Has anyone stalked you -- in other words: followed you or kept track of your activities -- </w:t>
      </w:r>
      <w:proofErr w:type="gramStart"/>
      <w:r>
        <w:t>ca...</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4A0C6EB7" w14:textId="77777777">
        <w:tc>
          <w:tcPr>
            <w:tcW w:w="50" w:type="dxa"/>
          </w:tcPr>
          <w:p w14:paraId="64487063" w14:textId="77777777" w:rsidR="003042D3" w:rsidRDefault="00E163CD">
            <w:pPr>
              <w:keepNext/>
            </w:pPr>
            <w:r>
              <w:rPr>
                <w:noProof/>
              </w:rPr>
              <w:drawing>
                <wp:inline distT="0" distB="0" distL="0" distR="0" wp14:anchorId="7310EE46" wp14:editId="6B91DB5A">
                  <wp:extent cx="228600" cy="228600"/>
                  <wp:effectExtent l="0" t="0" r="0" b="0"/>
                  <wp:docPr id="2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A0039C5" w14:textId="77777777" w:rsidR="003042D3" w:rsidRDefault="003042D3"/>
    <w:p w14:paraId="55B52BDB" w14:textId="77777777" w:rsidR="003042D3" w:rsidRDefault="00E163CD">
      <w:pPr>
        <w:keepNext/>
      </w:pPr>
      <w:r>
        <w:t>TLEQ_20f Was it because of your sexual orientation?</w:t>
      </w:r>
    </w:p>
    <w:p w14:paraId="226062FA" w14:textId="77777777" w:rsidR="003042D3" w:rsidRDefault="00E163CD">
      <w:pPr>
        <w:pStyle w:val="ListParagraph"/>
        <w:keepNext/>
        <w:numPr>
          <w:ilvl w:val="0"/>
          <w:numId w:val="4"/>
        </w:numPr>
      </w:pPr>
      <w:r>
        <w:t>Yes (please specify: how many times?)  (1) ________________________________________________</w:t>
      </w:r>
    </w:p>
    <w:p w14:paraId="66C1D24E" w14:textId="77777777" w:rsidR="003042D3" w:rsidRDefault="00E163CD">
      <w:pPr>
        <w:pStyle w:val="ListParagraph"/>
        <w:keepNext/>
        <w:numPr>
          <w:ilvl w:val="0"/>
          <w:numId w:val="4"/>
        </w:numPr>
      </w:pPr>
      <w:proofErr w:type="gramStart"/>
      <w:r>
        <w:t>No  (</w:t>
      </w:r>
      <w:proofErr w:type="gramEnd"/>
      <w:r>
        <w:t xml:space="preserve">0) </w:t>
      </w:r>
    </w:p>
    <w:p w14:paraId="34ADF119" w14:textId="77777777" w:rsidR="003042D3" w:rsidRDefault="003042D3"/>
    <w:p w14:paraId="1007221A"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65415F04" w14:textId="77777777">
        <w:trPr>
          <w:trHeight w:val="300"/>
        </w:trPr>
        <w:tc>
          <w:tcPr>
            <w:tcW w:w="1368" w:type="dxa"/>
            <w:tcBorders>
              <w:top w:val="nil"/>
              <w:left w:val="nil"/>
              <w:bottom w:val="nil"/>
              <w:right w:val="nil"/>
            </w:tcBorders>
          </w:tcPr>
          <w:p w14:paraId="7CB40700" w14:textId="77777777" w:rsidR="003042D3" w:rsidRDefault="00E163CD">
            <w:pPr>
              <w:rPr>
                <w:color w:val="CCCCCC"/>
              </w:rPr>
            </w:pPr>
            <w:r>
              <w:rPr>
                <w:color w:val="CCCCCC"/>
              </w:rPr>
              <w:t>Page Break</w:t>
            </w:r>
          </w:p>
        </w:tc>
        <w:tc>
          <w:tcPr>
            <w:tcW w:w="8208" w:type="dxa"/>
            <w:tcBorders>
              <w:top w:val="nil"/>
              <w:left w:val="nil"/>
              <w:bottom w:val="nil"/>
              <w:right w:val="nil"/>
            </w:tcBorders>
          </w:tcPr>
          <w:p w14:paraId="217D76C0" w14:textId="77777777" w:rsidR="003042D3" w:rsidRDefault="003042D3">
            <w:pPr>
              <w:pBdr>
                <w:top w:val="single" w:sz="8" w:space="0" w:color="CCCCCC"/>
              </w:pBdr>
              <w:spacing w:before="120" w:after="120" w:line="120" w:lineRule="auto"/>
              <w:jc w:val="center"/>
              <w:rPr>
                <w:color w:val="CCCCCC"/>
              </w:rPr>
            </w:pPr>
          </w:p>
        </w:tc>
      </w:tr>
    </w:tbl>
    <w:p w14:paraId="17E7104C" w14:textId="77777777" w:rsidR="003042D3" w:rsidRDefault="00E163CD">
      <w:r>
        <w:br w:type="page"/>
      </w:r>
    </w:p>
    <w:tbl>
      <w:tblPr>
        <w:tblStyle w:val="QQuestionIconTable"/>
        <w:tblW w:w="50" w:type="auto"/>
        <w:tblLook w:val="07E0" w:firstRow="1" w:lastRow="1" w:firstColumn="1" w:lastColumn="1" w:noHBand="1" w:noVBand="1"/>
      </w:tblPr>
      <w:tblGrid>
        <w:gridCol w:w="380"/>
      </w:tblGrid>
      <w:tr w:rsidR="003042D3" w14:paraId="5067D4D2" w14:textId="77777777">
        <w:tc>
          <w:tcPr>
            <w:tcW w:w="50" w:type="dxa"/>
          </w:tcPr>
          <w:p w14:paraId="1668E00B" w14:textId="77777777" w:rsidR="003042D3" w:rsidRDefault="00E163CD">
            <w:pPr>
              <w:keepNext/>
            </w:pPr>
            <w:r>
              <w:rPr>
                <w:noProof/>
              </w:rPr>
              <w:lastRenderedPageBreak/>
              <w:drawing>
                <wp:inline distT="0" distB="0" distL="0" distR="0" wp14:anchorId="55990980" wp14:editId="6B0E4C70">
                  <wp:extent cx="228600" cy="228600"/>
                  <wp:effectExtent l="0" t="0" r="0" b="0"/>
                  <wp:docPr id="2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A5C596D" w14:textId="77777777" w:rsidR="003042D3" w:rsidRDefault="003042D3"/>
    <w:p w14:paraId="03DF7BF9" w14:textId="77777777" w:rsidR="003042D3" w:rsidRDefault="00E163CD">
      <w:pPr>
        <w:keepNext/>
      </w:pPr>
      <w:r>
        <w:t xml:space="preserve">TLEQ_23 21. Have you experienced (or seen) any other events that were life threatening, caused serious injury, or were highly disturbing or distressing?  (examples:  lost in the wilderness; a serious animal bite; violent death of a </w:t>
      </w:r>
      <w:proofErr w:type="gramStart"/>
      <w:r>
        <w:t>pet;  being</w:t>
      </w:r>
      <w:proofErr w:type="gramEnd"/>
      <w:r>
        <w:t xml:space="preserve"> kidnapped or held hostage;  seeing a mutilated body or body parts)</w:t>
      </w:r>
    </w:p>
    <w:p w14:paraId="2FA3BCF9" w14:textId="77777777" w:rsidR="003042D3" w:rsidRDefault="00E163CD">
      <w:pPr>
        <w:pStyle w:val="ListParagraph"/>
        <w:keepNext/>
        <w:numPr>
          <w:ilvl w:val="0"/>
          <w:numId w:val="4"/>
        </w:numPr>
      </w:pPr>
      <w:proofErr w:type="gramStart"/>
      <w:r>
        <w:t>Never  (</w:t>
      </w:r>
      <w:proofErr w:type="gramEnd"/>
      <w:r>
        <w:t xml:space="preserve">0) </w:t>
      </w:r>
    </w:p>
    <w:p w14:paraId="37957B2B" w14:textId="77777777" w:rsidR="003042D3" w:rsidRDefault="00E163CD">
      <w:pPr>
        <w:pStyle w:val="ListParagraph"/>
        <w:keepNext/>
        <w:numPr>
          <w:ilvl w:val="0"/>
          <w:numId w:val="4"/>
        </w:numPr>
      </w:pPr>
      <w:proofErr w:type="gramStart"/>
      <w:r>
        <w:t>Once  (</w:t>
      </w:r>
      <w:proofErr w:type="gramEnd"/>
      <w:r>
        <w:t xml:space="preserve">1) </w:t>
      </w:r>
    </w:p>
    <w:p w14:paraId="7CA2EADF" w14:textId="77777777" w:rsidR="003042D3" w:rsidRDefault="00E163CD">
      <w:pPr>
        <w:pStyle w:val="ListParagraph"/>
        <w:keepNext/>
        <w:numPr>
          <w:ilvl w:val="0"/>
          <w:numId w:val="4"/>
        </w:numPr>
      </w:pPr>
      <w:proofErr w:type="gramStart"/>
      <w:r>
        <w:t>Twice  (</w:t>
      </w:r>
      <w:proofErr w:type="gramEnd"/>
      <w:r>
        <w:t xml:space="preserve">2) </w:t>
      </w:r>
    </w:p>
    <w:p w14:paraId="11196D71"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1788486B"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624EE578"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07C61A11" w14:textId="77777777" w:rsidR="003042D3" w:rsidRDefault="00E163CD">
      <w:pPr>
        <w:pStyle w:val="ListParagraph"/>
        <w:keepNext/>
        <w:numPr>
          <w:ilvl w:val="0"/>
          <w:numId w:val="4"/>
        </w:numPr>
      </w:pPr>
      <w:r>
        <w:t xml:space="preserve">More than 5 </w:t>
      </w:r>
      <w:proofErr w:type="gramStart"/>
      <w:r>
        <w:t>times  (</w:t>
      </w:r>
      <w:proofErr w:type="gramEnd"/>
      <w:r>
        <w:t xml:space="preserve">6) </w:t>
      </w:r>
    </w:p>
    <w:p w14:paraId="55E2C01D" w14:textId="77777777" w:rsidR="003042D3" w:rsidRDefault="003042D3"/>
    <w:p w14:paraId="76F0EC60" w14:textId="77777777" w:rsidR="003042D3" w:rsidRDefault="003042D3">
      <w:pPr>
        <w:pStyle w:val="QuestionSeparator"/>
      </w:pPr>
    </w:p>
    <w:p w14:paraId="13A928E5" w14:textId="77777777" w:rsidR="003042D3" w:rsidRDefault="00E163CD">
      <w:pPr>
        <w:pStyle w:val="QDisplayLogic"/>
        <w:keepNext/>
      </w:pPr>
      <w:r>
        <w:t>Display This Question:</w:t>
      </w:r>
    </w:p>
    <w:p w14:paraId="5B92A325" w14:textId="77777777" w:rsidR="003042D3" w:rsidRDefault="00E163CD">
      <w:pPr>
        <w:pStyle w:val="QDisplayLogic"/>
        <w:keepNext/>
        <w:ind w:firstLine="400"/>
      </w:pPr>
      <w:r>
        <w:t xml:space="preserve">If 21. Have you experienced (or seen) any other events that were life threatening, caused serious </w:t>
      </w:r>
      <w:proofErr w:type="gramStart"/>
      <w:r>
        <w:t>in...</w:t>
      </w:r>
      <w:proofErr w:type="gramEnd"/>
      <w:r>
        <w:t xml:space="preserve"> = 1</w:t>
      </w:r>
    </w:p>
    <w:p w14:paraId="2389A6FF"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2</w:t>
      </w:r>
    </w:p>
    <w:p w14:paraId="72D85555"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3</w:t>
      </w:r>
    </w:p>
    <w:p w14:paraId="704E8FC4"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4</w:t>
      </w:r>
    </w:p>
    <w:p w14:paraId="10EE5601"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5</w:t>
      </w:r>
    </w:p>
    <w:p w14:paraId="22662B53"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6</w:t>
      </w:r>
    </w:p>
    <w:p w14:paraId="4498C327" w14:textId="77777777" w:rsidR="003042D3" w:rsidRDefault="003042D3"/>
    <w:p w14:paraId="33838B42" w14:textId="77777777" w:rsidR="003042D3" w:rsidRDefault="00E163CD">
      <w:pPr>
        <w:keepNext/>
      </w:pPr>
      <w:r>
        <w:t>TLEQ_23a Please describe:</w:t>
      </w:r>
    </w:p>
    <w:p w14:paraId="58821F84" w14:textId="77777777" w:rsidR="003042D3" w:rsidRDefault="00E163CD">
      <w:pPr>
        <w:pStyle w:val="TextEntryLine"/>
        <w:ind w:firstLine="400"/>
      </w:pPr>
      <w:r>
        <w:t>________________________________________________________________</w:t>
      </w:r>
    </w:p>
    <w:p w14:paraId="1300022B" w14:textId="77777777" w:rsidR="003042D3" w:rsidRDefault="00E163CD">
      <w:pPr>
        <w:pStyle w:val="TextEntryLine"/>
        <w:ind w:firstLine="400"/>
      </w:pPr>
      <w:r>
        <w:t>________________________________________________________________</w:t>
      </w:r>
    </w:p>
    <w:p w14:paraId="025FDEBA" w14:textId="77777777" w:rsidR="003042D3" w:rsidRDefault="00E163CD">
      <w:pPr>
        <w:pStyle w:val="TextEntryLine"/>
        <w:ind w:firstLine="400"/>
      </w:pPr>
      <w:r>
        <w:t>________________________________________________________________</w:t>
      </w:r>
    </w:p>
    <w:p w14:paraId="32F03467" w14:textId="77777777" w:rsidR="003042D3" w:rsidRDefault="00E163CD">
      <w:pPr>
        <w:pStyle w:val="TextEntryLine"/>
        <w:ind w:firstLine="400"/>
      </w:pPr>
      <w:r>
        <w:lastRenderedPageBreak/>
        <w:t>________________________________________________________________</w:t>
      </w:r>
    </w:p>
    <w:p w14:paraId="44171B0D" w14:textId="77777777" w:rsidR="003042D3" w:rsidRDefault="00E163CD">
      <w:pPr>
        <w:pStyle w:val="TextEntryLine"/>
        <w:ind w:firstLine="400"/>
      </w:pPr>
      <w:r>
        <w:t>________________________________________________________________</w:t>
      </w:r>
    </w:p>
    <w:p w14:paraId="4575A514" w14:textId="77777777" w:rsidR="003042D3" w:rsidRDefault="003042D3"/>
    <w:p w14:paraId="4D4AC48F" w14:textId="77777777" w:rsidR="003042D3" w:rsidRDefault="003042D3">
      <w:pPr>
        <w:pStyle w:val="QuestionSeparator"/>
      </w:pPr>
    </w:p>
    <w:p w14:paraId="4863890D" w14:textId="77777777" w:rsidR="003042D3" w:rsidRDefault="00E163CD">
      <w:pPr>
        <w:pStyle w:val="QDisplayLogic"/>
        <w:keepNext/>
      </w:pPr>
      <w:r>
        <w:t>Display This Question:</w:t>
      </w:r>
    </w:p>
    <w:p w14:paraId="2D8D8F2A" w14:textId="77777777" w:rsidR="003042D3" w:rsidRDefault="00E163CD">
      <w:pPr>
        <w:pStyle w:val="QDisplayLogic"/>
        <w:keepNext/>
        <w:ind w:firstLine="400"/>
      </w:pPr>
      <w:r>
        <w:t xml:space="preserve">If 21. Have you experienced (or seen) any other events that were life threatening, caused serious </w:t>
      </w:r>
      <w:proofErr w:type="gramStart"/>
      <w:r>
        <w:t>in...</w:t>
      </w:r>
      <w:proofErr w:type="gramEnd"/>
      <w:r>
        <w:t xml:space="preserve"> = 1</w:t>
      </w:r>
    </w:p>
    <w:p w14:paraId="2ABA1720"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2</w:t>
      </w:r>
    </w:p>
    <w:p w14:paraId="4015EA6F"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3</w:t>
      </w:r>
    </w:p>
    <w:p w14:paraId="23CF8CED"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4</w:t>
      </w:r>
    </w:p>
    <w:p w14:paraId="6C5E2973"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5</w:t>
      </w:r>
    </w:p>
    <w:p w14:paraId="73691A4F"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3C88B07F" w14:textId="77777777">
        <w:tc>
          <w:tcPr>
            <w:tcW w:w="50" w:type="dxa"/>
          </w:tcPr>
          <w:p w14:paraId="22233A84" w14:textId="77777777" w:rsidR="003042D3" w:rsidRDefault="00E163CD">
            <w:pPr>
              <w:keepNext/>
            </w:pPr>
            <w:r>
              <w:rPr>
                <w:noProof/>
              </w:rPr>
              <w:drawing>
                <wp:inline distT="0" distB="0" distL="0" distR="0" wp14:anchorId="1E9755D5" wp14:editId="2EC48AA5">
                  <wp:extent cx="228600" cy="228600"/>
                  <wp:effectExtent l="0" t="0" r="0" b="0"/>
                  <wp:docPr id="2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E7CA1B" w14:textId="77777777" w:rsidR="003042D3" w:rsidRDefault="003042D3"/>
    <w:p w14:paraId="71416312" w14:textId="77777777" w:rsidR="003042D3" w:rsidRDefault="00E163CD">
      <w:pPr>
        <w:keepNext/>
      </w:pPr>
      <w:r>
        <w:t>TLEQ_23b Did you experience intense fear, helplessness, or horror when it happened?</w:t>
      </w:r>
    </w:p>
    <w:p w14:paraId="74828DA4" w14:textId="77777777" w:rsidR="003042D3" w:rsidRDefault="00E163CD">
      <w:pPr>
        <w:pStyle w:val="ListParagraph"/>
        <w:keepNext/>
        <w:numPr>
          <w:ilvl w:val="0"/>
          <w:numId w:val="4"/>
        </w:numPr>
      </w:pPr>
      <w:proofErr w:type="gramStart"/>
      <w:r>
        <w:t>Yes  (</w:t>
      </w:r>
      <w:proofErr w:type="gramEnd"/>
      <w:r>
        <w:t xml:space="preserve">1) </w:t>
      </w:r>
    </w:p>
    <w:p w14:paraId="4F80C031" w14:textId="77777777" w:rsidR="003042D3" w:rsidRDefault="00E163CD">
      <w:pPr>
        <w:pStyle w:val="ListParagraph"/>
        <w:keepNext/>
        <w:numPr>
          <w:ilvl w:val="0"/>
          <w:numId w:val="4"/>
        </w:numPr>
      </w:pPr>
      <w:proofErr w:type="gramStart"/>
      <w:r>
        <w:t>No  (</w:t>
      </w:r>
      <w:proofErr w:type="gramEnd"/>
      <w:r>
        <w:t xml:space="preserve">0) </w:t>
      </w:r>
    </w:p>
    <w:p w14:paraId="1959FC22" w14:textId="77777777" w:rsidR="003042D3" w:rsidRDefault="003042D3"/>
    <w:p w14:paraId="2C2A6025" w14:textId="77777777" w:rsidR="003042D3" w:rsidRDefault="003042D3">
      <w:pPr>
        <w:pStyle w:val="QuestionSeparator"/>
      </w:pPr>
    </w:p>
    <w:p w14:paraId="70B74354" w14:textId="77777777" w:rsidR="003042D3" w:rsidRDefault="00E163CD">
      <w:pPr>
        <w:pStyle w:val="QDisplayLogic"/>
        <w:keepNext/>
      </w:pPr>
      <w:r>
        <w:t>Display This Question:</w:t>
      </w:r>
    </w:p>
    <w:p w14:paraId="419EF031" w14:textId="77777777" w:rsidR="003042D3" w:rsidRDefault="00E163CD">
      <w:pPr>
        <w:pStyle w:val="QDisplayLogic"/>
        <w:keepNext/>
        <w:ind w:firstLine="400"/>
      </w:pPr>
      <w:r>
        <w:t xml:space="preserve">If 21. Have you experienced (or seen) any other events that were life threatening, caused serious </w:t>
      </w:r>
      <w:proofErr w:type="gramStart"/>
      <w:r>
        <w:t>in...</w:t>
      </w:r>
      <w:proofErr w:type="gramEnd"/>
      <w:r>
        <w:t xml:space="preserve"> = 1</w:t>
      </w:r>
    </w:p>
    <w:p w14:paraId="09715940"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2</w:t>
      </w:r>
    </w:p>
    <w:p w14:paraId="5C79B0BC"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3</w:t>
      </w:r>
    </w:p>
    <w:p w14:paraId="437DF6E3"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4</w:t>
      </w:r>
    </w:p>
    <w:p w14:paraId="52752D18"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5</w:t>
      </w:r>
    </w:p>
    <w:p w14:paraId="744FC842" w14:textId="77777777" w:rsidR="003042D3" w:rsidRDefault="00E163CD">
      <w:pPr>
        <w:pStyle w:val="QDisplayLogic"/>
        <w:keepNext/>
        <w:ind w:firstLine="400"/>
      </w:pPr>
      <w:r>
        <w:t xml:space="preserve">Or 21. Have you experienced (or seen) any other events that were life threatening, caused serious </w:t>
      </w:r>
      <w:proofErr w:type="gramStart"/>
      <w:r>
        <w:t>in...</w:t>
      </w:r>
      <w:proofErr w:type="gramEnd"/>
      <w:r>
        <w:t xml:space="preserve"> = 6</w:t>
      </w:r>
    </w:p>
    <w:tbl>
      <w:tblPr>
        <w:tblStyle w:val="QQuestionIconTable"/>
        <w:tblW w:w="50" w:type="auto"/>
        <w:tblLook w:val="07E0" w:firstRow="1" w:lastRow="1" w:firstColumn="1" w:lastColumn="1" w:noHBand="1" w:noVBand="1"/>
      </w:tblPr>
      <w:tblGrid>
        <w:gridCol w:w="380"/>
      </w:tblGrid>
      <w:tr w:rsidR="003042D3" w14:paraId="485AC01D" w14:textId="77777777">
        <w:tc>
          <w:tcPr>
            <w:tcW w:w="50" w:type="dxa"/>
          </w:tcPr>
          <w:p w14:paraId="33C28450" w14:textId="77777777" w:rsidR="003042D3" w:rsidRDefault="00E163CD">
            <w:pPr>
              <w:keepNext/>
            </w:pPr>
            <w:r>
              <w:rPr>
                <w:noProof/>
              </w:rPr>
              <w:drawing>
                <wp:inline distT="0" distB="0" distL="0" distR="0" wp14:anchorId="4507B39C" wp14:editId="53822F14">
                  <wp:extent cx="228600" cy="228600"/>
                  <wp:effectExtent l="0" t="0" r="0" b="0"/>
                  <wp:docPr id="2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C88E436" w14:textId="77777777" w:rsidR="003042D3" w:rsidRDefault="003042D3"/>
    <w:p w14:paraId="0AA7D6FE" w14:textId="77777777" w:rsidR="003042D3" w:rsidRDefault="00E163CD">
      <w:pPr>
        <w:keepNext/>
      </w:pPr>
      <w:r>
        <w:lastRenderedPageBreak/>
        <w:t>TLEQ_23c Were you seriously injured?</w:t>
      </w:r>
    </w:p>
    <w:p w14:paraId="63EF8CE9" w14:textId="77777777" w:rsidR="003042D3" w:rsidRDefault="00E163CD">
      <w:pPr>
        <w:pStyle w:val="ListParagraph"/>
        <w:keepNext/>
        <w:numPr>
          <w:ilvl w:val="0"/>
          <w:numId w:val="4"/>
        </w:numPr>
      </w:pPr>
      <w:proofErr w:type="gramStart"/>
      <w:r>
        <w:t>Yes  (</w:t>
      </w:r>
      <w:proofErr w:type="gramEnd"/>
      <w:r>
        <w:t xml:space="preserve">1) </w:t>
      </w:r>
    </w:p>
    <w:p w14:paraId="77FDC126" w14:textId="77777777" w:rsidR="003042D3" w:rsidRDefault="00E163CD">
      <w:pPr>
        <w:pStyle w:val="ListParagraph"/>
        <w:keepNext/>
        <w:numPr>
          <w:ilvl w:val="0"/>
          <w:numId w:val="4"/>
        </w:numPr>
      </w:pPr>
      <w:proofErr w:type="gramStart"/>
      <w:r>
        <w:t>No  (</w:t>
      </w:r>
      <w:proofErr w:type="gramEnd"/>
      <w:r>
        <w:t xml:space="preserve">0) </w:t>
      </w:r>
    </w:p>
    <w:p w14:paraId="5CE7CE55" w14:textId="77777777" w:rsidR="003042D3" w:rsidRDefault="003042D3"/>
    <w:p w14:paraId="43E372B6"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1A0F2B6B" w14:textId="77777777">
        <w:trPr>
          <w:trHeight w:val="300"/>
        </w:trPr>
        <w:tc>
          <w:tcPr>
            <w:tcW w:w="1368" w:type="dxa"/>
            <w:tcBorders>
              <w:top w:val="nil"/>
              <w:left w:val="nil"/>
              <w:bottom w:val="nil"/>
              <w:right w:val="nil"/>
            </w:tcBorders>
          </w:tcPr>
          <w:p w14:paraId="07B4962C" w14:textId="77777777" w:rsidR="003042D3" w:rsidRDefault="00E163CD">
            <w:pPr>
              <w:rPr>
                <w:color w:val="CCCCCC"/>
              </w:rPr>
            </w:pPr>
            <w:r>
              <w:rPr>
                <w:color w:val="CCCCCC"/>
              </w:rPr>
              <w:t>Page Break</w:t>
            </w:r>
          </w:p>
        </w:tc>
        <w:tc>
          <w:tcPr>
            <w:tcW w:w="8208" w:type="dxa"/>
            <w:tcBorders>
              <w:top w:val="nil"/>
              <w:left w:val="nil"/>
              <w:bottom w:val="nil"/>
              <w:right w:val="nil"/>
            </w:tcBorders>
          </w:tcPr>
          <w:p w14:paraId="35F1D899" w14:textId="77777777" w:rsidR="003042D3" w:rsidRDefault="003042D3">
            <w:pPr>
              <w:pBdr>
                <w:top w:val="single" w:sz="8" w:space="0" w:color="CCCCCC"/>
              </w:pBdr>
              <w:spacing w:before="120" w:after="120" w:line="120" w:lineRule="auto"/>
              <w:jc w:val="center"/>
              <w:rPr>
                <w:color w:val="CCCCCC"/>
              </w:rPr>
            </w:pPr>
          </w:p>
        </w:tc>
      </w:tr>
    </w:tbl>
    <w:p w14:paraId="5301666F" w14:textId="77777777" w:rsidR="003042D3" w:rsidRDefault="00E163CD">
      <w:r>
        <w:br w:type="page"/>
      </w:r>
    </w:p>
    <w:p w14:paraId="77C3A3DC" w14:textId="77777777" w:rsidR="003042D3" w:rsidRDefault="003042D3"/>
    <w:p w14:paraId="27723293" w14:textId="77777777" w:rsidR="003042D3" w:rsidRDefault="00E163CD">
      <w:pPr>
        <w:keepNext/>
      </w:pPr>
      <w:r>
        <w:lastRenderedPageBreak/>
        <w:t xml:space="preserve">TLEQ_24 22. The events listed below correspond to the events you answered about in this questionnaire.  </w:t>
      </w:r>
      <w:r>
        <w:tab/>
        <w:t xml:space="preserve">If any of these events happened to you, SELECT the number of the </w:t>
      </w:r>
      <w:r>
        <w:rPr>
          <w:b/>
          <w:u w:val="single"/>
        </w:rPr>
        <w:t>ONE</w:t>
      </w:r>
      <w:r>
        <w:t xml:space="preserve"> event (only 1) that </w:t>
      </w:r>
      <w:r>
        <w:rPr>
          <w:b/>
          <w:u w:val="single"/>
        </w:rPr>
        <w:t>causes you the MOST distress</w:t>
      </w:r>
      <w:r>
        <w:t>?</w:t>
      </w:r>
    </w:p>
    <w:p w14:paraId="630AEA6C" w14:textId="77777777" w:rsidR="003042D3" w:rsidRDefault="00E163CD">
      <w:pPr>
        <w:pStyle w:val="ListParagraph"/>
        <w:keepNext/>
        <w:numPr>
          <w:ilvl w:val="0"/>
          <w:numId w:val="4"/>
        </w:numPr>
      </w:pPr>
      <w:r>
        <w:t xml:space="preserve">Natural </w:t>
      </w:r>
      <w:proofErr w:type="gramStart"/>
      <w:r>
        <w:t>disaster  (</w:t>
      </w:r>
      <w:proofErr w:type="gramEnd"/>
      <w:r>
        <w:t xml:space="preserve">1) </w:t>
      </w:r>
    </w:p>
    <w:p w14:paraId="34D013D7" w14:textId="77777777" w:rsidR="003042D3" w:rsidRDefault="00E163CD">
      <w:pPr>
        <w:pStyle w:val="ListParagraph"/>
        <w:keepNext/>
        <w:numPr>
          <w:ilvl w:val="0"/>
          <w:numId w:val="4"/>
        </w:numPr>
      </w:pPr>
      <w:r>
        <w:t xml:space="preserve">Motor vehicle </w:t>
      </w:r>
      <w:proofErr w:type="gramStart"/>
      <w:r>
        <w:t>accident  (</w:t>
      </w:r>
      <w:proofErr w:type="gramEnd"/>
      <w:r>
        <w:t xml:space="preserve">2) </w:t>
      </w:r>
    </w:p>
    <w:p w14:paraId="2D95FA72" w14:textId="77777777" w:rsidR="003042D3" w:rsidRDefault="00E163CD">
      <w:pPr>
        <w:pStyle w:val="ListParagraph"/>
        <w:keepNext/>
        <w:numPr>
          <w:ilvl w:val="0"/>
          <w:numId w:val="4"/>
        </w:numPr>
      </w:pPr>
      <w:r>
        <w:t xml:space="preserve">"Other" kind of </w:t>
      </w:r>
      <w:proofErr w:type="gramStart"/>
      <w:r>
        <w:t>accident  (</w:t>
      </w:r>
      <w:proofErr w:type="gramEnd"/>
      <w:r>
        <w:t xml:space="preserve">3) </w:t>
      </w:r>
    </w:p>
    <w:p w14:paraId="6DB5AAFF" w14:textId="77777777" w:rsidR="003042D3" w:rsidRDefault="00E163CD">
      <w:pPr>
        <w:pStyle w:val="ListParagraph"/>
        <w:keepNext/>
        <w:numPr>
          <w:ilvl w:val="0"/>
          <w:numId w:val="4"/>
        </w:numPr>
      </w:pPr>
      <w:r>
        <w:t xml:space="preserve">Combat or </w:t>
      </w:r>
      <w:proofErr w:type="gramStart"/>
      <w:r>
        <w:t>warfare  (</w:t>
      </w:r>
      <w:proofErr w:type="gramEnd"/>
      <w:r>
        <w:t xml:space="preserve">4) </w:t>
      </w:r>
    </w:p>
    <w:p w14:paraId="6D6DF2B1" w14:textId="77777777" w:rsidR="003042D3" w:rsidRDefault="00E163CD">
      <w:pPr>
        <w:pStyle w:val="ListParagraph"/>
        <w:keepNext/>
        <w:numPr>
          <w:ilvl w:val="0"/>
          <w:numId w:val="4"/>
        </w:numPr>
      </w:pPr>
      <w:r>
        <w:t xml:space="preserve">Sudden death of friend/loved </w:t>
      </w:r>
      <w:proofErr w:type="gramStart"/>
      <w:r>
        <w:t>one  (</w:t>
      </w:r>
      <w:proofErr w:type="gramEnd"/>
      <w:r>
        <w:t xml:space="preserve">5) </w:t>
      </w:r>
    </w:p>
    <w:p w14:paraId="2E046C75" w14:textId="77777777" w:rsidR="003042D3" w:rsidRDefault="00E163CD">
      <w:pPr>
        <w:pStyle w:val="ListParagraph"/>
        <w:keepNext/>
        <w:numPr>
          <w:ilvl w:val="0"/>
          <w:numId w:val="4"/>
        </w:numPr>
      </w:pPr>
      <w:r>
        <w:t xml:space="preserve">Life-threatening/disabling event to loved </w:t>
      </w:r>
      <w:proofErr w:type="gramStart"/>
      <w:r>
        <w:t>one  (</w:t>
      </w:r>
      <w:proofErr w:type="gramEnd"/>
      <w:r>
        <w:t xml:space="preserve">6) </w:t>
      </w:r>
    </w:p>
    <w:p w14:paraId="7AC19D97" w14:textId="77777777" w:rsidR="003042D3" w:rsidRDefault="00E163CD">
      <w:pPr>
        <w:pStyle w:val="ListParagraph"/>
        <w:keepNext/>
        <w:numPr>
          <w:ilvl w:val="0"/>
          <w:numId w:val="4"/>
        </w:numPr>
      </w:pPr>
      <w:r>
        <w:t xml:space="preserve">Robbery/weapon </w:t>
      </w:r>
      <w:proofErr w:type="gramStart"/>
      <w:r>
        <w:t>used  (</w:t>
      </w:r>
      <w:proofErr w:type="gramEnd"/>
      <w:r>
        <w:t xml:space="preserve">7) </w:t>
      </w:r>
    </w:p>
    <w:p w14:paraId="70C7A8EE" w14:textId="77777777" w:rsidR="003042D3" w:rsidRDefault="00E163CD">
      <w:pPr>
        <w:pStyle w:val="ListParagraph"/>
        <w:keepNext/>
        <w:numPr>
          <w:ilvl w:val="0"/>
          <w:numId w:val="4"/>
        </w:numPr>
      </w:pPr>
      <w:r>
        <w:t xml:space="preserve">Assaulted by acquaintance or </w:t>
      </w:r>
      <w:proofErr w:type="gramStart"/>
      <w:r>
        <w:t>stranger  (</w:t>
      </w:r>
      <w:proofErr w:type="gramEnd"/>
      <w:r>
        <w:t xml:space="preserve">8) </w:t>
      </w:r>
    </w:p>
    <w:p w14:paraId="36A8B510" w14:textId="77777777" w:rsidR="003042D3" w:rsidRDefault="00E163CD">
      <w:pPr>
        <w:pStyle w:val="ListParagraph"/>
        <w:keepNext/>
        <w:numPr>
          <w:ilvl w:val="0"/>
          <w:numId w:val="4"/>
        </w:numPr>
      </w:pPr>
      <w:r>
        <w:t xml:space="preserve">Witnessed severe assault to acquaintance or </w:t>
      </w:r>
      <w:proofErr w:type="gramStart"/>
      <w:r>
        <w:t>stranger  (</w:t>
      </w:r>
      <w:proofErr w:type="gramEnd"/>
      <w:r>
        <w:t xml:space="preserve">9) </w:t>
      </w:r>
    </w:p>
    <w:p w14:paraId="0136F15F" w14:textId="77777777" w:rsidR="003042D3" w:rsidRDefault="00E163CD">
      <w:pPr>
        <w:pStyle w:val="ListParagraph"/>
        <w:keepNext/>
        <w:numPr>
          <w:ilvl w:val="0"/>
          <w:numId w:val="4"/>
        </w:numPr>
      </w:pPr>
      <w:r>
        <w:t xml:space="preserve">Threatened with death or serious </w:t>
      </w:r>
      <w:proofErr w:type="gramStart"/>
      <w:r>
        <w:t>harm  (</w:t>
      </w:r>
      <w:proofErr w:type="gramEnd"/>
      <w:r>
        <w:t xml:space="preserve">10) </w:t>
      </w:r>
    </w:p>
    <w:p w14:paraId="33D672B9" w14:textId="77777777" w:rsidR="003042D3" w:rsidRDefault="00E163CD">
      <w:pPr>
        <w:pStyle w:val="ListParagraph"/>
        <w:keepNext/>
        <w:numPr>
          <w:ilvl w:val="0"/>
          <w:numId w:val="4"/>
        </w:numPr>
      </w:pPr>
      <w:r>
        <w:t xml:space="preserve">Growing up: witnessed family </w:t>
      </w:r>
      <w:proofErr w:type="gramStart"/>
      <w:r>
        <w:t>violence  (</w:t>
      </w:r>
      <w:proofErr w:type="gramEnd"/>
      <w:r>
        <w:t xml:space="preserve">11) </w:t>
      </w:r>
    </w:p>
    <w:p w14:paraId="44FBF94D" w14:textId="77777777" w:rsidR="003042D3" w:rsidRDefault="00E163CD">
      <w:pPr>
        <w:pStyle w:val="ListParagraph"/>
        <w:keepNext/>
        <w:numPr>
          <w:ilvl w:val="0"/>
          <w:numId w:val="4"/>
        </w:numPr>
      </w:pPr>
      <w:r>
        <w:t xml:space="preserve">Growing up: physically </w:t>
      </w:r>
      <w:proofErr w:type="gramStart"/>
      <w:r>
        <w:t>punished  (</w:t>
      </w:r>
      <w:proofErr w:type="gramEnd"/>
      <w:r>
        <w:t xml:space="preserve">12) </w:t>
      </w:r>
    </w:p>
    <w:p w14:paraId="1197D901" w14:textId="77777777" w:rsidR="003042D3" w:rsidRDefault="00E163CD">
      <w:pPr>
        <w:pStyle w:val="ListParagraph"/>
        <w:keepNext/>
        <w:numPr>
          <w:ilvl w:val="0"/>
          <w:numId w:val="4"/>
        </w:numPr>
      </w:pPr>
      <w:r>
        <w:t xml:space="preserve">Physically hurt by intimate </w:t>
      </w:r>
      <w:proofErr w:type="gramStart"/>
      <w:r>
        <w:t>partner  (</w:t>
      </w:r>
      <w:proofErr w:type="gramEnd"/>
      <w:r>
        <w:t xml:space="preserve">13) </w:t>
      </w:r>
    </w:p>
    <w:p w14:paraId="096CA4E1" w14:textId="77777777" w:rsidR="003042D3" w:rsidRDefault="00E163CD">
      <w:pPr>
        <w:pStyle w:val="ListParagraph"/>
        <w:keepNext/>
        <w:numPr>
          <w:ilvl w:val="0"/>
          <w:numId w:val="4"/>
        </w:numPr>
      </w:pPr>
      <w:r>
        <w:t xml:space="preserve">Before 13: sexual contact - someone 5 years </w:t>
      </w:r>
      <w:proofErr w:type="gramStart"/>
      <w:r>
        <w:t>older  (</w:t>
      </w:r>
      <w:proofErr w:type="gramEnd"/>
      <w:r>
        <w:t xml:space="preserve">14) </w:t>
      </w:r>
    </w:p>
    <w:p w14:paraId="27FDF0FB" w14:textId="77777777" w:rsidR="003042D3" w:rsidRDefault="00E163CD">
      <w:pPr>
        <w:pStyle w:val="ListParagraph"/>
        <w:keepNext/>
        <w:numPr>
          <w:ilvl w:val="0"/>
          <w:numId w:val="4"/>
        </w:numPr>
      </w:pPr>
      <w:r>
        <w:t xml:space="preserve">Before 13: unwanted sexual </w:t>
      </w:r>
      <w:proofErr w:type="gramStart"/>
      <w:r>
        <w:t>contact  (</w:t>
      </w:r>
      <w:proofErr w:type="gramEnd"/>
      <w:r>
        <w:t xml:space="preserve">15) </w:t>
      </w:r>
    </w:p>
    <w:p w14:paraId="54128B39" w14:textId="77777777" w:rsidR="003042D3" w:rsidRDefault="00E163CD">
      <w:pPr>
        <w:pStyle w:val="ListParagraph"/>
        <w:keepNext/>
        <w:numPr>
          <w:ilvl w:val="0"/>
          <w:numId w:val="4"/>
        </w:numPr>
      </w:pPr>
      <w:r>
        <w:t xml:space="preserve">As a teen: unwanted sexual </w:t>
      </w:r>
      <w:proofErr w:type="gramStart"/>
      <w:r>
        <w:t>contact  (</w:t>
      </w:r>
      <w:proofErr w:type="gramEnd"/>
      <w:r>
        <w:t xml:space="preserve">16) </w:t>
      </w:r>
    </w:p>
    <w:p w14:paraId="6673F2D4" w14:textId="77777777" w:rsidR="003042D3" w:rsidRDefault="00E163CD">
      <w:pPr>
        <w:pStyle w:val="ListParagraph"/>
        <w:keepNext/>
        <w:numPr>
          <w:ilvl w:val="0"/>
          <w:numId w:val="4"/>
        </w:numPr>
      </w:pPr>
      <w:r>
        <w:t xml:space="preserve">As an adult: unwanted sexual </w:t>
      </w:r>
      <w:proofErr w:type="gramStart"/>
      <w:r>
        <w:t>contact  (</w:t>
      </w:r>
      <w:proofErr w:type="gramEnd"/>
      <w:r>
        <w:t xml:space="preserve">17) </w:t>
      </w:r>
    </w:p>
    <w:p w14:paraId="0937A927" w14:textId="77777777" w:rsidR="003042D3" w:rsidRDefault="00E163CD">
      <w:pPr>
        <w:pStyle w:val="ListParagraph"/>
        <w:keepNext/>
        <w:numPr>
          <w:ilvl w:val="0"/>
          <w:numId w:val="4"/>
        </w:numPr>
      </w:pPr>
      <w:r>
        <w:t xml:space="preserve">Sexual </w:t>
      </w:r>
      <w:proofErr w:type="gramStart"/>
      <w:r>
        <w:t>harassment  (</w:t>
      </w:r>
      <w:proofErr w:type="gramEnd"/>
      <w:r>
        <w:t xml:space="preserve">18) </w:t>
      </w:r>
    </w:p>
    <w:p w14:paraId="3760F37E" w14:textId="77777777" w:rsidR="003042D3" w:rsidRDefault="00E163CD">
      <w:pPr>
        <w:pStyle w:val="ListParagraph"/>
        <w:keepNext/>
        <w:numPr>
          <w:ilvl w:val="0"/>
          <w:numId w:val="4"/>
        </w:numPr>
      </w:pPr>
      <w:proofErr w:type="gramStart"/>
      <w:r>
        <w:t>Stalked  (</w:t>
      </w:r>
      <w:proofErr w:type="gramEnd"/>
      <w:r>
        <w:t xml:space="preserve">19) </w:t>
      </w:r>
    </w:p>
    <w:p w14:paraId="1D69F6B4" w14:textId="77777777" w:rsidR="003042D3" w:rsidRDefault="00E163CD">
      <w:pPr>
        <w:pStyle w:val="ListParagraph"/>
        <w:keepNext/>
        <w:numPr>
          <w:ilvl w:val="0"/>
          <w:numId w:val="4"/>
        </w:numPr>
      </w:pPr>
      <w:r>
        <w:t xml:space="preserve">Some "other" traumatic </w:t>
      </w:r>
      <w:proofErr w:type="gramStart"/>
      <w:r>
        <w:t>event  (</w:t>
      </w:r>
      <w:proofErr w:type="gramEnd"/>
      <w:r>
        <w:t xml:space="preserve">20) </w:t>
      </w:r>
    </w:p>
    <w:p w14:paraId="052A0746" w14:textId="77777777" w:rsidR="003042D3" w:rsidRDefault="00E163CD">
      <w:pPr>
        <w:pStyle w:val="ListParagraph"/>
        <w:keepNext/>
        <w:numPr>
          <w:ilvl w:val="0"/>
          <w:numId w:val="4"/>
        </w:numPr>
      </w:pPr>
      <w:r>
        <w:lastRenderedPageBreak/>
        <w:t xml:space="preserve">None of these events happened to </w:t>
      </w:r>
      <w:proofErr w:type="gramStart"/>
      <w:r>
        <w:t>me  (</w:t>
      </w:r>
      <w:proofErr w:type="gramEnd"/>
      <w:r>
        <w:t xml:space="preserve">21) </w:t>
      </w:r>
    </w:p>
    <w:p w14:paraId="3865BE87" w14:textId="77777777" w:rsidR="003042D3" w:rsidRDefault="003042D3"/>
    <w:p w14:paraId="324B206E" w14:textId="77777777" w:rsidR="003042D3" w:rsidRDefault="00E163CD">
      <w:pPr>
        <w:pStyle w:val="QSkipLogic"/>
      </w:pPr>
      <w:r>
        <w:t>Skip To: End of Block If 22. The events listed below correspond to the events you answered about in this questionnaire.  I... = 21</w:t>
      </w:r>
    </w:p>
    <w:p w14:paraId="0727D835" w14:textId="77777777" w:rsidR="003042D3" w:rsidRDefault="003042D3">
      <w:pPr>
        <w:pStyle w:val="QuestionSeparator"/>
      </w:pPr>
    </w:p>
    <w:p w14:paraId="1E9E1E3B" w14:textId="77777777" w:rsidR="003042D3" w:rsidRDefault="003042D3"/>
    <w:p w14:paraId="32FA8105" w14:textId="77777777" w:rsidR="003042D3" w:rsidRDefault="00E163CD">
      <w:pPr>
        <w:keepNext/>
      </w:pPr>
      <w:r>
        <w:t xml:space="preserve">TLEQ_24anchor You indicated that the event that causes you the MOST distress was: </w:t>
      </w:r>
      <w:r>
        <w:rPr>
          <w:b/>
          <w:color w:val="426092"/>
        </w:rPr>
        <w:t>${TLEQ_24/</w:t>
      </w:r>
      <w:proofErr w:type="spellStart"/>
      <w:r>
        <w:rPr>
          <w:b/>
          <w:color w:val="426092"/>
        </w:rPr>
        <w:t>ChoiceGroup</w:t>
      </w:r>
      <w:proofErr w:type="spellEnd"/>
      <w:r>
        <w:rPr>
          <w:b/>
          <w:color w:val="426092"/>
        </w:rPr>
        <w:t>/</w:t>
      </w:r>
      <w:proofErr w:type="spellStart"/>
      <w:r>
        <w:rPr>
          <w:b/>
          <w:color w:val="426092"/>
        </w:rPr>
        <w:t>SelectedChoices</w:t>
      </w:r>
      <w:proofErr w:type="spellEnd"/>
      <w:r>
        <w:rPr>
          <w:b/>
          <w:color w:val="426092"/>
        </w:rPr>
        <w:t>}</w:t>
      </w:r>
      <w:r>
        <w:t>. </w:t>
      </w:r>
      <w:r>
        <w:br/>
      </w:r>
      <w:r>
        <w:br/>
      </w:r>
      <w:r>
        <w:br/>
        <w:t>Please answer the following questions about that event. </w:t>
      </w:r>
    </w:p>
    <w:p w14:paraId="4F347083" w14:textId="77777777" w:rsidR="003042D3" w:rsidRDefault="003042D3"/>
    <w:p w14:paraId="29CD274F" w14:textId="77777777" w:rsidR="003042D3" w:rsidRDefault="003042D3">
      <w:pPr>
        <w:pStyle w:val="QuestionSeparator"/>
      </w:pPr>
    </w:p>
    <w:p w14:paraId="3E69D3BF" w14:textId="77777777" w:rsidR="003042D3" w:rsidRDefault="003042D3"/>
    <w:p w14:paraId="7CED1C40" w14:textId="77777777" w:rsidR="003042D3" w:rsidRDefault="00E163CD">
      <w:pPr>
        <w:keepNext/>
      </w:pPr>
      <w:r>
        <w:t>TLEQ_24a When did this event (first) occur? (your age or date): </w:t>
      </w:r>
    </w:p>
    <w:p w14:paraId="2F61C999" w14:textId="77777777" w:rsidR="003042D3" w:rsidRDefault="00E163CD">
      <w:pPr>
        <w:pStyle w:val="TextEntryLine"/>
        <w:ind w:firstLine="400"/>
      </w:pPr>
      <w:r>
        <w:t>________________________________________________________________</w:t>
      </w:r>
    </w:p>
    <w:p w14:paraId="557FC048" w14:textId="77777777" w:rsidR="003042D3" w:rsidRDefault="003042D3"/>
    <w:p w14:paraId="210071DC" w14:textId="77777777" w:rsidR="003042D3" w:rsidRDefault="003042D3">
      <w:pPr>
        <w:pStyle w:val="QuestionSeparator"/>
      </w:pPr>
    </w:p>
    <w:p w14:paraId="291CC763" w14:textId="77777777" w:rsidR="003042D3" w:rsidRDefault="003042D3"/>
    <w:p w14:paraId="5019D8DC" w14:textId="77777777" w:rsidR="003042D3" w:rsidRDefault="00E163CD">
      <w:pPr>
        <w:keepNext/>
      </w:pPr>
      <w:r>
        <w:t xml:space="preserve">TLEQ_24b When did this event last occur? (try to be </w:t>
      </w:r>
      <w:proofErr w:type="gramStart"/>
      <w:r>
        <w:t>precise  e.g.</w:t>
      </w:r>
      <w:proofErr w:type="gramEnd"/>
      <w:r>
        <w:t>, year, month, day): </w:t>
      </w:r>
    </w:p>
    <w:p w14:paraId="0AA15D19" w14:textId="77777777" w:rsidR="003042D3" w:rsidRDefault="00E163CD">
      <w:pPr>
        <w:pStyle w:val="TextEntryLine"/>
        <w:ind w:firstLine="400"/>
      </w:pPr>
      <w:r>
        <w:t>________________________________________________________________</w:t>
      </w:r>
    </w:p>
    <w:p w14:paraId="6B7D2E25" w14:textId="77777777" w:rsidR="003042D3" w:rsidRDefault="003042D3"/>
    <w:p w14:paraId="3C6025C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2AAE8F8" w14:textId="77777777">
        <w:tc>
          <w:tcPr>
            <w:tcW w:w="50" w:type="dxa"/>
          </w:tcPr>
          <w:p w14:paraId="4F95D8CC" w14:textId="77777777" w:rsidR="003042D3" w:rsidRDefault="00E163CD">
            <w:pPr>
              <w:keepNext/>
            </w:pPr>
            <w:r>
              <w:rPr>
                <w:noProof/>
              </w:rPr>
              <w:drawing>
                <wp:inline distT="0" distB="0" distL="0" distR="0" wp14:anchorId="4454F013" wp14:editId="098AF2A1">
                  <wp:extent cx="228600" cy="228600"/>
                  <wp:effectExtent l="0" t="0" r="0" b="0"/>
                  <wp:docPr id="2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1B84A49" w14:textId="77777777" w:rsidR="003042D3" w:rsidRDefault="003042D3"/>
    <w:p w14:paraId="0606A458" w14:textId="77777777" w:rsidR="003042D3" w:rsidRDefault="00E163CD">
      <w:pPr>
        <w:keepNext/>
      </w:pPr>
      <w:r>
        <w:t>TLEQ_24c How much distress (anxiety, worry, sadness, frustration, or grief) does this event cause you?</w:t>
      </w:r>
    </w:p>
    <w:p w14:paraId="47DB84EE" w14:textId="77777777" w:rsidR="003042D3" w:rsidRDefault="00E163CD">
      <w:pPr>
        <w:pStyle w:val="ListParagraph"/>
        <w:keepNext/>
        <w:numPr>
          <w:ilvl w:val="0"/>
          <w:numId w:val="4"/>
        </w:numPr>
      </w:pPr>
      <w:r>
        <w:t xml:space="preserve">No </w:t>
      </w:r>
      <w:proofErr w:type="gramStart"/>
      <w:r>
        <w:t>distress  (</w:t>
      </w:r>
      <w:proofErr w:type="gramEnd"/>
      <w:r>
        <w:t xml:space="preserve">0) </w:t>
      </w:r>
    </w:p>
    <w:p w14:paraId="4B878ACF" w14:textId="77777777" w:rsidR="003042D3" w:rsidRDefault="00E163CD">
      <w:pPr>
        <w:pStyle w:val="ListParagraph"/>
        <w:keepNext/>
        <w:numPr>
          <w:ilvl w:val="0"/>
          <w:numId w:val="4"/>
        </w:numPr>
      </w:pPr>
      <w:r>
        <w:t xml:space="preserve">Slight </w:t>
      </w:r>
      <w:proofErr w:type="gramStart"/>
      <w:r>
        <w:t>distress  (</w:t>
      </w:r>
      <w:proofErr w:type="gramEnd"/>
      <w:r>
        <w:t xml:space="preserve">1) </w:t>
      </w:r>
    </w:p>
    <w:p w14:paraId="29E4F3B4" w14:textId="77777777" w:rsidR="003042D3" w:rsidRDefault="00E163CD">
      <w:pPr>
        <w:pStyle w:val="ListParagraph"/>
        <w:keepNext/>
        <w:numPr>
          <w:ilvl w:val="0"/>
          <w:numId w:val="4"/>
        </w:numPr>
      </w:pPr>
      <w:r>
        <w:t xml:space="preserve">Moderate </w:t>
      </w:r>
      <w:proofErr w:type="gramStart"/>
      <w:r>
        <w:t>distress  (</w:t>
      </w:r>
      <w:proofErr w:type="gramEnd"/>
      <w:r>
        <w:t xml:space="preserve">2) </w:t>
      </w:r>
    </w:p>
    <w:p w14:paraId="4F660553" w14:textId="77777777" w:rsidR="003042D3" w:rsidRDefault="00E163CD">
      <w:pPr>
        <w:pStyle w:val="ListParagraph"/>
        <w:keepNext/>
        <w:numPr>
          <w:ilvl w:val="0"/>
          <w:numId w:val="4"/>
        </w:numPr>
      </w:pPr>
      <w:r>
        <w:t xml:space="preserve">Considerable </w:t>
      </w:r>
      <w:proofErr w:type="gramStart"/>
      <w:r>
        <w:t>distress  (</w:t>
      </w:r>
      <w:proofErr w:type="gramEnd"/>
      <w:r>
        <w:t xml:space="preserve">3) </w:t>
      </w:r>
    </w:p>
    <w:p w14:paraId="17E71F31" w14:textId="77777777" w:rsidR="003042D3" w:rsidRDefault="00E163CD">
      <w:pPr>
        <w:pStyle w:val="ListParagraph"/>
        <w:keepNext/>
        <w:numPr>
          <w:ilvl w:val="0"/>
          <w:numId w:val="4"/>
        </w:numPr>
      </w:pPr>
      <w:r>
        <w:t xml:space="preserve">Extreme </w:t>
      </w:r>
      <w:proofErr w:type="gramStart"/>
      <w:r>
        <w:t>distress  (</w:t>
      </w:r>
      <w:proofErr w:type="gramEnd"/>
      <w:r>
        <w:t xml:space="preserve">4) </w:t>
      </w:r>
    </w:p>
    <w:p w14:paraId="18A44CB5" w14:textId="77777777" w:rsidR="003042D3" w:rsidRDefault="003042D3"/>
    <w:p w14:paraId="721F6E2E" w14:textId="77777777" w:rsidR="003042D3" w:rsidRDefault="00E163CD">
      <w:pPr>
        <w:pStyle w:val="BlockEndLabel"/>
      </w:pPr>
      <w:r>
        <w:t>End of Block: Traumatic Life Events Questionnaire</w:t>
      </w:r>
    </w:p>
    <w:p w14:paraId="3AD2BDEB" w14:textId="77777777" w:rsidR="003042D3" w:rsidRDefault="003042D3">
      <w:pPr>
        <w:pStyle w:val="BlockSeparator"/>
      </w:pPr>
    </w:p>
    <w:p w14:paraId="41CCA6BB" w14:textId="77777777" w:rsidR="003042D3" w:rsidRDefault="00E163CD">
      <w:pPr>
        <w:pStyle w:val="BlockStartLabel"/>
      </w:pPr>
      <w:r>
        <w:lastRenderedPageBreak/>
        <w:t>Start of Block: Negative Emotionality Scale</w:t>
      </w:r>
    </w:p>
    <w:tbl>
      <w:tblPr>
        <w:tblStyle w:val="QQuestionIconTable"/>
        <w:tblW w:w="50" w:type="auto"/>
        <w:tblLook w:val="07E0" w:firstRow="1" w:lastRow="1" w:firstColumn="1" w:lastColumn="1" w:noHBand="1" w:noVBand="1"/>
      </w:tblPr>
      <w:tblGrid>
        <w:gridCol w:w="380"/>
      </w:tblGrid>
      <w:tr w:rsidR="003042D3" w14:paraId="21D313B4" w14:textId="77777777">
        <w:tc>
          <w:tcPr>
            <w:tcW w:w="50" w:type="dxa"/>
          </w:tcPr>
          <w:p w14:paraId="63251CE9" w14:textId="77777777" w:rsidR="003042D3" w:rsidRDefault="00E163CD">
            <w:pPr>
              <w:keepNext/>
            </w:pPr>
            <w:r>
              <w:rPr>
                <w:noProof/>
              </w:rPr>
              <w:drawing>
                <wp:inline distT="0" distB="0" distL="0" distR="0" wp14:anchorId="328AC948" wp14:editId="11588AE1">
                  <wp:extent cx="228600" cy="228600"/>
                  <wp:effectExtent l="0" t="0" r="0" b="0"/>
                  <wp:docPr id="2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A799F0" w14:textId="77777777" w:rsidR="003042D3" w:rsidRDefault="003042D3"/>
    <w:p w14:paraId="6DC952D8" w14:textId="77777777" w:rsidR="003042D3" w:rsidRDefault="00E163CD">
      <w:pPr>
        <w:keepNext/>
      </w:pPr>
      <w:r>
        <w:lastRenderedPageBreak/>
        <w:t xml:space="preserve">NES </w:t>
      </w:r>
      <w:r>
        <w:rPr>
          <w:b/>
        </w:rPr>
        <w:t xml:space="preserve">Instructions: </w:t>
      </w:r>
      <w:r>
        <w:t xml:space="preserve">Please rate the following items.   </w:t>
      </w:r>
      <w:r>
        <w:rPr>
          <w:b/>
        </w:rPr>
        <w:t> </w:t>
      </w:r>
    </w:p>
    <w:tbl>
      <w:tblPr>
        <w:tblStyle w:val="QQuestionTable"/>
        <w:tblW w:w="9576" w:type="auto"/>
        <w:tblLook w:val="07E0" w:firstRow="1" w:lastRow="1" w:firstColumn="1" w:lastColumn="1" w:noHBand="1" w:noVBand="1"/>
      </w:tblPr>
      <w:tblGrid>
        <w:gridCol w:w="3192"/>
        <w:gridCol w:w="3192"/>
        <w:gridCol w:w="3192"/>
      </w:tblGrid>
      <w:tr w:rsidR="003042D3" w14:paraId="71E2E0BA"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7C0D52" w14:textId="77777777" w:rsidR="003042D3" w:rsidRDefault="003042D3">
            <w:pPr>
              <w:keepNext/>
            </w:pPr>
          </w:p>
        </w:tc>
        <w:tc>
          <w:tcPr>
            <w:tcW w:w="3192" w:type="dxa"/>
          </w:tcPr>
          <w:p w14:paraId="3517EF83" w14:textId="77777777" w:rsidR="003042D3" w:rsidRDefault="00E163CD">
            <w:pPr>
              <w:cnfStyle w:val="100000000000" w:firstRow="1" w:lastRow="0" w:firstColumn="0" w:lastColumn="0" w:oddVBand="0" w:evenVBand="0" w:oddHBand="0" w:evenHBand="0" w:firstRowFirstColumn="0" w:firstRowLastColumn="0" w:lastRowFirstColumn="0" w:lastRowLastColumn="0"/>
            </w:pPr>
            <w:r>
              <w:t>True (1)</w:t>
            </w:r>
          </w:p>
        </w:tc>
        <w:tc>
          <w:tcPr>
            <w:tcW w:w="3192" w:type="dxa"/>
          </w:tcPr>
          <w:p w14:paraId="724C3D91" w14:textId="77777777" w:rsidR="003042D3" w:rsidRDefault="00E163CD">
            <w:pPr>
              <w:cnfStyle w:val="100000000000" w:firstRow="1" w:lastRow="0" w:firstColumn="0" w:lastColumn="0" w:oddVBand="0" w:evenVBand="0" w:oddHBand="0" w:evenHBand="0" w:firstRowFirstColumn="0" w:firstRowLastColumn="0" w:lastRowFirstColumn="0" w:lastRowLastColumn="0"/>
            </w:pPr>
            <w:r>
              <w:t>False (0)</w:t>
            </w:r>
          </w:p>
        </w:tc>
      </w:tr>
      <w:tr w:rsidR="003042D3" w14:paraId="440F44FC"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27D445EB" w14:textId="77777777" w:rsidR="003042D3" w:rsidRDefault="00E163CD">
            <w:pPr>
              <w:keepNext/>
            </w:pPr>
            <w:r>
              <w:t xml:space="preserve">I often find myself worrying about something (NES_1) </w:t>
            </w:r>
          </w:p>
        </w:tc>
        <w:tc>
          <w:tcPr>
            <w:tcW w:w="3192" w:type="dxa"/>
          </w:tcPr>
          <w:p w14:paraId="158B16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3DA98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D21A67F"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8D655CF" w14:textId="77777777" w:rsidR="003042D3" w:rsidRDefault="00E163CD">
            <w:pPr>
              <w:keepNext/>
            </w:pPr>
            <w:r>
              <w:t xml:space="preserve">Some people go out of their way to keep me from getting ahead (NES_2) </w:t>
            </w:r>
          </w:p>
        </w:tc>
        <w:tc>
          <w:tcPr>
            <w:tcW w:w="3192" w:type="dxa"/>
          </w:tcPr>
          <w:p w14:paraId="71A6AD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247F2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FBF41FD"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4EFD384B" w14:textId="77777777" w:rsidR="003042D3" w:rsidRDefault="00E163CD">
            <w:pPr>
              <w:keepNext/>
            </w:pPr>
            <w:r>
              <w:t xml:space="preserve">My feelings are rather easily hurt. (NES_3) </w:t>
            </w:r>
          </w:p>
        </w:tc>
        <w:tc>
          <w:tcPr>
            <w:tcW w:w="3192" w:type="dxa"/>
          </w:tcPr>
          <w:p w14:paraId="63656D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518B4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94F3D62"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475371C2" w14:textId="77777777" w:rsidR="003042D3" w:rsidRDefault="00E163CD">
            <w:pPr>
              <w:keepNext/>
            </w:pPr>
            <w:r>
              <w:t xml:space="preserve">I am easily "rattled" at critical moments. (NES_4) </w:t>
            </w:r>
          </w:p>
        </w:tc>
        <w:tc>
          <w:tcPr>
            <w:tcW w:w="3192" w:type="dxa"/>
          </w:tcPr>
          <w:p w14:paraId="673FFA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C6928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88B2B4"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3FF28436" w14:textId="77777777" w:rsidR="003042D3" w:rsidRDefault="00E163CD">
            <w:pPr>
              <w:keepNext/>
            </w:pPr>
            <w:r>
              <w:t xml:space="preserve">Many people try to push me around. (NES_5) </w:t>
            </w:r>
          </w:p>
        </w:tc>
        <w:tc>
          <w:tcPr>
            <w:tcW w:w="3192" w:type="dxa"/>
          </w:tcPr>
          <w:p w14:paraId="55C6DA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8B9DE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6A1EA1E"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203C6149" w14:textId="77777777" w:rsidR="003042D3" w:rsidRDefault="00E163CD">
            <w:pPr>
              <w:keepNext/>
            </w:pPr>
            <w:proofErr w:type="gramStart"/>
            <w:r>
              <w:t>Often</w:t>
            </w:r>
            <w:proofErr w:type="gramEnd"/>
            <w:r>
              <w:t xml:space="preserve"> I get irritated at little annoyances. (NES_6) </w:t>
            </w:r>
          </w:p>
        </w:tc>
        <w:tc>
          <w:tcPr>
            <w:tcW w:w="3192" w:type="dxa"/>
          </w:tcPr>
          <w:p w14:paraId="476CE2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73425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C3793CC"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6C9F7C3A" w14:textId="77777777" w:rsidR="003042D3" w:rsidRDefault="00E163CD">
            <w:pPr>
              <w:keepNext/>
            </w:pPr>
            <w:r>
              <w:t xml:space="preserve">I suffer from nervousness. (NES_7) </w:t>
            </w:r>
          </w:p>
        </w:tc>
        <w:tc>
          <w:tcPr>
            <w:tcW w:w="3192" w:type="dxa"/>
          </w:tcPr>
          <w:p w14:paraId="3D6DBC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5E639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C482571"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B2DE5D4" w14:textId="77777777" w:rsidR="003042D3" w:rsidRDefault="00E163CD">
            <w:pPr>
              <w:keepNext/>
            </w:pPr>
            <w:r>
              <w:t xml:space="preserve">I am usually happier when I am alone. (NES_8) </w:t>
            </w:r>
          </w:p>
        </w:tc>
        <w:tc>
          <w:tcPr>
            <w:tcW w:w="3192" w:type="dxa"/>
          </w:tcPr>
          <w:p w14:paraId="0AD6E5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129D1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F001ADA"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26D14D13" w14:textId="77777777" w:rsidR="003042D3" w:rsidRDefault="00E163CD">
            <w:pPr>
              <w:keepNext/>
            </w:pPr>
            <w:r>
              <w:t xml:space="preserve">When I get </w:t>
            </w:r>
            <w:proofErr w:type="gramStart"/>
            <w:r>
              <w:t>angry</w:t>
            </w:r>
            <w:proofErr w:type="gramEnd"/>
            <w:r>
              <w:t xml:space="preserve"> I am often ready to hit someone. (NES_9) </w:t>
            </w:r>
          </w:p>
        </w:tc>
        <w:tc>
          <w:tcPr>
            <w:tcW w:w="3192" w:type="dxa"/>
          </w:tcPr>
          <w:p w14:paraId="468690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36118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B8F595"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3212FC81" w14:textId="77777777" w:rsidR="003042D3" w:rsidRDefault="00E163CD">
            <w:pPr>
              <w:keepNext/>
            </w:pPr>
            <w:r>
              <w:t xml:space="preserve">I often find it difficult to sleep at night. (NES_10) </w:t>
            </w:r>
          </w:p>
        </w:tc>
        <w:tc>
          <w:tcPr>
            <w:tcW w:w="3192" w:type="dxa"/>
          </w:tcPr>
          <w:p w14:paraId="1D6DBC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5E559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B287AF"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44B205FB" w14:textId="77777777" w:rsidR="003042D3" w:rsidRDefault="00E163CD">
            <w:pPr>
              <w:keepNext/>
            </w:pPr>
            <w:r>
              <w:t xml:space="preserve">My mood often goes up and down. (NES_11) </w:t>
            </w:r>
          </w:p>
        </w:tc>
        <w:tc>
          <w:tcPr>
            <w:tcW w:w="3192" w:type="dxa"/>
          </w:tcPr>
          <w:p w14:paraId="7C9C588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4FC436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7CFC18D"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80C0011" w14:textId="77777777" w:rsidR="003042D3" w:rsidRDefault="00E163CD">
            <w:pPr>
              <w:keepNext/>
            </w:pPr>
            <w:r>
              <w:t xml:space="preserve">I am more of a "loner" than most people. (NES_12) </w:t>
            </w:r>
          </w:p>
        </w:tc>
        <w:tc>
          <w:tcPr>
            <w:tcW w:w="3192" w:type="dxa"/>
          </w:tcPr>
          <w:p w14:paraId="5F6B6E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77D2A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F84D03F"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84110CB" w14:textId="77777777" w:rsidR="003042D3" w:rsidRDefault="00E163CD">
            <w:pPr>
              <w:keepNext/>
            </w:pPr>
            <w:r>
              <w:t xml:space="preserve">I have personal enemies who would like to harm me. (NES_13) </w:t>
            </w:r>
          </w:p>
        </w:tc>
        <w:tc>
          <w:tcPr>
            <w:tcW w:w="3192" w:type="dxa"/>
          </w:tcPr>
          <w:p w14:paraId="532E1C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AF622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4C3912D"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6535C8F7" w14:textId="77777777" w:rsidR="003042D3" w:rsidRDefault="00E163CD">
            <w:pPr>
              <w:keepNext/>
            </w:pPr>
            <w:proofErr w:type="gramStart"/>
            <w:r>
              <w:t>Often</w:t>
            </w:r>
            <w:proofErr w:type="gramEnd"/>
            <w:r>
              <w:t xml:space="preserve"> I have feelings of unworthiness. (NES_14) </w:t>
            </w:r>
          </w:p>
        </w:tc>
        <w:tc>
          <w:tcPr>
            <w:tcW w:w="3192" w:type="dxa"/>
          </w:tcPr>
          <w:p w14:paraId="5B6BA1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B2E92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F5A4DD5"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6DA55418" w14:textId="77777777" w:rsidR="003042D3" w:rsidRDefault="00E163CD">
            <w:pPr>
              <w:keepNext/>
            </w:pPr>
            <w:r>
              <w:t xml:space="preserve">Occasionally I experience strong emotions -- anxiety, anger -- without really knowing what causes them. </w:t>
            </w:r>
            <w:r>
              <w:lastRenderedPageBreak/>
              <w:t xml:space="preserve">(NES_15) </w:t>
            </w:r>
          </w:p>
        </w:tc>
        <w:tc>
          <w:tcPr>
            <w:tcW w:w="3192" w:type="dxa"/>
          </w:tcPr>
          <w:p w14:paraId="7A981A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8389F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9121030"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7668CF13" w14:textId="77777777" w:rsidR="003042D3" w:rsidRDefault="00E163CD">
            <w:pPr>
              <w:keepNext/>
            </w:pPr>
            <w:r>
              <w:t xml:space="preserve">People often say mean things about me. (NES_16) </w:t>
            </w:r>
          </w:p>
        </w:tc>
        <w:tc>
          <w:tcPr>
            <w:tcW w:w="3192" w:type="dxa"/>
          </w:tcPr>
          <w:p w14:paraId="2DDCFE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22C50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684E9B"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503D655" w14:textId="77777777" w:rsidR="003042D3" w:rsidRDefault="00E163CD">
            <w:pPr>
              <w:keepNext/>
            </w:pPr>
            <w:r>
              <w:t xml:space="preserve">I am often nervous for no reason. (NES_17) </w:t>
            </w:r>
          </w:p>
        </w:tc>
        <w:tc>
          <w:tcPr>
            <w:tcW w:w="3192" w:type="dxa"/>
          </w:tcPr>
          <w:p w14:paraId="0F424D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D90D5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2FA1EB6"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49C5E76" w14:textId="77777777" w:rsidR="003042D3" w:rsidRDefault="00E163CD">
            <w:pPr>
              <w:keepNext/>
            </w:pPr>
            <w:r>
              <w:t xml:space="preserve">I am able to wander off into my own thoughts while doing a routine task and actually forget that I am doing the task, and then find a few minutes later that I have completed it. (NES_18) </w:t>
            </w:r>
          </w:p>
        </w:tc>
        <w:tc>
          <w:tcPr>
            <w:tcW w:w="3192" w:type="dxa"/>
          </w:tcPr>
          <w:p w14:paraId="4DE099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C736B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AF93C98"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40790429" w14:textId="77777777" w:rsidR="003042D3" w:rsidRDefault="00E163CD">
            <w:pPr>
              <w:keepNext/>
            </w:pPr>
            <w:r>
              <w:t xml:space="preserve">I feel that life has handed me a raw deal. (NES_19) </w:t>
            </w:r>
          </w:p>
        </w:tc>
        <w:tc>
          <w:tcPr>
            <w:tcW w:w="3192" w:type="dxa"/>
          </w:tcPr>
          <w:p w14:paraId="7DA15C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2712D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15CE6B8"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06966DBC" w14:textId="77777777" w:rsidR="003042D3" w:rsidRDefault="00E163CD">
            <w:pPr>
              <w:keepNext/>
            </w:pPr>
            <w:r>
              <w:t xml:space="preserve">I often feel fed-up. (NES_20) </w:t>
            </w:r>
          </w:p>
        </w:tc>
        <w:tc>
          <w:tcPr>
            <w:tcW w:w="3192" w:type="dxa"/>
          </w:tcPr>
          <w:p w14:paraId="53FC88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A1EF9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1FBD4F1"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40BF344" w14:textId="77777777" w:rsidR="003042D3" w:rsidRDefault="00E163CD">
            <w:pPr>
              <w:keepNext/>
            </w:pPr>
            <w:r>
              <w:t xml:space="preserve">People rarely try to take advantage of me. (NES_21) </w:t>
            </w:r>
          </w:p>
        </w:tc>
        <w:tc>
          <w:tcPr>
            <w:tcW w:w="3192" w:type="dxa"/>
          </w:tcPr>
          <w:p w14:paraId="69804A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9A5A0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C042F94"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525171E" w14:textId="77777777" w:rsidR="003042D3" w:rsidRDefault="00E163CD">
            <w:pPr>
              <w:keepNext/>
            </w:pPr>
            <w:r>
              <w:t xml:space="preserve">Minor setbacks irritate me too much. (NES_22) </w:t>
            </w:r>
          </w:p>
        </w:tc>
        <w:tc>
          <w:tcPr>
            <w:tcW w:w="3192" w:type="dxa"/>
          </w:tcPr>
          <w:p w14:paraId="4AF48D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2D7CD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234963C"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57A20DDE" w14:textId="77777777" w:rsidR="003042D3" w:rsidRDefault="00E163CD">
            <w:pPr>
              <w:keepNext/>
            </w:pPr>
            <w:r>
              <w:t xml:space="preserve">Please skip this question. (DQS_4) </w:t>
            </w:r>
          </w:p>
        </w:tc>
        <w:tc>
          <w:tcPr>
            <w:tcW w:w="3192" w:type="dxa"/>
          </w:tcPr>
          <w:p w14:paraId="7EFAD3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7A28E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27683C3"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26743F76" w14:textId="77777777" w:rsidR="003042D3" w:rsidRDefault="00E163CD">
            <w:pPr>
              <w:keepNext/>
            </w:pPr>
            <w:r>
              <w:t xml:space="preserve">My "friends" have often betrayed me. (NES_23) </w:t>
            </w:r>
          </w:p>
        </w:tc>
        <w:tc>
          <w:tcPr>
            <w:tcW w:w="3192" w:type="dxa"/>
          </w:tcPr>
          <w:p w14:paraId="54B346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C97B1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A4E4F49"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77A9C88C" w14:textId="77777777" w:rsidR="003042D3" w:rsidRDefault="00E163CD">
            <w:pPr>
              <w:keepNext/>
            </w:pPr>
            <w:r>
              <w:t xml:space="preserve">I worry about terrible things that might happen. (NES_24) </w:t>
            </w:r>
          </w:p>
        </w:tc>
        <w:tc>
          <w:tcPr>
            <w:tcW w:w="3192" w:type="dxa"/>
          </w:tcPr>
          <w:p w14:paraId="477F94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474A7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93E9CD0"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7944478F" w14:textId="77777777" w:rsidR="003042D3" w:rsidRDefault="00E163CD">
            <w:pPr>
              <w:keepNext/>
            </w:pPr>
            <w:r>
              <w:t xml:space="preserve">I have often been lied to. (NES_25) </w:t>
            </w:r>
          </w:p>
        </w:tc>
        <w:tc>
          <w:tcPr>
            <w:tcW w:w="3192" w:type="dxa"/>
          </w:tcPr>
          <w:p w14:paraId="4B7A20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74EE8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346DB3D"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2129FDF" w14:textId="77777777" w:rsidR="003042D3" w:rsidRDefault="00E163CD">
            <w:pPr>
              <w:keepNext/>
            </w:pPr>
            <w:r>
              <w:t xml:space="preserve">When people insult me, I try to get even. (NES_26) </w:t>
            </w:r>
          </w:p>
        </w:tc>
        <w:tc>
          <w:tcPr>
            <w:tcW w:w="3192" w:type="dxa"/>
          </w:tcPr>
          <w:p w14:paraId="6F8BEC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5F717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7044B38"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60559850" w14:textId="77777777" w:rsidR="003042D3" w:rsidRDefault="00E163CD">
            <w:pPr>
              <w:keepNext/>
            </w:pPr>
            <w:r>
              <w:t xml:space="preserve">There are days when I'm "on edge" all the time. (NES_27) </w:t>
            </w:r>
          </w:p>
        </w:tc>
        <w:tc>
          <w:tcPr>
            <w:tcW w:w="3192" w:type="dxa"/>
          </w:tcPr>
          <w:p w14:paraId="4EC117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0A1B7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DB6BDCB"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3AC6746B" w14:textId="77777777" w:rsidR="003042D3" w:rsidRDefault="00E163CD">
            <w:pPr>
              <w:keepNext/>
            </w:pPr>
            <w:r>
              <w:t xml:space="preserve">At times I somehow feel the presence of someone who is not physically there. (NES_28) </w:t>
            </w:r>
          </w:p>
        </w:tc>
        <w:tc>
          <w:tcPr>
            <w:tcW w:w="3192" w:type="dxa"/>
          </w:tcPr>
          <w:p w14:paraId="6A6CF4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0FB24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EC2A581"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169BFCF9" w14:textId="77777777" w:rsidR="003042D3" w:rsidRDefault="00E163CD">
            <w:pPr>
              <w:keepNext/>
            </w:pPr>
            <w:r>
              <w:lastRenderedPageBreak/>
              <w:t xml:space="preserve">Sometimes I just like to hit someone. (NES_29) </w:t>
            </w:r>
          </w:p>
        </w:tc>
        <w:tc>
          <w:tcPr>
            <w:tcW w:w="3192" w:type="dxa"/>
          </w:tcPr>
          <w:p w14:paraId="7944A9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A23E9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87609B5" w14:textId="77777777" w:rsidTr="003042D3">
        <w:tc>
          <w:tcPr>
            <w:cnfStyle w:val="001000000000" w:firstRow="0" w:lastRow="0" w:firstColumn="1" w:lastColumn="0" w:oddVBand="0" w:evenVBand="0" w:oddHBand="0" w:evenHBand="0" w:firstRowFirstColumn="0" w:firstRowLastColumn="0" w:lastRowFirstColumn="0" w:lastRowLastColumn="0"/>
            <w:tcW w:w="3192" w:type="dxa"/>
          </w:tcPr>
          <w:p w14:paraId="7C5407F2" w14:textId="77777777" w:rsidR="003042D3" w:rsidRDefault="00E163CD">
            <w:pPr>
              <w:keepNext/>
            </w:pPr>
            <w:r>
              <w:t xml:space="preserve">Sometimes people oppose me for no good reason. (NES_30) </w:t>
            </w:r>
          </w:p>
        </w:tc>
        <w:tc>
          <w:tcPr>
            <w:tcW w:w="3192" w:type="dxa"/>
          </w:tcPr>
          <w:p w14:paraId="3EC1D7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2D6435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5F5691" w14:textId="77777777" w:rsidR="003042D3" w:rsidRDefault="003042D3"/>
    <w:p w14:paraId="5B88F594" w14:textId="77777777" w:rsidR="003042D3" w:rsidRDefault="003042D3"/>
    <w:p w14:paraId="3042271A" w14:textId="77777777" w:rsidR="003042D3" w:rsidRDefault="00E163CD">
      <w:pPr>
        <w:pStyle w:val="BlockEndLabel"/>
      </w:pPr>
      <w:r>
        <w:t>End of Block: Negative Emotionality Scale</w:t>
      </w:r>
    </w:p>
    <w:p w14:paraId="74E2DF58" w14:textId="77777777" w:rsidR="003042D3" w:rsidRDefault="003042D3">
      <w:pPr>
        <w:pStyle w:val="BlockSeparator"/>
      </w:pPr>
    </w:p>
    <w:p w14:paraId="3E9F1713" w14:textId="77777777" w:rsidR="003042D3" w:rsidRDefault="00E163CD">
      <w:pPr>
        <w:pStyle w:val="BlockStartLabel"/>
      </w:pPr>
      <w:r>
        <w:t>Start of Block: Affective Control Scale</w:t>
      </w:r>
    </w:p>
    <w:p w14:paraId="78450126" w14:textId="77777777" w:rsidR="003042D3" w:rsidRDefault="003042D3"/>
    <w:p w14:paraId="0A4A196D" w14:textId="77777777" w:rsidR="003042D3" w:rsidRDefault="00E163CD">
      <w:pPr>
        <w:keepNext/>
      </w:pPr>
      <w:r>
        <w:lastRenderedPageBreak/>
        <w:t xml:space="preserve">ACS </w:t>
      </w:r>
      <w:r>
        <w:rPr>
          <w:b/>
        </w:rPr>
        <w:t>Instructions</w:t>
      </w:r>
      <w:r>
        <w:t>: Please rate the extent of your agreement with each of the statements below by selecting the appropriate number for each statement.</w:t>
      </w:r>
    </w:p>
    <w:tbl>
      <w:tblPr>
        <w:tblStyle w:val="QQuestionTable"/>
        <w:tblW w:w="9576" w:type="auto"/>
        <w:tblLook w:val="07E0" w:firstRow="1" w:lastRow="1" w:firstColumn="1" w:lastColumn="1" w:noHBand="1" w:noVBand="1"/>
      </w:tblPr>
      <w:tblGrid>
        <w:gridCol w:w="1649"/>
        <w:gridCol w:w="1156"/>
        <w:gridCol w:w="1156"/>
        <w:gridCol w:w="1169"/>
        <w:gridCol w:w="1112"/>
        <w:gridCol w:w="1072"/>
        <w:gridCol w:w="1144"/>
        <w:gridCol w:w="1132"/>
      </w:tblGrid>
      <w:tr w:rsidR="003042D3" w14:paraId="2998E6D9"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7BE1F92" w14:textId="77777777" w:rsidR="003042D3" w:rsidRDefault="003042D3">
            <w:pPr>
              <w:keepNext/>
            </w:pPr>
          </w:p>
        </w:tc>
        <w:tc>
          <w:tcPr>
            <w:tcW w:w="1197" w:type="dxa"/>
          </w:tcPr>
          <w:p w14:paraId="33CE0DFD"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strongly disagree (1)</w:t>
            </w:r>
          </w:p>
        </w:tc>
        <w:tc>
          <w:tcPr>
            <w:tcW w:w="1197" w:type="dxa"/>
          </w:tcPr>
          <w:p w14:paraId="02FB769C" w14:textId="77777777" w:rsidR="003042D3" w:rsidRDefault="00E163CD">
            <w:pPr>
              <w:cnfStyle w:val="100000000000" w:firstRow="1" w:lastRow="0" w:firstColumn="0" w:lastColumn="0" w:oddVBand="0" w:evenVBand="0" w:oddHBand="0" w:evenHBand="0" w:firstRowFirstColumn="0" w:firstRowLastColumn="0" w:lastRowFirstColumn="0" w:lastRowLastColumn="0"/>
            </w:pPr>
            <w:r>
              <w:t>Strongly disagree (2)</w:t>
            </w:r>
          </w:p>
        </w:tc>
        <w:tc>
          <w:tcPr>
            <w:tcW w:w="1197" w:type="dxa"/>
          </w:tcPr>
          <w:p w14:paraId="0401EE08" w14:textId="77777777" w:rsidR="003042D3" w:rsidRDefault="00E163CD">
            <w:pPr>
              <w:cnfStyle w:val="100000000000" w:firstRow="1" w:lastRow="0" w:firstColumn="0" w:lastColumn="0" w:oddVBand="0" w:evenVBand="0" w:oddHBand="0" w:evenHBand="0" w:firstRowFirstColumn="0" w:firstRowLastColumn="0" w:lastRowFirstColumn="0" w:lastRowLastColumn="0"/>
            </w:pPr>
            <w:r>
              <w:t>Disagree (3)</w:t>
            </w:r>
          </w:p>
        </w:tc>
        <w:tc>
          <w:tcPr>
            <w:tcW w:w="1197" w:type="dxa"/>
          </w:tcPr>
          <w:p w14:paraId="59155497" w14:textId="77777777" w:rsidR="003042D3" w:rsidRDefault="00E163CD">
            <w:pPr>
              <w:cnfStyle w:val="100000000000" w:firstRow="1" w:lastRow="0" w:firstColumn="0" w:lastColumn="0" w:oddVBand="0" w:evenVBand="0" w:oddHBand="0" w:evenHBand="0" w:firstRowFirstColumn="0" w:firstRowLastColumn="0" w:lastRowFirstColumn="0" w:lastRowLastColumn="0"/>
            </w:pPr>
            <w:r>
              <w:t>Neutral (4)</w:t>
            </w:r>
          </w:p>
        </w:tc>
        <w:tc>
          <w:tcPr>
            <w:tcW w:w="1197" w:type="dxa"/>
          </w:tcPr>
          <w:p w14:paraId="225B11B8" w14:textId="77777777" w:rsidR="003042D3" w:rsidRDefault="00E163CD">
            <w:pPr>
              <w:cnfStyle w:val="100000000000" w:firstRow="1" w:lastRow="0" w:firstColumn="0" w:lastColumn="0" w:oddVBand="0" w:evenVBand="0" w:oddHBand="0" w:evenHBand="0" w:firstRowFirstColumn="0" w:firstRowLastColumn="0" w:lastRowFirstColumn="0" w:lastRowLastColumn="0"/>
            </w:pPr>
            <w:r>
              <w:t>Agree (5)</w:t>
            </w:r>
          </w:p>
        </w:tc>
        <w:tc>
          <w:tcPr>
            <w:tcW w:w="1197" w:type="dxa"/>
          </w:tcPr>
          <w:p w14:paraId="1AC3877A" w14:textId="77777777" w:rsidR="003042D3" w:rsidRDefault="00E163CD">
            <w:pPr>
              <w:cnfStyle w:val="100000000000" w:firstRow="1" w:lastRow="0" w:firstColumn="0" w:lastColumn="0" w:oddVBand="0" w:evenVBand="0" w:oddHBand="0" w:evenHBand="0" w:firstRowFirstColumn="0" w:firstRowLastColumn="0" w:lastRowFirstColumn="0" w:lastRowLastColumn="0"/>
            </w:pPr>
            <w:r>
              <w:t>Strongly agree (6)</w:t>
            </w:r>
          </w:p>
        </w:tc>
        <w:tc>
          <w:tcPr>
            <w:tcW w:w="1197" w:type="dxa"/>
          </w:tcPr>
          <w:p w14:paraId="5A311FAC"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strongly agree (7)</w:t>
            </w:r>
          </w:p>
        </w:tc>
      </w:tr>
      <w:tr w:rsidR="003042D3" w14:paraId="252BD54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9DCD2BE" w14:textId="77777777" w:rsidR="003042D3" w:rsidRDefault="00E163CD">
            <w:pPr>
              <w:keepNext/>
            </w:pPr>
            <w:r>
              <w:t xml:space="preserve">I am concerned that I will say things I'll regret when I get angry. (1) </w:t>
            </w:r>
          </w:p>
        </w:tc>
        <w:tc>
          <w:tcPr>
            <w:tcW w:w="1197" w:type="dxa"/>
          </w:tcPr>
          <w:p w14:paraId="578DC0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2E3D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03D4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07A5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8B2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8F03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8194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14D1448"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DA22DFC" w14:textId="77777777" w:rsidR="003042D3" w:rsidRDefault="00E163CD">
            <w:pPr>
              <w:keepNext/>
            </w:pPr>
            <w:r>
              <w:t xml:space="preserve">I can get too carried away when I am really happy. (2) </w:t>
            </w:r>
          </w:p>
        </w:tc>
        <w:tc>
          <w:tcPr>
            <w:tcW w:w="1197" w:type="dxa"/>
          </w:tcPr>
          <w:p w14:paraId="71CAD5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6FFE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7AEB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A92A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D8CE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8649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C3C4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060F094"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50FF51C" w14:textId="77777777" w:rsidR="003042D3" w:rsidRDefault="00E163CD">
            <w:pPr>
              <w:keepNext/>
            </w:pPr>
            <w:r>
              <w:t xml:space="preserve">Depression could really take me over, so it is important to fight off sad feelings. (3) </w:t>
            </w:r>
          </w:p>
        </w:tc>
        <w:tc>
          <w:tcPr>
            <w:tcW w:w="1197" w:type="dxa"/>
          </w:tcPr>
          <w:p w14:paraId="403B08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B706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6F823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E3C7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704B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0E7A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88B3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954053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1FA083F" w14:textId="77777777" w:rsidR="003042D3" w:rsidRDefault="00E163CD">
            <w:pPr>
              <w:keepNext/>
            </w:pPr>
            <w:r>
              <w:t xml:space="preserve">If I get depressed, I am quite sure that I'll bounce right back. (4) </w:t>
            </w:r>
          </w:p>
        </w:tc>
        <w:tc>
          <w:tcPr>
            <w:tcW w:w="1197" w:type="dxa"/>
          </w:tcPr>
          <w:p w14:paraId="201B58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2739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E229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5433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54B7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0193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7F9A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52FE900"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757E81E" w14:textId="77777777" w:rsidR="003042D3" w:rsidRDefault="00E163CD">
            <w:pPr>
              <w:keepNext/>
            </w:pPr>
            <w:r>
              <w:t xml:space="preserve">I get so rattled when I am nervous that I cannot think clearly. (5) </w:t>
            </w:r>
          </w:p>
        </w:tc>
        <w:tc>
          <w:tcPr>
            <w:tcW w:w="1197" w:type="dxa"/>
          </w:tcPr>
          <w:p w14:paraId="22708D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DF46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9A81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54A1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D651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12D3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4BE2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F81EA8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A0AA859" w14:textId="77777777" w:rsidR="003042D3" w:rsidRDefault="00E163CD">
            <w:pPr>
              <w:keepNext/>
            </w:pPr>
            <w:r>
              <w:t xml:space="preserve">Being filled with joy sounds great, but I am concerned that I could lose control over my actions if I get too excited. (6) </w:t>
            </w:r>
          </w:p>
        </w:tc>
        <w:tc>
          <w:tcPr>
            <w:tcW w:w="1197" w:type="dxa"/>
          </w:tcPr>
          <w:p w14:paraId="15E948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83E5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1AA8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ACBF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48E7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E933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71E5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7B135CC"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61050FB" w14:textId="77777777" w:rsidR="003042D3" w:rsidRDefault="00E163CD">
            <w:pPr>
              <w:keepNext/>
            </w:pPr>
            <w:r>
              <w:lastRenderedPageBreak/>
              <w:t xml:space="preserve">It scares me when I feel "shaky" (trembling). (7) </w:t>
            </w:r>
          </w:p>
        </w:tc>
        <w:tc>
          <w:tcPr>
            <w:tcW w:w="1197" w:type="dxa"/>
          </w:tcPr>
          <w:p w14:paraId="2AFF8F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3933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86F9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2DE6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E68B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7EAEB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0129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ADAE34C"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4699366" w14:textId="77777777" w:rsidR="003042D3" w:rsidRDefault="00E163CD">
            <w:pPr>
              <w:keepNext/>
            </w:pPr>
            <w:r>
              <w:t xml:space="preserve">I am afraid that I will hurt someone if I get really furious. (8) </w:t>
            </w:r>
          </w:p>
        </w:tc>
        <w:tc>
          <w:tcPr>
            <w:tcW w:w="1197" w:type="dxa"/>
          </w:tcPr>
          <w:p w14:paraId="014884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FEB1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FD9F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D170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DE33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5AB0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3AB2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6414174"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A4EB831" w14:textId="77777777" w:rsidR="003042D3" w:rsidRDefault="00E163CD">
            <w:pPr>
              <w:keepNext/>
            </w:pPr>
            <w:r>
              <w:t xml:space="preserve">I feel comfortable that I can control my level of anxiety. (9) </w:t>
            </w:r>
          </w:p>
        </w:tc>
        <w:tc>
          <w:tcPr>
            <w:tcW w:w="1197" w:type="dxa"/>
          </w:tcPr>
          <w:p w14:paraId="68FD2B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69B0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A7AD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C646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8160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52E2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BBDE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F31F58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078DE9A" w14:textId="77777777" w:rsidR="003042D3" w:rsidRDefault="00E163CD">
            <w:pPr>
              <w:keepNext/>
            </w:pPr>
            <w:r>
              <w:t xml:space="preserve">Having an orgasm is scary for me because I am afraid of losing control. (10) </w:t>
            </w:r>
          </w:p>
        </w:tc>
        <w:tc>
          <w:tcPr>
            <w:tcW w:w="1197" w:type="dxa"/>
          </w:tcPr>
          <w:p w14:paraId="58007D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CE3E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4A0F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4989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24C3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6D34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73EC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A3421C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AA4E5A1" w14:textId="77777777" w:rsidR="003042D3" w:rsidRDefault="00E163CD">
            <w:pPr>
              <w:keepNext/>
            </w:pPr>
            <w:r>
              <w:t xml:space="preserve">If people were to find out how angry I sometimes feel, the consequences might be pretty bad. (11) </w:t>
            </w:r>
          </w:p>
        </w:tc>
        <w:tc>
          <w:tcPr>
            <w:tcW w:w="1197" w:type="dxa"/>
          </w:tcPr>
          <w:p w14:paraId="330A24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1633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CB76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8B50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EDF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F067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CCB4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A6CE1A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CFFD1DE" w14:textId="77777777" w:rsidR="003042D3" w:rsidRDefault="00E163CD">
            <w:pPr>
              <w:keepNext/>
            </w:pPr>
            <w:r>
              <w:t xml:space="preserve">When I feel good, I let myself go and enjoy it to the fullest. (12) </w:t>
            </w:r>
          </w:p>
        </w:tc>
        <w:tc>
          <w:tcPr>
            <w:tcW w:w="1197" w:type="dxa"/>
          </w:tcPr>
          <w:p w14:paraId="1D22E2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5B12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E902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A0E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A4A3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8B0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43E3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AAE1BD"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E19586B" w14:textId="77777777" w:rsidR="003042D3" w:rsidRDefault="00E163CD">
            <w:pPr>
              <w:keepNext/>
            </w:pPr>
            <w:r>
              <w:t xml:space="preserve">I am afraid that I could go into a depression that would wipe me out. (13) </w:t>
            </w:r>
          </w:p>
        </w:tc>
        <w:tc>
          <w:tcPr>
            <w:tcW w:w="1197" w:type="dxa"/>
          </w:tcPr>
          <w:p w14:paraId="2D620D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9ED2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0804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9589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CD46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1AFB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06B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BF44E1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8A2BE91" w14:textId="77777777" w:rsidR="003042D3" w:rsidRDefault="00E163CD">
            <w:pPr>
              <w:keepNext/>
            </w:pPr>
            <w:r>
              <w:lastRenderedPageBreak/>
              <w:t xml:space="preserve">When I feel really happy, I go overboard, so I don't like getting overly ecstatic. (14) </w:t>
            </w:r>
          </w:p>
        </w:tc>
        <w:tc>
          <w:tcPr>
            <w:tcW w:w="1197" w:type="dxa"/>
          </w:tcPr>
          <w:p w14:paraId="06758F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065F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7846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561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C45F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877D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D57B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6FDC76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663AAB5" w14:textId="77777777" w:rsidR="003042D3" w:rsidRDefault="00E163CD">
            <w:pPr>
              <w:keepNext/>
            </w:pPr>
            <w:r>
              <w:t xml:space="preserve">When I get nervous, I think that I am going to go crazy. (15) </w:t>
            </w:r>
          </w:p>
        </w:tc>
        <w:tc>
          <w:tcPr>
            <w:tcW w:w="1197" w:type="dxa"/>
          </w:tcPr>
          <w:p w14:paraId="2898B5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6493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72A8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C413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3595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AE40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FECC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F64F6F"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0D6D497" w14:textId="77777777" w:rsidR="003042D3" w:rsidRDefault="00E163CD">
            <w:pPr>
              <w:keepNext/>
            </w:pPr>
            <w:r>
              <w:t xml:space="preserve">I feel very comfortable in expressing angry feelings. (16) </w:t>
            </w:r>
          </w:p>
        </w:tc>
        <w:tc>
          <w:tcPr>
            <w:tcW w:w="1197" w:type="dxa"/>
          </w:tcPr>
          <w:p w14:paraId="7CA69B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A712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8726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E05C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5123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D77B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A3D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BF6AE7C"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C521204" w14:textId="77777777" w:rsidR="003042D3" w:rsidRDefault="00E163CD">
            <w:pPr>
              <w:keepNext/>
            </w:pPr>
            <w:r>
              <w:t xml:space="preserve">I am able to prevent myself from becoming overly anxious. (17) </w:t>
            </w:r>
          </w:p>
        </w:tc>
        <w:tc>
          <w:tcPr>
            <w:tcW w:w="1197" w:type="dxa"/>
          </w:tcPr>
          <w:p w14:paraId="338A02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84AF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4918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3F73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3CCC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75C7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6A3E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B16E942"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1909740" w14:textId="77777777" w:rsidR="003042D3" w:rsidRDefault="00E163CD">
            <w:pPr>
              <w:keepNext/>
            </w:pPr>
            <w:r>
              <w:t xml:space="preserve">No matter how happy I become, I keep my feet firmly on the ground. (18) </w:t>
            </w:r>
          </w:p>
        </w:tc>
        <w:tc>
          <w:tcPr>
            <w:tcW w:w="1197" w:type="dxa"/>
          </w:tcPr>
          <w:p w14:paraId="130741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6F52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A9C7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4923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F1BE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A01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29D3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6627288"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8FF302B" w14:textId="77777777" w:rsidR="003042D3" w:rsidRDefault="00E163CD">
            <w:pPr>
              <w:keepNext/>
            </w:pPr>
            <w:r>
              <w:t xml:space="preserve">I am afraid that I might try to hurt myself if I get too depressed. (19) </w:t>
            </w:r>
          </w:p>
        </w:tc>
        <w:tc>
          <w:tcPr>
            <w:tcW w:w="1197" w:type="dxa"/>
          </w:tcPr>
          <w:p w14:paraId="40E795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4CD1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1CA8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7D5C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13F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D716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7D27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A3A768"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9D0BB59" w14:textId="77777777" w:rsidR="003042D3" w:rsidRDefault="00E163CD">
            <w:pPr>
              <w:keepNext/>
            </w:pPr>
            <w:r>
              <w:t xml:space="preserve">It scares me when I am nervous. (20) </w:t>
            </w:r>
          </w:p>
        </w:tc>
        <w:tc>
          <w:tcPr>
            <w:tcW w:w="1197" w:type="dxa"/>
          </w:tcPr>
          <w:p w14:paraId="07B02D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CAD4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3719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DFBD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884D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1AC8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9C70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F3B40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D5A0CB0" w14:textId="77777777" w:rsidR="003042D3" w:rsidRDefault="00E163CD">
            <w:pPr>
              <w:keepNext/>
            </w:pPr>
            <w:r>
              <w:t xml:space="preserve">Being nervous isn't pleasant, but I can handle it. (21) </w:t>
            </w:r>
          </w:p>
        </w:tc>
        <w:tc>
          <w:tcPr>
            <w:tcW w:w="1197" w:type="dxa"/>
          </w:tcPr>
          <w:p w14:paraId="22A56F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B2E7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56B2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1D88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18C1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C835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A7C9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DF0A0ED"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84E2BE2" w14:textId="77777777" w:rsidR="003042D3" w:rsidRDefault="00E163CD">
            <w:pPr>
              <w:keepNext/>
            </w:pPr>
            <w:r>
              <w:t xml:space="preserve">I love feeling excited -- it is a great feeling. (22) </w:t>
            </w:r>
          </w:p>
        </w:tc>
        <w:tc>
          <w:tcPr>
            <w:tcW w:w="1197" w:type="dxa"/>
          </w:tcPr>
          <w:p w14:paraId="69F677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62F4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469C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FC79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ABB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755B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3D54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DD0E1F9"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35A9C34" w14:textId="77777777" w:rsidR="003042D3" w:rsidRDefault="00E163CD">
            <w:pPr>
              <w:keepNext/>
            </w:pPr>
            <w:r>
              <w:lastRenderedPageBreak/>
              <w:t xml:space="preserve">I worry about losing self-control when I am on cloud nine. (23) </w:t>
            </w:r>
          </w:p>
        </w:tc>
        <w:tc>
          <w:tcPr>
            <w:tcW w:w="1197" w:type="dxa"/>
          </w:tcPr>
          <w:p w14:paraId="76277D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0ABA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9983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444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FF6C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F992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63D4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079B9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3179FCCD" w14:textId="77777777" w:rsidR="003042D3" w:rsidRDefault="00E163CD">
            <w:pPr>
              <w:keepNext/>
            </w:pPr>
            <w:r>
              <w:t xml:space="preserve">There is nothing I can do to stop anxiety once it has started. (24) </w:t>
            </w:r>
          </w:p>
        </w:tc>
        <w:tc>
          <w:tcPr>
            <w:tcW w:w="1197" w:type="dxa"/>
          </w:tcPr>
          <w:p w14:paraId="2FE41B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F2FA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740A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BB2A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5FE8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6D8A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704B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ECA631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DE94FF7" w14:textId="77777777" w:rsidR="003042D3" w:rsidRDefault="00E163CD">
            <w:pPr>
              <w:keepNext/>
            </w:pPr>
            <w:r>
              <w:t xml:space="preserve">When I start feeling "down," I think I might let the sadness go too far. (25) </w:t>
            </w:r>
          </w:p>
        </w:tc>
        <w:tc>
          <w:tcPr>
            <w:tcW w:w="1197" w:type="dxa"/>
          </w:tcPr>
          <w:p w14:paraId="0AAD9B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68F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33A7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AB2C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CDBF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2A6F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011D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1E0AD3E"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547D488" w14:textId="77777777" w:rsidR="003042D3" w:rsidRDefault="00E163CD">
            <w:pPr>
              <w:keepNext/>
            </w:pPr>
            <w:r>
              <w:t xml:space="preserve">Once I get nervous, I think that my anxiety might get out of hand. (26) </w:t>
            </w:r>
          </w:p>
        </w:tc>
        <w:tc>
          <w:tcPr>
            <w:tcW w:w="1197" w:type="dxa"/>
          </w:tcPr>
          <w:p w14:paraId="2FB105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3A48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00E0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A1B4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96DD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BB94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2C4F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598E314"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2362D401" w14:textId="77777777" w:rsidR="003042D3" w:rsidRDefault="00E163CD">
            <w:pPr>
              <w:keepNext/>
            </w:pPr>
            <w:r>
              <w:t xml:space="preserve">Being depressed is not so bad because I know it will soon pass. (27) </w:t>
            </w:r>
          </w:p>
        </w:tc>
        <w:tc>
          <w:tcPr>
            <w:tcW w:w="1197" w:type="dxa"/>
          </w:tcPr>
          <w:p w14:paraId="216BF1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29E7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995E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D62B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4ABA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D407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20DB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018E0B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54C3E92" w14:textId="77777777" w:rsidR="003042D3" w:rsidRDefault="00E163CD">
            <w:pPr>
              <w:keepNext/>
            </w:pPr>
            <w:r>
              <w:t xml:space="preserve">I would be embarrassed to death if I lost my temper in front of other people. (28) </w:t>
            </w:r>
          </w:p>
        </w:tc>
        <w:tc>
          <w:tcPr>
            <w:tcW w:w="1197" w:type="dxa"/>
          </w:tcPr>
          <w:p w14:paraId="09094B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AB96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BF94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B7B5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B6C9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6C26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1704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8B7FEFB"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571929E" w14:textId="77777777" w:rsidR="003042D3" w:rsidRDefault="00E163CD">
            <w:pPr>
              <w:keepNext/>
            </w:pPr>
            <w:r>
              <w:t xml:space="preserve">When I get 'the blues,' I worry that they will pull me down too far. (29) </w:t>
            </w:r>
          </w:p>
        </w:tc>
        <w:tc>
          <w:tcPr>
            <w:tcW w:w="1197" w:type="dxa"/>
          </w:tcPr>
          <w:p w14:paraId="71126B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B1E4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8526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093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F13E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F01E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BD28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6C8946B"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5BDA9FE" w14:textId="77777777" w:rsidR="003042D3" w:rsidRDefault="00E163CD">
            <w:pPr>
              <w:keepNext/>
            </w:pPr>
            <w:r>
              <w:t xml:space="preserve">When I get angry, I don't particularly </w:t>
            </w:r>
            <w:r>
              <w:lastRenderedPageBreak/>
              <w:t xml:space="preserve">worry about losing my temper. (30) </w:t>
            </w:r>
          </w:p>
        </w:tc>
        <w:tc>
          <w:tcPr>
            <w:tcW w:w="1197" w:type="dxa"/>
          </w:tcPr>
          <w:p w14:paraId="282F41B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F854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C909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735AD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71F9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76B6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47F6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0D0DA7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7F2B9BF" w14:textId="77777777" w:rsidR="003042D3" w:rsidRDefault="00E163CD">
            <w:pPr>
              <w:keepNext/>
            </w:pPr>
            <w:r>
              <w:t xml:space="preserve">Whether I am happy or not, my self-control stays about the same. (31) </w:t>
            </w:r>
          </w:p>
        </w:tc>
        <w:tc>
          <w:tcPr>
            <w:tcW w:w="1197" w:type="dxa"/>
          </w:tcPr>
          <w:p w14:paraId="05CC85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17BF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28AA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23A3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392D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841A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EC56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58CB21D"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7599219" w14:textId="77777777" w:rsidR="003042D3" w:rsidRDefault="00E163CD">
            <w:pPr>
              <w:keepNext/>
            </w:pPr>
            <w:r>
              <w:t xml:space="preserve">When I get really excited about something, I worry that my enthusiasm will get out of hand. (32) </w:t>
            </w:r>
          </w:p>
        </w:tc>
        <w:tc>
          <w:tcPr>
            <w:tcW w:w="1197" w:type="dxa"/>
          </w:tcPr>
          <w:p w14:paraId="124689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1695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687B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4C95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F13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6660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80A6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632F83A"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0199C4B3" w14:textId="77777777" w:rsidR="003042D3" w:rsidRDefault="00E163CD">
            <w:pPr>
              <w:keepNext/>
            </w:pPr>
            <w:r>
              <w:t xml:space="preserve">When I get nervous, I feel as if I am going to scream. (33) </w:t>
            </w:r>
          </w:p>
        </w:tc>
        <w:tc>
          <w:tcPr>
            <w:tcW w:w="1197" w:type="dxa"/>
          </w:tcPr>
          <w:p w14:paraId="031BC9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ABE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694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CB25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7059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1EAC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CA8A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7E75011"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4C69A635" w14:textId="77777777" w:rsidR="003042D3" w:rsidRDefault="00E163CD">
            <w:pPr>
              <w:keepNext/>
            </w:pPr>
            <w:r>
              <w:t xml:space="preserve">I get nervous about being angry because I am </w:t>
            </w:r>
            <w:proofErr w:type="gramStart"/>
            <w:r>
              <w:t>afraid</w:t>
            </w:r>
            <w:proofErr w:type="gramEnd"/>
            <w:r>
              <w:t xml:space="preserve"> I will go too far, and I'll regret it later. (34) </w:t>
            </w:r>
          </w:p>
        </w:tc>
        <w:tc>
          <w:tcPr>
            <w:tcW w:w="1197" w:type="dxa"/>
          </w:tcPr>
          <w:p w14:paraId="0C1A10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FCAE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AC3B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6312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BC62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1F47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122A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BBB0C8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FF75D5C" w14:textId="77777777" w:rsidR="003042D3" w:rsidRDefault="00E163CD">
            <w:pPr>
              <w:keepNext/>
            </w:pPr>
            <w:r>
              <w:t xml:space="preserve">I am afraid that I will babble or talk funny when I am nervous. (35) </w:t>
            </w:r>
          </w:p>
        </w:tc>
        <w:tc>
          <w:tcPr>
            <w:tcW w:w="1197" w:type="dxa"/>
          </w:tcPr>
          <w:p w14:paraId="7FC593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BF14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7176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EBC5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FDE4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3703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89F6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822D67"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1DBF94B" w14:textId="77777777" w:rsidR="003042D3" w:rsidRDefault="00E163CD">
            <w:pPr>
              <w:keepNext/>
            </w:pPr>
            <w:r>
              <w:t xml:space="preserve">Getting really ecstatic about something is a problem for me because sometimes being too happy clouds my judgment. (36) </w:t>
            </w:r>
          </w:p>
        </w:tc>
        <w:tc>
          <w:tcPr>
            <w:tcW w:w="1197" w:type="dxa"/>
          </w:tcPr>
          <w:p w14:paraId="1EF7AE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E1DE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33BC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C588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1EF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5F66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EDA2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BDEDDE7"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514A028" w14:textId="77777777" w:rsidR="003042D3" w:rsidRDefault="00E163CD">
            <w:pPr>
              <w:keepNext/>
            </w:pPr>
            <w:r>
              <w:lastRenderedPageBreak/>
              <w:t xml:space="preserve">Depression is scary to me -- I am afraid that I could get depressed and never recover. (37) </w:t>
            </w:r>
          </w:p>
        </w:tc>
        <w:tc>
          <w:tcPr>
            <w:tcW w:w="1197" w:type="dxa"/>
          </w:tcPr>
          <w:p w14:paraId="335113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5D17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6AF0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AA9A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E3F3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F32B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C976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0A8F2DC"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FF3BB70" w14:textId="77777777" w:rsidR="003042D3" w:rsidRDefault="00E163CD">
            <w:pPr>
              <w:keepNext/>
            </w:pPr>
            <w:r>
              <w:t xml:space="preserve">I don't really mind feeling nervous; I know it's just a passing thing. (38) </w:t>
            </w:r>
          </w:p>
        </w:tc>
        <w:tc>
          <w:tcPr>
            <w:tcW w:w="1197" w:type="dxa"/>
          </w:tcPr>
          <w:p w14:paraId="646A8D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BCC0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4350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86FF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1352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4730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11E5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ED22025"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1C79CD85" w14:textId="77777777" w:rsidR="003042D3" w:rsidRDefault="00E163CD">
            <w:pPr>
              <w:keepNext/>
            </w:pPr>
            <w:r>
              <w:t xml:space="preserve">I am afraid that letting myself feel really angry about something could lead me into an unending rage. (39) </w:t>
            </w:r>
          </w:p>
        </w:tc>
        <w:tc>
          <w:tcPr>
            <w:tcW w:w="1197" w:type="dxa"/>
          </w:tcPr>
          <w:p w14:paraId="07CE3A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B4F8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9D7E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0970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27ED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C9B2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E0D8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993F430"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5E281790" w14:textId="77777777" w:rsidR="003042D3" w:rsidRDefault="00E163CD">
            <w:pPr>
              <w:keepNext/>
            </w:pPr>
            <w:r>
              <w:t xml:space="preserve">When I get nervous, I am afraid that I will act foolish. (40) </w:t>
            </w:r>
          </w:p>
        </w:tc>
        <w:tc>
          <w:tcPr>
            <w:tcW w:w="1197" w:type="dxa"/>
          </w:tcPr>
          <w:p w14:paraId="431CCD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FEA7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7071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BA2C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255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9B74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E245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7C4D156"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6C0BC2D5" w14:textId="77777777" w:rsidR="003042D3" w:rsidRDefault="00E163CD">
            <w:pPr>
              <w:keepNext/>
            </w:pPr>
            <w:r>
              <w:t xml:space="preserve">I am afraid that I'll do something dumb if I get carried away with happiness. (41) </w:t>
            </w:r>
          </w:p>
        </w:tc>
        <w:tc>
          <w:tcPr>
            <w:tcW w:w="1197" w:type="dxa"/>
          </w:tcPr>
          <w:p w14:paraId="1A3E46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2B8C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ACC4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05F5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B5E4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0C95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DE07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440F27F" w14:textId="77777777" w:rsidTr="003042D3">
        <w:tc>
          <w:tcPr>
            <w:cnfStyle w:val="001000000000" w:firstRow="0" w:lastRow="0" w:firstColumn="1" w:lastColumn="0" w:oddVBand="0" w:evenVBand="0" w:oddHBand="0" w:evenHBand="0" w:firstRowFirstColumn="0" w:firstRowLastColumn="0" w:lastRowFirstColumn="0" w:lastRowLastColumn="0"/>
            <w:tcW w:w="1197" w:type="dxa"/>
          </w:tcPr>
          <w:p w14:paraId="749FA13D" w14:textId="77777777" w:rsidR="003042D3" w:rsidRDefault="00E163CD">
            <w:pPr>
              <w:keepNext/>
            </w:pPr>
            <w:r>
              <w:t xml:space="preserve">I think my judgment suffers when I get really happy. (42) </w:t>
            </w:r>
          </w:p>
        </w:tc>
        <w:tc>
          <w:tcPr>
            <w:tcW w:w="1197" w:type="dxa"/>
          </w:tcPr>
          <w:p w14:paraId="2AF988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F8C9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4DFE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19574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36FF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F430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F3CE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A3BFC3" w14:textId="77777777" w:rsidR="003042D3" w:rsidRDefault="003042D3"/>
    <w:p w14:paraId="27008813" w14:textId="77777777" w:rsidR="003042D3" w:rsidRDefault="003042D3"/>
    <w:p w14:paraId="5A71162B" w14:textId="77777777" w:rsidR="003042D3" w:rsidRDefault="00E163CD">
      <w:pPr>
        <w:pStyle w:val="BlockEndLabel"/>
      </w:pPr>
      <w:r>
        <w:t>End of Block: Affective Control Scale</w:t>
      </w:r>
    </w:p>
    <w:p w14:paraId="3F6C6496" w14:textId="77777777" w:rsidR="003042D3" w:rsidRDefault="003042D3">
      <w:pPr>
        <w:pStyle w:val="BlockSeparator"/>
      </w:pPr>
    </w:p>
    <w:p w14:paraId="3C5B96B9" w14:textId="77777777" w:rsidR="003042D3" w:rsidRDefault="00E163CD">
      <w:pPr>
        <w:pStyle w:val="BlockStartLabel"/>
      </w:pPr>
      <w:r>
        <w:t>Start of Block: Coping Flexibility Scale</w:t>
      </w:r>
    </w:p>
    <w:tbl>
      <w:tblPr>
        <w:tblStyle w:val="QQuestionIconTable"/>
        <w:tblW w:w="50" w:type="auto"/>
        <w:tblLook w:val="07E0" w:firstRow="1" w:lastRow="1" w:firstColumn="1" w:lastColumn="1" w:noHBand="1" w:noVBand="1"/>
      </w:tblPr>
      <w:tblGrid>
        <w:gridCol w:w="380"/>
      </w:tblGrid>
      <w:tr w:rsidR="003042D3" w14:paraId="6ADA444E" w14:textId="77777777">
        <w:tc>
          <w:tcPr>
            <w:tcW w:w="50" w:type="dxa"/>
          </w:tcPr>
          <w:p w14:paraId="20B214F2" w14:textId="77777777" w:rsidR="003042D3" w:rsidRDefault="00E163CD">
            <w:pPr>
              <w:keepNext/>
            </w:pPr>
            <w:r>
              <w:rPr>
                <w:noProof/>
              </w:rPr>
              <w:lastRenderedPageBreak/>
              <w:drawing>
                <wp:inline distT="0" distB="0" distL="0" distR="0" wp14:anchorId="0CD4844D" wp14:editId="4FE4380B">
                  <wp:extent cx="228600" cy="228600"/>
                  <wp:effectExtent l="0" t="0" r="0" b="0"/>
                  <wp:docPr id="2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7B4D9C" w14:textId="77777777" w:rsidR="003042D3" w:rsidRDefault="003042D3"/>
    <w:p w14:paraId="5F5D3B74" w14:textId="77777777" w:rsidR="003042D3" w:rsidRDefault="00E163CD">
      <w:pPr>
        <w:keepNext/>
      </w:pPr>
      <w:r>
        <w:lastRenderedPageBreak/>
        <w:t xml:space="preserve">CFS </w:t>
      </w:r>
      <w:r>
        <w:rPr>
          <w:b/>
        </w:rPr>
        <w:t xml:space="preserve">Instructions: </w:t>
      </w:r>
      <w:r>
        <w:t>When we feel stress, we try to cope using various actions and thoughts. The following items describe stress-coping situations. Please indicate how these situations apply to you. </w:t>
      </w:r>
    </w:p>
    <w:tbl>
      <w:tblPr>
        <w:tblStyle w:val="QQuestionTable"/>
        <w:tblW w:w="9576" w:type="auto"/>
        <w:tblLook w:val="07E0" w:firstRow="1" w:lastRow="1" w:firstColumn="1" w:lastColumn="1" w:noHBand="1" w:noVBand="1"/>
      </w:tblPr>
      <w:tblGrid>
        <w:gridCol w:w="1915"/>
        <w:gridCol w:w="1915"/>
        <w:gridCol w:w="1915"/>
        <w:gridCol w:w="1915"/>
        <w:gridCol w:w="1915"/>
      </w:tblGrid>
      <w:tr w:rsidR="003042D3" w14:paraId="5370F048"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6BEAC8E" w14:textId="77777777" w:rsidR="003042D3" w:rsidRDefault="003042D3">
            <w:pPr>
              <w:keepNext/>
            </w:pPr>
          </w:p>
        </w:tc>
        <w:tc>
          <w:tcPr>
            <w:tcW w:w="1915" w:type="dxa"/>
          </w:tcPr>
          <w:p w14:paraId="2BEE8E24"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Applicable (3)</w:t>
            </w:r>
          </w:p>
        </w:tc>
        <w:tc>
          <w:tcPr>
            <w:tcW w:w="1915" w:type="dxa"/>
          </w:tcPr>
          <w:p w14:paraId="79CFCAA6" w14:textId="77777777" w:rsidR="003042D3" w:rsidRDefault="00E163CD">
            <w:pPr>
              <w:cnfStyle w:val="100000000000" w:firstRow="1" w:lastRow="0" w:firstColumn="0" w:lastColumn="0" w:oddVBand="0" w:evenVBand="0" w:oddHBand="0" w:evenHBand="0" w:firstRowFirstColumn="0" w:firstRowLastColumn="0" w:lastRowFirstColumn="0" w:lastRowLastColumn="0"/>
            </w:pPr>
            <w:r>
              <w:t>Applicable (2)</w:t>
            </w:r>
          </w:p>
        </w:tc>
        <w:tc>
          <w:tcPr>
            <w:tcW w:w="1915" w:type="dxa"/>
          </w:tcPr>
          <w:p w14:paraId="339E3EC3"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Somewhat Applicable (1)</w:t>
            </w:r>
          </w:p>
        </w:tc>
        <w:tc>
          <w:tcPr>
            <w:tcW w:w="1915" w:type="dxa"/>
          </w:tcPr>
          <w:p w14:paraId="58DA8D70" w14:textId="77777777" w:rsidR="003042D3" w:rsidRDefault="00E163CD">
            <w:pPr>
              <w:cnfStyle w:val="100000000000" w:firstRow="1" w:lastRow="0" w:firstColumn="0" w:lastColumn="0" w:oddVBand="0" w:evenVBand="0" w:oddHBand="0" w:evenHBand="0" w:firstRowFirstColumn="0" w:firstRowLastColumn="0" w:lastRowFirstColumn="0" w:lastRowLastColumn="0"/>
            </w:pPr>
            <w:r>
              <w:t>Not Applicable (0)</w:t>
            </w:r>
          </w:p>
        </w:tc>
      </w:tr>
      <w:tr w:rsidR="003042D3" w14:paraId="52CD133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EBED7E5" w14:textId="77777777" w:rsidR="003042D3" w:rsidRDefault="00E163CD">
            <w:pPr>
              <w:keepNext/>
            </w:pPr>
            <w:r>
              <w:t xml:space="preserve">When a stressful situation has not improved, I try to think of other ways to cope with it. (CFS_1) </w:t>
            </w:r>
          </w:p>
        </w:tc>
        <w:tc>
          <w:tcPr>
            <w:tcW w:w="1915" w:type="dxa"/>
          </w:tcPr>
          <w:p w14:paraId="6A6D28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BAC5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33E2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76BA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DAF8C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066F42F" w14:textId="77777777" w:rsidR="003042D3" w:rsidRDefault="00E163CD">
            <w:pPr>
              <w:keepNext/>
            </w:pPr>
            <w:r>
              <w:t xml:space="preserve">I only use certain ways to cope with stress. (CFS_2) </w:t>
            </w:r>
          </w:p>
        </w:tc>
        <w:tc>
          <w:tcPr>
            <w:tcW w:w="1915" w:type="dxa"/>
          </w:tcPr>
          <w:p w14:paraId="28B262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72ED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05C8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F95F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D89302"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7A86D4B0" w14:textId="77777777" w:rsidR="003042D3" w:rsidRDefault="00E163CD">
            <w:pPr>
              <w:keepNext/>
            </w:pPr>
            <w:r>
              <w:t xml:space="preserve">When stressed, I use several ways to cope and make the situation better. (CFS_3) </w:t>
            </w:r>
          </w:p>
        </w:tc>
        <w:tc>
          <w:tcPr>
            <w:tcW w:w="1915" w:type="dxa"/>
          </w:tcPr>
          <w:p w14:paraId="219A617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990F7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F3BC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A472E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407D1DC"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78C8911" w14:textId="77777777" w:rsidR="003042D3" w:rsidRDefault="00E163CD">
            <w:pPr>
              <w:keepNext/>
            </w:pPr>
            <w:r>
              <w:t xml:space="preserve">When I haven’t coped with a stressful situation well, I use other ways to cope with that situation. (CFS_4) </w:t>
            </w:r>
          </w:p>
        </w:tc>
        <w:tc>
          <w:tcPr>
            <w:tcW w:w="1915" w:type="dxa"/>
          </w:tcPr>
          <w:p w14:paraId="15734D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61EF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257B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F6BE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D57ED46"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3B0AA224" w14:textId="77777777" w:rsidR="003042D3" w:rsidRDefault="00E163CD">
            <w:pPr>
              <w:keepNext/>
            </w:pPr>
            <w:r>
              <w:t xml:space="preserve">If a stressful situation has not improved, I use other ways to cope with that situation. (CFS_5) </w:t>
            </w:r>
          </w:p>
        </w:tc>
        <w:tc>
          <w:tcPr>
            <w:tcW w:w="1915" w:type="dxa"/>
          </w:tcPr>
          <w:p w14:paraId="21FB01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8548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449F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B921F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A74558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1365E4A" w14:textId="77777777" w:rsidR="003042D3" w:rsidRDefault="00E163CD">
            <w:pPr>
              <w:keepNext/>
            </w:pPr>
            <w:r>
              <w:t xml:space="preserve">I am aware of how successful or unsuccessful my attempts to cope with stress have been. (CFS_6) </w:t>
            </w:r>
          </w:p>
        </w:tc>
        <w:tc>
          <w:tcPr>
            <w:tcW w:w="1915" w:type="dxa"/>
          </w:tcPr>
          <w:p w14:paraId="1DCBF7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ED5E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472F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010D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DD28BAD"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C030114" w14:textId="77777777" w:rsidR="003042D3" w:rsidRDefault="00E163CD">
            <w:pPr>
              <w:keepNext/>
            </w:pPr>
            <w:r>
              <w:t xml:space="preserve">I fail to notice when I have </w:t>
            </w:r>
            <w:r>
              <w:lastRenderedPageBreak/>
              <w:t xml:space="preserve">been unable to cope with stress. (CFS_7) </w:t>
            </w:r>
          </w:p>
        </w:tc>
        <w:tc>
          <w:tcPr>
            <w:tcW w:w="1915" w:type="dxa"/>
          </w:tcPr>
          <w:p w14:paraId="0A4D23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5B7B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9ACC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9400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63EDC6A"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14531FB" w14:textId="77777777" w:rsidR="003042D3" w:rsidRDefault="00E163CD">
            <w:pPr>
              <w:keepNext/>
            </w:pPr>
            <w:r>
              <w:t xml:space="preserve">If I feel that I have failed to cope with stress, I change the way in which I deal with stress. (CFS_8) </w:t>
            </w:r>
          </w:p>
        </w:tc>
        <w:tc>
          <w:tcPr>
            <w:tcW w:w="1915" w:type="dxa"/>
          </w:tcPr>
          <w:p w14:paraId="369B44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A46A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A2B2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AEC1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CBF2FA3"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49AD7B3" w14:textId="77777777" w:rsidR="003042D3" w:rsidRDefault="00E163CD">
            <w:pPr>
              <w:keepNext/>
            </w:pPr>
            <w:r>
              <w:t xml:space="preserve">After coping with stress, I think about how well my ways of coping with stress worked or did not work. (CFS_9) </w:t>
            </w:r>
          </w:p>
        </w:tc>
        <w:tc>
          <w:tcPr>
            <w:tcW w:w="1915" w:type="dxa"/>
          </w:tcPr>
          <w:p w14:paraId="2351DE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CBBA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BF77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538F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0488FA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D936D89" w14:textId="77777777" w:rsidR="003042D3" w:rsidRDefault="00E163CD">
            <w:pPr>
              <w:keepNext/>
            </w:pPr>
            <w:r>
              <w:t xml:space="preserve">This is a control question. Mark "Very Applicable" and move on. (DQS_5) </w:t>
            </w:r>
          </w:p>
        </w:tc>
        <w:tc>
          <w:tcPr>
            <w:tcW w:w="1915" w:type="dxa"/>
          </w:tcPr>
          <w:p w14:paraId="0BDDFB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F823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7462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F732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3651DAD"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4ABB5BEC" w14:textId="77777777" w:rsidR="003042D3" w:rsidRDefault="00E163CD">
            <w:pPr>
              <w:keepNext/>
            </w:pPr>
            <w:r>
              <w:t xml:space="preserve">If I have failed to cope with stress, I think of other ways to cope. (CFS_10) </w:t>
            </w:r>
          </w:p>
        </w:tc>
        <w:tc>
          <w:tcPr>
            <w:tcW w:w="1915" w:type="dxa"/>
          </w:tcPr>
          <w:p w14:paraId="10C242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766E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77E9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4698E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30596E" w14:textId="77777777" w:rsidR="003042D3" w:rsidRDefault="003042D3"/>
    <w:p w14:paraId="0EE393CD" w14:textId="77777777" w:rsidR="003042D3" w:rsidRDefault="003042D3"/>
    <w:p w14:paraId="4BA9D3D9" w14:textId="77777777" w:rsidR="003042D3" w:rsidRDefault="00E163CD">
      <w:pPr>
        <w:pStyle w:val="BlockEndLabel"/>
      </w:pPr>
      <w:r>
        <w:t>End of Block: Coping Flexibility Scale</w:t>
      </w:r>
    </w:p>
    <w:p w14:paraId="4D310466" w14:textId="77777777" w:rsidR="003042D3" w:rsidRDefault="003042D3">
      <w:pPr>
        <w:pStyle w:val="BlockSeparator"/>
      </w:pPr>
    </w:p>
    <w:p w14:paraId="6C828B5A" w14:textId="77777777" w:rsidR="003042D3" w:rsidRDefault="00E163CD">
      <w:pPr>
        <w:pStyle w:val="BlockStartLabel"/>
      </w:pPr>
      <w:r>
        <w:t>Start of Block: MINORITY STRESS SECTION</w:t>
      </w:r>
    </w:p>
    <w:p w14:paraId="6728F4C7" w14:textId="77777777" w:rsidR="003042D3" w:rsidRDefault="003042D3"/>
    <w:p w14:paraId="29436484" w14:textId="77777777" w:rsidR="003042D3" w:rsidRDefault="00E163CD">
      <w:pPr>
        <w:keepNext/>
      </w:pPr>
      <w:r>
        <w:t>section3intro Look at you go! Half-way done already. This is the last part of the survey questions. These questions will ask you about various experiences you may have faced due to your sexual orientation. </w:t>
      </w:r>
    </w:p>
    <w:p w14:paraId="1973D6D9" w14:textId="77777777" w:rsidR="003042D3" w:rsidRDefault="003042D3"/>
    <w:p w14:paraId="0C0613D5" w14:textId="77777777" w:rsidR="003042D3" w:rsidRDefault="00E163CD">
      <w:pPr>
        <w:pStyle w:val="BlockEndLabel"/>
      </w:pPr>
      <w:r>
        <w:t>End of Block: MINORITY STRESS SECTION</w:t>
      </w:r>
    </w:p>
    <w:p w14:paraId="6033936A" w14:textId="77777777" w:rsidR="003042D3" w:rsidRDefault="003042D3">
      <w:pPr>
        <w:pStyle w:val="BlockSeparator"/>
      </w:pPr>
    </w:p>
    <w:p w14:paraId="35AB3CD3" w14:textId="77777777" w:rsidR="003042D3" w:rsidRDefault="00E163CD">
      <w:pPr>
        <w:pStyle w:val="BlockStartLabel"/>
      </w:pPr>
      <w:r>
        <w:t>Start of Block: Sexual Orientation-Related Discrimination Inventory</w:t>
      </w:r>
    </w:p>
    <w:p w14:paraId="05493309" w14:textId="77777777" w:rsidR="003042D3" w:rsidRDefault="003042D3"/>
    <w:p w14:paraId="6437A594" w14:textId="77777777" w:rsidR="003042D3" w:rsidRDefault="00E163CD">
      <w:pPr>
        <w:keepNext/>
      </w:pPr>
      <w:proofErr w:type="spellStart"/>
      <w:r>
        <w:t>SORDI_instructions</w:t>
      </w:r>
      <w:proofErr w:type="spellEnd"/>
      <w:r>
        <w:t xml:space="preserve"> </w:t>
      </w:r>
      <w:r>
        <w:rPr>
          <w:b/>
        </w:rPr>
        <w:t>Instructions: </w:t>
      </w:r>
      <w:r>
        <w:t xml:space="preserve">People are sometimes treated differently because of their sexual orientation. While we recognize that people may be treated differently based on many </w:t>
      </w:r>
      <w:r>
        <w:lastRenderedPageBreak/>
        <w:t xml:space="preserve">different types of identities (such as skin color, gender expression/identity, physical appearance, etc.), below </w:t>
      </w:r>
      <w:r>
        <w:rPr>
          <w:b/>
        </w:rPr>
        <w:t xml:space="preserve">we are going to focus solely on experiences related to </w:t>
      </w:r>
      <w:r>
        <w:rPr>
          <w:b/>
          <w:i/>
          <w:u w:val="single"/>
        </w:rPr>
        <w:t>sexual orientation</w:t>
      </w:r>
      <w:r>
        <w:t>.     Please read each of the following questions carefully and mark the answers that best describe your experience. </w:t>
      </w:r>
    </w:p>
    <w:p w14:paraId="45D7F947" w14:textId="77777777" w:rsidR="003042D3" w:rsidRDefault="003042D3"/>
    <w:p w14:paraId="098302D2"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70E0074" w14:textId="77777777">
        <w:tc>
          <w:tcPr>
            <w:tcW w:w="50" w:type="dxa"/>
          </w:tcPr>
          <w:p w14:paraId="020FE698" w14:textId="77777777" w:rsidR="003042D3" w:rsidRDefault="00E163CD">
            <w:pPr>
              <w:keepNext/>
            </w:pPr>
            <w:r>
              <w:rPr>
                <w:noProof/>
              </w:rPr>
              <w:drawing>
                <wp:inline distT="0" distB="0" distL="0" distR="0" wp14:anchorId="0146CF13" wp14:editId="1482AD8C">
                  <wp:extent cx="228600" cy="228600"/>
                  <wp:effectExtent l="0" t="0" r="0" b="0"/>
                  <wp:docPr id="2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343491" w14:textId="77777777" w:rsidR="003042D3" w:rsidRDefault="003042D3"/>
    <w:p w14:paraId="00D161AA" w14:textId="77777777" w:rsidR="003042D3" w:rsidRDefault="00E163CD">
      <w:pPr>
        <w:keepNext/>
      </w:pPr>
      <w:r>
        <w:t xml:space="preserve">SORDI_1a </w:t>
      </w:r>
      <w:r>
        <w:rPr>
          <w:b/>
        </w:rPr>
        <w:t xml:space="preserve">1. In the </w:t>
      </w:r>
      <w:r>
        <w:rPr>
          <w:b/>
          <w:u w:val="single"/>
        </w:rPr>
        <w:t>past 6 months</w:t>
      </w:r>
      <w:r>
        <w:rPr>
          <w:b/>
        </w:rPr>
        <w:t xml:space="preserve"> (since </w:t>
      </w:r>
      <w:r>
        <w:rPr>
          <w:b/>
          <w:color w:val="426092"/>
        </w:rPr>
        <w:t>${date://OtherDate/FL/-6%20month}</w:t>
      </w:r>
      <w:r>
        <w:rPr>
          <w:b/>
        </w:rPr>
        <w:t xml:space="preserve">), has someone shielded a child from you or taken a child from you </w:t>
      </w:r>
      <w:r>
        <w:rPr>
          <w:b/>
          <w:i/>
        </w:rPr>
        <w:t>because of your sexual orientation</w:t>
      </w:r>
      <w:r>
        <w:rPr>
          <w:b/>
        </w:rPr>
        <w:t>? </w:t>
      </w:r>
    </w:p>
    <w:p w14:paraId="7B9C7911" w14:textId="77777777" w:rsidR="003042D3" w:rsidRDefault="00E163CD">
      <w:pPr>
        <w:pStyle w:val="ListParagraph"/>
        <w:keepNext/>
        <w:numPr>
          <w:ilvl w:val="0"/>
          <w:numId w:val="4"/>
        </w:numPr>
      </w:pPr>
      <w:proofErr w:type="gramStart"/>
      <w:r>
        <w:t>Never  (</w:t>
      </w:r>
      <w:proofErr w:type="gramEnd"/>
      <w:r>
        <w:t xml:space="preserve">0) </w:t>
      </w:r>
    </w:p>
    <w:p w14:paraId="3CDD77DD" w14:textId="77777777" w:rsidR="003042D3" w:rsidRDefault="00E163CD">
      <w:pPr>
        <w:pStyle w:val="ListParagraph"/>
        <w:keepNext/>
        <w:numPr>
          <w:ilvl w:val="0"/>
          <w:numId w:val="4"/>
        </w:numPr>
      </w:pPr>
      <w:proofErr w:type="gramStart"/>
      <w:r>
        <w:t>Once  (</w:t>
      </w:r>
      <w:proofErr w:type="gramEnd"/>
      <w:r>
        <w:t xml:space="preserve">1) </w:t>
      </w:r>
    </w:p>
    <w:p w14:paraId="174C33E0" w14:textId="77777777" w:rsidR="003042D3" w:rsidRDefault="00E163CD">
      <w:pPr>
        <w:pStyle w:val="ListParagraph"/>
        <w:keepNext/>
        <w:numPr>
          <w:ilvl w:val="0"/>
          <w:numId w:val="4"/>
        </w:numPr>
      </w:pPr>
      <w:proofErr w:type="gramStart"/>
      <w:r>
        <w:t>Twice  (</w:t>
      </w:r>
      <w:proofErr w:type="gramEnd"/>
      <w:r>
        <w:t xml:space="preserve">2) </w:t>
      </w:r>
    </w:p>
    <w:p w14:paraId="616EE300"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760773E7"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6F65D41"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046455AB"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18372670"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16CA5BB3"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6C2CA0AA"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071C9445"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6E70CDF1"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78997D33" w14:textId="77777777" w:rsidR="003042D3" w:rsidRDefault="003042D3"/>
    <w:p w14:paraId="3365080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3EFD3E0" w14:textId="77777777">
        <w:tc>
          <w:tcPr>
            <w:tcW w:w="50" w:type="dxa"/>
          </w:tcPr>
          <w:p w14:paraId="45F21A82" w14:textId="77777777" w:rsidR="003042D3" w:rsidRDefault="00E163CD">
            <w:pPr>
              <w:keepNext/>
            </w:pPr>
            <w:r>
              <w:rPr>
                <w:noProof/>
              </w:rPr>
              <w:drawing>
                <wp:inline distT="0" distB="0" distL="0" distR="0" wp14:anchorId="74489CB0" wp14:editId="20B0068F">
                  <wp:extent cx="228600" cy="228600"/>
                  <wp:effectExtent l="0" t="0" r="0" b="0"/>
                  <wp:docPr id="2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A032BB" w14:textId="77777777" w:rsidR="003042D3" w:rsidRDefault="003042D3"/>
    <w:p w14:paraId="66C72199" w14:textId="77777777" w:rsidR="003042D3" w:rsidRDefault="00E163CD">
      <w:pPr>
        <w:keepNext/>
      </w:pPr>
      <w:r>
        <w:lastRenderedPageBreak/>
        <w:t>SORDI_1b How much has this bothered you?</w:t>
      </w:r>
    </w:p>
    <w:p w14:paraId="0060D97B"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E83F091"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6B0BCF3"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054D8914"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0A906CBB"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61A7F8B4"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03FD0921" w14:textId="77777777" w:rsidR="003042D3" w:rsidRDefault="003042D3"/>
    <w:p w14:paraId="1D53F482"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B75ECA8" w14:textId="77777777">
        <w:tc>
          <w:tcPr>
            <w:tcW w:w="50" w:type="dxa"/>
          </w:tcPr>
          <w:p w14:paraId="38D7D793" w14:textId="77777777" w:rsidR="003042D3" w:rsidRDefault="00E163CD">
            <w:pPr>
              <w:keepNext/>
            </w:pPr>
            <w:r>
              <w:rPr>
                <w:noProof/>
              </w:rPr>
              <w:drawing>
                <wp:inline distT="0" distB="0" distL="0" distR="0" wp14:anchorId="1BF86C80" wp14:editId="24672818">
                  <wp:extent cx="228600" cy="228600"/>
                  <wp:effectExtent l="0" t="0" r="0" b="0"/>
                  <wp:docPr id="2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04C319" w14:textId="77777777" w:rsidR="003042D3" w:rsidRDefault="003042D3"/>
    <w:p w14:paraId="7FBD564B" w14:textId="77777777" w:rsidR="003042D3" w:rsidRDefault="00E163CD">
      <w:pPr>
        <w:keepNext/>
      </w:pPr>
      <w:r>
        <w:lastRenderedPageBreak/>
        <w:t xml:space="preserve">SORDI_2a </w:t>
      </w:r>
      <w:r>
        <w:rPr>
          <w:b/>
        </w:rPr>
        <w:t>2. </w:t>
      </w:r>
      <w:r>
        <w:t>   </w:t>
      </w:r>
      <w:r>
        <w:rPr>
          <w:b/>
        </w:rPr>
        <w:t xml:space="preserve">In the </w:t>
      </w:r>
      <w:r>
        <w:rPr>
          <w:b/>
          <w:u w:val="single"/>
        </w:rPr>
        <w:t>past 6 months</w:t>
      </w:r>
      <w:r>
        <w:rPr>
          <w:b/>
        </w:rPr>
        <w:t xml:space="preserve"> (since </w:t>
      </w:r>
      <w:r>
        <w:rPr>
          <w:color w:val="426092"/>
        </w:rPr>
        <w:t>${date://OtherDate/FL/-6%20month}</w:t>
      </w:r>
      <w:r>
        <w:rPr>
          <w:b/>
        </w:rPr>
        <w:t xml:space="preserve">), has someone avoided proximity to you (e.g., sat far away from you, crossed the street, waited for the next elevator) </w:t>
      </w:r>
      <w:r>
        <w:rPr>
          <w:b/>
          <w:i/>
        </w:rPr>
        <w:t>because of your sexual orientation</w:t>
      </w:r>
      <w:r>
        <w:rPr>
          <w:b/>
        </w:rPr>
        <w:t>?</w:t>
      </w:r>
    </w:p>
    <w:p w14:paraId="1DA46EA3" w14:textId="77777777" w:rsidR="003042D3" w:rsidRDefault="00E163CD">
      <w:pPr>
        <w:pStyle w:val="ListParagraph"/>
        <w:keepNext/>
        <w:numPr>
          <w:ilvl w:val="0"/>
          <w:numId w:val="4"/>
        </w:numPr>
      </w:pPr>
      <w:proofErr w:type="gramStart"/>
      <w:r>
        <w:t>Never  (</w:t>
      </w:r>
      <w:proofErr w:type="gramEnd"/>
      <w:r>
        <w:t xml:space="preserve">0) </w:t>
      </w:r>
    </w:p>
    <w:p w14:paraId="48353290" w14:textId="77777777" w:rsidR="003042D3" w:rsidRDefault="00E163CD">
      <w:pPr>
        <w:pStyle w:val="ListParagraph"/>
        <w:keepNext/>
        <w:numPr>
          <w:ilvl w:val="0"/>
          <w:numId w:val="4"/>
        </w:numPr>
      </w:pPr>
      <w:proofErr w:type="gramStart"/>
      <w:r>
        <w:t>Once  (</w:t>
      </w:r>
      <w:proofErr w:type="gramEnd"/>
      <w:r>
        <w:t xml:space="preserve">1) </w:t>
      </w:r>
    </w:p>
    <w:p w14:paraId="3BE1A5DD" w14:textId="77777777" w:rsidR="003042D3" w:rsidRDefault="00E163CD">
      <w:pPr>
        <w:pStyle w:val="ListParagraph"/>
        <w:keepNext/>
        <w:numPr>
          <w:ilvl w:val="0"/>
          <w:numId w:val="4"/>
        </w:numPr>
      </w:pPr>
      <w:proofErr w:type="gramStart"/>
      <w:r>
        <w:t>Twice  (</w:t>
      </w:r>
      <w:proofErr w:type="gramEnd"/>
      <w:r>
        <w:t xml:space="preserve">2) </w:t>
      </w:r>
    </w:p>
    <w:p w14:paraId="5AA4EA2C"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3B8807E"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58260178"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5132C10"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0B8E48FE"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6C92F051"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5C1A4E88"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7843A207"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55ABD297"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3BBAC1FF" w14:textId="77777777" w:rsidR="003042D3" w:rsidRDefault="003042D3"/>
    <w:p w14:paraId="06B136F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A78DBC6" w14:textId="77777777">
        <w:tc>
          <w:tcPr>
            <w:tcW w:w="50" w:type="dxa"/>
          </w:tcPr>
          <w:p w14:paraId="57978291" w14:textId="77777777" w:rsidR="003042D3" w:rsidRDefault="00E163CD">
            <w:pPr>
              <w:keepNext/>
            </w:pPr>
            <w:r>
              <w:rPr>
                <w:noProof/>
              </w:rPr>
              <w:drawing>
                <wp:inline distT="0" distB="0" distL="0" distR="0" wp14:anchorId="2479E009" wp14:editId="72947F66">
                  <wp:extent cx="228600" cy="228600"/>
                  <wp:effectExtent l="0" t="0" r="0" b="0"/>
                  <wp:docPr id="2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9438BC" w14:textId="77777777" w:rsidR="003042D3" w:rsidRDefault="003042D3"/>
    <w:p w14:paraId="06515D2A" w14:textId="77777777" w:rsidR="003042D3" w:rsidRDefault="00E163CD">
      <w:pPr>
        <w:keepNext/>
      </w:pPr>
      <w:r>
        <w:lastRenderedPageBreak/>
        <w:t>SORDI_2b How much has this bothered you?</w:t>
      </w:r>
    </w:p>
    <w:p w14:paraId="7A6FD811"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2FC0ECC7"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74857A7"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D574E79"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296A69A0"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7262E7A7"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575DEB47" w14:textId="77777777" w:rsidR="003042D3" w:rsidRDefault="003042D3"/>
    <w:p w14:paraId="4917D52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AD10502" w14:textId="77777777">
        <w:tc>
          <w:tcPr>
            <w:tcW w:w="50" w:type="dxa"/>
          </w:tcPr>
          <w:p w14:paraId="32589175" w14:textId="77777777" w:rsidR="003042D3" w:rsidRDefault="00E163CD">
            <w:pPr>
              <w:keepNext/>
            </w:pPr>
            <w:r>
              <w:rPr>
                <w:noProof/>
              </w:rPr>
              <w:drawing>
                <wp:inline distT="0" distB="0" distL="0" distR="0" wp14:anchorId="45E86CDB" wp14:editId="00A4F0B1">
                  <wp:extent cx="228600" cy="228600"/>
                  <wp:effectExtent l="0" t="0" r="0" b="0"/>
                  <wp:docPr id="2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B9C67E" w14:textId="77777777" w:rsidR="003042D3" w:rsidRDefault="003042D3"/>
    <w:p w14:paraId="65007C0E" w14:textId="77777777" w:rsidR="003042D3" w:rsidRDefault="00E163CD">
      <w:pPr>
        <w:keepNext/>
      </w:pPr>
      <w:r>
        <w:lastRenderedPageBreak/>
        <w:t xml:space="preserve">SORDI_3a </w:t>
      </w:r>
      <w:r>
        <w:rPr>
          <w:b/>
        </w:rPr>
        <w:t>3. </w:t>
      </w:r>
      <w:r>
        <w:t> </w:t>
      </w:r>
      <w:r>
        <w:rPr>
          <w:b/>
        </w:rPr>
        <w:t xml:space="preserve">In the </w:t>
      </w:r>
      <w:r>
        <w:rPr>
          <w:b/>
          <w:u w:val="single"/>
        </w:rPr>
        <w:t>past 6 months</w:t>
      </w:r>
      <w:r>
        <w:rPr>
          <w:b/>
        </w:rPr>
        <w:t xml:space="preserve"> (since </w:t>
      </w:r>
      <w:r>
        <w:rPr>
          <w:color w:val="426092"/>
        </w:rPr>
        <w:t>${date://OtherDate/FL/-6%20month}</w:t>
      </w:r>
      <w:r>
        <w:rPr>
          <w:b/>
        </w:rPr>
        <w:t xml:space="preserve">), has someone stared at you </w:t>
      </w:r>
      <w:r>
        <w:rPr>
          <w:b/>
          <w:i/>
        </w:rPr>
        <w:t>because of your sexual orientation</w:t>
      </w:r>
      <w:r>
        <w:rPr>
          <w:b/>
        </w:rPr>
        <w:t>?</w:t>
      </w:r>
    </w:p>
    <w:p w14:paraId="5EA40C56" w14:textId="77777777" w:rsidR="003042D3" w:rsidRDefault="00E163CD">
      <w:pPr>
        <w:pStyle w:val="ListParagraph"/>
        <w:keepNext/>
        <w:numPr>
          <w:ilvl w:val="0"/>
          <w:numId w:val="4"/>
        </w:numPr>
      </w:pPr>
      <w:proofErr w:type="gramStart"/>
      <w:r>
        <w:t>Never  (</w:t>
      </w:r>
      <w:proofErr w:type="gramEnd"/>
      <w:r>
        <w:t xml:space="preserve">0) </w:t>
      </w:r>
    </w:p>
    <w:p w14:paraId="567A249E" w14:textId="77777777" w:rsidR="003042D3" w:rsidRDefault="00E163CD">
      <w:pPr>
        <w:pStyle w:val="ListParagraph"/>
        <w:keepNext/>
        <w:numPr>
          <w:ilvl w:val="0"/>
          <w:numId w:val="4"/>
        </w:numPr>
      </w:pPr>
      <w:proofErr w:type="gramStart"/>
      <w:r>
        <w:t>Once  (</w:t>
      </w:r>
      <w:proofErr w:type="gramEnd"/>
      <w:r>
        <w:t xml:space="preserve">1) </w:t>
      </w:r>
    </w:p>
    <w:p w14:paraId="26DBB863" w14:textId="77777777" w:rsidR="003042D3" w:rsidRDefault="00E163CD">
      <w:pPr>
        <w:pStyle w:val="ListParagraph"/>
        <w:keepNext/>
        <w:numPr>
          <w:ilvl w:val="0"/>
          <w:numId w:val="4"/>
        </w:numPr>
      </w:pPr>
      <w:proofErr w:type="gramStart"/>
      <w:r>
        <w:t>Twice  (</w:t>
      </w:r>
      <w:proofErr w:type="gramEnd"/>
      <w:r>
        <w:t xml:space="preserve">2) </w:t>
      </w:r>
    </w:p>
    <w:p w14:paraId="563D7286"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E5F603D"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BFBCAAA"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059AD90B"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20852316"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2E9FBD4A"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412D7F7F"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09810D26"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36E20E66"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194F1D3F" w14:textId="77777777" w:rsidR="003042D3" w:rsidRDefault="003042D3"/>
    <w:p w14:paraId="0B21CA9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8EBA541" w14:textId="77777777">
        <w:tc>
          <w:tcPr>
            <w:tcW w:w="50" w:type="dxa"/>
          </w:tcPr>
          <w:p w14:paraId="2A65A806" w14:textId="77777777" w:rsidR="003042D3" w:rsidRDefault="00E163CD">
            <w:pPr>
              <w:keepNext/>
            </w:pPr>
            <w:r>
              <w:rPr>
                <w:noProof/>
              </w:rPr>
              <w:drawing>
                <wp:inline distT="0" distB="0" distL="0" distR="0" wp14:anchorId="52B275B0" wp14:editId="2359D468">
                  <wp:extent cx="228600" cy="228600"/>
                  <wp:effectExtent l="0" t="0" r="0" b="0"/>
                  <wp:docPr id="2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2F757F" w14:textId="77777777" w:rsidR="003042D3" w:rsidRDefault="003042D3"/>
    <w:p w14:paraId="6EBB5C88" w14:textId="77777777" w:rsidR="003042D3" w:rsidRDefault="00E163CD">
      <w:pPr>
        <w:keepNext/>
      </w:pPr>
      <w:r>
        <w:lastRenderedPageBreak/>
        <w:t>SORDI_3b How much has this bothered you?</w:t>
      </w:r>
    </w:p>
    <w:p w14:paraId="24D9AD9E"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4DE64291"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594890C"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7E5A5910"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6B17B47E"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07744561"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12965A9B" w14:textId="77777777" w:rsidR="003042D3" w:rsidRDefault="003042D3"/>
    <w:p w14:paraId="2D1EA0E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8EE9B0C" w14:textId="77777777">
        <w:tc>
          <w:tcPr>
            <w:tcW w:w="50" w:type="dxa"/>
          </w:tcPr>
          <w:p w14:paraId="0B0FD1C1" w14:textId="77777777" w:rsidR="003042D3" w:rsidRDefault="00E163CD">
            <w:pPr>
              <w:keepNext/>
            </w:pPr>
            <w:r>
              <w:rPr>
                <w:noProof/>
              </w:rPr>
              <w:drawing>
                <wp:inline distT="0" distB="0" distL="0" distR="0" wp14:anchorId="48365533" wp14:editId="676F60F0">
                  <wp:extent cx="228600" cy="228600"/>
                  <wp:effectExtent l="0" t="0" r="0" b="0"/>
                  <wp:docPr id="2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BF1591" w14:textId="77777777" w:rsidR="003042D3" w:rsidRDefault="003042D3"/>
    <w:p w14:paraId="61AB3F67" w14:textId="77777777" w:rsidR="003042D3" w:rsidRDefault="00E163CD">
      <w:pPr>
        <w:keepNext/>
      </w:pPr>
      <w:r>
        <w:lastRenderedPageBreak/>
        <w:t xml:space="preserve">SORDI_4a                     </w:t>
      </w:r>
      <w:r>
        <w:rPr>
          <w:b/>
        </w:rPr>
        <w:t>4.</w:t>
      </w:r>
      <w:r>
        <w:t>   </w:t>
      </w:r>
      <w:r>
        <w:rPr>
          <w:b/>
        </w:rPr>
        <w:t xml:space="preserve">In the </w:t>
      </w:r>
      <w:r>
        <w:rPr>
          <w:b/>
          <w:u w:val="single"/>
        </w:rPr>
        <w:t>past 6 months</w:t>
      </w:r>
      <w:r>
        <w:rPr>
          <w:b/>
        </w:rPr>
        <w:t xml:space="preserve"> (since </w:t>
      </w:r>
      <w:r>
        <w:rPr>
          <w:color w:val="426092"/>
        </w:rPr>
        <w:t>${date://OtherDate/FL/-6%20month}</w:t>
      </w:r>
      <w:r>
        <w:rPr>
          <w:b/>
        </w:rPr>
        <w:t xml:space="preserve">), has someone given you a dirty look </w:t>
      </w:r>
      <w:r>
        <w:rPr>
          <w:b/>
          <w:i/>
        </w:rPr>
        <w:t>because of your sexual orientation</w:t>
      </w:r>
      <w:r>
        <w:rPr>
          <w:b/>
        </w:rPr>
        <w:t>?</w:t>
      </w:r>
    </w:p>
    <w:p w14:paraId="01AC49A2" w14:textId="77777777" w:rsidR="003042D3" w:rsidRDefault="00E163CD">
      <w:pPr>
        <w:pStyle w:val="ListParagraph"/>
        <w:keepNext/>
        <w:numPr>
          <w:ilvl w:val="0"/>
          <w:numId w:val="4"/>
        </w:numPr>
      </w:pPr>
      <w:proofErr w:type="gramStart"/>
      <w:r>
        <w:t>Never  (</w:t>
      </w:r>
      <w:proofErr w:type="gramEnd"/>
      <w:r>
        <w:t xml:space="preserve">0) </w:t>
      </w:r>
    </w:p>
    <w:p w14:paraId="49917EF4" w14:textId="77777777" w:rsidR="003042D3" w:rsidRDefault="00E163CD">
      <w:pPr>
        <w:pStyle w:val="ListParagraph"/>
        <w:keepNext/>
        <w:numPr>
          <w:ilvl w:val="0"/>
          <w:numId w:val="4"/>
        </w:numPr>
      </w:pPr>
      <w:proofErr w:type="gramStart"/>
      <w:r>
        <w:t>Once  (</w:t>
      </w:r>
      <w:proofErr w:type="gramEnd"/>
      <w:r>
        <w:t xml:space="preserve">1) </w:t>
      </w:r>
    </w:p>
    <w:p w14:paraId="6DC02BD5" w14:textId="77777777" w:rsidR="003042D3" w:rsidRDefault="00E163CD">
      <w:pPr>
        <w:pStyle w:val="ListParagraph"/>
        <w:keepNext/>
        <w:numPr>
          <w:ilvl w:val="0"/>
          <w:numId w:val="4"/>
        </w:numPr>
      </w:pPr>
      <w:proofErr w:type="gramStart"/>
      <w:r>
        <w:t>Twice  (</w:t>
      </w:r>
      <w:proofErr w:type="gramEnd"/>
      <w:r>
        <w:t xml:space="preserve">2) </w:t>
      </w:r>
    </w:p>
    <w:p w14:paraId="005E8F61"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46AF3F99"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4C27B5BC"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A73DDC4"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3A0F7455"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7DEEA955"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47E31485"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6D9708DB"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563BB1E4"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4B246D3E" w14:textId="77777777" w:rsidR="003042D3" w:rsidRDefault="003042D3"/>
    <w:p w14:paraId="4F7FAF3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F54B68F" w14:textId="77777777">
        <w:tc>
          <w:tcPr>
            <w:tcW w:w="50" w:type="dxa"/>
          </w:tcPr>
          <w:p w14:paraId="707122E6" w14:textId="77777777" w:rsidR="003042D3" w:rsidRDefault="00E163CD">
            <w:pPr>
              <w:keepNext/>
            </w:pPr>
            <w:r>
              <w:rPr>
                <w:noProof/>
              </w:rPr>
              <w:drawing>
                <wp:inline distT="0" distB="0" distL="0" distR="0" wp14:anchorId="36E6C81B" wp14:editId="4E978362">
                  <wp:extent cx="228600" cy="228600"/>
                  <wp:effectExtent l="0" t="0" r="0" b="0"/>
                  <wp:docPr id="2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EC6018" w14:textId="77777777" w:rsidR="003042D3" w:rsidRDefault="003042D3"/>
    <w:p w14:paraId="1A2F51E3" w14:textId="77777777" w:rsidR="003042D3" w:rsidRDefault="00E163CD">
      <w:pPr>
        <w:keepNext/>
      </w:pPr>
      <w:r>
        <w:lastRenderedPageBreak/>
        <w:t>SORDI_4b How much has this bothered you?</w:t>
      </w:r>
    </w:p>
    <w:p w14:paraId="24652AC9"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58273922"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73C7BE91"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0E6AC1F"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3C660D62"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321C4690"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01CBD39D" w14:textId="77777777" w:rsidR="003042D3" w:rsidRDefault="003042D3"/>
    <w:p w14:paraId="0381E49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350603D" w14:textId="77777777">
        <w:tc>
          <w:tcPr>
            <w:tcW w:w="50" w:type="dxa"/>
          </w:tcPr>
          <w:p w14:paraId="292B0AF7" w14:textId="77777777" w:rsidR="003042D3" w:rsidRDefault="00E163CD">
            <w:pPr>
              <w:keepNext/>
            </w:pPr>
            <w:r>
              <w:rPr>
                <w:noProof/>
              </w:rPr>
              <w:drawing>
                <wp:inline distT="0" distB="0" distL="0" distR="0" wp14:anchorId="25981CB2" wp14:editId="5791A730">
                  <wp:extent cx="228600" cy="228600"/>
                  <wp:effectExtent l="0" t="0" r="0" b="0"/>
                  <wp:docPr id="2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88EFCB" w14:textId="77777777" w:rsidR="003042D3" w:rsidRDefault="003042D3"/>
    <w:p w14:paraId="39642912" w14:textId="77777777" w:rsidR="003042D3" w:rsidRDefault="00E163CD">
      <w:pPr>
        <w:keepNext/>
      </w:pPr>
      <w:r>
        <w:lastRenderedPageBreak/>
        <w:t xml:space="preserve">SORDI_5a                                         </w:t>
      </w:r>
      <w:r>
        <w:rPr>
          <w:b/>
        </w:rPr>
        <w:t>5.</w:t>
      </w:r>
      <w:r>
        <w:t>     </w:t>
      </w:r>
      <w:r>
        <w:rPr>
          <w:b/>
        </w:rPr>
        <w:t xml:space="preserve">In the </w:t>
      </w:r>
      <w:r>
        <w:rPr>
          <w:b/>
          <w:u w:val="single"/>
        </w:rPr>
        <w:t>past 6 months</w:t>
      </w:r>
      <w:r>
        <w:rPr>
          <w:b/>
        </w:rPr>
        <w:t xml:space="preserve"> (since </w:t>
      </w:r>
      <w:r>
        <w:rPr>
          <w:color w:val="426092"/>
        </w:rPr>
        <w:t>${date://OtherDate/FL/-6%20month}</w:t>
      </w:r>
      <w:r>
        <w:rPr>
          <w:b/>
        </w:rPr>
        <w:t xml:space="preserve">), has someone taken pictures of you to single you out </w:t>
      </w:r>
      <w:r>
        <w:rPr>
          <w:b/>
          <w:i/>
        </w:rPr>
        <w:t>because of your sexual orientation</w:t>
      </w:r>
      <w:r>
        <w:rPr>
          <w:b/>
        </w:rPr>
        <w:t>?</w:t>
      </w:r>
    </w:p>
    <w:p w14:paraId="528867C9" w14:textId="77777777" w:rsidR="003042D3" w:rsidRDefault="00E163CD">
      <w:pPr>
        <w:pStyle w:val="ListParagraph"/>
        <w:keepNext/>
        <w:numPr>
          <w:ilvl w:val="0"/>
          <w:numId w:val="4"/>
        </w:numPr>
      </w:pPr>
      <w:proofErr w:type="gramStart"/>
      <w:r>
        <w:t>Never  (</w:t>
      </w:r>
      <w:proofErr w:type="gramEnd"/>
      <w:r>
        <w:t xml:space="preserve">0) </w:t>
      </w:r>
    </w:p>
    <w:p w14:paraId="56027876" w14:textId="77777777" w:rsidR="003042D3" w:rsidRDefault="00E163CD">
      <w:pPr>
        <w:pStyle w:val="ListParagraph"/>
        <w:keepNext/>
        <w:numPr>
          <w:ilvl w:val="0"/>
          <w:numId w:val="4"/>
        </w:numPr>
      </w:pPr>
      <w:proofErr w:type="gramStart"/>
      <w:r>
        <w:t>Once  (</w:t>
      </w:r>
      <w:proofErr w:type="gramEnd"/>
      <w:r>
        <w:t xml:space="preserve">1) </w:t>
      </w:r>
    </w:p>
    <w:p w14:paraId="37D43D08" w14:textId="77777777" w:rsidR="003042D3" w:rsidRDefault="00E163CD">
      <w:pPr>
        <w:pStyle w:val="ListParagraph"/>
        <w:keepNext/>
        <w:numPr>
          <w:ilvl w:val="0"/>
          <w:numId w:val="4"/>
        </w:numPr>
      </w:pPr>
      <w:proofErr w:type="gramStart"/>
      <w:r>
        <w:t>Twice  (</w:t>
      </w:r>
      <w:proofErr w:type="gramEnd"/>
      <w:r>
        <w:t xml:space="preserve">2) </w:t>
      </w:r>
    </w:p>
    <w:p w14:paraId="6436208A"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B8B36A9"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6BCB3C7"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049D6F3"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6BC7F347"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70CCE42D"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7F5A7613"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4C70AE1D"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19D46814"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04A97D11" w14:textId="77777777" w:rsidR="003042D3" w:rsidRDefault="003042D3"/>
    <w:p w14:paraId="752FB8A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E38C799" w14:textId="77777777">
        <w:tc>
          <w:tcPr>
            <w:tcW w:w="50" w:type="dxa"/>
          </w:tcPr>
          <w:p w14:paraId="42CD04AA" w14:textId="77777777" w:rsidR="003042D3" w:rsidRDefault="00E163CD">
            <w:pPr>
              <w:keepNext/>
            </w:pPr>
            <w:r>
              <w:rPr>
                <w:noProof/>
              </w:rPr>
              <w:drawing>
                <wp:inline distT="0" distB="0" distL="0" distR="0" wp14:anchorId="09C7C411" wp14:editId="4FB97BAB">
                  <wp:extent cx="228600" cy="228600"/>
                  <wp:effectExtent l="0" t="0" r="0" b="0"/>
                  <wp:docPr id="2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4E0A40" w14:textId="77777777" w:rsidR="003042D3" w:rsidRDefault="003042D3"/>
    <w:p w14:paraId="13EC3901" w14:textId="77777777" w:rsidR="003042D3" w:rsidRDefault="00E163CD">
      <w:pPr>
        <w:keepNext/>
      </w:pPr>
      <w:r>
        <w:lastRenderedPageBreak/>
        <w:t>SORDI_5b How much has this bothered you?</w:t>
      </w:r>
      <w:r>
        <w:br/>
      </w:r>
      <w:r>
        <w:br/>
      </w:r>
    </w:p>
    <w:p w14:paraId="6853A9A9"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6CA0B17A"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6BC5838A"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13542678"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1E547B46"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2A09F051"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5A551CA1" w14:textId="77777777" w:rsidR="003042D3" w:rsidRDefault="003042D3"/>
    <w:p w14:paraId="0E38381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812B0EA" w14:textId="77777777">
        <w:tc>
          <w:tcPr>
            <w:tcW w:w="50" w:type="dxa"/>
          </w:tcPr>
          <w:p w14:paraId="1DCC778A" w14:textId="77777777" w:rsidR="003042D3" w:rsidRDefault="00E163CD">
            <w:pPr>
              <w:keepNext/>
            </w:pPr>
            <w:r>
              <w:rPr>
                <w:noProof/>
              </w:rPr>
              <w:drawing>
                <wp:inline distT="0" distB="0" distL="0" distR="0" wp14:anchorId="19CA3181" wp14:editId="7CD9E84B">
                  <wp:extent cx="228600" cy="228600"/>
                  <wp:effectExtent l="0" t="0" r="0" b="0"/>
                  <wp:docPr id="2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19DB4D" w14:textId="77777777" w:rsidR="003042D3" w:rsidRDefault="003042D3"/>
    <w:p w14:paraId="4AFEC7BA" w14:textId="77777777" w:rsidR="003042D3" w:rsidRDefault="00E163CD">
      <w:pPr>
        <w:keepNext/>
      </w:pPr>
      <w:r>
        <w:lastRenderedPageBreak/>
        <w:t xml:space="preserve">SORDI_6a                                                             </w:t>
      </w:r>
      <w:r>
        <w:rPr>
          <w:b/>
        </w:rPr>
        <w:t>6.</w:t>
      </w:r>
      <w:r>
        <w:t>     </w:t>
      </w:r>
      <w:r>
        <w:rPr>
          <w:b/>
        </w:rPr>
        <w:t xml:space="preserve">In the </w:t>
      </w:r>
      <w:r>
        <w:rPr>
          <w:b/>
          <w:u w:val="single"/>
        </w:rPr>
        <w:t>past 6 months</w:t>
      </w:r>
      <w:r>
        <w:rPr>
          <w:b/>
        </w:rPr>
        <w:t xml:space="preserve"> (since </w:t>
      </w:r>
      <w:r>
        <w:rPr>
          <w:color w:val="426092"/>
        </w:rPr>
        <w:t>${date://OtherDate/FL/-6%20month}</w:t>
      </w:r>
      <w:r>
        <w:rPr>
          <w:b/>
        </w:rPr>
        <w:t xml:space="preserve">), has someone laughed at you or made fun of you </w:t>
      </w:r>
      <w:r>
        <w:rPr>
          <w:b/>
          <w:i/>
        </w:rPr>
        <w:t>because of your sexual orientation</w:t>
      </w:r>
      <w:r>
        <w:rPr>
          <w:b/>
        </w:rPr>
        <w:t>?</w:t>
      </w:r>
    </w:p>
    <w:p w14:paraId="2B411199" w14:textId="77777777" w:rsidR="003042D3" w:rsidRDefault="00E163CD">
      <w:pPr>
        <w:pStyle w:val="ListParagraph"/>
        <w:keepNext/>
        <w:numPr>
          <w:ilvl w:val="0"/>
          <w:numId w:val="4"/>
        </w:numPr>
      </w:pPr>
      <w:proofErr w:type="gramStart"/>
      <w:r>
        <w:t>Never  (</w:t>
      </w:r>
      <w:proofErr w:type="gramEnd"/>
      <w:r>
        <w:t xml:space="preserve">0) </w:t>
      </w:r>
    </w:p>
    <w:p w14:paraId="7A4CEB0D" w14:textId="77777777" w:rsidR="003042D3" w:rsidRDefault="00E163CD">
      <w:pPr>
        <w:pStyle w:val="ListParagraph"/>
        <w:keepNext/>
        <w:numPr>
          <w:ilvl w:val="0"/>
          <w:numId w:val="4"/>
        </w:numPr>
      </w:pPr>
      <w:proofErr w:type="gramStart"/>
      <w:r>
        <w:t>Once  (</w:t>
      </w:r>
      <w:proofErr w:type="gramEnd"/>
      <w:r>
        <w:t xml:space="preserve">1) </w:t>
      </w:r>
    </w:p>
    <w:p w14:paraId="73E25512" w14:textId="77777777" w:rsidR="003042D3" w:rsidRDefault="00E163CD">
      <w:pPr>
        <w:pStyle w:val="ListParagraph"/>
        <w:keepNext/>
        <w:numPr>
          <w:ilvl w:val="0"/>
          <w:numId w:val="4"/>
        </w:numPr>
      </w:pPr>
      <w:proofErr w:type="gramStart"/>
      <w:r>
        <w:t>Twice  (</w:t>
      </w:r>
      <w:proofErr w:type="gramEnd"/>
      <w:r>
        <w:t xml:space="preserve">2) </w:t>
      </w:r>
    </w:p>
    <w:p w14:paraId="4CE67D6A"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4166184F"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4BF6F83"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F259BC7"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20D5FB0F"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4C0D3927"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32566AAE"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38476310"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25B02C17"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72982892" w14:textId="77777777" w:rsidR="003042D3" w:rsidRDefault="003042D3"/>
    <w:p w14:paraId="52596E6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4F77F02" w14:textId="77777777">
        <w:tc>
          <w:tcPr>
            <w:tcW w:w="50" w:type="dxa"/>
          </w:tcPr>
          <w:p w14:paraId="4BED9845" w14:textId="77777777" w:rsidR="003042D3" w:rsidRDefault="00E163CD">
            <w:pPr>
              <w:keepNext/>
            </w:pPr>
            <w:r>
              <w:rPr>
                <w:noProof/>
              </w:rPr>
              <w:drawing>
                <wp:inline distT="0" distB="0" distL="0" distR="0" wp14:anchorId="4EB17B8F" wp14:editId="09DDEF99">
                  <wp:extent cx="228600" cy="228600"/>
                  <wp:effectExtent l="0" t="0" r="0" b="0"/>
                  <wp:docPr id="2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D057CD" w14:textId="77777777" w:rsidR="003042D3" w:rsidRDefault="003042D3"/>
    <w:p w14:paraId="34C538DA" w14:textId="77777777" w:rsidR="003042D3" w:rsidRDefault="00E163CD">
      <w:pPr>
        <w:keepNext/>
      </w:pPr>
      <w:r>
        <w:lastRenderedPageBreak/>
        <w:t>SORDI_6b How much has this bothered you?</w:t>
      </w:r>
    </w:p>
    <w:p w14:paraId="0D22D3D2"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0C24E3DA"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7E45DD63"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94B0BD6"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2F11E7BC"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5CF3ECB7"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14CD0505" w14:textId="77777777" w:rsidR="003042D3" w:rsidRDefault="003042D3"/>
    <w:p w14:paraId="184650C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04F9E81" w14:textId="77777777">
        <w:tc>
          <w:tcPr>
            <w:tcW w:w="50" w:type="dxa"/>
          </w:tcPr>
          <w:p w14:paraId="5C96CD52" w14:textId="77777777" w:rsidR="003042D3" w:rsidRDefault="00E163CD">
            <w:pPr>
              <w:keepNext/>
            </w:pPr>
            <w:r>
              <w:rPr>
                <w:noProof/>
              </w:rPr>
              <w:drawing>
                <wp:inline distT="0" distB="0" distL="0" distR="0" wp14:anchorId="223D8179" wp14:editId="2C9CBDF9">
                  <wp:extent cx="228600" cy="228600"/>
                  <wp:effectExtent l="0" t="0" r="0" b="0"/>
                  <wp:docPr id="2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9807AEE" w14:textId="77777777" w:rsidR="003042D3" w:rsidRDefault="003042D3"/>
    <w:p w14:paraId="40F8BB8D" w14:textId="77777777" w:rsidR="003042D3" w:rsidRDefault="00E163CD">
      <w:pPr>
        <w:keepNext/>
      </w:pPr>
      <w:r>
        <w:lastRenderedPageBreak/>
        <w:t xml:space="preserve">SORDI_7a                                                                                 </w:t>
      </w:r>
      <w:r>
        <w:rPr>
          <w:b/>
        </w:rPr>
        <w:t>7.</w:t>
      </w:r>
      <w:r>
        <w:t>     </w:t>
      </w:r>
      <w:r>
        <w:rPr>
          <w:b/>
        </w:rPr>
        <w:t xml:space="preserve">In the </w:t>
      </w:r>
      <w:r>
        <w:rPr>
          <w:b/>
          <w:u w:val="single"/>
        </w:rPr>
        <w:t>past 6 months</w:t>
      </w:r>
      <w:r>
        <w:rPr>
          <w:b/>
        </w:rPr>
        <w:t xml:space="preserve"> (since </w:t>
      </w:r>
      <w:r>
        <w:rPr>
          <w:color w:val="426092"/>
        </w:rPr>
        <w:t>${date://OtherDate/FL/-6%20month}</w:t>
      </w:r>
      <w:r>
        <w:rPr>
          <w:b/>
        </w:rPr>
        <w:t xml:space="preserve">), has someone called you a derogatory name in a negative way (e.g., faggot, sissy, homo, queer, dyke, pervert) </w:t>
      </w:r>
      <w:r>
        <w:rPr>
          <w:b/>
          <w:i/>
        </w:rPr>
        <w:t>because of your sexual orientation</w:t>
      </w:r>
      <w:r>
        <w:rPr>
          <w:b/>
        </w:rPr>
        <w:t>?</w:t>
      </w:r>
    </w:p>
    <w:p w14:paraId="213FE7D1" w14:textId="77777777" w:rsidR="003042D3" w:rsidRDefault="00E163CD">
      <w:pPr>
        <w:pStyle w:val="ListParagraph"/>
        <w:keepNext/>
        <w:numPr>
          <w:ilvl w:val="0"/>
          <w:numId w:val="4"/>
        </w:numPr>
      </w:pPr>
      <w:proofErr w:type="gramStart"/>
      <w:r>
        <w:t>Never  (</w:t>
      </w:r>
      <w:proofErr w:type="gramEnd"/>
      <w:r>
        <w:t xml:space="preserve">0) </w:t>
      </w:r>
    </w:p>
    <w:p w14:paraId="2BACFD5E" w14:textId="77777777" w:rsidR="003042D3" w:rsidRDefault="00E163CD">
      <w:pPr>
        <w:pStyle w:val="ListParagraph"/>
        <w:keepNext/>
        <w:numPr>
          <w:ilvl w:val="0"/>
          <w:numId w:val="4"/>
        </w:numPr>
      </w:pPr>
      <w:proofErr w:type="gramStart"/>
      <w:r>
        <w:t>Once  (</w:t>
      </w:r>
      <w:proofErr w:type="gramEnd"/>
      <w:r>
        <w:t xml:space="preserve">1) </w:t>
      </w:r>
    </w:p>
    <w:p w14:paraId="2680BAB8" w14:textId="77777777" w:rsidR="003042D3" w:rsidRDefault="00E163CD">
      <w:pPr>
        <w:pStyle w:val="ListParagraph"/>
        <w:keepNext/>
        <w:numPr>
          <w:ilvl w:val="0"/>
          <w:numId w:val="4"/>
        </w:numPr>
      </w:pPr>
      <w:proofErr w:type="gramStart"/>
      <w:r>
        <w:t>Twice  (</w:t>
      </w:r>
      <w:proofErr w:type="gramEnd"/>
      <w:r>
        <w:t xml:space="preserve">2) </w:t>
      </w:r>
    </w:p>
    <w:p w14:paraId="3387E7D5"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7FD598B0"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404F8EA0"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71F5F2D"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19930D07"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39678A8D"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543B283A"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7C830D36"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4A9ED025"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49A3FB46" w14:textId="77777777" w:rsidR="003042D3" w:rsidRDefault="003042D3"/>
    <w:p w14:paraId="32EB927C"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032563A" w14:textId="77777777">
        <w:tc>
          <w:tcPr>
            <w:tcW w:w="50" w:type="dxa"/>
          </w:tcPr>
          <w:p w14:paraId="125F61A9" w14:textId="77777777" w:rsidR="003042D3" w:rsidRDefault="00E163CD">
            <w:pPr>
              <w:keepNext/>
            </w:pPr>
            <w:r>
              <w:rPr>
                <w:noProof/>
              </w:rPr>
              <w:drawing>
                <wp:inline distT="0" distB="0" distL="0" distR="0" wp14:anchorId="1430CA15" wp14:editId="2EC54C31">
                  <wp:extent cx="228600" cy="228600"/>
                  <wp:effectExtent l="0" t="0" r="0" b="0"/>
                  <wp:docPr id="2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22D3FF" w14:textId="77777777" w:rsidR="003042D3" w:rsidRDefault="003042D3"/>
    <w:p w14:paraId="112BD141" w14:textId="77777777" w:rsidR="003042D3" w:rsidRDefault="00E163CD">
      <w:pPr>
        <w:keepNext/>
      </w:pPr>
      <w:r>
        <w:lastRenderedPageBreak/>
        <w:t>SORDI_7b How much has this bothered you?</w:t>
      </w:r>
    </w:p>
    <w:p w14:paraId="59076881"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0C40F80E"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3378E6BC"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038963C"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55E850C4"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4C6F484B"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64353DF6" w14:textId="77777777" w:rsidR="003042D3" w:rsidRDefault="003042D3"/>
    <w:p w14:paraId="6996E29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A29F3FD" w14:textId="77777777">
        <w:tc>
          <w:tcPr>
            <w:tcW w:w="50" w:type="dxa"/>
          </w:tcPr>
          <w:p w14:paraId="5C801EC9" w14:textId="77777777" w:rsidR="003042D3" w:rsidRDefault="00E163CD">
            <w:pPr>
              <w:keepNext/>
            </w:pPr>
            <w:r>
              <w:rPr>
                <w:noProof/>
              </w:rPr>
              <w:drawing>
                <wp:inline distT="0" distB="0" distL="0" distR="0" wp14:anchorId="6208AEFE" wp14:editId="022E3326">
                  <wp:extent cx="228600" cy="228600"/>
                  <wp:effectExtent l="0" t="0" r="0" b="0"/>
                  <wp:docPr id="2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6820B1F" w14:textId="77777777" w:rsidR="003042D3" w:rsidRDefault="003042D3"/>
    <w:p w14:paraId="75F198C6" w14:textId="77777777" w:rsidR="003042D3" w:rsidRDefault="00E163CD">
      <w:pPr>
        <w:keepNext/>
      </w:pPr>
      <w:r>
        <w:lastRenderedPageBreak/>
        <w:t xml:space="preserve">SORDI_8a                                                                                                     </w:t>
      </w:r>
      <w:r>
        <w:rPr>
          <w:b/>
        </w:rPr>
        <w:t xml:space="preserve">8.     In the </w:t>
      </w:r>
      <w:r>
        <w:rPr>
          <w:b/>
          <w:u w:val="single"/>
        </w:rPr>
        <w:t>past 6 months</w:t>
      </w:r>
      <w:r>
        <w:rPr>
          <w:b/>
        </w:rPr>
        <w:t xml:space="preserve"> (since </w:t>
      </w:r>
      <w:r>
        <w:rPr>
          <w:color w:val="426092"/>
        </w:rPr>
        <w:t>${date://OtherDate/FL/-6%20month}</w:t>
      </w:r>
      <w:r>
        <w:rPr>
          <w:b/>
        </w:rPr>
        <w:t xml:space="preserve">), has someone verbally harassed you other than calling you a derogatory name (e.g., sneered at you, yelled at you, catcalled you, jeered at you, called extra attention to you) </w:t>
      </w:r>
      <w:r>
        <w:rPr>
          <w:b/>
          <w:i/>
        </w:rPr>
        <w:t>because of your sexual orientation</w:t>
      </w:r>
      <w:r>
        <w:rPr>
          <w:b/>
        </w:rPr>
        <w:t>?</w:t>
      </w:r>
    </w:p>
    <w:p w14:paraId="507ECF27" w14:textId="77777777" w:rsidR="003042D3" w:rsidRDefault="00E163CD">
      <w:pPr>
        <w:pStyle w:val="ListParagraph"/>
        <w:keepNext/>
        <w:numPr>
          <w:ilvl w:val="0"/>
          <w:numId w:val="4"/>
        </w:numPr>
      </w:pPr>
      <w:proofErr w:type="gramStart"/>
      <w:r>
        <w:t>Never  (</w:t>
      </w:r>
      <w:proofErr w:type="gramEnd"/>
      <w:r>
        <w:t xml:space="preserve">0) </w:t>
      </w:r>
    </w:p>
    <w:p w14:paraId="2BDDE250" w14:textId="77777777" w:rsidR="003042D3" w:rsidRDefault="00E163CD">
      <w:pPr>
        <w:pStyle w:val="ListParagraph"/>
        <w:keepNext/>
        <w:numPr>
          <w:ilvl w:val="0"/>
          <w:numId w:val="4"/>
        </w:numPr>
      </w:pPr>
      <w:proofErr w:type="gramStart"/>
      <w:r>
        <w:t>Once  (</w:t>
      </w:r>
      <w:proofErr w:type="gramEnd"/>
      <w:r>
        <w:t xml:space="preserve">1) </w:t>
      </w:r>
    </w:p>
    <w:p w14:paraId="7A3FD40D" w14:textId="77777777" w:rsidR="003042D3" w:rsidRDefault="00E163CD">
      <w:pPr>
        <w:pStyle w:val="ListParagraph"/>
        <w:keepNext/>
        <w:numPr>
          <w:ilvl w:val="0"/>
          <w:numId w:val="4"/>
        </w:numPr>
      </w:pPr>
      <w:proofErr w:type="gramStart"/>
      <w:r>
        <w:t>Twice  (</w:t>
      </w:r>
      <w:proofErr w:type="gramEnd"/>
      <w:r>
        <w:t xml:space="preserve">2) </w:t>
      </w:r>
    </w:p>
    <w:p w14:paraId="7DB6F160"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6E56FD69"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A44A9FF"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573A510F"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734499D7"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29CED4CD"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7EC69483"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233C4FD7"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5BCFB475"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4A4AE60A" w14:textId="77777777" w:rsidR="003042D3" w:rsidRDefault="003042D3"/>
    <w:p w14:paraId="3667D8F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2386117" w14:textId="77777777">
        <w:tc>
          <w:tcPr>
            <w:tcW w:w="50" w:type="dxa"/>
          </w:tcPr>
          <w:p w14:paraId="48FA37B8" w14:textId="77777777" w:rsidR="003042D3" w:rsidRDefault="00E163CD">
            <w:pPr>
              <w:keepNext/>
            </w:pPr>
            <w:r>
              <w:rPr>
                <w:noProof/>
              </w:rPr>
              <w:drawing>
                <wp:inline distT="0" distB="0" distL="0" distR="0" wp14:anchorId="416CE95C" wp14:editId="0A413CE1">
                  <wp:extent cx="228600" cy="228600"/>
                  <wp:effectExtent l="0" t="0" r="0" b="0"/>
                  <wp:docPr id="2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F181A1" w14:textId="77777777" w:rsidR="003042D3" w:rsidRDefault="003042D3"/>
    <w:p w14:paraId="5706C1E6" w14:textId="77777777" w:rsidR="003042D3" w:rsidRDefault="00E163CD">
      <w:pPr>
        <w:keepNext/>
      </w:pPr>
      <w:r>
        <w:lastRenderedPageBreak/>
        <w:t>SORDI_8b How much has this bothered you?</w:t>
      </w:r>
    </w:p>
    <w:p w14:paraId="3949682D"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502E5519"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C837641"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7A5C4ABD"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41AC3E87"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07E7A347"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5C6F934A" w14:textId="77777777" w:rsidR="003042D3" w:rsidRDefault="003042D3"/>
    <w:p w14:paraId="3F72561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758E889" w14:textId="77777777">
        <w:tc>
          <w:tcPr>
            <w:tcW w:w="50" w:type="dxa"/>
          </w:tcPr>
          <w:p w14:paraId="205CE8BA" w14:textId="77777777" w:rsidR="003042D3" w:rsidRDefault="00E163CD">
            <w:pPr>
              <w:keepNext/>
            </w:pPr>
            <w:r>
              <w:rPr>
                <w:noProof/>
              </w:rPr>
              <w:drawing>
                <wp:inline distT="0" distB="0" distL="0" distR="0" wp14:anchorId="03C92EAD" wp14:editId="58105965">
                  <wp:extent cx="228600" cy="228600"/>
                  <wp:effectExtent l="0" t="0" r="0" b="0"/>
                  <wp:docPr id="2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DD95C1" w14:textId="77777777" w:rsidR="003042D3" w:rsidRDefault="003042D3"/>
    <w:p w14:paraId="07C6D99E" w14:textId="77777777" w:rsidR="003042D3" w:rsidRDefault="00E163CD">
      <w:pPr>
        <w:keepNext/>
      </w:pPr>
      <w:r>
        <w:lastRenderedPageBreak/>
        <w:t xml:space="preserve">SORDI_9a                                                                                                                         </w:t>
      </w:r>
      <w:r>
        <w:rPr>
          <w:b/>
        </w:rPr>
        <w:t xml:space="preserve">9.     In the </w:t>
      </w:r>
      <w:r>
        <w:rPr>
          <w:b/>
          <w:u w:val="single"/>
        </w:rPr>
        <w:t>past 6 months</w:t>
      </w:r>
      <w:r>
        <w:rPr>
          <w:b/>
        </w:rPr>
        <w:t xml:space="preserve"> (since </w:t>
      </w:r>
      <w:r>
        <w:rPr>
          <w:color w:val="426092"/>
        </w:rPr>
        <w:t>${date://OtherDate/FL/-6%20month}</w:t>
      </w:r>
      <w:r>
        <w:rPr>
          <w:b/>
        </w:rPr>
        <w:t xml:space="preserve">), has someone not offered you a job position or interview </w:t>
      </w:r>
      <w:r>
        <w:rPr>
          <w:b/>
          <w:i/>
        </w:rPr>
        <w:t>because of your sexual orientation</w:t>
      </w:r>
      <w:r>
        <w:rPr>
          <w:b/>
        </w:rPr>
        <w:t>?</w:t>
      </w:r>
    </w:p>
    <w:p w14:paraId="72974754" w14:textId="77777777" w:rsidR="003042D3" w:rsidRDefault="00E163CD">
      <w:pPr>
        <w:pStyle w:val="ListParagraph"/>
        <w:keepNext/>
        <w:numPr>
          <w:ilvl w:val="0"/>
          <w:numId w:val="4"/>
        </w:numPr>
      </w:pPr>
      <w:proofErr w:type="gramStart"/>
      <w:r>
        <w:t>Never  (</w:t>
      </w:r>
      <w:proofErr w:type="gramEnd"/>
      <w:r>
        <w:t xml:space="preserve">0) </w:t>
      </w:r>
    </w:p>
    <w:p w14:paraId="309865EA" w14:textId="77777777" w:rsidR="003042D3" w:rsidRDefault="00E163CD">
      <w:pPr>
        <w:pStyle w:val="ListParagraph"/>
        <w:keepNext/>
        <w:numPr>
          <w:ilvl w:val="0"/>
          <w:numId w:val="4"/>
        </w:numPr>
      </w:pPr>
      <w:proofErr w:type="gramStart"/>
      <w:r>
        <w:t>Once  (</w:t>
      </w:r>
      <w:proofErr w:type="gramEnd"/>
      <w:r>
        <w:t xml:space="preserve">1) </w:t>
      </w:r>
    </w:p>
    <w:p w14:paraId="618A9A59" w14:textId="77777777" w:rsidR="003042D3" w:rsidRDefault="00E163CD">
      <w:pPr>
        <w:pStyle w:val="ListParagraph"/>
        <w:keepNext/>
        <w:numPr>
          <w:ilvl w:val="0"/>
          <w:numId w:val="4"/>
        </w:numPr>
      </w:pPr>
      <w:proofErr w:type="gramStart"/>
      <w:r>
        <w:t>Twice  (</w:t>
      </w:r>
      <w:proofErr w:type="gramEnd"/>
      <w:r>
        <w:t xml:space="preserve">2) </w:t>
      </w:r>
    </w:p>
    <w:p w14:paraId="1D502818"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71ED971"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65888AC8"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241067A"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3A25EC5"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171A8D5A"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70AD6ABE"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47E4EBF1"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343C4C33"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08441D98" w14:textId="77777777" w:rsidR="003042D3" w:rsidRDefault="003042D3"/>
    <w:p w14:paraId="382FF44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566A827" w14:textId="77777777">
        <w:tc>
          <w:tcPr>
            <w:tcW w:w="50" w:type="dxa"/>
          </w:tcPr>
          <w:p w14:paraId="22BA6FFB" w14:textId="77777777" w:rsidR="003042D3" w:rsidRDefault="00E163CD">
            <w:pPr>
              <w:keepNext/>
            </w:pPr>
            <w:r>
              <w:rPr>
                <w:noProof/>
              </w:rPr>
              <w:drawing>
                <wp:inline distT="0" distB="0" distL="0" distR="0" wp14:anchorId="06425A87" wp14:editId="3A97908F">
                  <wp:extent cx="228600" cy="228600"/>
                  <wp:effectExtent l="0" t="0" r="0" b="0"/>
                  <wp:docPr id="2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E4DD44F" w14:textId="77777777" w:rsidR="003042D3" w:rsidRDefault="003042D3"/>
    <w:p w14:paraId="7AD6A300" w14:textId="77777777" w:rsidR="003042D3" w:rsidRDefault="00E163CD">
      <w:pPr>
        <w:keepNext/>
      </w:pPr>
      <w:r>
        <w:lastRenderedPageBreak/>
        <w:t>SORDI_9b How much has this bothered you?</w:t>
      </w:r>
    </w:p>
    <w:p w14:paraId="17384212"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644B64CF"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3B6742D9"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037C5D05"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550948A8"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60352594"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71EF82B8" w14:textId="77777777" w:rsidR="003042D3" w:rsidRDefault="003042D3"/>
    <w:p w14:paraId="0C76B28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F15D9E0" w14:textId="77777777">
        <w:tc>
          <w:tcPr>
            <w:tcW w:w="50" w:type="dxa"/>
          </w:tcPr>
          <w:p w14:paraId="40AB84E3" w14:textId="77777777" w:rsidR="003042D3" w:rsidRDefault="00E163CD">
            <w:pPr>
              <w:keepNext/>
            </w:pPr>
            <w:r>
              <w:rPr>
                <w:noProof/>
              </w:rPr>
              <w:drawing>
                <wp:inline distT="0" distB="0" distL="0" distR="0" wp14:anchorId="63919B88" wp14:editId="6408AB96">
                  <wp:extent cx="228600" cy="228600"/>
                  <wp:effectExtent l="0" t="0" r="0" b="0"/>
                  <wp:docPr id="2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4541EF2" w14:textId="77777777" w:rsidR="003042D3" w:rsidRDefault="003042D3"/>
    <w:p w14:paraId="3A340913" w14:textId="77777777" w:rsidR="003042D3" w:rsidRDefault="00E163CD">
      <w:pPr>
        <w:keepNext/>
      </w:pPr>
      <w:r>
        <w:lastRenderedPageBreak/>
        <w:t xml:space="preserve">SORDI_10a                                                                                                                                             </w:t>
      </w:r>
      <w:r>
        <w:rPr>
          <w:b/>
        </w:rPr>
        <w:t xml:space="preserve">10.     In the </w:t>
      </w:r>
      <w:r>
        <w:rPr>
          <w:b/>
          <w:u w:val="single"/>
        </w:rPr>
        <w:t>past 6 months</w:t>
      </w:r>
      <w:r>
        <w:rPr>
          <w:b/>
        </w:rPr>
        <w:t xml:space="preserve"> (since </w:t>
      </w:r>
      <w:r>
        <w:rPr>
          <w:color w:val="426092"/>
        </w:rPr>
        <w:t>${date://OtherDate/FL/-6%20month}</w:t>
      </w:r>
      <w:r>
        <w:rPr>
          <w:b/>
        </w:rPr>
        <w:t xml:space="preserve">), has someone NOT promoted you, given you a raise, admitted you to an academic program, or advanced your career in some other way </w:t>
      </w:r>
      <w:r>
        <w:rPr>
          <w:b/>
          <w:i/>
        </w:rPr>
        <w:t>because of your sexual orientation</w:t>
      </w:r>
      <w:r>
        <w:rPr>
          <w:b/>
        </w:rPr>
        <w:t>?</w:t>
      </w:r>
    </w:p>
    <w:p w14:paraId="794CEB9A" w14:textId="77777777" w:rsidR="003042D3" w:rsidRDefault="00E163CD">
      <w:pPr>
        <w:pStyle w:val="ListParagraph"/>
        <w:keepNext/>
        <w:numPr>
          <w:ilvl w:val="0"/>
          <w:numId w:val="4"/>
        </w:numPr>
      </w:pPr>
      <w:proofErr w:type="gramStart"/>
      <w:r>
        <w:t>Never  (</w:t>
      </w:r>
      <w:proofErr w:type="gramEnd"/>
      <w:r>
        <w:t xml:space="preserve">0) </w:t>
      </w:r>
    </w:p>
    <w:p w14:paraId="16F75AA6" w14:textId="77777777" w:rsidR="003042D3" w:rsidRDefault="00E163CD">
      <w:pPr>
        <w:pStyle w:val="ListParagraph"/>
        <w:keepNext/>
        <w:numPr>
          <w:ilvl w:val="0"/>
          <w:numId w:val="4"/>
        </w:numPr>
      </w:pPr>
      <w:proofErr w:type="gramStart"/>
      <w:r>
        <w:t>Once  (</w:t>
      </w:r>
      <w:proofErr w:type="gramEnd"/>
      <w:r>
        <w:t xml:space="preserve">1) </w:t>
      </w:r>
    </w:p>
    <w:p w14:paraId="2A5D54C5" w14:textId="77777777" w:rsidR="003042D3" w:rsidRDefault="00E163CD">
      <w:pPr>
        <w:pStyle w:val="ListParagraph"/>
        <w:keepNext/>
        <w:numPr>
          <w:ilvl w:val="0"/>
          <w:numId w:val="4"/>
        </w:numPr>
      </w:pPr>
      <w:proofErr w:type="gramStart"/>
      <w:r>
        <w:t>Twice  (</w:t>
      </w:r>
      <w:proofErr w:type="gramEnd"/>
      <w:r>
        <w:t xml:space="preserve">2) </w:t>
      </w:r>
    </w:p>
    <w:p w14:paraId="5989C176"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14CFB90A"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FFA810E"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83600C7"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AC8B486"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60C2578A"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1AA52153"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4BFC3EF9"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2708BDC9"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15658E01" w14:textId="77777777" w:rsidR="003042D3" w:rsidRDefault="003042D3"/>
    <w:p w14:paraId="740588DD"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5F23F29" w14:textId="77777777">
        <w:tc>
          <w:tcPr>
            <w:tcW w:w="50" w:type="dxa"/>
          </w:tcPr>
          <w:p w14:paraId="13607196" w14:textId="77777777" w:rsidR="003042D3" w:rsidRDefault="00E163CD">
            <w:pPr>
              <w:keepNext/>
            </w:pPr>
            <w:r>
              <w:rPr>
                <w:noProof/>
              </w:rPr>
              <w:drawing>
                <wp:inline distT="0" distB="0" distL="0" distR="0" wp14:anchorId="3BAB8B02" wp14:editId="3F00ACAF">
                  <wp:extent cx="228600" cy="228600"/>
                  <wp:effectExtent l="0" t="0" r="0" b="0"/>
                  <wp:docPr id="2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96E0685" w14:textId="77777777" w:rsidR="003042D3" w:rsidRDefault="003042D3"/>
    <w:p w14:paraId="3CFD1B9F" w14:textId="77777777" w:rsidR="003042D3" w:rsidRDefault="00E163CD">
      <w:pPr>
        <w:keepNext/>
      </w:pPr>
      <w:r>
        <w:lastRenderedPageBreak/>
        <w:t>SORDI_10b How much has this bothered you?</w:t>
      </w:r>
    </w:p>
    <w:p w14:paraId="55196D8A"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4B8C2B9C"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5B71EFC3"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3D0801DA"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773BE541"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4FD6DF61"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01447451" w14:textId="77777777" w:rsidR="003042D3" w:rsidRDefault="003042D3"/>
    <w:p w14:paraId="3A2F065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1626BFB" w14:textId="77777777">
        <w:tc>
          <w:tcPr>
            <w:tcW w:w="50" w:type="dxa"/>
          </w:tcPr>
          <w:p w14:paraId="39140DCE" w14:textId="77777777" w:rsidR="003042D3" w:rsidRDefault="00E163CD">
            <w:pPr>
              <w:keepNext/>
            </w:pPr>
            <w:r>
              <w:rPr>
                <w:noProof/>
              </w:rPr>
              <w:drawing>
                <wp:inline distT="0" distB="0" distL="0" distR="0" wp14:anchorId="17ED9110" wp14:editId="0FE2E456">
                  <wp:extent cx="228600" cy="228600"/>
                  <wp:effectExtent l="0" t="0" r="0" b="0"/>
                  <wp:docPr id="2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7D55559" w14:textId="77777777" w:rsidR="003042D3" w:rsidRDefault="003042D3"/>
    <w:p w14:paraId="5E381704" w14:textId="77777777" w:rsidR="003042D3" w:rsidRDefault="00E163CD">
      <w:pPr>
        <w:keepNext/>
      </w:pPr>
      <w:r>
        <w:lastRenderedPageBreak/>
        <w:t xml:space="preserve">SORDI_11a                                                                                                                                                                 </w:t>
      </w:r>
      <w:r>
        <w:rPr>
          <w:b/>
        </w:rPr>
        <w:t xml:space="preserve">11.     In the </w:t>
      </w:r>
      <w:r>
        <w:rPr>
          <w:b/>
          <w:u w:val="single"/>
        </w:rPr>
        <w:t>past 6 months</w:t>
      </w:r>
      <w:r>
        <w:rPr>
          <w:b/>
        </w:rPr>
        <w:t xml:space="preserve"> (since </w:t>
      </w:r>
      <w:r>
        <w:rPr>
          <w:color w:val="426092"/>
        </w:rPr>
        <w:t>${date://OtherDate/FL/-6%20month}</w:t>
      </w:r>
      <w:r>
        <w:rPr>
          <w:b/>
        </w:rPr>
        <w:t>), have you been paid less than a straight coworker of equal standing for doing the same work?</w:t>
      </w:r>
    </w:p>
    <w:p w14:paraId="28D7CC92" w14:textId="77777777" w:rsidR="003042D3" w:rsidRDefault="00E163CD">
      <w:pPr>
        <w:pStyle w:val="ListParagraph"/>
        <w:keepNext/>
        <w:numPr>
          <w:ilvl w:val="0"/>
          <w:numId w:val="4"/>
        </w:numPr>
      </w:pPr>
      <w:proofErr w:type="gramStart"/>
      <w:r>
        <w:t>Never  (</w:t>
      </w:r>
      <w:proofErr w:type="gramEnd"/>
      <w:r>
        <w:t xml:space="preserve">0) </w:t>
      </w:r>
    </w:p>
    <w:p w14:paraId="79CFC7E4" w14:textId="77777777" w:rsidR="003042D3" w:rsidRDefault="00E163CD">
      <w:pPr>
        <w:pStyle w:val="ListParagraph"/>
        <w:keepNext/>
        <w:numPr>
          <w:ilvl w:val="0"/>
          <w:numId w:val="4"/>
        </w:numPr>
      </w:pPr>
      <w:proofErr w:type="gramStart"/>
      <w:r>
        <w:t>Once  (</w:t>
      </w:r>
      <w:proofErr w:type="gramEnd"/>
      <w:r>
        <w:t xml:space="preserve">1) </w:t>
      </w:r>
    </w:p>
    <w:p w14:paraId="33346147" w14:textId="77777777" w:rsidR="003042D3" w:rsidRDefault="00E163CD">
      <w:pPr>
        <w:pStyle w:val="ListParagraph"/>
        <w:keepNext/>
        <w:numPr>
          <w:ilvl w:val="0"/>
          <w:numId w:val="4"/>
        </w:numPr>
      </w:pPr>
      <w:proofErr w:type="gramStart"/>
      <w:r>
        <w:t>Twice  (</w:t>
      </w:r>
      <w:proofErr w:type="gramEnd"/>
      <w:r>
        <w:t xml:space="preserve">2) </w:t>
      </w:r>
    </w:p>
    <w:p w14:paraId="7B84A68C"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AF64D2F"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45FBD585"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693B3A29"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203337D9"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67F24A75"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551F6769"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30CEF91E"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0F37C2CD"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6938F036" w14:textId="77777777" w:rsidR="003042D3" w:rsidRDefault="003042D3"/>
    <w:p w14:paraId="48643B3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70F7D21" w14:textId="77777777">
        <w:tc>
          <w:tcPr>
            <w:tcW w:w="50" w:type="dxa"/>
          </w:tcPr>
          <w:p w14:paraId="48412AB0" w14:textId="77777777" w:rsidR="003042D3" w:rsidRDefault="00E163CD">
            <w:pPr>
              <w:keepNext/>
            </w:pPr>
            <w:r>
              <w:rPr>
                <w:noProof/>
              </w:rPr>
              <w:drawing>
                <wp:inline distT="0" distB="0" distL="0" distR="0" wp14:anchorId="0E5E82B3" wp14:editId="5AC8BD21">
                  <wp:extent cx="228600" cy="228600"/>
                  <wp:effectExtent l="0" t="0" r="0" b="0"/>
                  <wp:docPr id="2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4010A2" w14:textId="77777777" w:rsidR="003042D3" w:rsidRDefault="003042D3"/>
    <w:p w14:paraId="4CCB1927" w14:textId="77777777" w:rsidR="003042D3" w:rsidRDefault="00E163CD">
      <w:pPr>
        <w:keepNext/>
      </w:pPr>
      <w:r>
        <w:lastRenderedPageBreak/>
        <w:t>SORDI_11b How much has this bothered you?</w:t>
      </w:r>
    </w:p>
    <w:p w14:paraId="2690C237"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A7771AE"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7350CE70"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7E0CA1A9"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45A2BDB7"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0F54EFEC"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4884ED6D" w14:textId="77777777" w:rsidR="003042D3" w:rsidRDefault="003042D3"/>
    <w:p w14:paraId="2E954D62"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93C6998" w14:textId="77777777">
        <w:tc>
          <w:tcPr>
            <w:tcW w:w="50" w:type="dxa"/>
          </w:tcPr>
          <w:p w14:paraId="30C679D3" w14:textId="77777777" w:rsidR="003042D3" w:rsidRDefault="00E163CD">
            <w:pPr>
              <w:keepNext/>
            </w:pPr>
            <w:r>
              <w:rPr>
                <w:noProof/>
              </w:rPr>
              <w:drawing>
                <wp:inline distT="0" distB="0" distL="0" distR="0" wp14:anchorId="620C8C5A" wp14:editId="16715215">
                  <wp:extent cx="228600" cy="228600"/>
                  <wp:effectExtent l="0" t="0" r="0" b="0"/>
                  <wp:docPr id="2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DABD32C" w14:textId="77777777" w:rsidR="003042D3" w:rsidRDefault="003042D3"/>
    <w:p w14:paraId="33D1087D" w14:textId="77777777" w:rsidR="003042D3" w:rsidRDefault="00E163CD">
      <w:pPr>
        <w:keepNext/>
      </w:pPr>
      <w:r>
        <w:lastRenderedPageBreak/>
        <w:t xml:space="preserve">SORDI_12a                                                                                                                                                                                     </w:t>
      </w:r>
      <w:r>
        <w:rPr>
          <w:b/>
        </w:rPr>
        <w:t xml:space="preserve">12.     In the </w:t>
      </w:r>
      <w:r>
        <w:rPr>
          <w:b/>
          <w:u w:val="single"/>
        </w:rPr>
        <w:t>past 6 months</w:t>
      </w:r>
      <w:r>
        <w:rPr>
          <w:b/>
        </w:rPr>
        <w:t xml:space="preserve"> (since </w:t>
      </w:r>
      <w:r>
        <w:rPr>
          <w:color w:val="426092"/>
        </w:rPr>
        <w:t>${date://OtherDate/FL/-6%20month}</w:t>
      </w:r>
      <w:r>
        <w:rPr>
          <w:b/>
        </w:rPr>
        <w:t xml:space="preserve">), have you been denied housing </w:t>
      </w:r>
      <w:r>
        <w:rPr>
          <w:b/>
          <w:i/>
        </w:rPr>
        <w:t>because of your sexual orientation</w:t>
      </w:r>
      <w:r>
        <w:rPr>
          <w:b/>
        </w:rPr>
        <w:t>?</w:t>
      </w:r>
    </w:p>
    <w:p w14:paraId="753F8484" w14:textId="77777777" w:rsidR="003042D3" w:rsidRDefault="00E163CD">
      <w:pPr>
        <w:pStyle w:val="ListParagraph"/>
        <w:keepNext/>
        <w:numPr>
          <w:ilvl w:val="0"/>
          <w:numId w:val="4"/>
        </w:numPr>
      </w:pPr>
      <w:proofErr w:type="gramStart"/>
      <w:r>
        <w:t>Never  (</w:t>
      </w:r>
      <w:proofErr w:type="gramEnd"/>
      <w:r>
        <w:t xml:space="preserve">0) </w:t>
      </w:r>
    </w:p>
    <w:p w14:paraId="20CBA561" w14:textId="77777777" w:rsidR="003042D3" w:rsidRDefault="00E163CD">
      <w:pPr>
        <w:pStyle w:val="ListParagraph"/>
        <w:keepNext/>
        <w:numPr>
          <w:ilvl w:val="0"/>
          <w:numId w:val="4"/>
        </w:numPr>
      </w:pPr>
      <w:proofErr w:type="gramStart"/>
      <w:r>
        <w:t>Once  (</w:t>
      </w:r>
      <w:proofErr w:type="gramEnd"/>
      <w:r>
        <w:t xml:space="preserve">1) </w:t>
      </w:r>
    </w:p>
    <w:p w14:paraId="3F944398" w14:textId="77777777" w:rsidR="003042D3" w:rsidRDefault="00E163CD">
      <w:pPr>
        <w:pStyle w:val="ListParagraph"/>
        <w:keepNext/>
        <w:numPr>
          <w:ilvl w:val="0"/>
          <w:numId w:val="4"/>
        </w:numPr>
      </w:pPr>
      <w:proofErr w:type="gramStart"/>
      <w:r>
        <w:t>Twice  (</w:t>
      </w:r>
      <w:proofErr w:type="gramEnd"/>
      <w:r>
        <w:t xml:space="preserve">2) </w:t>
      </w:r>
    </w:p>
    <w:p w14:paraId="35F1F164"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1DC654A2"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5CA99361"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7087E9D8"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2922FC1B"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3E2E5C5E"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139A63B5"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24EFDD43"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21082A42"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5149F46D" w14:textId="77777777" w:rsidR="003042D3" w:rsidRDefault="003042D3"/>
    <w:p w14:paraId="1D32DA42"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C6DE3DC" w14:textId="77777777">
        <w:tc>
          <w:tcPr>
            <w:tcW w:w="50" w:type="dxa"/>
          </w:tcPr>
          <w:p w14:paraId="42EBD597" w14:textId="77777777" w:rsidR="003042D3" w:rsidRDefault="00E163CD">
            <w:pPr>
              <w:keepNext/>
            </w:pPr>
            <w:r>
              <w:rPr>
                <w:noProof/>
              </w:rPr>
              <w:drawing>
                <wp:inline distT="0" distB="0" distL="0" distR="0" wp14:anchorId="1466AD00" wp14:editId="42078369">
                  <wp:extent cx="228600" cy="228600"/>
                  <wp:effectExtent l="0" t="0" r="0" b="0"/>
                  <wp:docPr id="2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CB5F3D" w14:textId="77777777" w:rsidR="003042D3" w:rsidRDefault="003042D3"/>
    <w:p w14:paraId="6B118BC9" w14:textId="77777777" w:rsidR="003042D3" w:rsidRDefault="00E163CD">
      <w:pPr>
        <w:keepNext/>
      </w:pPr>
      <w:r>
        <w:lastRenderedPageBreak/>
        <w:t>SORDI_12b How much has this bothered you?</w:t>
      </w:r>
    </w:p>
    <w:p w14:paraId="1B2C9C0D"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96B6648"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83F9D8A"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B8B989D"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456AA4F0"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2746663A"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52CC8D25" w14:textId="77777777" w:rsidR="003042D3" w:rsidRDefault="003042D3"/>
    <w:p w14:paraId="0C4FA8A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9E01051" w14:textId="77777777">
        <w:tc>
          <w:tcPr>
            <w:tcW w:w="50" w:type="dxa"/>
          </w:tcPr>
          <w:p w14:paraId="6704AFFB" w14:textId="77777777" w:rsidR="003042D3" w:rsidRDefault="00E163CD">
            <w:pPr>
              <w:keepNext/>
            </w:pPr>
            <w:r>
              <w:rPr>
                <w:noProof/>
              </w:rPr>
              <w:drawing>
                <wp:inline distT="0" distB="0" distL="0" distR="0" wp14:anchorId="354925A4" wp14:editId="5235DDE4">
                  <wp:extent cx="228600" cy="228600"/>
                  <wp:effectExtent l="0" t="0" r="0" b="0"/>
                  <wp:docPr id="2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DECEFC" w14:textId="77777777" w:rsidR="003042D3" w:rsidRDefault="003042D3"/>
    <w:p w14:paraId="75B79866" w14:textId="77777777" w:rsidR="003042D3" w:rsidRDefault="00E163CD">
      <w:pPr>
        <w:keepNext/>
      </w:pPr>
      <w:r>
        <w:lastRenderedPageBreak/>
        <w:t xml:space="preserve">SORDI_13a                                                                                                                                                                                                         </w:t>
      </w:r>
      <w:r>
        <w:rPr>
          <w:b/>
        </w:rPr>
        <w:t xml:space="preserve">13.     In the </w:t>
      </w:r>
      <w:r>
        <w:rPr>
          <w:b/>
          <w:u w:val="single"/>
        </w:rPr>
        <w:t>past 6 months</w:t>
      </w:r>
      <w:r>
        <w:rPr>
          <w:b/>
        </w:rPr>
        <w:t xml:space="preserve"> (since </w:t>
      </w:r>
      <w:r>
        <w:rPr>
          <w:color w:val="426092"/>
        </w:rPr>
        <w:t>${date://OtherDate/FL/-6%20month}</w:t>
      </w:r>
      <w:r>
        <w:rPr>
          <w:b/>
        </w:rPr>
        <w:t xml:space="preserve">), have you been evicted </w:t>
      </w:r>
      <w:r>
        <w:rPr>
          <w:b/>
          <w:i/>
        </w:rPr>
        <w:t>because of your sexual orientation</w:t>
      </w:r>
      <w:r>
        <w:rPr>
          <w:b/>
        </w:rPr>
        <w:t>?</w:t>
      </w:r>
    </w:p>
    <w:p w14:paraId="1F5E6EC1" w14:textId="77777777" w:rsidR="003042D3" w:rsidRDefault="00E163CD">
      <w:pPr>
        <w:pStyle w:val="ListParagraph"/>
        <w:keepNext/>
        <w:numPr>
          <w:ilvl w:val="0"/>
          <w:numId w:val="4"/>
        </w:numPr>
      </w:pPr>
      <w:proofErr w:type="gramStart"/>
      <w:r>
        <w:t>Never  (</w:t>
      </w:r>
      <w:proofErr w:type="gramEnd"/>
      <w:r>
        <w:t xml:space="preserve">0) </w:t>
      </w:r>
    </w:p>
    <w:p w14:paraId="04CB9299" w14:textId="77777777" w:rsidR="003042D3" w:rsidRDefault="00E163CD">
      <w:pPr>
        <w:pStyle w:val="ListParagraph"/>
        <w:keepNext/>
        <w:numPr>
          <w:ilvl w:val="0"/>
          <w:numId w:val="4"/>
        </w:numPr>
      </w:pPr>
      <w:proofErr w:type="gramStart"/>
      <w:r>
        <w:t>Once  (</w:t>
      </w:r>
      <w:proofErr w:type="gramEnd"/>
      <w:r>
        <w:t xml:space="preserve">1) </w:t>
      </w:r>
    </w:p>
    <w:p w14:paraId="10C398B4" w14:textId="77777777" w:rsidR="003042D3" w:rsidRDefault="00E163CD">
      <w:pPr>
        <w:pStyle w:val="ListParagraph"/>
        <w:keepNext/>
        <w:numPr>
          <w:ilvl w:val="0"/>
          <w:numId w:val="4"/>
        </w:numPr>
      </w:pPr>
      <w:proofErr w:type="gramStart"/>
      <w:r>
        <w:t>Twice  (</w:t>
      </w:r>
      <w:proofErr w:type="gramEnd"/>
      <w:r>
        <w:t xml:space="preserve">2) </w:t>
      </w:r>
    </w:p>
    <w:p w14:paraId="3AC5EFCE"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568D9770"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0F78938"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0357E18B"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D744DD0"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51DA06DE"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3446587A"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09BD1465"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35C41287"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3E07827C" w14:textId="77777777" w:rsidR="003042D3" w:rsidRDefault="003042D3"/>
    <w:p w14:paraId="4125A6C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ABF292B" w14:textId="77777777">
        <w:tc>
          <w:tcPr>
            <w:tcW w:w="50" w:type="dxa"/>
          </w:tcPr>
          <w:p w14:paraId="5C7C61C2" w14:textId="77777777" w:rsidR="003042D3" w:rsidRDefault="00E163CD">
            <w:pPr>
              <w:keepNext/>
            </w:pPr>
            <w:r>
              <w:rPr>
                <w:noProof/>
              </w:rPr>
              <w:drawing>
                <wp:inline distT="0" distB="0" distL="0" distR="0" wp14:anchorId="778E6172" wp14:editId="2C3D48A7">
                  <wp:extent cx="228600" cy="228600"/>
                  <wp:effectExtent l="0" t="0" r="0" b="0"/>
                  <wp:docPr id="2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9B1A5C" w14:textId="77777777" w:rsidR="003042D3" w:rsidRDefault="003042D3"/>
    <w:p w14:paraId="134EF6B1" w14:textId="77777777" w:rsidR="003042D3" w:rsidRDefault="00E163CD">
      <w:pPr>
        <w:keepNext/>
      </w:pPr>
      <w:r>
        <w:lastRenderedPageBreak/>
        <w:t>SORDI_13b How much has this bothered you?</w:t>
      </w:r>
    </w:p>
    <w:p w14:paraId="575AB1C7"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4D630917"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6B60A37A"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756C5D47"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5943649A"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097752DF"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41B2F035" w14:textId="77777777" w:rsidR="003042D3" w:rsidRDefault="003042D3"/>
    <w:p w14:paraId="08B5E7C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308B2ED" w14:textId="77777777">
        <w:tc>
          <w:tcPr>
            <w:tcW w:w="50" w:type="dxa"/>
          </w:tcPr>
          <w:p w14:paraId="4588FAC2" w14:textId="77777777" w:rsidR="003042D3" w:rsidRDefault="00E163CD">
            <w:pPr>
              <w:keepNext/>
            </w:pPr>
            <w:r>
              <w:rPr>
                <w:noProof/>
              </w:rPr>
              <w:drawing>
                <wp:inline distT="0" distB="0" distL="0" distR="0" wp14:anchorId="4618FA6C" wp14:editId="474BCD36">
                  <wp:extent cx="228600" cy="228600"/>
                  <wp:effectExtent l="0" t="0" r="0" b="0"/>
                  <wp:docPr id="2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C50EC1" w14:textId="77777777" w:rsidR="003042D3" w:rsidRDefault="003042D3"/>
    <w:p w14:paraId="75D3E816" w14:textId="77777777" w:rsidR="003042D3" w:rsidRDefault="00E163CD">
      <w:pPr>
        <w:keepNext/>
      </w:pPr>
      <w:r>
        <w:lastRenderedPageBreak/>
        <w:t xml:space="preserve">SORDI_14a                                                                                                                                                                                                                             </w:t>
      </w:r>
      <w:r>
        <w:rPr>
          <w:b/>
        </w:rPr>
        <w:t xml:space="preserve">14.     In the </w:t>
      </w:r>
      <w:r>
        <w:rPr>
          <w:b/>
          <w:u w:val="single"/>
        </w:rPr>
        <w:t>past 6 months</w:t>
      </w:r>
      <w:r>
        <w:rPr>
          <w:b/>
        </w:rPr>
        <w:t xml:space="preserve"> (since </w:t>
      </w:r>
      <w:r>
        <w:rPr>
          <w:color w:val="426092"/>
        </w:rPr>
        <w:t>${date://OtherDate/FL/-6%20month}</w:t>
      </w:r>
      <w:r>
        <w:rPr>
          <w:b/>
        </w:rPr>
        <w:t xml:space="preserve">), have you received inadequate medical services (e.g., a professional disregarded your complaints, did not provide proper treatment, etc.) </w:t>
      </w:r>
      <w:r>
        <w:rPr>
          <w:b/>
          <w:i/>
        </w:rPr>
        <w:t>because of your sexual orientation</w:t>
      </w:r>
      <w:r>
        <w:rPr>
          <w:b/>
        </w:rPr>
        <w:t>?</w:t>
      </w:r>
    </w:p>
    <w:p w14:paraId="5D7B9C6F" w14:textId="77777777" w:rsidR="003042D3" w:rsidRDefault="00E163CD">
      <w:pPr>
        <w:pStyle w:val="ListParagraph"/>
        <w:keepNext/>
        <w:numPr>
          <w:ilvl w:val="0"/>
          <w:numId w:val="4"/>
        </w:numPr>
      </w:pPr>
      <w:proofErr w:type="gramStart"/>
      <w:r>
        <w:t>Never  (</w:t>
      </w:r>
      <w:proofErr w:type="gramEnd"/>
      <w:r>
        <w:t xml:space="preserve">0) </w:t>
      </w:r>
    </w:p>
    <w:p w14:paraId="6A2D45AF" w14:textId="77777777" w:rsidR="003042D3" w:rsidRDefault="00E163CD">
      <w:pPr>
        <w:pStyle w:val="ListParagraph"/>
        <w:keepNext/>
        <w:numPr>
          <w:ilvl w:val="0"/>
          <w:numId w:val="4"/>
        </w:numPr>
      </w:pPr>
      <w:proofErr w:type="gramStart"/>
      <w:r>
        <w:t>Once  (</w:t>
      </w:r>
      <w:proofErr w:type="gramEnd"/>
      <w:r>
        <w:t xml:space="preserve">1) </w:t>
      </w:r>
    </w:p>
    <w:p w14:paraId="65D731F9" w14:textId="77777777" w:rsidR="003042D3" w:rsidRDefault="00E163CD">
      <w:pPr>
        <w:pStyle w:val="ListParagraph"/>
        <w:keepNext/>
        <w:numPr>
          <w:ilvl w:val="0"/>
          <w:numId w:val="4"/>
        </w:numPr>
      </w:pPr>
      <w:proofErr w:type="gramStart"/>
      <w:r>
        <w:t>Twice  (</w:t>
      </w:r>
      <w:proofErr w:type="gramEnd"/>
      <w:r>
        <w:t xml:space="preserve">2) </w:t>
      </w:r>
    </w:p>
    <w:p w14:paraId="0BA510C6"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5681444F"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3826765F"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697F507"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7E9FD133"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5429928E"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59E82355"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39A0543D"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56CC7243"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7C4866D4" w14:textId="77777777" w:rsidR="003042D3" w:rsidRDefault="003042D3"/>
    <w:p w14:paraId="009DC1D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5AAA515" w14:textId="77777777">
        <w:tc>
          <w:tcPr>
            <w:tcW w:w="50" w:type="dxa"/>
          </w:tcPr>
          <w:p w14:paraId="3F21FB18" w14:textId="77777777" w:rsidR="003042D3" w:rsidRDefault="00E163CD">
            <w:pPr>
              <w:keepNext/>
            </w:pPr>
            <w:r>
              <w:rPr>
                <w:noProof/>
              </w:rPr>
              <w:drawing>
                <wp:inline distT="0" distB="0" distL="0" distR="0" wp14:anchorId="420C7180" wp14:editId="726B1004">
                  <wp:extent cx="228600" cy="228600"/>
                  <wp:effectExtent l="0" t="0" r="0" b="0"/>
                  <wp:docPr id="2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8BE202" w14:textId="77777777" w:rsidR="003042D3" w:rsidRDefault="003042D3"/>
    <w:p w14:paraId="676A3639" w14:textId="77777777" w:rsidR="003042D3" w:rsidRDefault="00E163CD">
      <w:pPr>
        <w:keepNext/>
      </w:pPr>
      <w:r>
        <w:lastRenderedPageBreak/>
        <w:t>SORDI_14b How much has this bothered you?</w:t>
      </w:r>
    </w:p>
    <w:p w14:paraId="70AF1E31"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092636D0"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A118A87"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2DFC2307"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3CD8900C"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5B1AE14B"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3141D848" w14:textId="77777777" w:rsidR="003042D3" w:rsidRDefault="003042D3"/>
    <w:p w14:paraId="46131A6C"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8FB1B62" w14:textId="77777777">
        <w:tc>
          <w:tcPr>
            <w:tcW w:w="50" w:type="dxa"/>
          </w:tcPr>
          <w:p w14:paraId="65E97A06" w14:textId="77777777" w:rsidR="003042D3" w:rsidRDefault="00E163CD">
            <w:pPr>
              <w:keepNext/>
            </w:pPr>
            <w:r>
              <w:rPr>
                <w:noProof/>
              </w:rPr>
              <w:drawing>
                <wp:inline distT="0" distB="0" distL="0" distR="0" wp14:anchorId="10526576" wp14:editId="440B2B05">
                  <wp:extent cx="228600" cy="228600"/>
                  <wp:effectExtent l="0" t="0" r="0" b="0"/>
                  <wp:docPr id="2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566B52" w14:textId="77777777" w:rsidR="003042D3" w:rsidRDefault="003042D3"/>
    <w:p w14:paraId="62601821" w14:textId="77777777" w:rsidR="003042D3" w:rsidRDefault="00E163CD">
      <w:pPr>
        <w:keepNext/>
      </w:pPr>
      <w:r>
        <w:lastRenderedPageBreak/>
        <w:t xml:space="preserve">SORDI_15a                                                                                                                                                                                                                                                 </w:t>
      </w:r>
      <w:r>
        <w:rPr>
          <w:b/>
        </w:rPr>
        <w:t xml:space="preserve">15.     In the </w:t>
      </w:r>
      <w:r>
        <w:rPr>
          <w:b/>
          <w:u w:val="single"/>
        </w:rPr>
        <w:t>past 6 months</w:t>
      </w:r>
      <w:r>
        <w:rPr>
          <w:b/>
        </w:rPr>
        <w:t xml:space="preserve"> (since </w:t>
      </w:r>
      <w:r>
        <w:rPr>
          <w:color w:val="426092"/>
        </w:rPr>
        <w:t>${date://OtherDate/FL/-6%20month}</w:t>
      </w:r>
      <w:r>
        <w:rPr>
          <w:b/>
        </w:rPr>
        <w:t xml:space="preserve">), have you received inadequate psychological or mental health services (e.g., a professional disregarded your complaints, did not provide proper treatment, etc.) </w:t>
      </w:r>
      <w:r>
        <w:rPr>
          <w:b/>
          <w:i/>
        </w:rPr>
        <w:t>because of your sexual orientation</w:t>
      </w:r>
      <w:r>
        <w:rPr>
          <w:b/>
        </w:rPr>
        <w:t>?</w:t>
      </w:r>
    </w:p>
    <w:p w14:paraId="1B8AA70C" w14:textId="77777777" w:rsidR="003042D3" w:rsidRDefault="00E163CD">
      <w:pPr>
        <w:pStyle w:val="ListParagraph"/>
        <w:keepNext/>
        <w:numPr>
          <w:ilvl w:val="0"/>
          <w:numId w:val="4"/>
        </w:numPr>
      </w:pPr>
      <w:proofErr w:type="gramStart"/>
      <w:r>
        <w:t>Never  (</w:t>
      </w:r>
      <w:proofErr w:type="gramEnd"/>
      <w:r>
        <w:t xml:space="preserve">0) </w:t>
      </w:r>
    </w:p>
    <w:p w14:paraId="313730E8" w14:textId="77777777" w:rsidR="003042D3" w:rsidRDefault="00E163CD">
      <w:pPr>
        <w:pStyle w:val="ListParagraph"/>
        <w:keepNext/>
        <w:numPr>
          <w:ilvl w:val="0"/>
          <w:numId w:val="4"/>
        </w:numPr>
      </w:pPr>
      <w:proofErr w:type="gramStart"/>
      <w:r>
        <w:t>Once  (</w:t>
      </w:r>
      <w:proofErr w:type="gramEnd"/>
      <w:r>
        <w:t xml:space="preserve">1) </w:t>
      </w:r>
    </w:p>
    <w:p w14:paraId="2D5BFAF1" w14:textId="77777777" w:rsidR="003042D3" w:rsidRDefault="00E163CD">
      <w:pPr>
        <w:pStyle w:val="ListParagraph"/>
        <w:keepNext/>
        <w:numPr>
          <w:ilvl w:val="0"/>
          <w:numId w:val="4"/>
        </w:numPr>
      </w:pPr>
      <w:proofErr w:type="gramStart"/>
      <w:r>
        <w:t>Twice  (</w:t>
      </w:r>
      <w:proofErr w:type="gramEnd"/>
      <w:r>
        <w:t xml:space="preserve">2) </w:t>
      </w:r>
    </w:p>
    <w:p w14:paraId="3CB6AE0B"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473FA234"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6F3E864B"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CB2F08B"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07C2E3BC"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5AA7519A"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5FF26486"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710751E0"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40DCFF7A"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7941C3F5" w14:textId="77777777" w:rsidR="003042D3" w:rsidRDefault="003042D3"/>
    <w:p w14:paraId="6B0789A2"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E89D9F9" w14:textId="77777777">
        <w:tc>
          <w:tcPr>
            <w:tcW w:w="50" w:type="dxa"/>
          </w:tcPr>
          <w:p w14:paraId="1B3800F8" w14:textId="77777777" w:rsidR="003042D3" w:rsidRDefault="00E163CD">
            <w:pPr>
              <w:keepNext/>
            </w:pPr>
            <w:r>
              <w:rPr>
                <w:noProof/>
              </w:rPr>
              <w:drawing>
                <wp:inline distT="0" distB="0" distL="0" distR="0" wp14:anchorId="7B7E3FC5" wp14:editId="35616A6B">
                  <wp:extent cx="228600" cy="228600"/>
                  <wp:effectExtent l="0" t="0" r="0" b="0"/>
                  <wp:docPr id="2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97C01EC" w14:textId="77777777" w:rsidR="003042D3" w:rsidRDefault="003042D3"/>
    <w:p w14:paraId="456273C1" w14:textId="77777777" w:rsidR="003042D3" w:rsidRDefault="00E163CD">
      <w:pPr>
        <w:keepNext/>
      </w:pPr>
      <w:r>
        <w:lastRenderedPageBreak/>
        <w:t>SORDI_15b How much has this bothered you?</w:t>
      </w:r>
    </w:p>
    <w:p w14:paraId="6CFF95B7"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241F8F2F"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69C4C1BB"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3C4923F6"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5CF565F6"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4D558727"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652EB583" w14:textId="77777777" w:rsidR="003042D3" w:rsidRDefault="003042D3"/>
    <w:p w14:paraId="4BF6545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A97285C" w14:textId="77777777">
        <w:tc>
          <w:tcPr>
            <w:tcW w:w="50" w:type="dxa"/>
          </w:tcPr>
          <w:p w14:paraId="440E1061" w14:textId="77777777" w:rsidR="003042D3" w:rsidRDefault="00E163CD">
            <w:pPr>
              <w:keepNext/>
            </w:pPr>
            <w:r>
              <w:rPr>
                <w:noProof/>
              </w:rPr>
              <w:drawing>
                <wp:inline distT="0" distB="0" distL="0" distR="0" wp14:anchorId="753C5C77" wp14:editId="27B43A04">
                  <wp:extent cx="228600" cy="228600"/>
                  <wp:effectExtent l="0" t="0" r="0" b="0"/>
                  <wp:docPr id="2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F44A6E" w14:textId="77777777" w:rsidR="003042D3" w:rsidRDefault="003042D3"/>
    <w:p w14:paraId="0DD84537" w14:textId="77777777" w:rsidR="003042D3" w:rsidRDefault="00E163CD">
      <w:pPr>
        <w:keepNext/>
      </w:pPr>
      <w:r>
        <w:lastRenderedPageBreak/>
        <w:t xml:space="preserve">SORDI_16a                                                                                                                                                                                                                                                                     </w:t>
      </w:r>
      <w:r>
        <w:rPr>
          <w:b/>
        </w:rPr>
        <w:t xml:space="preserve">16.     In the </w:t>
      </w:r>
      <w:r>
        <w:rPr>
          <w:b/>
          <w:u w:val="single"/>
        </w:rPr>
        <w:t>past 6 months</w:t>
      </w:r>
      <w:r>
        <w:rPr>
          <w:b/>
        </w:rPr>
        <w:t xml:space="preserve"> (since </w:t>
      </w:r>
      <w:r>
        <w:rPr>
          <w:color w:val="426092"/>
        </w:rPr>
        <w:t>${date://OtherDate/FL/-6%20month}</w:t>
      </w:r>
      <w:r>
        <w:rPr>
          <w:b/>
        </w:rPr>
        <w:t xml:space="preserve">), have you received inadequate social services from government agencies </w:t>
      </w:r>
      <w:r>
        <w:rPr>
          <w:b/>
          <w:i/>
        </w:rPr>
        <w:t>because of your sexual orientation</w:t>
      </w:r>
      <w:r>
        <w:rPr>
          <w:b/>
        </w:rPr>
        <w:t>?</w:t>
      </w:r>
    </w:p>
    <w:p w14:paraId="3CE40DFF" w14:textId="77777777" w:rsidR="003042D3" w:rsidRDefault="00E163CD">
      <w:pPr>
        <w:pStyle w:val="ListParagraph"/>
        <w:keepNext/>
        <w:numPr>
          <w:ilvl w:val="0"/>
          <w:numId w:val="4"/>
        </w:numPr>
      </w:pPr>
      <w:proofErr w:type="gramStart"/>
      <w:r>
        <w:t>Never  (</w:t>
      </w:r>
      <w:proofErr w:type="gramEnd"/>
      <w:r>
        <w:t xml:space="preserve">0) </w:t>
      </w:r>
    </w:p>
    <w:p w14:paraId="13F9C043" w14:textId="77777777" w:rsidR="003042D3" w:rsidRDefault="00E163CD">
      <w:pPr>
        <w:pStyle w:val="ListParagraph"/>
        <w:keepNext/>
        <w:numPr>
          <w:ilvl w:val="0"/>
          <w:numId w:val="4"/>
        </w:numPr>
      </w:pPr>
      <w:proofErr w:type="gramStart"/>
      <w:r>
        <w:t>Once  (</w:t>
      </w:r>
      <w:proofErr w:type="gramEnd"/>
      <w:r>
        <w:t xml:space="preserve">1) </w:t>
      </w:r>
    </w:p>
    <w:p w14:paraId="6F518EE6" w14:textId="77777777" w:rsidR="003042D3" w:rsidRDefault="00E163CD">
      <w:pPr>
        <w:pStyle w:val="ListParagraph"/>
        <w:keepNext/>
        <w:numPr>
          <w:ilvl w:val="0"/>
          <w:numId w:val="4"/>
        </w:numPr>
      </w:pPr>
      <w:proofErr w:type="gramStart"/>
      <w:r>
        <w:t>Twice  (</w:t>
      </w:r>
      <w:proofErr w:type="gramEnd"/>
      <w:r>
        <w:t xml:space="preserve">2) </w:t>
      </w:r>
    </w:p>
    <w:p w14:paraId="26E3EF1D"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1158F232"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C5026A8"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9E7C13D"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AED2291"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5653F39C"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6DB586D4"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68026714"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3F39520B"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150D396E" w14:textId="77777777" w:rsidR="003042D3" w:rsidRDefault="003042D3"/>
    <w:p w14:paraId="3760E4BD"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2384060" w14:textId="77777777">
        <w:tc>
          <w:tcPr>
            <w:tcW w:w="50" w:type="dxa"/>
          </w:tcPr>
          <w:p w14:paraId="1B33EDD8" w14:textId="77777777" w:rsidR="003042D3" w:rsidRDefault="00E163CD">
            <w:pPr>
              <w:keepNext/>
            </w:pPr>
            <w:r>
              <w:rPr>
                <w:noProof/>
              </w:rPr>
              <w:drawing>
                <wp:inline distT="0" distB="0" distL="0" distR="0" wp14:anchorId="48227DCD" wp14:editId="6E40ECD9">
                  <wp:extent cx="228600" cy="228600"/>
                  <wp:effectExtent l="0" t="0" r="0" b="0"/>
                  <wp:docPr id="2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0A729A" w14:textId="77777777" w:rsidR="003042D3" w:rsidRDefault="003042D3"/>
    <w:p w14:paraId="32DB3B9D" w14:textId="77777777" w:rsidR="003042D3" w:rsidRDefault="00E163CD">
      <w:pPr>
        <w:keepNext/>
      </w:pPr>
      <w:r>
        <w:lastRenderedPageBreak/>
        <w:t>SORDI_16b How much has this bothered you?</w:t>
      </w:r>
    </w:p>
    <w:p w14:paraId="1F8ABC52"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286757CD"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FA02E4A"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F1C860D"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644F9143"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5B84B0CC"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0C7F6CD0" w14:textId="77777777" w:rsidR="003042D3" w:rsidRDefault="003042D3"/>
    <w:p w14:paraId="0F7E0DD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7DB5CF8" w14:textId="77777777">
        <w:tc>
          <w:tcPr>
            <w:tcW w:w="50" w:type="dxa"/>
          </w:tcPr>
          <w:p w14:paraId="71E63710" w14:textId="77777777" w:rsidR="003042D3" w:rsidRDefault="00E163CD">
            <w:pPr>
              <w:keepNext/>
            </w:pPr>
            <w:r>
              <w:rPr>
                <w:noProof/>
              </w:rPr>
              <w:drawing>
                <wp:inline distT="0" distB="0" distL="0" distR="0" wp14:anchorId="4BCB36B2" wp14:editId="4DFE19DD">
                  <wp:extent cx="228600" cy="228600"/>
                  <wp:effectExtent l="0" t="0" r="0" b="0"/>
                  <wp:docPr id="2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58A6F2F" w14:textId="77777777" w:rsidR="003042D3" w:rsidRDefault="003042D3"/>
    <w:p w14:paraId="4AD836CA" w14:textId="77777777" w:rsidR="003042D3" w:rsidRDefault="00E163CD">
      <w:pPr>
        <w:keepNext/>
      </w:pPr>
      <w:r>
        <w:lastRenderedPageBreak/>
        <w:t xml:space="preserve">SORDI_17a                                                                                                                                                                                                                                                                                         </w:t>
      </w:r>
      <w:r>
        <w:rPr>
          <w:b/>
        </w:rPr>
        <w:t xml:space="preserve">17.     In the </w:t>
      </w:r>
      <w:r>
        <w:rPr>
          <w:b/>
          <w:u w:val="single"/>
        </w:rPr>
        <w:t>past 6 months</w:t>
      </w:r>
      <w:r>
        <w:rPr>
          <w:b/>
        </w:rPr>
        <w:t xml:space="preserve"> (since </w:t>
      </w:r>
      <w:r>
        <w:rPr>
          <w:color w:val="426092"/>
        </w:rPr>
        <w:t>${date://OtherDate/FL/-6%20month}</w:t>
      </w:r>
      <w:r>
        <w:rPr>
          <w:b/>
        </w:rPr>
        <w:t xml:space="preserve">), have you been denied or unable to receive medical services </w:t>
      </w:r>
      <w:r>
        <w:rPr>
          <w:b/>
          <w:i/>
        </w:rPr>
        <w:t>because of your sexual orientation</w:t>
      </w:r>
      <w:r>
        <w:rPr>
          <w:b/>
        </w:rPr>
        <w:t>?</w:t>
      </w:r>
    </w:p>
    <w:p w14:paraId="63BABF9E" w14:textId="77777777" w:rsidR="003042D3" w:rsidRDefault="00E163CD">
      <w:pPr>
        <w:pStyle w:val="ListParagraph"/>
        <w:keepNext/>
        <w:numPr>
          <w:ilvl w:val="0"/>
          <w:numId w:val="4"/>
        </w:numPr>
      </w:pPr>
      <w:proofErr w:type="gramStart"/>
      <w:r>
        <w:t>Never  (</w:t>
      </w:r>
      <w:proofErr w:type="gramEnd"/>
      <w:r>
        <w:t xml:space="preserve">0) </w:t>
      </w:r>
    </w:p>
    <w:p w14:paraId="0E56013E" w14:textId="77777777" w:rsidR="003042D3" w:rsidRDefault="00E163CD">
      <w:pPr>
        <w:pStyle w:val="ListParagraph"/>
        <w:keepNext/>
        <w:numPr>
          <w:ilvl w:val="0"/>
          <w:numId w:val="4"/>
        </w:numPr>
      </w:pPr>
      <w:proofErr w:type="gramStart"/>
      <w:r>
        <w:t>Once  (</w:t>
      </w:r>
      <w:proofErr w:type="gramEnd"/>
      <w:r>
        <w:t xml:space="preserve">1) </w:t>
      </w:r>
    </w:p>
    <w:p w14:paraId="147A7022" w14:textId="77777777" w:rsidR="003042D3" w:rsidRDefault="00E163CD">
      <w:pPr>
        <w:pStyle w:val="ListParagraph"/>
        <w:keepNext/>
        <w:numPr>
          <w:ilvl w:val="0"/>
          <w:numId w:val="4"/>
        </w:numPr>
      </w:pPr>
      <w:proofErr w:type="gramStart"/>
      <w:r>
        <w:t>Twice  (</w:t>
      </w:r>
      <w:proofErr w:type="gramEnd"/>
      <w:r>
        <w:t xml:space="preserve">2) </w:t>
      </w:r>
    </w:p>
    <w:p w14:paraId="382C7C34"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1DA5A50B"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6B95BC7"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002D7C1"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481BE7B2"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719476AC"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67998A9C"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086772B2"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03A7B8FC"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5470565D" w14:textId="77777777" w:rsidR="003042D3" w:rsidRDefault="003042D3"/>
    <w:p w14:paraId="74AE1E2D"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7442AA9" w14:textId="77777777">
        <w:tc>
          <w:tcPr>
            <w:tcW w:w="50" w:type="dxa"/>
          </w:tcPr>
          <w:p w14:paraId="56C88FDE" w14:textId="77777777" w:rsidR="003042D3" w:rsidRDefault="00E163CD">
            <w:pPr>
              <w:keepNext/>
            </w:pPr>
            <w:r>
              <w:rPr>
                <w:noProof/>
              </w:rPr>
              <w:drawing>
                <wp:inline distT="0" distB="0" distL="0" distR="0" wp14:anchorId="28330CE7" wp14:editId="4982B6AF">
                  <wp:extent cx="228600" cy="228600"/>
                  <wp:effectExtent l="0" t="0" r="0" b="0"/>
                  <wp:docPr id="2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258EA1" w14:textId="77777777" w:rsidR="003042D3" w:rsidRDefault="003042D3"/>
    <w:p w14:paraId="64DD8C47" w14:textId="77777777" w:rsidR="003042D3" w:rsidRDefault="00E163CD">
      <w:pPr>
        <w:keepNext/>
      </w:pPr>
      <w:r>
        <w:lastRenderedPageBreak/>
        <w:t>SORDI_17b How much has this bothered you?</w:t>
      </w:r>
    </w:p>
    <w:p w14:paraId="225B7F2C"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2B2A8CBC"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A65C24B"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CDB815A"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1BFE25D3"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7FFDD81B"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48587673" w14:textId="77777777" w:rsidR="003042D3" w:rsidRDefault="003042D3"/>
    <w:p w14:paraId="04C4F05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11B46BD" w14:textId="77777777">
        <w:tc>
          <w:tcPr>
            <w:tcW w:w="50" w:type="dxa"/>
          </w:tcPr>
          <w:p w14:paraId="12444BC4" w14:textId="77777777" w:rsidR="003042D3" w:rsidRDefault="00E163CD">
            <w:pPr>
              <w:keepNext/>
            </w:pPr>
            <w:r>
              <w:rPr>
                <w:noProof/>
              </w:rPr>
              <w:drawing>
                <wp:inline distT="0" distB="0" distL="0" distR="0" wp14:anchorId="36A73D54" wp14:editId="48E88C9E">
                  <wp:extent cx="228600" cy="228600"/>
                  <wp:effectExtent l="0" t="0" r="0" b="0"/>
                  <wp:docPr id="2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75A4C3" w14:textId="77777777" w:rsidR="003042D3" w:rsidRDefault="003042D3"/>
    <w:p w14:paraId="323EC075" w14:textId="77777777" w:rsidR="003042D3" w:rsidRDefault="00E163CD">
      <w:pPr>
        <w:keepNext/>
      </w:pPr>
      <w:r>
        <w:lastRenderedPageBreak/>
        <w:t xml:space="preserve">SORDI_18a                                                                                                                                                                                                                                                                                                             </w:t>
      </w:r>
      <w:r>
        <w:rPr>
          <w:b/>
        </w:rPr>
        <w:t xml:space="preserve">18.     In the </w:t>
      </w:r>
      <w:r>
        <w:rPr>
          <w:b/>
          <w:u w:val="single"/>
        </w:rPr>
        <w:t>past 6 months</w:t>
      </w:r>
      <w:r>
        <w:rPr>
          <w:b/>
        </w:rPr>
        <w:t xml:space="preserve"> (since </w:t>
      </w:r>
      <w:r>
        <w:rPr>
          <w:color w:val="426092"/>
        </w:rPr>
        <w:t>${date://OtherDate/FL/-6%20month}</w:t>
      </w:r>
      <w:r>
        <w:rPr>
          <w:b/>
        </w:rPr>
        <w:t xml:space="preserve">), have you been denied or unable to receive psychological or mental health services </w:t>
      </w:r>
      <w:r>
        <w:rPr>
          <w:b/>
          <w:i/>
        </w:rPr>
        <w:t>because of your sexual orientation</w:t>
      </w:r>
      <w:r>
        <w:rPr>
          <w:b/>
        </w:rPr>
        <w:t>?</w:t>
      </w:r>
    </w:p>
    <w:p w14:paraId="2C6A0679" w14:textId="77777777" w:rsidR="003042D3" w:rsidRDefault="00E163CD">
      <w:pPr>
        <w:pStyle w:val="ListParagraph"/>
        <w:keepNext/>
        <w:numPr>
          <w:ilvl w:val="0"/>
          <w:numId w:val="4"/>
        </w:numPr>
      </w:pPr>
      <w:proofErr w:type="gramStart"/>
      <w:r>
        <w:t>Never  (</w:t>
      </w:r>
      <w:proofErr w:type="gramEnd"/>
      <w:r>
        <w:t xml:space="preserve">0) </w:t>
      </w:r>
    </w:p>
    <w:p w14:paraId="7A870BBF" w14:textId="77777777" w:rsidR="003042D3" w:rsidRDefault="00E163CD">
      <w:pPr>
        <w:pStyle w:val="ListParagraph"/>
        <w:keepNext/>
        <w:numPr>
          <w:ilvl w:val="0"/>
          <w:numId w:val="4"/>
        </w:numPr>
      </w:pPr>
      <w:proofErr w:type="gramStart"/>
      <w:r>
        <w:t>Once  (</w:t>
      </w:r>
      <w:proofErr w:type="gramEnd"/>
      <w:r>
        <w:t xml:space="preserve">1) </w:t>
      </w:r>
    </w:p>
    <w:p w14:paraId="29DA9CA4" w14:textId="77777777" w:rsidR="003042D3" w:rsidRDefault="00E163CD">
      <w:pPr>
        <w:pStyle w:val="ListParagraph"/>
        <w:keepNext/>
        <w:numPr>
          <w:ilvl w:val="0"/>
          <w:numId w:val="4"/>
        </w:numPr>
      </w:pPr>
      <w:proofErr w:type="gramStart"/>
      <w:r>
        <w:t>Twice  (</w:t>
      </w:r>
      <w:proofErr w:type="gramEnd"/>
      <w:r>
        <w:t xml:space="preserve">2) </w:t>
      </w:r>
    </w:p>
    <w:p w14:paraId="42B81BF7"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C15AB26"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5653912B"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5EF4F995"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7717B699"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63C4F3E1"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15CCF8F3"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73773F91"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40CE8DD8"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4F246E29" w14:textId="77777777" w:rsidR="003042D3" w:rsidRDefault="003042D3"/>
    <w:p w14:paraId="43A2FAC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80101A0" w14:textId="77777777">
        <w:tc>
          <w:tcPr>
            <w:tcW w:w="50" w:type="dxa"/>
          </w:tcPr>
          <w:p w14:paraId="5E7C777E" w14:textId="77777777" w:rsidR="003042D3" w:rsidRDefault="00E163CD">
            <w:pPr>
              <w:keepNext/>
            </w:pPr>
            <w:r>
              <w:rPr>
                <w:noProof/>
              </w:rPr>
              <w:drawing>
                <wp:inline distT="0" distB="0" distL="0" distR="0" wp14:anchorId="1C675FB8" wp14:editId="44CFD2E9">
                  <wp:extent cx="228600" cy="228600"/>
                  <wp:effectExtent l="0" t="0" r="0" b="0"/>
                  <wp:docPr id="2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A843B3" w14:textId="77777777" w:rsidR="003042D3" w:rsidRDefault="003042D3"/>
    <w:p w14:paraId="1739E513" w14:textId="77777777" w:rsidR="003042D3" w:rsidRDefault="00E163CD">
      <w:pPr>
        <w:keepNext/>
      </w:pPr>
      <w:r>
        <w:lastRenderedPageBreak/>
        <w:t>SORDI_18b How much has this bothered you?</w:t>
      </w:r>
    </w:p>
    <w:p w14:paraId="2315C27A"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4D27B1E"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69C9FB99"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04C60449"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3B9F26FB"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63A74971"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23B96139" w14:textId="77777777" w:rsidR="003042D3" w:rsidRDefault="003042D3"/>
    <w:p w14:paraId="19D3942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37AB55F" w14:textId="77777777">
        <w:tc>
          <w:tcPr>
            <w:tcW w:w="50" w:type="dxa"/>
          </w:tcPr>
          <w:p w14:paraId="64E6C0AE" w14:textId="77777777" w:rsidR="003042D3" w:rsidRDefault="00E163CD">
            <w:pPr>
              <w:keepNext/>
            </w:pPr>
            <w:r>
              <w:rPr>
                <w:noProof/>
              </w:rPr>
              <w:drawing>
                <wp:inline distT="0" distB="0" distL="0" distR="0" wp14:anchorId="73DB0FE8" wp14:editId="35FE1A43">
                  <wp:extent cx="228600" cy="228600"/>
                  <wp:effectExtent l="0" t="0" r="0" b="0"/>
                  <wp:docPr id="2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58CAF0B" w14:textId="77777777" w:rsidR="003042D3" w:rsidRDefault="003042D3"/>
    <w:p w14:paraId="5123EEF2" w14:textId="77777777" w:rsidR="003042D3" w:rsidRDefault="00E163CD">
      <w:pPr>
        <w:keepNext/>
      </w:pPr>
      <w:r>
        <w:lastRenderedPageBreak/>
        <w:t xml:space="preserve">SORDI_19a                                                                                                                                                                                                                                                                                                                                 </w:t>
      </w:r>
      <w:r>
        <w:rPr>
          <w:b/>
        </w:rPr>
        <w:t xml:space="preserve">19.     In the </w:t>
      </w:r>
      <w:r>
        <w:rPr>
          <w:b/>
          <w:u w:val="single"/>
        </w:rPr>
        <w:t>past 6 months</w:t>
      </w:r>
      <w:r>
        <w:rPr>
          <w:b/>
        </w:rPr>
        <w:t xml:space="preserve"> (since </w:t>
      </w:r>
      <w:r>
        <w:rPr>
          <w:color w:val="426092"/>
        </w:rPr>
        <w:t>${date://OtherDate/FL/-6%20month}</w:t>
      </w:r>
      <w:r>
        <w:rPr>
          <w:b/>
        </w:rPr>
        <w:t xml:space="preserve">), have you been denied or unable to receive social services from government agencies </w:t>
      </w:r>
      <w:r>
        <w:rPr>
          <w:b/>
          <w:i/>
        </w:rPr>
        <w:t>because of your sexual orientation</w:t>
      </w:r>
      <w:r>
        <w:rPr>
          <w:b/>
        </w:rPr>
        <w:t>?</w:t>
      </w:r>
    </w:p>
    <w:p w14:paraId="6A928B5C" w14:textId="77777777" w:rsidR="003042D3" w:rsidRDefault="00E163CD">
      <w:pPr>
        <w:pStyle w:val="ListParagraph"/>
        <w:keepNext/>
        <w:numPr>
          <w:ilvl w:val="0"/>
          <w:numId w:val="4"/>
        </w:numPr>
      </w:pPr>
      <w:proofErr w:type="gramStart"/>
      <w:r>
        <w:t>Never  (</w:t>
      </w:r>
      <w:proofErr w:type="gramEnd"/>
      <w:r>
        <w:t xml:space="preserve">0) </w:t>
      </w:r>
    </w:p>
    <w:p w14:paraId="12F93346" w14:textId="77777777" w:rsidR="003042D3" w:rsidRDefault="00E163CD">
      <w:pPr>
        <w:pStyle w:val="ListParagraph"/>
        <w:keepNext/>
        <w:numPr>
          <w:ilvl w:val="0"/>
          <w:numId w:val="4"/>
        </w:numPr>
      </w:pPr>
      <w:proofErr w:type="gramStart"/>
      <w:r>
        <w:t>Once  (</w:t>
      </w:r>
      <w:proofErr w:type="gramEnd"/>
      <w:r>
        <w:t xml:space="preserve">1) </w:t>
      </w:r>
    </w:p>
    <w:p w14:paraId="7D30B8A7" w14:textId="77777777" w:rsidR="003042D3" w:rsidRDefault="00E163CD">
      <w:pPr>
        <w:pStyle w:val="ListParagraph"/>
        <w:keepNext/>
        <w:numPr>
          <w:ilvl w:val="0"/>
          <w:numId w:val="4"/>
        </w:numPr>
      </w:pPr>
      <w:proofErr w:type="gramStart"/>
      <w:r>
        <w:t>Twice  (</w:t>
      </w:r>
      <w:proofErr w:type="gramEnd"/>
      <w:r>
        <w:t xml:space="preserve">2) </w:t>
      </w:r>
    </w:p>
    <w:p w14:paraId="5128CFA9"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5B35CF0"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6D013528"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626134CB"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463333ED"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355BDF51"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20930690"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436F7783"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2648B515"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4E57ADF6" w14:textId="77777777" w:rsidR="003042D3" w:rsidRDefault="003042D3"/>
    <w:p w14:paraId="14B98D3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0885BDD" w14:textId="77777777">
        <w:tc>
          <w:tcPr>
            <w:tcW w:w="50" w:type="dxa"/>
          </w:tcPr>
          <w:p w14:paraId="2D6B181A" w14:textId="77777777" w:rsidR="003042D3" w:rsidRDefault="00E163CD">
            <w:pPr>
              <w:keepNext/>
            </w:pPr>
            <w:r>
              <w:rPr>
                <w:noProof/>
              </w:rPr>
              <w:drawing>
                <wp:inline distT="0" distB="0" distL="0" distR="0" wp14:anchorId="7042543A" wp14:editId="3BA637BF">
                  <wp:extent cx="228600" cy="228600"/>
                  <wp:effectExtent l="0" t="0" r="0" b="0"/>
                  <wp:docPr id="2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A38EC87" w14:textId="77777777" w:rsidR="003042D3" w:rsidRDefault="003042D3"/>
    <w:p w14:paraId="44D6B635" w14:textId="77777777" w:rsidR="003042D3" w:rsidRDefault="00E163CD">
      <w:pPr>
        <w:keepNext/>
      </w:pPr>
      <w:r>
        <w:lastRenderedPageBreak/>
        <w:t>SORDI_19b How much has this bothered you?</w:t>
      </w:r>
    </w:p>
    <w:p w14:paraId="7C18F950"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6521635A"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CED661C"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A732806"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3ED33E94"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491489C8"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33F6AB94" w14:textId="77777777" w:rsidR="003042D3" w:rsidRDefault="003042D3"/>
    <w:p w14:paraId="1921122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5EA5F6C" w14:textId="77777777">
        <w:tc>
          <w:tcPr>
            <w:tcW w:w="50" w:type="dxa"/>
          </w:tcPr>
          <w:p w14:paraId="24C21D4A" w14:textId="77777777" w:rsidR="003042D3" w:rsidRDefault="00E163CD">
            <w:pPr>
              <w:keepNext/>
            </w:pPr>
            <w:r>
              <w:rPr>
                <w:noProof/>
              </w:rPr>
              <w:drawing>
                <wp:inline distT="0" distB="0" distL="0" distR="0" wp14:anchorId="72B56BD5" wp14:editId="34F6B53A">
                  <wp:extent cx="228600" cy="228600"/>
                  <wp:effectExtent l="0" t="0" r="0" b="0"/>
                  <wp:docPr id="2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B5B8D46" w14:textId="77777777" w:rsidR="003042D3" w:rsidRDefault="003042D3"/>
    <w:p w14:paraId="12478482" w14:textId="77777777" w:rsidR="003042D3" w:rsidRDefault="00E163CD">
      <w:pPr>
        <w:keepNext/>
      </w:pPr>
      <w:r>
        <w:lastRenderedPageBreak/>
        <w:t xml:space="preserve">SORDI_20a                                                                                                                                                                                                                                                                                                                                                     </w:t>
      </w:r>
      <w:r>
        <w:rPr>
          <w:b/>
        </w:rPr>
        <w:t xml:space="preserve">20.     In the </w:t>
      </w:r>
      <w:r>
        <w:rPr>
          <w:b/>
          <w:u w:val="single"/>
        </w:rPr>
        <w:t>past 6 months</w:t>
      </w:r>
      <w:r>
        <w:rPr>
          <w:b/>
        </w:rPr>
        <w:t xml:space="preserve"> (since </w:t>
      </w:r>
      <w:r>
        <w:rPr>
          <w:color w:val="426092"/>
        </w:rPr>
        <w:t>${date://OtherDate/FL/-6%20month}</w:t>
      </w:r>
      <w:r>
        <w:rPr>
          <w:b/>
        </w:rPr>
        <w:t xml:space="preserve">), have you been dismissed or “written off” by law enforcement </w:t>
      </w:r>
      <w:r>
        <w:rPr>
          <w:b/>
          <w:i/>
        </w:rPr>
        <w:t>because of your sexual orientation</w:t>
      </w:r>
      <w:r>
        <w:rPr>
          <w:b/>
        </w:rPr>
        <w:t>?</w:t>
      </w:r>
    </w:p>
    <w:p w14:paraId="5CB32D0A" w14:textId="77777777" w:rsidR="003042D3" w:rsidRDefault="00E163CD">
      <w:pPr>
        <w:pStyle w:val="ListParagraph"/>
        <w:keepNext/>
        <w:numPr>
          <w:ilvl w:val="0"/>
          <w:numId w:val="4"/>
        </w:numPr>
      </w:pPr>
      <w:proofErr w:type="gramStart"/>
      <w:r>
        <w:t>Never  (</w:t>
      </w:r>
      <w:proofErr w:type="gramEnd"/>
      <w:r>
        <w:t xml:space="preserve">0) </w:t>
      </w:r>
    </w:p>
    <w:p w14:paraId="60D3D337" w14:textId="77777777" w:rsidR="003042D3" w:rsidRDefault="00E163CD">
      <w:pPr>
        <w:pStyle w:val="ListParagraph"/>
        <w:keepNext/>
        <w:numPr>
          <w:ilvl w:val="0"/>
          <w:numId w:val="4"/>
        </w:numPr>
      </w:pPr>
      <w:proofErr w:type="gramStart"/>
      <w:r>
        <w:t>Once  (</w:t>
      </w:r>
      <w:proofErr w:type="gramEnd"/>
      <w:r>
        <w:t xml:space="preserve">1) </w:t>
      </w:r>
    </w:p>
    <w:p w14:paraId="395AC51D" w14:textId="77777777" w:rsidR="003042D3" w:rsidRDefault="00E163CD">
      <w:pPr>
        <w:pStyle w:val="ListParagraph"/>
        <w:keepNext/>
        <w:numPr>
          <w:ilvl w:val="0"/>
          <w:numId w:val="4"/>
        </w:numPr>
      </w:pPr>
      <w:proofErr w:type="gramStart"/>
      <w:r>
        <w:t>Twice  (</w:t>
      </w:r>
      <w:proofErr w:type="gramEnd"/>
      <w:r>
        <w:t xml:space="preserve">2) </w:t>
      </w:r>
    </w:p>
    <w:p w14:paraId="6A48C518"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4BE2894"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E2756BD"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16374124"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60CAC98F"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5EA357BA"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3B69602C"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549B5D83"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675F4926"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4D86197C" w14:textId="77777777" w:rsidR="003042D3" w:rsidRDefault="003042D3"/>
    <w:p w14:paraId="2C8C8C5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FF86EC1" w14:textId="77777777">
        <w:tc>
          <w:tcPr>
            <w:tcW w:w="50" w:type="dxa"/>
          </w:tcPr>
          <w:p w14:paraId="26F13E86" w14:textId="77777777" w:rsidR="003042D3" w:rsidRDefault="00E163CD">
            <w:pPr>
              <w:keepNext/>
            </w:pPr>
            <w:r>
              <w:rPr>
                <w:noProof/>
              </w:rPr>
              <w:drawing>
                <wp:inline distT="0" distB="0" distL="0" distR="0" wp14:anchorId="77934CCE" wp14:editId="68F679C3">
                  <wp:extent cx="228600" cy="228600"/>
                  <wp:effectExtent l="0" t="0" r="0" b="0"/>
                  <wp:docPr id="2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8BD8DF2" w14:textId="77777777" w:rsidR="003042D3" w:rsidRDefault="003042D3"/>
    <w:p w14:paraId="2AFB60B8" w14:textId="77777777" w:rsidR="003042D3" w:rsidRDefault="00E163CD">
      <w:pPr>
        <w:keepNext/>
      </w:pPr>
      <w:r>
        <w:lastRenderedPageBreak/>
        <w:t>SORDI_20b How much has this bothered you?</w:t>
      </w:r>
    </w:p>
    <w:p w14:paraId="08BA4A97"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6DCC2ADD"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C956056"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199DAD6B"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5112A41B"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532E8F87"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3C450137" w14:textId="77777777" w:rsidR="003042D3" w:rsidRDefault="003042D3"/>
    <w:p w14:paraId="3E4C664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36D10F7" w14:textId="77777777">
        <w:tc>
          <w:tcPr>
            <w:tcW w:w="50" w:type="dxa"/>
          </w:tcPr>
          <w:p w14:paraId="13FCC70E" w14:textId="77777777" w:rsidR="003042D3" w:rsidRDefault="00E163CD">
            <w:pPr>
              <w:keepNext/>
            </w:pPr>
            <w:r>
              <w:rPr>
                <w:noProof/>
              </w:rPr>
              <w:drawing>
                <wp:inline distT="0" distB="0" distL="0" distR="0" wp14:anchorId="52AA22A7" wp14:editId="64004153">
                  <wp:extent cx="228600" cy="228600"/>
                  <wp:effectExtent l="0" t="0" r="0" b="0"/>
                  <wp:docPr id="2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A30CC5D" w14:textId="77777777" w:rsidR="003042D3" w:rsidRDefault="003042D3"/>
    <w:p w14:paraId="6D1CF68E" w14:textId="77777777" w:rsidR="003042D3" w:rsidRDefault="00E163CD">
      <w:pPr>
        <w:keepNext/>
      </w:pPr>
      <w:r>
        <w:lastRenderedPageBreak/>
        <w:t xml:space="preserve">SORDI_21a                                                                                                                                                                                                                                                                                                                                                                         </w:t>
      </w:r>
      <w:r>
        <w:rPr>
          <w:b/>
        </w:rPr>
        <w:t xml:space="preserve">21.     In the </w:t>
      </w:r>
      <w:r>
        <w:rPr>
          <w:b/>
          <w:u w:val="single"/>
        </w:rPr>
        <w:t>past 6 months</w:t>
      </w:r>
      <w:r>
        <w:rPr>
          <w:b/>
        </w:rPr>
        <w:t xml:space="preserve"> (since </w:t>
      </w:r>
      <w:r>
        <w:rPr>
          <w:color w:val="426092"/>
        </w:rPr>
        <w:t>${date://OtherDate/FL/-6%20month}</w:t>
      </w:r>
      <w:r>
        <w:rPr>
          <w:b/>
        </w:rPr>
        <w:t xml:space="preserve">), have you been negatively targeted by law enforcement </w:t>
      </w:r>
      <w:r>
        <w:rPr>
          <w:b/>
          <w:i/>
        </w:rPr>
        <w:t>because of your sexual orientation</w:t>
      </w:r>
      <w:r>
        <w:rPr>
          <w:b/>
        </w:rPr>
        <w:t>?</w:t>
      </w:r>
    </w:p>
    <w:p w14:paraId="0B2B9F93" w14:textId="77777777" w:rsidR="003042D3" w:rsidRDefault="00E163CD">
      <w:pPr>
        <w:pStyle w:val="ListParagraph"/>
        <w:keepNext/>
        <w:numPr>
          <w:ilvl w:val="0"/>
          <w:numId w:val="4"/>
        </w:numPr>
      </w:pPr>
      <w:proofErr w:type="gramStart"/>
      <w:r>
        <w:t>Never  (</w:t>
      </w:r>
      <w:proofErr w:type="gramEnd"/>
      <w:r>
        <w:t xml:space="preserve">0) </w:t>
      </w:r>
    </w:p>
    <w:p w14:paraId="239572CA" w14:textId="77777777" w:rsidR="003042D3" w:rsidRDefault="00E163CD">
      <w:pPr>
        <w:pStyle w:val="ListParagraph"/>
        <w:keepNext/>
        <w:numPr>
          <w:ilvl w:val="0"/>
          <w:numId w:val="4"/>
        </w:numPr>
      </w:pPr>
      <w:proofErr w:type="gramStart"/>
      <w:r>
        <w:t>Once  (</w:t>
      </w:r>
      <w:proofErr w:type="gramEnd"/>
      <w:r>
        <w:t xml:space="preserve">1) </w:t>
      </w:r>
    </w:p>
    <w:p w14:paraId="3761858D" w14:textId="77777777" w:rsidR="003042D3" w:rsidRDefault="00E163CD">
      <w:pPr>
        <w:pStyle w:val="ListParagraph"/>
        <w:keepNext/>
        <w:numPr>
          <w:ilvl w:val="0"/>
          <w:numId w:val="4"/>
        </w:numPr>
      </w:pPr>
      <w:proofErr w:type="gramStart"/>
      <w:r>
        <w:t>Twice  (</w:t>
      </w:r>
      <w:proofErr w:type="gramEnd"/>
      <w:r>
        <w:t xml:space="preserve">2) </w:t>
      </w:r>
    </w:p>
    <w:p w14:paraId="334D47B8"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36C51AFC"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42A917C7"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6C020C26"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25990C5C"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7B7BF751"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5DCBCCB8"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6E799711"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49A55A6A"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678A7C6E" w14:textId="77777777" w:rsidR="003042D3" w:rsidRDefault="003042D3"/>
    <w:p w14:paraId="46D485B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D7CD176" w14:textId="77777777">
        <w:tc>
          <w:tcPr>
            <w:tcW w:w="50" w:type="dxa"/>
          </w:tcPr>
          <w:p w14:paraId="6219A932" w14:textId="77777777" w:rsidR="003042D3" w:rsidRDefault="00E163CD">
            <w:pPr>
              <w:keepNext/>
            </w:pPr>
            <w:r>
              <w:rPr>
                <w:noProof/>
              </w:rPr>
              <w:drawing>
                <wp:inline distT="0" distB="0" distL="0" distR="0" wp14:anchorId="78D6F320" wp14:editId="693A1AFE">
                  <wp:extent cx="228600" cy="228600"/>
                  <wp:effectExtent l="0" t="0" r="0" b="0"/>
                  <wp:docPr id="2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7C5DBC" w14:textId="77777777" w:rsidR="003042D3" w:rsidRDefault="003042D3"/>
    <w:p w14:paraId="26249BD0" w14:textId="77777777" w:rsidR="003042D3" w:rsidRDefault="00E163CD">
      <w:pPr>
        <w:keepNext/>
      </w:pPr>
      <w:r>
        <w:lastRenderedPageBreak/>
        <w:t>SORDI_21b How much has this bothered you?</w:t>
      </w:r>
    </w:p>
    <w:p w14:paraId="657A3BF9"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D5BAF41"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615F0463"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15383783"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28B6657F"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786088DB"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2A6F43F4" w14:textId="77777777" w:rsidR="003042D3" w:rsidRDefault="003042D3"/>
    <w:p w14:paraId="098EAE0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E03B9DF" w14:textId="77777777">
        <w:tc>
          <w:tcPr>
            <w:tcW w:w="50" w:type="dxa"/>
          </w:tcPr>
          <w:p w14:paraId="41B5FEFB" w14:textId="77777777" w:rsidR="003042D3" w:rsidRDefault="00E163CD">
            <w:pPr>
              <w:keepNext/>
            </w:pPr>
            <w:r>
              <w:rPr>
                <w:noProof/>
              </w:rPr>
              <w:drawing>
                <wp:inline distT="0" distB="0" distL="0" distR="0" wp14:anchorId="752A7297" wp14:editId="787AEF68">
                  <wp:extent cx="228600" cy="228600"/>
                  <wp:effectExtent l="0" t="0" r="0" b="0"/>
                  <wp:docPr id="2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FEA648" w14:textId="77777777" w:rsidR="003042D3" w:rsidRDefault="003042D3"/>
    <w:p w14:paraId="173E052E" w14:textId="77777777" w:rsidR="003042D3" w:rsidRDefault="00E163CD">
      <w:pPr>
        <w:keepNext/>
      </w:pPr>
      <w:r>
        <w:lastRenderedPageBreak/>
        <w:t xml:space="preserve">SORDI_22a                                                                                                                                                                                                                                                                                                                                                                                             </w:t>
      </w:r>
      <w:r>
        <w:rPr>
          <w:b/>
        </w:rPr>
        <w:t xml:space="preserve">22.     In the </w:t>
      </w:r>
      <w:r>
        <w:rPr>
          <w:b/>
          <w:u w:val="single"/>
        </w:rPr>
        <w:t>past 6 months</w:t>
      </w:r>
      <w:r>
        <w:rPr>
          <w:b/>
        </w:rPr>
        <w:t xml:space="preserve"> (since </w:t>
      </w:r>
      <w:r>
        <w:rPr>
          <w:color w:val="426092"/>
        </w:rPr>
        <w:t>${date://OtherDate/FL/-6%20month}</w:t>
      </w:r>
      <w:r>
        <w:rPr>
          <w:b/>
        </w:rPr>
        <w:t xml:space="preserve">), has your property been destroyed or vandalized </w:t>
      </w:r>
      <w:r>
        <w:rPr>
          <w:b/>
          <w:i/>
        </w:rPr>
        <w:t>because of your sexual orientation</w:t>
      </w:r>
      <w:r>
        <w:rPr>
          <w:b/>
        </w:rPr>
        <w:t>?</w:t>
      </w:r>
    </w:p>
    <w:p w14:paraId="41597447" w14:textId="77777777" w:rsidR="003042D3" w:rsidRDefault="00E163CD">
      <w:pPr>
        <w:pStyle w:val="ListParagraph"/>
        <w:keepNext/>
        <w:numPr>
          <w:ilvl w:val="0"/>
          <w:numId w:val="4"/>
        </w:numPr>
      </w:pPr>
      <w:proofErr w:type="gramStart"/>
      <w:r>
        <w:t>Never  (</w:t>
      </w:r>
      <w:proofErr w:type="gramEnd"/>
      <w:r>
        <w:t xml:space="preserve">0) </w:t>
      </w:r>
    </w:p>
    <w:p w14:paraId="1FCE94F9" w14:textId="77777777" w:rsidR="003042D3" w:rsidRDefault="00E163CD">
      <w:pPr>
        <w:pStyle w:val="ListParagraph"/>
        <w:keepNext/>
        <w:numPr>
          <w:ilvl w:val="0"/>
          <w:numId w:val="4"/>
        </w:numPr>
      </w:pPr>
      <w:proofErr w:type="gramStart"/>
      <w:r>
        <w:t>Once  (</w:t>
      </w:r>
      <w:proofErr w:type="gramEnd"/>
      <w:r>
        <w:t xml:space="preserve">1) </w:t>
      </w:r>
    </w:p>
    <w:p w14:paraId="5335CB61" w14:textId="77777777" w:rsidR="003042D3" w:rsidRDefault="00E163CD">
      <w:pPr>
        <w:pStyle w:val="ListParagraph"/>
        <w:keepNext/>
        <w:numPr>
          <w:ilvl w:val="0"/>
          <w:numId w:val="4"/>
        </w:numPr>
      </w:pPr>
      <w:proofErr w:type="gramStart"/>
      <w:r>
        <w:t>Twice  (</w:t>
      </w:r>
      <w:proofErr w:type="gramEnd"/>
      <w:r>
        <w:t xml:space="preserve">2) </w:t>
      </w:r>
    </w:p>
    <w:p w14:paraId="51C8278C"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6A20180"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0204499"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0F464CB"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7ACB96F6"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6F6B45B0"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015D678E"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775A5460"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5F63E401"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162EECC8" w14:textId="77777777" w:rsidR="003042D3" w:rsidRDefault="003042D3"/>
    <w:p w14:paraId="213E762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B82C31F" w14:textId="77777777">
        <w:tc>
          <w:tcPr>
            <w:tcW w:w="50" w:type="dxa"/>
          </w:tcPr>
          <w:p w14:paraId="744739D6" w14:textId="77777777" w:rsidR="003042D3" w:rsidRDefault="00E163CD">
            <w:pPr>
              <w:keepNext/>
            </w:pPr>
            <w:r>
              <w:rPr>
                <w:noProof/>
              </w:rPr>
              <w:drawing>
                <wp:inline distT="0" distB="0" distL="0" distR="0" wp14:anchorId="1F3F5FFF" wp14:editId="5D526CD0">
                  <wp:extent cx="228600" cy="228600"/>
                  <wp:effectExtent l="0" t="0" r="0" b="0"/>
                  <wp:docPr id="2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846A2F" w14:textId="77777777" w:rsidR="003042D3" w:rsidRDefault="003042D3"/>
    <w:p w14:paraId="7CEA5288" w14:textId="77777777" w:rsidR="003042D3" w:rsidRDefault="00E163CD">
      <w:pPr>
        <w:keepNext/>
      </w:pPr>
      <w:r>
        <w:lastRenderedPageBreak/>
        <w:t>SORDI_22b How much has this bothered you?</w:t>
      </w:r>
    </w:p>
    <w:p w14:paraId="446D13DB"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279F9A7E"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30F696C3"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7F027926"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1CEE9D7E"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091CB9D4"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2E119F55" w14:textId="77777777" w:rsidR="003042D3" w:rsidRDefault="003042D3"/>
    <w:p w14:paraId="751A44E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392D8BE" w14:textId="77777777">
        <w:tc>
          <w:tcPr>
            <w:tcW w:w="50" w:type="dxa"/>
          </w:tcPr>
          <w:p w14:paraId="0BD19D79" w14:textId="77777777" w:rsidR="003042D3" w:rsidRDefault="00E163CD">
            <w:pPr>
              <w:keepNext/>
            </w:pPr>
            <w:r>
              <w:rPr>
                <w:noProof/>
              </w:rPr>
              <w:drawing>
                <wp:inline distT="0" distB="0" distL="0" distR="0" wp14:anchorId="3E2543BA" wp14:editId="36A3FA15">
                  <wp:extent cx="228600" cy="228600"/>
                  <wp:effectExtent l="0" t="0" r="0" b="0"/>
                  <wp:docPr id="2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91A3D3" w14:textId="77777777" w:rsidR="003042D3" w:rsidRDefault="003042D3"/>
    <w:p w14:paraId="7546B555" w14:textId="77777777" w:rsidR="003042D3" w:rsidRDefault="00E163CD">
      <w:pPr>
        <w:keepNext/>
      </w:pPr>
      <w:r>
        <w:lastRenderedPageBreak/>
        <w:t xml:space="preserve">SORDI_23a </w:t>
      </w:r>
      <w:r>
        <w:rPr>
          <w:b/>
        </w:rPr>
        <w:t xml:space="preserve">23.     In the </w:t>
      </w:r>
      <w:r>
        <w:rPr>
          <w:b/>
          <w:u w:val="single"/>
        </w:rPr>
        <w:t>past 6 months</w:t>
      </w:r>
      <w:r>
        <w:rPr>
          <w:b/>
        </w:rPr>
        <w:t xml:space="preserve"> (since </w:t>
      </w:r>
      <w:r>
        <w:rPr>
          <w:color w:val="426092"/>
        </w:rPr>
        <w:t>${date://OtherDate/FL/-6%20month}</w:t>
      </w:r>
      <w:r>
        <w:rPr>
          <w:b/>
        </w:rPr>
        <w:t>), have you been evaluated unfairly by a superior</w:t>
      </w:r>
      <w:r>
        <w:t xml:space="preserve"> </w:t>
      </w:r>
      <w:r>
        <w:rPr>
          <w:b/>
        </w:rPr>
        <w:t xml:space="preserve">(e.g., teacher, professor, boss, supervisor, etc.) </w:t>
      </w:r>
      <w:r>
        <w:rPr>
          <w:b/>
          <w:i/>
        </w:rPr>
        <w:t>because of your sexual orientation</w:t>
      </w:r>
      <w:r>
        <w:rPr>
          <w:b/>
        </w:rPr>
        <w:t>?</w:t>
      </w:r>
    </w:p>
    <w:p w14:paraId="34A77C5C" w14:textId="77777777" w:rsidR="003042D3" w:rsidRDefault="00E163CD">
      <w:pPr>
        <w:pStyle w:val="ListParagraph"/>
        <w:keepNext/>
        <w:numPr>
          <w:ilvl w:val="0"/>
          <w:numId w:val="4"/>
        </w:numPr>
      </w:pPr>
      <w:proofErr w:type="gramStart"/>
      <w:r>
        <w:t>Never  (</w:t>
      </w:r>
      <w:proofErr w:type="gramEnd"/>
      <w:r>
        <w:t xml:space="preserve">0) </w:t>
      </w:r>
    </w:p>
    <w:p w14:paraId="185AA047" w14:textId="77777777" w:rsidR="003042D3" w:rsidRDefault="00E163CD">
      <w:pPr>
        <w:pStyle w:val="ListParagraph"/>
        <w:keepNext/>
        <w:numPr>
          <w:ilvl w:val="0"/>
          <w:numId w:val="4"/>
        </w:numPr>
      </w:pPr>
      <w:proofErr w:type="gramStart"/>
      <w:r>
        <w:t>Once  (</w:t>
      </w:r>
      <w:proofErr w:type="gramEnd"/>
      <w:r>
        <w:t xml:space="preserve">1) </w:t>
      </w:r>
    </w:p>
    <w:p w14:paraId="67C388E0" w14:textId="77777777" w:rsidR="003042D3" w:rsidRDefault="00E163CD">
      <w:pPr>
        <w:pStyle w:val="ListParagraph"/>
        <w:keepNext/>
        <w:numPr>
          <w:ilvl w:val="0"/>
          <w:numId w:val="4"/>
        </w:numPr>
      </w:pPr>
      <w:proofErr w:type="gramStart"/>
      <w:r>
        <w:t>Twice  (</w:t>
      </w:r>
      <w:proofErr w:type="gramEnd"/>
      <w:r>
        <w:t xml:space="preserve">2) </w:t>
      </w:r>
    </w:p>
    <w:p w14:paraId="5366E559"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D79575B"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2319179A"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14AB24BF"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04AD76E7"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0DB72249"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45AAFDFF"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4BDEF14F"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42DC3D17"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16206995" w14:textId="77777777" w:rsidR="003042D3" w:rsidRDefault="003042D3"/>
    <w:p w14:paraId="747F44E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160064D" w14:textId="77777777">
        <w:tc>
          <w:tcPr>
            <w:tcW w:w="50" w:type="dxa"/>
          </w:tcPr>
          <w:p w14:paraId="51825E14" w14:textId="77777777" w:rsidR="003042D3" w:rsidRDefault="00E163CD">
            <w:pPr>
              <w:keepNext/>
            </w:pPr>
            <w:r>
              <w:rPr>
                <w:noProof/>
              </w:rPr>
              <w:drawing>
                <wp:inline distT="0" distB="0" distL="0" distR="0" wp14:anchorId="4BBDC45B" wp14:editId="4A22B0E6">
                  <wp:extent cx="228600" cy="228600"/>
                  <wp:effectExtent l="0" t="0" r="0" b="0"/>
                  <wp:docPr id="2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BDE7411" w14:textId="77777777" w:rsidR="003042D3" w:rsidRDefault="003042D3"/>
    <w:p w14:paraId="10177D94" w14:textId="77777777" w:rsidR="003042D3" w:rsidRDefault="00E163CD">
      <w:pPr>
        <w:keepNext/>
      </w:pPr>
      <w:r>
        <w:lastRenderedPageBreak/>
        <w:t>SORDI_23b How much has this bothered you?</w:t>
      </w:r>
    </w:p>
    <w:p w14:paraId="70396297"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6488342A"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58460C18"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124AD095"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5B30B221"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762E7932"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6FEC71DD" w14:textId="77777777" w:rsidR="003042D3" w:rsidRDefault="003042D3"/>
    <w:p w14:paraId="5CD9317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AB9F224" w14:textId="77777777">
        <w:tc>
          <w:tcPr>
            <w:tcW w:w="50" w:type="dxa"/>
          </w:tcPr>
          <w:p w14:paraId="134C21D0" w14:textId="77777777" w:rsidR="003042D3" w:rsidRDefault="00E163CD">
            <w:pPr>
              <w:keepNext/>
            </w:pPr>
            <w:r>
              <w:rPr>
                <w:noProof/>
              </w:rPr>
              <w:drawing>
                <wp:inline distT="0" distB="0" distL="0" distR="0" wp14:anchorId="2FE9393A" wp14:editId="21453F76">
                  <wp:extent cx="228600" cy="228600"/>
                  <wp:effectExtent l="0" t="0" r="0" b="0"/>
                  <wp:docPr id="2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A8B3726" w14:textId="77777777" w:rsidR="003042D3" w:rsidRDefault="003042D3"/>
    <w:p w14:paraId="49CFB879" w14:textId="77777777" w:rsidR="003042D3" w:rsidRDefault="00E163CD">
      <w:pPr>
        <w:keepNext/>
      </w:pPr>
      <w:r>
        <w:lastRenderedPageBreak/>
        <w:t xml:space="preserve">SORDI_24a                                                                                                                                                                                                                                                                                                                                                                                                                                     </w:t>
      </w:r>
      <w:r>
        <w:rPr>
          <w:b/>
        </w:rPr>
        <w:t xml:space="preserve">24.     In the </w:t>
      </w:r>
      <w:r>
        <w:rPr>
          <w:b/>
          <w:u w:val="single"/>
        </w:rPr>
        <w:t>past 6 months</w:t>
      </w:r>
      <w:r>
        <w:rPr>
          <w:b/>
        </w:rPr>
        <w:t xml:space="preserve"> (since </w:t>
      </w:r>
      <w:r>
        <w:rPr>
          <w:color w:val="426092"/>
        </w:rPr>
        <w:t>${date://OtherDate/FL/-6%20month}</w:t>
      </w:r>
      <w:r>
        <w:rPr>
          <w:b/>
        </w:rPr>
        <w:t xml:space="preserve">), have you been told NOT to bring a partner to a work event even though straight coworkers were able to? </w:t>
      </w:r>
    </w:p>
    <w:p w14:paraId="40E4C39D" w14:textId="77777777" w:rsidR="003042D3" w:rsidRDefault="00E163CD">
      <w:pPr>
        <w:pStyle w:val="ListParagraph"/>
        <w:keepNext/>
        <w:numPr>
          <w:ilvl w:val="0"/>
          <w:numId w:val="4"/>
        </w:numPr>
      </w:pPr>
      <w:proofErr w:type="gramStart"/>
      <w:r>
        <w:t>Never  (</w:t>
      </w:r>
      <w:proofErr w:type="gramEnd"/>
      <w:r>
        <w:t xml:space="preserve">0) </w:t>
      </w:r>
    </w:p>
    <w:p w14:paraId="233126B8" w14:textId="77777777" w:rsidR="003042D3" w:rsidRDefault="00E163CD">
      <w:pPr>
        <w:pStyle w:val="ListParagraph"/>
        <w:keepNext/>
        <w:numPr>
          <w:ilvl w:val="0"/>
          <w:numId w:val="4"/>
        </w:numPr>
      </w:pPr>
      <w:proofErr w:type="gramStart"/>
      <w:r>
        <w:t>Once  (</w:t>
      </w:r>
      <w:proofErr w:type="gramEnd"/>
      <w:r>
        <w:t xml:space="preserve">1) </w:t>
      </w:r>
    </w:p>
    <w:p w14:paraId="2FA71BAA" w14:textId="77777777" w:rsidR="003042D3" w:rsidRDefault="00E163CD">
      <w:pPr>
        <w:pStyle w:val="ListParagraph"/>
        <w:keepNext/>
        <w:numPr>
          <w:ilvl w:val="0"/>
          <w:numId w:val="4"/>
        </w:numPr>
      </w:pPr>
      <w:proofErr w:type="gramStart"/>
      <w:r>
        <w:t>Twice  (</w:t>
      </w:r>
      <w:proofErr w:type="gramEnd"/>
      <w:r>
        <w:t xml:space="preserve">2) </w:t>
      </w:r>
    </w:p>
    <w:p w14:paraId="38DD12CA"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1426948B"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271D6513"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DBB55CE"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06D799C1"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18323365"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58EA5898"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3155B42F"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3FEE374E"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30CC8913" w14:textId="77777777" w:rsidR="003042D3" w:rsidRDefault="003042D3"/>
    <w:p w14:paraId="31B35A4C"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DCE4806" w14:textId="77777777">
        <w:tc>
          <w:tcPr>
            <w:tcW w:w="50" w:type="dxa"/>
          </w:tcPr>
          <w:p w14:paraId="489BD885" w14:textId="77777777" w:rsidR="003042D3" w:rsidRDefault="00E163CD">
            <w:pPr>
              <w:keepNext/>
            </w:pPr>
            <w:r>
              <w:rPr>
                <w:noProof/>
              </w:rPr>
              <w:drawing>
                <wp:inline distT="0" distB="0" distL="0" distR="0" wp14:anchorId="78A06017" wp14:editId="3B934479">
                  <wp:extent cx="228600" cy="228600"/>
                  <wp:effectExtent l="0" t="0" r="0" b="0"/>
                  <wp:docPr id="2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DADE2A1" w14:textId="77777777" w:rsidR="003042D3" w:rsidRDefault="003042D3"/>
    <w:p w14:paraId="62DBE2CC" w14:textId="77777777" w:rsidR="003042D3" w:rsidRDefault="00E163CD">
      <w:pPr>
        <w:keepNext/>
      </w:pPr>
      <w:r>
        <w:lastRenderedPageBreak/>
        <w:t>SORDI_24b How much has this bothered you?</w:t>
      </w:r>
    </w:p>
    <w:p w14:paraId="2898A1AC"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027F1D1A"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618C2B36"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9629C5F"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3715CC9E"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5A5796A6"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6D3B428E" w14:textId="77777777" w:rsidR="003042D3" w:rsidRDefault="003042D3"/>
    <w:p w14:paraId="1575432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923A862" w14:textId="77777777">
        <w:tc>
          <w:tcPr>
            <w:tcW w:w="50" w:type="dxa"/>
          </w:tcPr>
          <w:p w14:paraId="4E9D71CD" w14:textId="77777777" w:rsidR="003042D3" w:rsidRDefault="00E163CD">
            <w:pPr>
              <w:keepNext/>
            </w:pPr>
            <w:r>
              <w:rPr>
                <w:noProof/>
              </w:rPr>
              <w:drawing>
                <wp:inline distT="0" distB="0" distL="0" distR="0" wp14:anchorId="1BB6A203" wp14:editId="48720E94">
                  <wp:extent cx="228600" cy="228600"/>
                  <wp:effectExtent l="0" t="0" r="0" b="0"/>
                  <wp:docPr id="2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7FF6216" w14:textId="77777777" w:rsidR="003042D3" w:rsidRDefault="003042D3"/>
    <w:p w14:paraId="5B62BF75" w14:textId="77777777" w:rsidR="003042D3" w:rsidRDefault="00E163CD">
      <w:pPr>
        <w:keepNext/>
      </w:pPr>
      <w:r>
        <w:lastRenderedPageBreak/>
        <w:t xml:space="preserve">SORDI_25a                                                                                                                                                                                                                                                                                                                                                                                                                                                         </w:t>
      </w:r>
      <w:r>
        <w:rPr>
          <w:b/>
        </w:rPr>
        <w:t xml:space="preserve">25.     In the </w:t>
      </w:r>
      <w:r>
        <w:rPr>
          <w:b/>
          <w:u w:val="single"/>
        </w:rPr>
        <w:t>past 6 months</w:t>
      </w:r>
      <w:r>
        <w:rPr>
          <w:b/>
        </w:rPr>
        <w:t xml:space="preserve"> (since </w:t>
      </w:r>
      <w:r>
        <w:rPr>
          <w:color w:val="426092"/>
        </w:rPr>
        <w:t>${date://OtherDate/FL/-6%20month}</w:t>
      </w:r>
      <w:r>
        <w:rPr>
          <w:b/>
        </w:rPr>
        <w:t xml:space="preserve">), has someone tampered with your materials at work or at school </w:t>
      </w:r>
      <w:r>
        <w:rPr>
          <w:b/>
          <w:i/>
        </w:rPr>
        <w:t>because of your sexual orientation</w:t>
      </w:r>
      <w:r>
        <w:rPr>
          <w:b/>
        </w:rPr>
        <w:t>?</w:t>
      </w:r>
    </w:p>
    <w:p w14:paraId="7657C0B2" w14:textId="77777777" w:rsidR="003042D3" w:rsidRDefault="00E163CD">
      <w:pPr>
        <w:pStyle w:val="ListParagraph"/>
        <w:keepNext/>
        <w:numPr>
          <w:ilvl w:val="0"/>
          <w:numId w:val="4"/>
        </w:numPr>
      </w:pPr>
      <w:proofErr w:type="gramStart"/>
      <w:r>
        <w:t>Never  (</w:t>
      </w:r>
      <w:proofErr w:type="gramEnd"/>
      <w:r>
        <w:t xml:space="preserve">0) </w:t>
      </w:r>
    </w:p>
    <w:p w14:paraId="1F885AA9" w14:textId="77777777" w:rsidR="003042D3" w:rsidRDefault="00E163CD">
      <w:pPr>
        <w:pStyle w:val="ListParagraph"/>
        <w:keepNext/>
        <w:numPr>
          <w:ilvl w:val="0"/>
          <w:numId w:val="4"/>
        </w:numPr>
      </w:pPr>
      <w:proofErr w:type="gramStart"/>
      <w:r>
        <w:t>Once  (</w:t>
      </w:r>
      <w:proofErr w:type="gramEnd"/>
      <w:r>
        <w:t xml:space="preserve">1) </w:t>
      </w:r>
    </w:p>
    <w:p w14:paraId="4D0AD1BF" w14:textId="77777777" w:rsidR="003042D3" w:rsidRDefault="00E163CD">
      <w:pPr>
        <w:pStyle w:val="ListParagraph"/>
        <w:keepNext/>
        <w:numPr>
          <w:ilvl w:val="0"/>
          <w:numId w:val="4"/>
        </w:numPr>
      </w:pPr>
      <w:proofErr w:type="gramStart"/>
      <w:r>
        <w:t>Twice  (</w:t>
      </w:r>
      <w:proofErr w:type="gramEnd"/>
      <w:r>
        <w:t xml:space="preserve">2) </w:t>
      </w:r>
    </w:p>
    <w:p w14:paraId="331D69C0"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A6EAAAB"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52961346"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626E4443"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3B3DA465"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46D8794D"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79B26B2A"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4CC6358D"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6B012F79"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27871937" w14:textId="77777777" w:rsidR="003042D3" w:rsidRDefault="003042D3"/>
    <w:p w14:paraId="04DF07F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880458E" w14:textId="77777777">
        <w:tc>
          <w:tcPr>
            <w:tcW w:w="50" w:type="dxa"/>
          </w:tcPr>
          <w:p w14:paraId="7B410596" w14:textId="77777777" w:rsidR="003042D3" w:rsidRDefault="00E163CD">
            <w:pPr>
              <w:keepNext/>
            </w:pPr>
            <w:r>
              <w:rPr>
                <w:noProof/>
              </w:rPr>
              <w:drawing>
                <wp:inline distT="0" distB="0" distL="0" distR="0" wp14:anchorId="5AA6142A" wp14:editId="30606547">
                  <wp:extent cx="228600" cy="228600"/>
                  <wp:effectExtent l="0" t="0" r="0" b="0"/>
                  <wp:docPr id="2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F90804" w14:textId="77777777" w:rsidR="003042D3" w:rsidRDefault="003042D3"/>
    <w:p w14:paraId="5BB55A77" w14:textId="77777777" w:rsidR="003042D3" w:rsidRDefault="00E163CD">
      <w:pPr>
        <w:keepNext/>
      </w:pPr>
      <w:r>
        <w:lastRenderedPageBreak/>
        <w:t>SORDI_25b How much has this bothered you?</w:t>
      </w:r>
    </w:p>
    <w:p w14:paraId="575C7F57"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28E0CF7"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6E9429D5"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515C2DF"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6EE1AD77"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62C8A0DE"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45D0618E" w14:textId="77777777" w:rsidR="003042D3" w:rsidRDefault="003042D3"/>
    <w:p w14:paraId="663B568E"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899BAF0" w14:textId="77777777">
        <w:tc>
          <w:tcPr>
            <w:tcW w:w="50" w:type="dxa"/>
          </w:tcPr>
          <w:p w14:paraId="0D747ADA" w14:textId="77777777" w:rsidR="003042D3" w:rsidRDefault="00E163CD">
            <w:pPr>
              <w:keepNext/>
            </w:pPr>
            <w:r>
              <w:rPr>
                <w:noProof/>
              </w:rPr>
              <w:drawing>
                <wp:inline distT="0" distB="0" distL="0" distR="0" wp14:anchorId="7D1A1C59" wp14:editId="6DBE6E14">
                  <wp:extent cx="228600" cy="228600"/>
                  <wp:effectExtent l="0" t="0" r="0" b="0"/>
                  <wp:docPr id="28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A55670" w14:textId="77777777" w:rsidR="003042D3" w:rsidRDefault="003042D3"/>
    <w:p w14:paraId="7DF1EAF0" w14:textId="77777777" w:rsidR="003042D3" w:rsidRDefault="00E163CD">
      <w:pPr>
        <w:keepNext/>
      </w:pPr>
      <w:r>
        <w:lastRenderedPageBreak/>
        <w:t xml:space="preserve">SORDI_26a                                                                                                                                                                                                                                                                                                                                                                                                                                                                             </w:t>
      </w:r>
      <w:r>
        <w:rPr>
          <w:b/>
        </w:rPr>
        <w:t xml:space="preserve">26.     In the </w:t>
      </w:r>
      <w:r>
        <w:rPr>
          <w:b/>
          <w:u w:val="single"/>
        </w:rPr>
        <w:t>past 6 months</w:t>
      </w:r>
      <w:r>
        <w:rPr>
          <w:b/>
        </w:rPr>
        <w:t xml:space="preserve"> (since </w:t>
      </w:r>
      <w:r>
        <w:rPr>
          <w:color w:val="426092"/>
        </w:rPr>
        <w:t>${date://OtherDate/FL/-6%20month}</w:t>
      </w:r>
      <w:r>
        <w:rPr>
          <w:b/>
        </w:rPr>
        <w:t xml:space="preserve">), have you received poor service at stores or restaurants </w:t>
      </w:r>
      <w:r>
        <w:rPr>
          <w:b/>
          <w:i/>
        </w:rPr>
        <w:t>because of your sexual orientation</w:t>
      </w:r>
      <w:r>
        <w:rPr>
          <w:b/>
        </w:rPr>
        <w:t>?</w:t>
      </w:r>
    </w:p>
    <w:p w14:paraId="44CEFABD" w14:textId="77777777" w:rsidR="003042D3" w:rsidRDefault="00E163CD">
      <w:pPr>
        <w:pStyle w:val="ListParagraph"/>
        <w:keepNext/>
        <w:numPr>
          <w:ilvl w:val="0"/>
          <w:numId w:val="4"/>
        </w:numPr>
      </w:pPr>
      <w:proofErr w:type="gramStart"/>
      <w:r>
        <w:t>Never  (</w:t>
      </w:r>
      <w:proofErr w:type="gramEnd"/>
      <w:r>
        <w:t xml:space="preserve">0) </w:t>
      </w:r>
    </w:p>
    <w:p w14:paraId="537600BF" w14:textId="77777777" w:rsidR="003042D3" w:rsidRDefault="00E163CD">
      <w:pPr>
        <w:pStyle w:val="ListParagraph"/>
        <w:keepNext/>
        <w:numPr>
          <w:ilvl w:val="0"/>
          <w:numId w:val="4"/>
        </w:numPr>
      </w:pPr>
      <w:proofErr w:type="gramStart"/>
      <w:r>
        <w:t>Once  (</w:t>
      </w:r>
      <w:proofErr w:type="gramEnd"/>
      <w:r>
        <w:t xml:space="preserve">1) </w:t>
      </w:r>
    </w:p>
    <w:p w14:paraId="7107824A" w14:textId="77777777" w:rsidR="003042D3" w:rsidRDefault="00E163CD">
      <w:pPr>
        <w:pStyle w:val="ListParagraph"/>
        <w:keepNext/>
        <w:numPr>
          <w:ilvl w:val="0"/>
          <w:numId w:val="4"/>
        </w:numPr>
      </w:pPr>
      <w:proofErr w:type="gramStart"/>
      <w:r>
        <w:t>Twice  (</w:t>
      </w:r>
      <w:proofErr w:type="gramEnd"/>
      <w:r>
        <w:t xml:space="preserve">2) </w:t>
      </w:r>
    </w:p>
    <w:p w14:paraId="481E4818"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4CC09A42"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3EAB224"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DC0D297"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95BB795"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2E9EA8F8"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17C503C5"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7C2E4F97"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17B04872"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60D8092A" w14:textId="77777777" w:rsidR="003042D3" w:rsidRDefault="003042D3"/>
    <w:p w14:paraId="5AE4829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71891C0" w14:textId="77777777">
        <w:tc>
          <w:tcPr>
            <w:tcW w:w="50" w:type="dxa"/>
          </w:tcPr>
          <w:p w14:paraId="0B730878" w14:textId="77777777" w:rsidR="003042D3" w:rsidRDefault="00E163CD">
            <w:pPr>
              <w:keepNext/>
            </w:pPr>
            <w:r>
              <w:rPr>
                <w:noProof/>
              </w:rPr>
              <w:drawing>
                <wp:inline distT="0" distB="0" distL="0" distR="0" wp14:anchorId="3D91D6E6" wp14:editId="1EEE031C">
                  <wp:extent cx="228600" cy="228600"/>
                  <wp:effectExtent l="0" t="0" r="0" b="0"/>
                  <wp:docPr id="2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9C4864" w14:textId="77777777" w:rsidR="003042D3" w:rsidRDefault="003042D3"/>
    <w:p w14:paraId="5A9215C5" w14:textId="77777777" w:rsidR="003042D3" w:rsidRDefault="00E163CD">
      <w:pPr>
        <w:keepNext/>
      </w:pPr>
      <w:r>
        <w:lastRenderedPageBreak/>
        <w:t>SORDI_26b How much has this bothered you?</w:t>
      </w:r>
    </w:p>
    <w:p w14:paraId="315A008E"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64D42731"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39F07A50"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9911E09"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2F3A2A58"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65773B19"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2A2312B6" w14:textId="77777777" w:rsidR="003042D3" w:rsidRDefault="003042D3"/>
    <w:p w14:paraId="1E91A7C9"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97DE068" w14:textId="77777777">
        <w:tc>
          <w:tcPr>
            <w:tcW w:w="50" w:type="dxa"/>
          </w:tcPr>
          <w:p w14:paraId="54DE916D" w14:textId="77777777" w:rsidR="003042D3" w:rsidRDefault="00E163CD">
            <w:pPr>
              <w:keepNext/>
            </w:pPr>
            <w:r>
              <w:rPr>
                <w:noProof/>
              </w:rPr>
              <w:drawing>
                <wp:inline distT="0" distB="0" distL="0" distR="0" wp14:anchorId="2BF9FC93" wp14:editId="305B5E1B">
                  <wp:extent cx="228600" cy="228600"/>
                  <wp:effectExtent l="0" t="0" r="0" b="0"/>
                  <wp:docPr id="2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16DF81" w14:textId="77777777" w:rsidR="003042D3" w:rsidRDefault="003042D3"/>
    <w:p w14:paraId="21893D18" w14:textId="77777777" w:rsidR="003042D3" w:rsidRDefault="00E163CD">
      <w:pPr>
        <w:keepNext/>
      </w:pPr>
      <w:r>
        <w:lastRenderedPageBreak/>
        <w:t xml:space="preserve">SORDI_27a                                                                                                                                                                                                                                                                                                                                                                                                                                                                                                 </w:t>
      </w:r>
      <w:r>
        <w:rPr>
          <w:b/>
        </w:rPr>
        <w:t xml:space="preserve">27.     In the </w:t>
      </w:r>
      <w:r>
        <w:rPr>
          <w:b/>
          <w:u w:val="single"/>
        </w:rPr>
        <w:t>past 6 months</w:t>
      </w:r>
      <w:r>
        <w:rPr>
          <w:b/>
        </w:rPr>
        <w:t xml:space="preserve"> (since </w:t>
      </w:r>
      <w:r>
        <w:rPr>
          <w:color w:val="426092"/>
        </w:rPr>
        <w:t>${date://OtherDate/FL/-6%20month}</w:t>
      </w:r>
      <w:r>
        <w:rPr>
          <w:b/>
        </w:rPr>
        <w:t xml:space="preserve">), have you been denied service at stores or restaurants </w:t>
      </w:r>
      <w:r>
        <w:rPr>
          <w:b/>
          <w:i/>
        </w:rPr>
        <w:t>because of your sexual orientation</w:t>
      </w:r>
      <w:r>
        <w:rPr>
          <w:b/>
        </w:rPr>
        <w:t>?</w:t>
      </w:r>
    </w:p>
    <w:p w14:paraId="28F9847B" w14:textId="77777777" w:rsidR="003042D3" w:rsidRDefault="00E163CD">
      <w:pPr>
        <w:pStyle w:val="ListParagraph"/>
        <w:keepNext/>
        <w:numPr>
          <w:ilvl w:val="0"/>
          <w:numId w:val="4"/>
        </w:numPr>
      </w:pPr>
      <w:proofErr w:type="gramStart"/>
      <w:r>
        <w:t>Never  (</w:t>
      </w:r>
      <w:proofErr w:type="gramEnd"/>
      <w:r>
        <w:t xml:space="preserve">0) </w:t>
      </w:r>
    </w:p>
    <w:p w14:paraId="075C3675" w14:textId="77777777" w:rsidR="003042D3" w:rsidRDefault="00E163CD">
      <w:pPr>
        <w:pStyle w:val="ListParagraph"/>
        <w:keepNext/>
        <w:numPr>
          <w:ilvl w:val="0"/>
          <w:numId w:val="4"/>
        </w:numPr>
      </w:pPr>
      <w:proofErr w:type="gramStart"/>
      <w:r>
        <w:t>Once  (</w:t>
      </w:r>
      <w:proofErr w:type="gramEnd"/>
      <w:r>
        <w:t xml:space="preserve">1) </w:t>
      </w:r>
    </w:p>
    <w:p w14:paraId="77A1DCD3" w14:textId="77777777" w:rsidR="003042D3" w:rsidRDefault="00E163CD">
      <w:pPr>
        <w:pStyle w:val="ListParagraph"/>
        <w:keepNext/>
        <w:numPr>
          <w:ilvl w:val="0"/>
          <w:numId w:val="4"/>
        </w:numPr>
      </w:pPr>
      <w:proofErr w:type="gramStart"/>
      <w:r>
        <w:t>Twice  (</w:t>
      </w:r>
      <w:proofErr w:type="gramEnd"/>
      <w:r>
        <w:t xml:space="preserve">2) </w:t>
      </w:r>
    </w:p>
    <w:p w14:paraId="17A17EF2"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98FB9CC"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09D77D36"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AEB39A4"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1D0F04D3"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6438C7A0"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714F2F12"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05CDBF9A"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413C2660"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3B9909E4" w14:textId="77777777" w:rsidR="003042D3" w:rsidRDefault="003042D3"/>
    <w:p w14:paraId="791D4192"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516F718" w14:textId="77777777">
        <w:tc>
          <w:tcPr>
            <w:tcW w:w="50" w:type="dxa"/>
          </w:tcPr>
          <w:p w14:paraId="726984C2" w14:textId="77777777" w:rsidR="003042D3" w:rsidRDefault="00E163CD">
            <w:pPr>
              <w:keepNext/>
            </w:pPr>
            <w:r>
              <w:rPr>
                <w:noProof/>
              </w:rPr>
              <w:drawing>
                <wp:inline distT="0" distB="0" distL="0" distR="0" wp14:anchorId="3C360F52" wp14:editId="00F68AA5">
                  <wp:extent cx="228600" cy="228600"/>
                  <wp:effectExtent l="0" t="0" r="0" b="0"/>
                  <wp:docPr id="2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D122DDB" w14:textId="77777777" w:rsidR="003042D3" w:rsidRDefault="003042D3"/>
    <w:p w14:paraId="6D76181A" w14:textId="77777777" w:rsidR="003042D3" w:rsidRDefault="00E163CD">
      <w:pPr>
        <w:keepNext/>
      </w:pPr>
      <w:r>
        <w:lastRenderedPageBreak/>
        <w:t>SORDI_27b How much has this bothered you?</w:t>
      </w:r>
    </w:p>
    <w:p w14:paraId="66878CDD"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7933D804"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54F31A92"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0D4F3C77"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33CF6A83"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3735EFCB"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2B3D0E2C" w14:textId="77777777" w:rsidR="003042D3" w:rsidRDefault="003042D3"/>
    <w:p w14:paraId="6055762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AC65A58" w14:textId="77777777">
        <w:tc>
          <w:tcPr>
            <w:tcW w:w="50" w:type="dxa"/>
          </w:tcPr>
          <w:p w14:paraId="49A219D8" w14:textId="77777777" w:rsidR="003042D3" w:rsidRDefault="00E163CD">
            <w:pPr>
              <w:keepNext/>
            </w:pPr>
            <w:r>
              <w:rPr>
                <w:noProof/>
              </w:rPr>
              <w:drawing>
                <wp:inline distT="0" distB="0" distL="0" distR="0" wp14:anchorId="0D3184DB" wp14:editId="3FC27FC8">
                  <wp:extent cx="228600" cy="228600"/>
                  <wp:effectExtent l="0" t="0" r="0" b="0"/>
                  <wp:docPr id="2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84CADE" w14:textId="77777777" w:rsidR="003042D3" w:rsidRDefault="003042D3"/>
    <w:p w14:paraId="3F678BE0" w14:textId="77777777" w:rsidR="003042D3" w:rsidRDefault="00E163CD">
      <w:pPr>
        <w:keepNext/>
      </w:pPr>
      <w:r>
        <w:lastRenderedPageBreak/>
        <w:t xml:space="preserve">SORDI_28a                                                                                                                                                                                                                                                                                                                                                                                                                                                                                                                     </w:t>
      </w:r>
      <w:r>
        <w:rPr>
          <w:b/>
        </w:rPr>
        <w:t xml:space="preserve">28.     In the </w:t>
      </w:r>
      <w:r>
        <w:rPr>
          <w:b/>
          <w:u w:val="single"/>
        </w:rPr>
        <w:t>past 6 months</w:t>
      </w:r>
      <w:r>
        <w:rPr>
          <w:b/>
        </w:rPr>
        <w:t xml:space="preserve"> (since </w:t>
      </w:r>
      <w:r>
        <w:rPr>
          <w:color w:val="426092"/>
        </w:rPr>
        <w:t>${date://OtherDate/FL/-6%20month}</w:t>
      </w:r>
      <w:r>
        <w:rPr>
          <w:b/>
        </w:rPr>
        <w:t xml:space="preserve">), has someone thrown objects at you </w:t>
      </w:r>
      <w:r>
        <w:rPr>
          <w:b/>
          <w:i/>
        </w:rPr>
        <w:t>because of your sexual orientation</w:t>
      </w:r>
      <w:r>
        <w:rPr>
          <w:b/>
        </w:rPr>
        <w:t>?</w:t>
      </w:r>
    </w:p>
    <w:p w14:paraId="026DF96E" w14:textId="77777777" w:rsidR="003042D3" w:rsidRDefault="00E163CD">
      <w:pPr>
        <w:pStyle w:val="ListParagraph"/>
        <w:keepNext/>
        <w:numPr>
          <w:ilvl w:val="0"/>
          <w:numId w:val="4"/>
        </w:numPr>
      </w:pPr>
      <w:proofErr w:type="gramStart"/>
      <w:r>
        <w:t>Never  (</w:t>
      </w:r>
      <w:proofErr w:type="gramEnd"/>
      <w:r>
        <w:t xml:space="preserve">0) </w:t>
      </w:r>
    </w:p>
    <w:p w14:paraId="50069766" w14:textId="77777777" w:rsidR="003042D3" w:rsidRDefault="00E163CD">
      <w:pPr>
        <w:pStyle w:val="ListParagraph"/>
        <w:keepNext/>
        <w:numPr>
          <w:ilvl w:val="0"/>
          <w:numId w:val="4"/>
        </w:numPr>
      </w:pPr>
      <w:proofErr w:type="gramStart"/>
      <w:r>
        <w:t>Once  (</w:t>
      </w:r>
      <w:proofErr w:type="gramEnd"/>
      <w:r>
        <w:t xml:space="preserve">1) </w:t>
      </w:r>
    </w:p>
    <w:p w14:paraId="27EB04DE" w14:textId="77777777" w:rsidR="003042D3" w:rsidRDefault="00E163CD">
      <w:pPr>
        <w:pStyle w:val="ListParagraph"/>
        <w:keepNext/>
        <w:numPr>
          <w:ilvl w:val="0"/>
          <w:numId w:val="4"/>
        </w:numPr>
      </w:pPr>
      <w:proofErr w:type="gramStart"/>
      <w:r>
        <w:t>Twice  (</w:t>
      </w:r>
      <w:proofErr w:type="gramEnd"/>
      <w:r>
        <w:t xml:space="preserve">2) </w:t>
      </w:r>
    </w:p>
    <w:p w14:paraId="7E2676D6"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4A9E6CE"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25083871"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76A0517"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49522C7B"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70813E73"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2945C4D4"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749CC703"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3D8BC1AA"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35916F19" w14:textId="77777777" w:rsidR="003042D3" w:rsidRDefault="003042D3"/>
    <w:p w14:paraId="275FF1D8"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A20B289" w14:textId="77777777">
        <w:tc>
          <w:tcPr>
            <w:tcW w:w="50" w:type="dxa"/>
          </w:tcPr>
          <w:p w14:paraId="26CDA431" w14:textId="77777777" w:rsidR="003042D3" w:rsidRDefault="00E163CD">
            <w:pPr>
              <w:keepNext/>
            </w:pPr>
            <w:r>
              <w:rPr>
                <w:noProof/>
              </w:rPr>
              <w:drawing>
                <wp:inline distT="0" distB="0" distL="0" distR="0" wp14:anchorId="23ACDFCE" wp14:editId="3A12B036">
                  <wp:extent cx="228600" cy="228600"/>
                  <wp:effectExtent l="0" t="0" r="0" b="0"/>
                  <wp:docPr id="2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6DF73B" w14:textId="77777777" w:rsidR="003042D3" w:rsidRDefault="003042D3"/>
    <w:p w14:paraId="7CB25484" w14:textId="77777777" w:rsidR="003042D3" w:rsidRDefault="00E163CD">
      <w:pPr>
        <w:keepNext/>
      </w:pPr>
      <w:r>
        <w:lastRenderedPageBreak/>
        <w:t>SORDI_28b How much has this bothered you?</w:t>
      </w:r>
    </w:p>
    <w:p w14:paraId="60615419"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0E41E93"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A759890"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2C6A97C4"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104D10AC"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7785617C"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52F9CB6E" w14:textId="77777777" w:rsidR="003042D3" w:rsidRDefault="003042D3"/>
    <w:p w14:paraId="53FE1EB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FEFD466" w14:textId="77777777">
        <w:tc>
          <w:tcPr>
            <w:tcW w:w="50" w:type="dxa"/>
          </w:tcPr>
          <w:p w14:paraId="56EC3D13" w14:textId="77777777" w:rsidR="003042D3" w:rsidRDefault="00E163CD">
            <w:pPr>
              <w:keepNext/>
            </w:pPr>
            <w:r>
              <w:rPr>
                <w:noProof/>
              </w:rPr>
              <w:drawing>
                <wp:inline distT="0" distB="0" distL="0" distR="0" wp14:anchorId="79FEE14E" wp14:editId="4216576F">
                  <wp:extent cx="228600" cy="228600"/>
                  <wp:effectExtent l="0" t="0" r="0" b="0"/>
                  <wp:docPr id="2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EB4265E" w14:textId="77777777" w:rsidR="003042D3" w:rsidRDefault="003042D3"/>
    <w:p w14:paraId="1030D1C6" w14:textId="77777777" w:rsidR="003042D3" w:rsidRDefault="00E163CD">
      <w:pPr>
        <w:keepNext/>
      </w:pPr>
      <w:r>
        <w:lastRenderedPageBreak/>
        <w:t xml:space="preserve">SORDI_29a                                                                                                                                                                                                                                                                                                                                                                                                                                                                                                                     </w:t>
      </w:r>
      <w:r>
        <w:rPr>
          <w:b/>
        </w:rPr>
        <w:t>29.</w:t>
      </w:r>
      <w:r>
        <w:t>     In the </w:t>
      </w:r>
      <w:r>
        <w:rPr>
          <w:u w:val="single"/>
        </w:rPr>
        <w:t>past 6 months</w:t>
      </w:r>
      <w:r>
        <w:t> (since </w:t>
      </w:r>
      <w:r>
        <w:rPr>
          <w:color w:val="426092"/>
        </w:rPr>
        <w:t>${date://OtherDate/FL/-6%20month}</w:t>
      </w:r>
      <w:r>
        <w:t>), has someone spat on you or spat at you because of your sexual orientation?</w:t>
      </w:r>
    </w:p>
    <w:p w14:paraId="3BEC4284" w14:textId="77777777" w:rsidR="003042D3" w:rsidRDefault="00E163CD">
      <w:pPr>
        <w:pStyle w:val="ListParagraph"/>
        <w:keepNext/>
        <w:numPr>
          <w:ilvl w:val="0"/>
          <w:numId w:val="4"/>
        </w:numPr>
      </w:pPr>
      <w:proofErr w:type="gramStart"/>
      <w:r>
        <w:t>Never  (</w:t>
      </w:r>
      <w:proofErr w:type="gramEnd"/>
      <w:r>
        <w:t xml:space="preserve">0) </w:t>
      </w:r>
    </w:p>
    <w:p w14:paraId="71C09485" w14:textId="77777777" w:rsidR="003042D3" w:rsidRDefault="00E163CD">
      <w:pPr>
        <w:pStyle w:val="ListParagraph"/>
        <w:keepNext/>
        <w:numPr>
          <w:ilvl w:val="0"/>
          <w:numId w:val="4"/>
        </w:numPr>
      </w:pPr>
      <w:proofErr w:type="gramStart"/>
      <w:r>
        <w:t>Once  (</w:t>
      </w:r>
      <w:proofErr w:type="gramEnd"/>
      <w:r>
        <w:t xml:space="preserve">1) </w:t>
      </w:r>
    </w:p>
    <w:p w14:paraId="040EB8F7" w14:textId="77777777" w:rsidR="003042D3" w:rsidRDefault="00E163CD">
      <w:pPr>
        <w:pStyle w:val="ListParagraph"/>
        <w:keepNext/>
        <w:numPr>
          <w:ilvl w:val="0"/>
          <w:numId w:val="4"/>
        </w:numPr>
      </w:pPr>
      <w:proofErr w:type="gramStart"/>
      <w:r>
        <w:t>Twice  (</w:t>
      </w:r>
      <w:proofErr w:type="gramEnd"/>
      <w:r>
        <w:t xml:space="preserve">2) </w:t>
      </w:r>
    </w:p>
    <w:p w14:paraId="43DA9EF1"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35105AC5"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4F76FB87"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29C3A38"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E723774"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5EC6576C"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7A14B4DB"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076B219C"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33F50E74"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5B383522" w14:textId="77777777" w:rsidR="003042D3" w:rsidRDefault="003042D3"/>
    <w:p w14:paraId="165B2DA6"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E6F4F6F" w14:textId="77777777">
        <w:tc>
          <w:tcPr>
            <w:tcW w:w="50" w:type="dxa"/>
          </w:tcPr>
          <w:p w14:paraId="42F2FA0B" w14:textId="77777777" w:rsidR="003042D3" w:rsidRDefault="00E163CD">
            <w:pPr>
              <w:keepNext/>
            </w:pPr>
            <w:r>
              <w:rPr>
                <w:noProof/>
              </w:rPr>
              <w:drawing>
                <wp:inline distT="0" distB="0" distL="0" distR="0" wp14:anchorId="6E251EF4" wp14:editId="21216A7B">
                  <wp:extent cx="228600" cy="228600"/>
                  <wp:effectExtent l="0" t="0" r="0" b="0"/>
                  <wp:docPr id="29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47548E" w14:textId="77777777" w:rsidR="003042D3" w:rsidRDefault="003042D3"/>
    <w:p w14:paraId="3E838F8C" w14:textId="77777777" w:rsidR="003042D3" w:rsidRDefault="00E163CD">
      <w:pPr>
        <w:keepNext/>
      </w:pPr>
      <w:r>
        <w:lastRenderedPageBreak/>
        <w:t>SORDI_29b How much has this bothered you?</w:t>
      </w:r>
    </w:p>
    <w:p w14:paraId="5826BE08"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61552061"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19C82386"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2E078FF1"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7329D63B"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270C92CA"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286824E1" w14:textId="77777777" w:rsidR="003042D3" w:rsidRDefault="003042D3"/>
    <w:p w14:paraId="3E5B88E1"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71B65F3" w14:textId="77777777">
        <w:tc>
          <w:tcPr>
            <w:tcW w:w="50" w:type="dxa"/>
          </w:tcPr>
          <w:p w14:paraId="589F01F8" w14:textId="77777777" w:rsidR="003042D3" w:rsidRDefault="00E163CD">
            <w:pPr>
              <w:keepNext/>
            </w:pPr>
            <w:r>
              <w:rPr>
                <w:noProof/>
              </w:rPr>
              <w:drawing>
                <wp:inline distT="0" distB="0" distL="0" distR="0" wp14:anchorId="19FEC3A2" wp14:editId="5DA3D43F">
                  <wp:extent cx="228600" cy="228600"/>
                  <wp:effectExtent l="0" t="0" r="0" b="0"/>
                  <wp:docPr id="2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2319D5" w14:textId="77777777" w:rsidR="003042D3" w:rsidRDefault="003042D3"/>
    <w:p w14:paraId="5AA2D233" w14:textId="77777777" w:rsidR="003042D3" w:rsidRDefault="00E163CD">
      <w:pPr>
        <w:keepNext/>
      </w:pPr>
      <w:r>
        <w:lastRenderedPageBreak/>
        <w:t xml:space="preserve">SORDI_30a                                                                                                                                                                                                                                                                                                                                                                                                                                                                                                                                         </w:t>
      </w:r>
      <w:r>
        <w:rPr>
          <w:b/>
        </w:rPr>
        <w:t xml:space="preserve">30.     In the </w:t>
      </w:r>
      <w:r>
        <w:rPr>
          <w:b/>
          <w:u w:val="single"/>
        </w:rPr>
        <w:t>past 6 months</w:t>
      </w:r>
      <w:r>
        <w:rPr>
          <w:b/>
        </w:rPr>
        <w:t xml:space="preserve"> (since </w:t>
      </w:r>
      <w:r>
        <w:rPr>
          <w:color w:val="426092"/>
        </w:rPr>
        <w:t>${date://OtherDate/FL/-6%20month}</w:t>
      </w:r>
      <w:r>
        <w:rPr>
          <w:b/>
        </w:rPr>
        <w:t xml:space="preserve">), has someone followed you </w:t>
      </w:r>
      <w:r>
        <w:rPr>
          <w:b/>
          <w:i/>
        </w:rPr>
        <w:t>because of your sexual orientation</w:t>
      </w:r>
      <w:r>
        <w:rPr>
          <w:b/>
        </w:rPr>
        <w:t>?</w:t>
      </w:r>
    </w:p>
    <w:p w14:paraId="3366D5DB" w14:textId="77777777" w:rsidR="003042D3" w:rsidRDefault="00E163CD">
      <w:pPr>
        <w:pStyle w:val="ListParagraph"/>
        <w:keepNext/>
        <w:numPr>
          <w:ilvl w:val="0"/>
          <w:numId w:val="4"/>
        </w:numPr>
      </w:pPr>
      <w:proofErr w:type="gramStart"/>
      <w:r>
        <w:t>Never  (</w:t>
      </w:r>
      <w:proofErr w:type="gramEnd"/>
      <w:r>
        <w:t xml:space="preserve">0) </w:t>
      </w:r>
    </w:p>
    <w:p w14:paraId="0B26F88C" w14:textId="77777777" w:rsidR="003042D3" w:rsidRDefault="00E163CD">
      <w:pPr>
        <w:pStyle w:val="ListParagraph"/>
        <w:keepNext/>
        <w:numPr>
          <w:ilvl w:val="0"/>
          <w:numId w:val="4"/>
        </w:numPr>
      </w:pPr>
      <w:proofErr w:type="gramStart"/>
      <w:r>
        <w:t>Once  (</w:t>
      </w:r>
      <w:proofErr w:type="gramEnd"/>
      <w:r>
        <w:t xml:space="preserve">1) </w:t>
      </w:r>
    </w:p>
    <w:p w14:paraId="7119B8FF" w14:textId="77777777" w:rsidR="003042D3" w:rsidRDefault="00E163CD">
      <w:pPr>
        <w:pStyle w:val="ListParagraph"/>
        <w:keepNext/>
        <w:numPr>
          <w:ilvl w:val="0"/>
          <w:numId w:val="4"/>
        </w:numPr>
      </w:pPr>
      <w:proofErr w:type="gramStart"/>
      <w:r>
        <w:t>Twice  (</w:t>
      </w:r>
      <w:proofErr w:type="gramEnd"/>
      <w:r>
        <w:t xml:space="preserve">2) </w:t>
      </w:r>
    </w:p>
    <w:p w14:paraId="02DAF9F0"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25B323DC"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64738730"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F162C3B"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0ABAD92"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652EA795"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49DFEE66"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2EC98EC8"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05774C53"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4CB7D26F" w14:textId="77777777" w:rsidR="003042D3" w:rsidRDefault="003042D3"/>
    <w:p w14:paraId="4310D4B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CFF64A4" w14:textId="77777777">
        <w:tc>
          <w:tcPr>
            <w:tcW w:w="50" w:type="dxa"/>
          </w:tcPr>
          <w:p w14:paraId="77BCB1D6" w14:textId="77777777" w:rsidR="003042D3" w:rsidRDefault="00E163CD">
            <w:pPr>
              <w:keepNext/>
            </w:pPr>
            <w:r>
              <w:rPr>
                <w:noProof/>
              </w:rPr>
              <w:drawing>
                <wp:inline distT="0" distB="0" distL="0" distR="0" wp14:anchorId="71127024" wp14:editId="6B650D8F">
                  <wp:extent cx="228600" cy="228600"/>
                  <wp:effectExtent l="0" t="0" r="0" b="0"/>
                  <wp:docPr id="2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C4B1D6" w14:textId="77777777" w:rsidR="003042D3" w:rsidRDefault="003042D3"/>
    <w:p w14:paraId="70E71271" w14:textId="77777777" w:rsidR="003042D3" w:rsidRDefault="00E163CD">
      <w:pPr>
        <w:keepNext/>
      </w:pPr>
      <w:r>
        <w:lastRenderedPageBreak/>
        <w:t>SORDI_30b How much has this bothered you?</w:t>
      </w:r>
    </w:p>
    <w:p w14:paraId="6BBB5FA0"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0E507098"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3EFC2740"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6A7A8648"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797E75A8"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0374B7C1"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2FBA1532" w14:textId="77777777" w:rsidR="003042D3" w:rsidRDefault="003042D3"/>
    <w:p w14:paraId="10CBEDD8"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A9429F3" w14:textId="77777777">
        <w:tc>
          <w:tcPr>
            <w:tcW w:w="50" w:type="dxa"/>
          </w:tcPr>
          <w:p w14:paraId="7A70204D" w14:textId="77777777" w:rsidR="003042D3" w:rsidRDefault="00E163CD">
            <w:pPr>
              <w:keepNext/>
            </w:pPr>
            <w:r>
              <w:rPr>
                <w:noProof/>
              </w:rPr>
              <w:drawing>
                <wp:inline distT="0" distB="0" distL="0" distR="0" wp14:anchorId="1EC62A27" wp14:editId="334BCFBE">
                  <wp:extent cx="228600" cy="228600"/>
                  <wp:effectExtent l="0" t="0" r="0" b="0"/>
                  <wp:docPr id="2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1A3268" w14:textId="77777777" w:rsidR="003042D3" w:rsidRDefault="003042D3"/>
    <w:p w14:paraId="450CA589" w14:textId="77777777" w:rsidR="003042D3" w:rsidRDefault="00E163CD">
      <w:pPr>
        <w:keepNext/>
      </w:pPr>
      <w:r>
        <w:lastRenderedPageBreak/>
        <w:t xml:space="preserve">SORDI_31a                                                                                                                                                                                                                                                                                                                                                                                                                                                                                                                                                             </w:t>
      </w:r>
      <w:r>
        <w:rPr>
          <w:b/>
        </w:rPr>
        <w:t xml:space="preserve">31.     In the </w:t>
      </w:r>
      <w:r>
        <w:rPr>
          <w:b/>
          <w:u w:val="single"/>
        </w:rPr>
        <w:t>past 6 months</w:t>
      </w:r>
      <w:r>
        <w:rPr>
          <w:b/>
        </w:rPr>
        <w:t xml:space="preserve"> (since </w:t>
      </w:r>
      <w:r>
        <w:rPr>
          <w:color w:val="426092"/>
        </w:rPr>
        <w:t>${date://OtherDate/FL/-6%20month}</w:t>
      </w:r>
      <w:r>
        <w:rPr>
          <w:b/>
        </w:rPr>
        <w:t xml:space="preserve">), has someone stalked you </w:t>
      </w:r>
      <w:r>
        <w:rPr>
          <w:b/>
          <w:i/>
        </w:rPr>
        <w:t>because of your sexual orientation</w:t>
      </w:r>
      <w:r>
        <w:rPr>
          <w:b/>
        </w:rPr>
        <w:t>?</w:t>
      </w:r>
    </w:p>
    <w:p w14:paraId="113745E0" w14:textId="77777777" w:rsidR="003042D3" w:rsidRDefault="00E163CD">
      <w:pPr>
        <w:pStyle w:val="ListParagraph"/>
        <w:keepNext/>
        <w:numPr>
          <w:ilvl w:val="0"/>
          <w:numId w:val="4"/>
        </w:numPr>
      </w:pPr>
      <w:proofErr w:type="gramStart"/>
      <w:r>
        <w:t>Never  (</w:t>
      </w:r>
      <w:proofErr w:type="gramEnd"/>
      <w:r>
        <w:t xml:space="preserve">0) </w:t>
      </w:r>
    </w:p>
    <w:p w14:paraId="10805255" w14:textId="77777777" w:rsidR="003042D3" w:rsidRDefault="00E163CD">
      <w:pPr>
        <w:pStyle w:val="ListParagraph"/>
        <w:keepNext/>
        <w:numPr>
          <w:ilvl w:val="0"/>
          <w:numId w:val="4"/>
        </w:numPr>
      </w:pPr>
      <w:proofErr w:type="gramStart"/>
      <w:r>
        <w:t>Once  (</w:t>
      </w:r>
      <w:proofErr w:type="gramEnd"/>
      <w:r>
        <w:t xml:space="preserve">1) </w:t>
      </w:r>
    </w:p>
    <w:p w14:paraId="25E343F3" w14:textId="77777777" w:rsidR="003042D3" w:rsidRDefault="00E163CD">
      <w:pPr>
        <w:pStyle w:val="ListParagraph"/>
        <w:keepNext/>
        <w:numPr>
          <w:ilvl w:val="0"/>
          <w:numId w:val="4"/>
        </w:numPr>
      </w:pPr>
      <w:proofErr w:type="gramStart"/>
      <w:r>
        <w:t>Twice  (</w:t>
      </w:r>
      <w:proofErr w:type="gramEnd"/>
      <w:r>
        <w:t xml:space="preserve">2) </w:t>
      </w:r>
    </w:p>
    <w:p w14:paraId="1AB2762E"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4B6C7F54"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C5D9156"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4C9D3F39"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478F4346"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5E14BEE7"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5CEC8207"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784525C6"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0FC717F7"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63EF1C18" w14:textId="77777777" w:rsidR="003042D3" w:rsidRDefault="003042D3"/>
    <w:p w14:paraId="6715BBD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11A5967" w14:textId="77777777">
        <w:tc>
          <w:tcPr>
            <w:tcW w:w="50" w:type="dxa"/>
          </w:tcPr>
          <w:p w14:paraId="47D4930E" w14:textId="77777777" w:rsidR="003042D3" w:rsidRDefault="00E163CD">
            <w:pPr>
              <w:keepNext/>
            </w:pPr>
            <w:r>
              <w:rPr>
                <w:noProof/>
              </w:rPr>
              <w:drawing>
                <wp:inline distT="0" distB="0" distL="0" distR="0" wp14:anchorId="7E6D80FD" wp14:editId="49FA695D">
                  <wp:extent cx="228600" cy="228600"/>
                  <wp:effectExtent l="0" t="0" r="0" b="0"/>
                  <wp:docPr id="2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AE48BAD" w14:textId="77777777" w:rsidR="003042D3" w:rsidRDefault="003042D3"/>
    <w:p w14:paraId="1CCF3BB9" w14:textId="77777777" w:rsidR="003042D3" w:rsidRDefault="00E163CD">
      <w:pPr>
        <w:keepNext/>
      </w:pPr>
      <w:r>
        <w:lastRenderedPageBreak/>
        <w:t>SORDI_31b How much has this bothered you?</w:t>
      </w:r>
    </w:p>
    <w:p w14:paraId="5532F3CF"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EC0309B"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E156D12"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27061F50"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30EBF663"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675801E3"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364D5E12" w14:textId="77777777" w:rsidR="003042D3" w:rsidRDefault="003042D3"/>
    <w:p w14:paraId="511EB50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F9FB235" w14:textId="77777777">
        <w:tc>
          <w:tcPr>
            <w:tcW w:w="50" w:type="dxa"/>
          </w:tcPr>
          <w:p w14:paraId="2212A063" w14:textId="77777777" w:rsidR="003042D3" w:rsidRDefault="00E163CD">
            <w:pPr>
              <w:keepNext/>
            </w:pPr>
            <w:r>
              <w:rPr>
                <w:noProof/>
              </w:rPr>
              <w:drawing>
                <wp:inline distT="0" distB="0" distL="0" distR="0" wp14:anchorId="26A8ED94" wp14:editId="39AF039C">
                  <wp:extent cx="228600" cy="228600"/>
                  <wp:effectExtent l="0" t="0" r="0" b="0"/>
                  <wp:docPr id="2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C847697" w14:textId="77777777" w:rsidR="003042D3" w:rsidRDefault="003042D3"/>
    <w:p w14:paraId="30C668CE" w14:textId="77777777" w:rsidR="003042D3" w:rsidRDefault="00E163CD">
      <w:pPr>
        <w:keepNext/>
      </w:pPr>
      <w:r>
        <w:lastRenderedPageBreak/>
        <w:t xml:space="preserve">SORDI_32a                                                                                                                                                                                                                                                                                                                                                                                                                                                                                                                                                                                 </w:t>
      </w:r>
      <w:r>
        <w:rPr>
          <w:b/>
        </w:rPr>
        <w:t xml:space="preserve">32.     In the </w:t>
      </w:r>
      <w:r>
        <w:rPr>
          <w:b/>
          <w:u w:val="single"/>
        </w:rPr>
        <w:t>past 6 months</w:t>
      </w:r>
      <w:r>
        <w:rPr>
          <w:b/>
        </w:rPr>
        <w:t xml:space="preserve"> (since </w:t>
      </w:r>
      <w:r>
        <w:rPr>
          <w:color w:val="426092"/>
        </w:rPr>
        <w:t>${date://OtherDate/FL/-6%20month}</w:t>
      </w:r>
      <w:r>
        <w:rPr>
          <w:b/>
        </w:rPr>
        <w:t xml:space="preserve">), has someone threatened you with death or serious physical harm </w:t>
      </w:r>
      <w:r>
        <w:rPr>
          <w:b/>
          <w:i/>
        </w:rPr>
        <w:t>because of your sexual orientation</w:t>
      </w:r>
      <w:r>
        <w:rPr>
          <w:b/>
        </w:rPr>
        <w:t>?</w:t>
      </w:r>
    </w:p>
    <w:p w14:paraId="46AF7AAE" w14:textId="77777777" w:rsidR="003042D3" w:rsidRDefault="00E163CD">
      <w:pPr>
        <w:pStyle w:val="ListParagraph"/>
        <w:keepNext/>
        <w:numPr>
          <w:ilvl w:val="0"/>
          <w:numId w:val="4"/>
        </w:numPr>
      </w:pPr>
      <w:proofErr w:type="gramStart"/>
      <w:r>
        <w:t>Never  (</w:t>
      </w:r>
      <w:proofErr w:type="gramEnd"/>
      <w:r>
        <w:t xml:space="preserve">0) </w:t>
      </w:r>
    </w:p>
    <w:p w14:paraId="550248DD" w14:textId="77777777" w:rsidR="003042D3" w:rsidRDefault="00E163CD">
      <w:pPr>
        <w:pStyle w:val="ListParagraph"/>
        <w:keepNext/>
        <w:numPr>
          <w:ilvl w:val="0"/>
          <w:numId w:val="4"/>
        </w:numPr>
      </w:pPr>
      <w:proofErr w:type="gramStart"/>
      <w:r>
        <w:t>Once  (</w:t>
      </w:r>
      <w:proofErr w:type="gramEnd"/>
      <w:r>
        <w:t xml:space="preserve">1) </w:t>
      </w:r>
    </w:p>
    <w:p w14:paraId="53B23674" w14:textId="77777777" w:rsidR="003042D3" w:rsidRDefault="00E163CD">
      <w:pPr>
        <w:pStyle w:val="ListParagraph"/>
        <w:keepNext/>
        <w:numPr>
          <w:ilvl w:val="0"/>
          <w:numId w:val="4"/>
        </w:numPr>
      </w:pPr>
      <w:proofErr w:type="gramStart"/>
      <w:r>
        <w:t>Twice  (</w:t>
      </w:r>
      <w:proofErr w:type="gramEnd"/>
      <w:r>
        <w:t xml:space="preserve">2) </w:t>
      </w:r>
    </w:p>
    <w:p w14:paraId="76DFD6C1"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043EA96C"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72F638B9"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6AEAFCA7"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3EB7ECA"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0C6BE96C"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22E68624"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00B4C582"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3209C912"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3C737DE6" w14:textId="77777777" w:rsidR="003042D3" w:rsidRDefault="003042D3"/>
    <w:p w14:paraId="35B1B50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2AB740E" w14:textId="77777777">
        <w:tc>
          <w:tcPr>
            <w:tcW w:w="50" w:type="dxa"/>
          </w:tcPr>
          <w:p w14:paraId="7D7AFF92" w14:textId="77777777" w:rsidR="003042D3" w:rsidRDefault="00E163CD">
            <w:pPr>
              <w:keepNext/>
            </w:pPr>
            <w:r>
              <w:rPr>
                <w:noProof/>
              </w:rPr>
              <w:drawing>
                <wp:inline distT="0" distB="0" distL="0" distR="0" wp14:anchorId="0A2A3E08" wp14:editId="119A81E4">
                  <wp:extent cx="228600" cy="228600"/>
                  <wp:effectExtent l="0" t="0" r="0" b="0"/>
                  <wp:docPr id="3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6902C35" w14:textId="77777777" w:rsidR="003042D3" w:rsidRDefault="003042D3"/>
    <w:p w14:paraId="53FCAF1D" w14:textId="77777777" w:rsidR="003042D3" w:rsidRDefault="00E163CD">
      <w:pPr>
        <w:keepNext/>
      </w:pPr>
      <w:r>
        <w:lastRenderedPageBreak/>
        <w:t>SORDI_32b How much has this bothered you?</w:t>
      </w:r>
    </w:p>
    <w:p w14:paraId="1FD6DEC7"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12D39B5"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0F0B9E30"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BC04B36"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2B12442A"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76CDC829"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4F84C2FB" w14:textId="77777777" w:rsidR="003042D3" w:rsidRDefault="003042D3"/>
    <w:p w14:paraId="3338FB3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E5D79B8" w14:textId="77777777">
        <w:tc>
          <w:tcPr>
            <w:tcW w:w="50" w:type="dxa"/>
          </w:tcPr>
          <w:p w14:paraId="2C0A3344" w14:textId="77777777" w:rsidR="003042D3" w:rsidRDefault="00E163CD">
            <w:pPr>
              <w:keepNext/>
            </w:pPr>
            <w:r>
              <w:rPr>
                <w:noProof/>
              </w:rPr>
              <w:drawing>
                <wp:inline distT="0" distB="0" distL="0" distR="0" wp14:anchorId="6F75B828" wp14:editId="1226B671">
                  <wp:extent cx="228600" cy="228600"/>
                  <wp:effectExtent l="0" t="0" r="0" b="0"/>
                  <wp:docPr id="30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3133C4C" w14:textId="77777777" w:rsidR="003042D3" w:rsidRDefault="003042D3"/>
    <w:p w14:paraId="13FCE8C8" w14:textId="77777777" w:rsidR="003042D3" w:rsidRDefault="00E163CD">
      <w:pPr>
        <w:keepNext/>
      </w:pPr>
      <w:r>
        <w:lastRenderedPageBreak/>
        <w:t xml:space="preserve">SORDI_33a                                                                                                                                                                                                                                                                                                                                                                                                                                                                                                                                                                                                     </w:t>
      </w:r>
      <w:r>
        <w:rPr>
          <w:b/>
        </w:rPr>
        <w:t xml:space="preserve">33.     In the </w:t>
      </w:r>
      <w:r>
        <w:rPr>
          <w:b/>
          <w:u w:val="single"/>
        </w:rPr>
        <w:t>past 6 months</w:t>
      </w:r>
      <w:r>
        <w:rPr>
          <w:b/>
        </w:rPr>
        <w:t xml:space="preserve"> (since </w:t>
      </w:r>
      <w:r>
        <w:rPr>
          <w:color w:val="426092"/>
        </w:rPr>
        <w:t>${date://OtherDate/FL/-6%20month}</w:t>
      </w:r>
      <w:r>
        <w:rPr>
          <w:b/>
        </w:rPr>
        <w:t xml:space="preserve">), have you been pushed, shoved, slapped, punched, hit, kicked, beaten, choked, or assaulted with a weapon </w:t>
      </w:r>
      <w:r>
        <w:rPr>
          <w:b/>
          <w:i/>
        </w:rPr>
        <w:t>because of your sexual orientation</w:t>
      </w:r>
      <w:r>
        <w:rPr>
          <w:b/>
        </w:rPr>
        <w:t>?</w:t>
      </w:r>
    </w:p>
    <w:p w14:paraId="687B0AD6" w14:textId="77777777" w:rsidR="003042D3" w:rsidRDefault="00E163CD">
      <w:pPr>
        <w:pStyle w:val="ListParagraph"/>
        <w:keepNext/>
        <w:numPr>
          <w:ilvl w:val="0"/>
          <w:numId w:val="4"/>
        </w:numPr>
      </w:pPr>
      <w:proofErr w:type="gramStart"/>
      <w:r>
        <w:t>Never  (</w:t>
      </w:r>
      <w:proofErr w:type="gramEnd"/>
      <w:r>
        <w:t xml:space="preserve">0) </w:t>
      </w:r>
    </w:p>
    <w:p w14:paraId="535B9DD7" w14:textId="77777777" w:rsidR="003042D3" w:rsidRDefault="00E163CD">
      <w:pPr>
        <w:pStyle w:val="ListParagraph"/>
        <w:keepNext/>
        <w:numPr>
          <w:ilvl w:val="0"/>
          <w:numId w:val="4"/>
        </w:numPr>
      </w:pPr>
      <w:proofErr w:type="gramStart"/>
      <w:r>
        <w:t>Once  (</w:t>
      </w:r>
      <w:proofErr w:type="gramEnd"/>
      <w:r>
        <w:t xml:space="preserve">1) </w:t>
      </w:r>
    </w:p>
    <w:p w14:paraId="7CC322BC" w14:textId="77777777" w:rsidR="003042D3" w:rsidRDefault="00E163CD">
      <w:pPr>
        <w:pStyle w:val="ListParagraph"/>
        <w:keepNext/>
        <w:numPr>
          <w:ilvl w:val="0"/>
          <w:numId w:val="4"/>
        </w:numPr>
      </w:pPr>
      <w:proofErr w:type="gramStart"/>
      <w:r>
        <w:t>Twice  (</w:t>
      </w:r>
      <w:proofErr w:type="gramEnd"/>
      <w:r>
        <w:t xml:space="preserve">2) </w:t>
      </w:r>
    </w:p>
    <w:p w14:paraId="65187A22"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771263A8"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7862729"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1098FE94"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86B2D76"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22BBDC77"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1C05777B"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18C570A5"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697F1DF0"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4CAC82A3" w14:textId="77777777" w:rsidR="003042D3" w:rsidRDefault="003042D3"/>
    <w:p w14:paraId="111C8A2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F3743A2" w14:textId="77777777">
        <w:tc>
          <w:tcPr>
            <w:tcW w:w="50" w:type="dxa"/>
          </w:tcPr>
          <w:p w14:paraId="0EEB981D" w14:textId="77777777" w:rsidR="003042D3" w:rsidRDefault="00E163CD">
            <w:pPr>
              <w:keepNext/>
            </w:pPr>
            <w:r>
              <w:rPr>
                <w:noProof/>
              </w:rPr>
              <w:drawing>
                <wp:inline distT="0" distB="0" distL="0" distR="0" wp14:anchorId="7231D3B5" wp14:editId="7C93AB9B">
                  <wp:extent cx="228600" cy="228600"/>
                  <wp:effectExtent l="0" t="0" r="0" b="0"/>
                  <wp:docPr id="30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2A996A" w14:textId="77777777" w:rsidR="003042D3" w:rsidRDefault="003042D3"/>
    <w:p w14:paraId="2B4C18DA" w14:textId="77777777" w:rsidR="003042D3" w:rsidRDefault="00E163CD">
      <w:pPr>
        <w:keepNext/>
      </w:pPr>
      <w:r>
        <w:lastRenderedPageBreak/>
        <w:t>SORDI_33b How much has this bothered you?</w:t>
      </w:r>
    </w:p>
    <w:p w14:paraId="21623685"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4FD23F31"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FCF2174"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8433322"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250D90F2"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147E557B"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4DA200B0" w14:textId="77777777" w:rsidR="003042D3" w:rsidRDefault="003042D3"/>
    <w:p w14:paraId="5B0131D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6C3FCB7" w14:textId="77777777">
        <w:tc>
          <w:tcPr>
            <w:tcW w:w="50" w:type="dxa"/>
          </w:tcPr>
          <w:p w14:paraId="57E1A6AC" w14:textId="77777777" w:rsidR="003042D3" w:rsidRDefault="00E163CD">
            <w:pPr>
              <w:keepNext/>
            </w:pPr>
            <w:r>
              <w:rPr>
                <w:noProof/>
              </w:rPr>
              <w:drawing>
                <wp:inline distT="0" distB="0" distL="0" distR="0" wp14:anchorId="482B4608" wp14:editId="3F2A69F6">
                  <wp:extent cx="228600" cy="228600"/>
                  <wp:effectExtent l="0" t="0" r="0" b="0"/>
                  <wp:docPr id="3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7C29EFF" w14:textId="77777777" w:rsidR="003042D3" w:rsidRDefault="003042D3"/>
    <w:p w14:paraId="705A5E0C" w14:textId="77777777" w:rsidR="003042D3" w:rsidRDefault="00E163CD">
      <w:pPr>
        <w:keepNext/>
      </w:pPr>
      <w:r>
        <w:lastRenderedPageBreak/>
        <w:t xml:space="preserve">SORDI_34a                                                                                                                                                                                                                                                                                                                                                                                                                                                                                                                                                                                                                         </w:t>
      </w:r>
      <w:r>
        <w:rPr>
          <w:b/>
        </w:rPr>
        <w:t xml:space="preserve">34.     In the </w:t>
      </w:r>
      <w:r>
        <w:rPr>
          <w:b/>
          <w:u w:val="single"/>
        </w:rPr>
        <w:t>past 6 months</w:t>
      </w:r>
      <w:r>
        <w:rPr>
          <w:b/>
        </w:rPr>
        <w:t xml:space="preserve"> (since </w:t>
      </w:r>
      <w:r>
        <w:rPr>
          <w:color w:val="426092"/>
        </w:rPr>
        <w:t>${date://OtherDate/FL/-6%20month}</w:t>
      </w:r>
      <w:r>
        <w:rPr>
          <w:b/>
        </w:rPr>
        <w:t xml:space="preserve">), has someone sexually fondled or groped your genital area WITHOUT your consent </w:t>
      </w:r>
      <w:r>
        <w:rPr>
          <w:b/>
          <w:i/>
          <w:u w:val="single"/>
        </w:rPr>
        <w:t>to discriminate against you</w:t>
      </w:r>
      <w:r>
        <w:rPr>
          <w:b/>
          <w:u w:val="single"/>
        </w:rPr>
        <w:t xml:space="preserve"> </w:t>
      </w:r>
      <w:r>
        <w:rPr>
          <w:b/>
          <w:i/>
          <w:u w:val="single"/>
        </w:rPr>
        <w:t>based on your sexual orientation</w:t>
      </w:r>
      <w:r>
        <w:rPr>
          <w:b/>
        </w:rPr>
        <w:t>?</w:t>
      </w:r>
    </w:p>
    <w:p w14:paraId="55D6E227" w14:textId="77777777" w:rsidR="003042D3" w:rsidRDefault="00E163CD">
      <w:pPr>
        <w:pStyle w:val="ListParagraph"/>
        <w:keepNext/>
        <w:numPr>
          <w:ilvl w:val="0"/>
          <w:numId w:val="4"/>
        </w:numPr>
      </w:pPr>
      <w:proofErr w:type="gramStart"/>
      <w:r>
        <w:t>Never  (</w:t>
      </w:r>
      <w:proofErr w:type="gramEnd"/>
      <w:r>
        <w:t xml:space="preserve">0) </w:t>
      </w:r>
    </w:p>
    <w:p w14:paraId="2FAECC4F" w14:textId="77777777" w:rsidR="003042D3" w:rsidRDefault="00E163CD">
      <w:pPr>
        <w:pStyle w:val="ListParagraph"/>
        <w:keepNext/>
        <w:numPr>
          <w:ilvl w:val="0"/>
          <w:numId w:val="4"/>
        </w:numPr>
      </w:pPr>
      <w:proofErr w:type="gramStart"/>
      <w:r>
        <w:t>Once  (</w:t>
      </w:r>
      <w:proofErr w:type="gramEnd"/>
      <w:r>
        <w:t xml:space="preserve">1) </w:t>
      </w:r>
    </w:p>
    <w:p w14:paraId="5FE0B9E1" w14:textId="77777777" w:rsidR="003042D3" w:rsidRDefault="00E163CD">
      <w:pPr>
        <w:pStyle w:val="ListParagraph"/>
        <w:keepNext/>
        <w:numPr>
          <w:ilvl w:val="0"/>
          <w:numId w:val="4"/>
        </w:numPr>
      </w:pPr>
      <w:proofErr w:type="gramStart"/>
      <w:r>
        <w:t>Twice  (</w:t>
      </w:r>
      <w:proofErr w:type="gramEnd"/>
      <w:r>
        <w:t xml:space="preserve">2) </w:t>
      </w:r>
    </w:p>
    <w:p w14:paraId="4B47DC02"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1ED00874"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2DE107CF"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2CF5567C"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5B03950F"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337A3B43"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734058DF"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069E538F"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02F841D6"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09025AA7" w14:textId="77777777" w:rsidR="003042D3" w:rsidRDefault="003042D3"/>
    <w:p w14:paraId="3A5C7D1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A735E80" w14:textId="77777777">
        <w:tc>
          <w:tcPr>
            <w:tcW w:w="50" w:type="dxa"/>
          </w:tcPr>
          <w:p w14:paraId="093752E2" w14:textId="77777777" w:rsidR="003042D3" w:rsidRDefault="00E163CD">
            <w:pPr>
              <w:keepNext/>
            </w:pPr>
            <w:r>
              <w:rPr>
                <w:noProof/>
              </w:rPr>
              <w:drawing>
                <wp:inline distT="0" distB="0" distL="0" distR="0" wp14:anchorId="592FE007" wp14:editId="1CB24855">
                  <wp:extent cx="228600" cy="228600"/>
                  <wp:effectExtent l="0" t="0" r="0" b="0"/>
                  <wp:docPr id="3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6FD2965" w14:textId="77777777" w:rsidR="003042D3" w:rsidRDefault="003042D3"/>
    <w:p w14:paraId="5929D9D0" w14:textId="77777777" w:rsidR="003042D3" w:rsidRDefault="00E163CD">
      <w:pPr>
        <w:keepNext/>
      </w:pPr>
      <w:r>
        <w:lastRenderedPageBreak/>
        <w:t>SORDI_34b How much has this bothered you?</w:t>
      </w:r>
    </w:p>
    <w:p w14:paraId="3595DD66"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515B6DEB"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3B949E5F"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F8C7FB9"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5C0CB48C"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6E773E9D"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6FAA127B" w14:textId="77777777" w:rsidR="003042D3" w:rsidRDefault="003042D3"/>
    <w:p w14:paraId="6A93E5D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9455DBE" w14:textId="77777777">
        <w:tc>
          <w:tcPr>
            <w:tcW w:w="50" w:type="dxa"/>
          </w:tcPr>
          <w:p w14:paraId="46E5CF0F" w14:textId="77777777" w:rsidR="003042D3" w:rsidRDefault="00E163CD">
            <w:pPr>
              <w:keepNext/>
            </w:pPr>
            <w:r>
              <w:rPr>
                <w:noProof/>
              </w:rPr>
              <w:drawing>
                <wp:inline distT="0" distB="0" distL="0" distR="0" wp14:anchorId="7E8DABE8" wp14:editId="1C08EAFB">
                  <wp:extent cx="228600" cy="228600"/>
                  <wp:effectExtent l="0" t="0" r="0" b="0"/>
                  <wp:docPr id="3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2A466B" w14:textId="77777777" w:rsidR="003042D3" w:rsidRDefault="003042D3"/>
    <w:p w14:paraId="71DC7592" w14:textId="77777777" w:rsidR="003042D3" w:rsidRDefault="00E163CD">
      <w:pPr>
        <w:keepNext/>
      </w:pPr>
      <w:r>
        <w:lastRenderedPageBreak/>
        <w:t xml:space="preserve">SORDI_35a                                                                                                                                                                                                                                                                                                                                                                                                                                                                                                                                                                                                                                             </w:t>
      </w:r>
      <w:r>
        <w:rPr>
          <w:b/>
        </w:rPr>
        <w:t xml:space="preserve">35.     In the </w:t>
      </w:r>
      <w:r>
        <w:rPr>
          <w:b/>
          <w:u w:val="single"/>
        </w:rPr>
        <w:t>past 6 months</w:t>
      </w:r>
      <w:r>
        <w:rPr>
          <w:b/>
        </w:rPr>
        <w:t xml:space="preserve"> (since </w:t>
      </w:r>
      <w:r>
        <w:rPr>
          <w:color w:val="426092"/>
        </w:rPr>
        <w:t>${date://OtherDate/FL/-6%20month}</w:t>
      </w:r>
      <w:r>
        <w:rPr>
          <w:b/>
        </w:rPr>
        <w:t xml:space="preserve">), has someone had oral, anal, or vaginal/frontal sex with you WITHOUT your consent </w:t>
      </w:r>
      <w:r>
        <w:rPr>
          <w:b/>
          <w:i/>
          <w:u w:val="single"/>
        </w:rPr>
        <w:t>to discriminate against you based on your sexual orientation</w:t>
      </w:r>
      <w:r>
        <w:rPr>
          <w:b/>
        </w:rPr>
        <w:t>?</w:t>
      </w:r>
    </w:p>
    <w:p w14:paraId="3197683D" w14:textId="77777777" w:rsidR="003042D3" w:rsidRDefault="00E163CD">
      <w:pPr>
        <w:pStyle w:val="ListParagraph"/>
        <w:keepNext/>
        <w:numPr>
          <w:ilvl w:val="0"/>
          <w:numId w:val="4"/>
        </w:numPr>
      </w:pPr>
      <w:proofErr w:type="gramStart"/>
      <w:r>
        <w:t>Never  (</w:t>
      </w:r>
      <w:proofErr w:type="gramEnd"/>
      <w:r>
        <w:t xml:space="preserve">0) </w:t>
      </w:r>
    </w:p>
    <w:p w14:paraId="1886ABED" w14:textId="77777777" w:rsidR="003042D3" w:rsidRDefault="00E163CD">
      <w:pPr>
        <w:pStyle w:val="ListParagraph"/>
        <w:keepNext/>
        <w:numPr>
          <w:ilvl w:val="0"/>
          <w:numId w:val="4"/>
        </w:numPr>
      </w:pPr>
      <w:proofErr w:type="gramStart"/>
      <w:r>
        <w:t>Once  (</w:t>
      </w:r>
      <w:proofErr w:type="gramEnd"/>
      <w:r>
        <w:t xml:space="preserve">1) </w:t>
      </w:r>
    </w:p>
    <w:p w14:paraId="017E6CAE" w14:textId="77777777" w:rsidR="003042D3" w:rsidRDefault="00E163CD">
      <w:pPr>
        <w:pStyle w:val="ListParagraph"/>
        <w:keepNext/>
        <w:numPr>
          <w:ilvl w:val="0"/>
          <w:numId w:val="4"/>
        </w:numPr>
      </w:pPr>
      <w:proofErr w:type="gramStart"/>
      <w:r>
        <w:t>Twice  (</w:t>
      </w:r>
      <w:proofErr w:type="gramEnd"/>
      <w:r>
        <w:t xml:space="preserve">2) </w:t>
      </w:r>
    </w:p>
    <w:p w14:paraId="6A1C10EC" w14:textId="77777777" w:rsidR="003042D3" w:rsidRDefault="00E163CD">
      <w:pPr>
        <w:pStyle w:val="ListParagraph"/>
        <w:keepNext/>
        <w:numPr>
          <w:ilvl w:val="0"/>
          <w:numId w:val="4"/>
        </w:numPr>
      </w:pPr>
      <w:r>
        <w:t xml:space="preserve">3 </w:t>
      </w:r>
      <w:proofErr w:type="gramStart"/>
      <w:r>
        <w:t>times  (</w:t>
      </w:r>
      <w:proofErr w:type="gramEnd"/>
      <w:r>
        <w:t xml:space="preserve">3) </w:t>
      </w:r>
    </w:p>
    <w:p w14:paraId="51C2130A" w14:textId="77777777" w:rsidR="003042D3" w:rsidRDefault="00E163CD">
      <w:pPr>
        <w:pStyle w:val="ListParagraph"/>
        <w:keepNext/>
        <w:numPr>
          <w:ilvl w:val="0"/>
          <w:numId w:val="4"/>
        </w:numPr>
      </w:pPr>
      <w:r>
        <w:t xml:space="preserve">4 </w:t>
      </w:r>
      <w:proofErr w:type="gramStart"/>
      <w:r>
        <w:t>times  (</w:t>
      </w:r>
      <w:proofErr w:type="gramEnd"/>
      <w:r>
        <w:t xml:space="preserve">4) </w:t>
      </w:r>
    </w:p>
    <w:p w14:paraId="1D613BC1" w14:textId="77777777" w:rsidR="003042D3" w:rsidRDefault="00E163CD">
      <w:pPr>
        <w:pStyle w:val="ListParagraph"/>
        <w:keepNext/>
        <w:numPr>
          <w:ilvl w:val="0"/>
          <w:numId w:val="4"/>
        </w:numPr>
      </w:pPr>
      <w:r>
        <w:t xml:space="preserve">5 </w:t>
      </w:r>
      <w:proofErr w:type="gramStart"/>
      <w:r>
        <w:t>times  (</w:t>
      </w:r>
      <w:proofErr w:type="gramEnd"/>
      <w:r>
        <w:t xml:space="preserve">5) </w:t>
      </w:r>
    </w:p>
    <w:p w14:paraId="363E1BC7" w14:textId="77777777" w:rsidR="003042D3" w:rsidRDefault="00E163CD">
      <w:pPr>
        <w:pStyle w:val="ListParagraph"/>
        <w:keepNext/>
        <w:numPr>
          <w:ilvl w:val="0"/>
          <w:numId w:val="4"/>
        </w:numPr>
      </w:pPr>
      <w:r>
        <w:t xml:space="preserve">6 </w:t>
      </w:r>
      <w:proofErr w:type="gramStart"/>
      <w:r>
        <w:t>times  (</w:t>
      </w:r>
      <w:proofErr w:type="gramEnd"/>
      <w:r>
        <w:t xml:space="preserve">6) </w:t>
      </w:r>
    </w:p>
    <w:p w14:paraId="07BC71C5" w14:textId="77777777" w:rsidR="003042D3" w:rsidRDefault="00E163CD">
      <w:pPr>
        <w:pStyle w:val="ListParagraph"/>
        <w:keepNext/>
        <w:numPr>
          <w:ilvl w:val="0"/>
          <w:numId w:val="4"/>
        </w:numPr>
      </w:pPr>
      <w:r>
        <w:t xml:space="preserve">7 </w:t>
      </w:r>
      <w:proofErr w:type="gramStart"/>
      <w:r>
        <w:t>times  (</w:t>
      </w:r>
      <w:proofErr w:type="gramEnd"/>
      <w:r>
        <w:t xml:space="preserve">7) </w:t>
      </w:r>
    </w:p>
    <w:p w14:paraId="63654930" w14:textId="77777777" w:rsidR="003042D3" w:rsidRDefault="00E163CD">
      <w:pPr>
        <w:pStyle w:val="ListParagraph"/>
        <w:keepNext/>
        <w:numPr>
          <w:ilvl w:val="0"/>
          <w:numId w:val="4"/>
        </w:numPr>
      </w:pPr>
      <w:r>
        <w:t xml:space="preserve">8 </w:t>
      </w:r>
      <w:proofErr w:type="gramStart"/>
      <w:r>
        <w:t>times  (</w:t>
      </w:r>
      <w:proofErr w:type="gramEnd"/>
      <w:r>
        <w:t xml:space="preserve">8) </w:t>
      </w:r>
    </w:p>
    <w:p w14:paraId="3FB5A03D" w14:textId="77777777" w:rsidR="003042D3" w:rsidRDefault="00E163CD">
      <w:pPr>
        <w:pStyle w:val="ListParagraph"/>
        <w:keepNext/>
        <w:numPr>
          <w:ilvl w:val="0"/>
          <w:numId w:val="4"/>
        </w:numPr>
      </w:pPr>
      <w:r>
        <w:t xml:space="preserve">9 </w:t>
      </w:r>
      <w:proofErr w:type="gramStart"/>
      <w:r>
        <w:t>times  (</w:t>
      </w:r>
      <w:proofErr w:type="gramEnd"/>
      <w:r>
        <w:t xml:space="preserve">9) </w:t>
      </w:r>
    </w:p>
    <w:p w14:paraId="35D109EB" w14:textId="77777777" w:rsidR="003042D3" w:rsidRDefault="00E163CD">
      <w:pPr>
        <w:pStyle w:val="ListParagraph"/>
        <w:keepNext/>
        <w:numPr>
          <w:ilvl w:val="0"/>
          <w:numId w:val="4"/>
        </w:numPr>
      </w:pPr>
      <w:r>
        <w:t xml:space="preserve">10 </w:t>
      </w:r>
      <w:proofErr w:type="gramStart"/>
      <w:r>
        <w:t>times  (</w:t>
      </w:r>
      <w:proofErr w:type="gramEnd"/>
      <w:r>
        <w:t xml:space="preserve">10) </w:t>
      </w:r>
    </w:p>
    <w:p w14:paraId="2F765A55" w14:textId="77777777" w:rsidR="003042D3" w:rsidRDefault="00E163CD">
      <w:pPr>
        <w:pStyle w:val="ListParagraph"/>
        <w:keepNext/>
        <w:numPr>
          <w:ilvl w:val="0"/>
          <w:numId w:val="4"/>
        </w:numPr>
      </w:pPr>
      <w:r>
        <w:t xml:space="preserve">10+ </w:t>
      </w:r>
      <w:proofErr w:type="gramStart"/>
      <w:r>
        <w:t>times  (</w:t>
      </w:r>
      <w:proofErr w:type="gramEnd"/>
      <w:r>
        <w:t xml:space="preserve">11) </w:t>
      </w:r>
    </w:p>
    <w:p w14:paraId="6A74402D" w14:textId="77777777" w:rsidR="003042D3" w:rsidRDefault="003042D3"/>
    <w:p w14:paraId="08CEDB4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AEEB014" w14:textId="77777777">
        <w:tc>
          <w:tcPr>
            <w:tcW w:w="50" w:type="dxa"/>
          </w:tcPr>
          <w:p w14:paraId="02BE55D0" w14:textId="77777777" w:rsidR="003042D3" w:rsidRDefault="00E163CD">
            <w:pPr>
              <w:keepNext/>
            </w:pPr>
            <w:r>
              <w:rPr>
                <w:noProof/>
              </w:rPr>
              <w:drawing>
                <wp:inline distT="0" distB="0" distL="0" distR="0" wp14:anchorId="1D2B50DD" wp14:editId="21C9F22C">
                  <wp:extent cx="228600" cy="228600"/>
                  <wp:effectExtent l="0" t="0" r="0" b="0"/>
                  <wp:docPr id="3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E5CCDB" w14:textId="77777777" w:rsidR="003042D3" w:rsidRDefault="003042D3"/>
    <w:p w14:paraId="37F0B305" w14:textId="77777777" w:rsidR="003042D3" w:rsidRDefault="00E163CD">
      <w:pPr>
        <w:keepNext/>
      </w:pPr>
      <w:r>
        <w:lastRenderedPageBreak/>
        <w:t>SORDI_35b How much has this bothered you?</w:t>
      </w:r>
    </w:p>
    <w:p w14:paraId="281088E8" w14:textId="77777777" w:rsidR="003042D3" w:rsidRDefault="00E163CD">
      <w:pPr>
        <w:pStyle w:val="ListParagraph"/>
        <w:keepNext/>
        <w:numPr>
          <w:ilvl w:val="0"/>
          <w:numId w:val="4"/>
        </w:numPr>
      </w:pPr>
      <w:r>
        <w:t xml:space="preserve">Not </w:t>
      </w:r>
      <w:proofErr w:type="gramStart"/>
      <w:r>
        <w:t>applicable  (</w:t>
      </w:r>
      <w:proofErr w:type="gramEnd"/>
      <w:r>
        <w:t xml:space="preserve">-999) </w:t>
      </w:r>
    </w:p>
    <w:p w14:paraId="1D60E7B4"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29A59971"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0FC4E9B"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7A605FE1"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5E4B3731"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069147C5" w14:textId="77777777" w:rsidR="003042D3" w:rsidRDefault="003042D3"/>
    <w:p w14:paraId="0E7AF270" w14:textId="77777777" w:rsidR="003042D3" w:rsidRDefault="00E163CD">
      <w:pPr>
        <w:pStyle w:val="BlockEndLabel"/>
      </w:pPr>
      <w:r>
        <w:t>End of Block: Sexual Orientation-Related Discrimination Inventory</w:t>
      </w:r>
    </w:p>
    <w:p w14:paraId="1DB36A10" w14:textId="77777777" w:rsidR="003042D3" w:rsidRDefault="003042D3">
      <w:pPr>
        <w:pStyle w:val="BlockSeparator"/>
      </w:pPr>
    </w:p>
    <w:p w14:paraId="06F8A435" w14:textId="77777777" w:rsidR="003042D3" w:rsidRDefault="00E163CD">
      <w:pPr>
        <w:pStyle w:val="BlockStartLabel"/>
      </w:pPr>
      <w:r>
        <w:t>Start of Block: Discrimination Topic Selection</w:t>
      </w:r>
    </w:p>
    <w:p w14:paraId="0BC0482B" w14:textId="77777777" w:rsidR="003042D3" w:rsidRDefault="003042D3"/>
    <w:p w14:paraId="6A9D54F6" w14:textId="77777777" w:rsidR="003042D3" w:rsidRDefault="00E163CD">
      <w:pPr>
        <w:keepNext/>
      </w:pPr>
      <w:proofErr w:type="spellStart"/>
      <w:r>
        <w:lastRenderedPageBreak/>
        <w:t>DiscrimTopic</w:t>
      </w:r>
      <w:proofErr w:type="spellEnd"/>
      <w:r>
        <w:t xml:space="preserve"> Below are examples of discrimination experiences related to sexual orientation. </w:t>
      </w:r>
      <w:r>
        <w:br/>
        <w:t xml:space="preserve"> </w:t>
      </w:r>
      <w:r>
        <w:br/>
        <w:t xml:space="preserve">    </w:t>
      </w:r>
      <w:r>
        <w:tab/>
        <w:t xml:space="preserve">Laughed at/made fun of </w:t>
      </w:r>
      <w:r>
        <w:rPr>
          <w:i/>
        </w:rPr>
        <w:t>because of your sexual orientation</w:t>
      </w:r>
      <w:r>
        <w:t xml:space="preserve"> </w:t>
      </w:r>
      <w:r>
        <w:tab/>
        <w:t xml:space="preserve">Called a derogatory name (faggot, queer, homo, sissy, dyke) </w:t>
      </w:r>
      <w:r>
        <w:rPr>
          <w:i/>
        </w:rPr>
        <w:t>because of your sexual orientation</w:t>
      </w:r>
      <w:r>
        <w:t xml:space="preserve">  </w:t>
      </w:r>
      <w:r>
        <w:tab/>
        <w:t xml:space="preserve">Verbal harassment (sneered at, yelled at, jeered at, catcalled, called extra attention to) </w:t>
      </w:r>
      <w:r>
        <w:rPr>
          <w:i/>
        </w:rPr>
        <w:t>because of your sexual orientation</w:t>
      </w:r>
      <w:r>
        <w:t xml:space="preserve">  </w:t>
      </w:r>
      <w:r>
        <w:tab/>
        <w:t>Not offered a promotion, raise, admission to an academic program, or other career advancement </w:t>
      </w:r>
      <w:r>
        <w:rPr>
          <w:i/>
        </w:rPr>
        <w:t>because of your sexual orientation</w:t>
      </w:r>
      <w:r>
        <w:t xml:space="preserve"> </w:t>
      </w:r>
      <w:r>
        <w:tab/>
        <w:t>Evaluated unfairly by a superior (e.g., teacher, professor, boss, supervisor, etc.) </w:t>
      </w:r>
      <w:r>
        <w:rPr>
          <w:i/>
        </w:rPr>
        <w:t>because of your sexual orientation</w:t>
      </w:r>
      <w:r>
        <w:t xml:space="preserve"> </w:t>
      </w:r>
      <w:r>
        <w:tab/>
        <w:t>Denied housing or evicted </w:t>
      </w:r>
      <w:r>
        <w:rPr>
          <w:i/>
        </w:rPr>
        <w:t>because of your sexual orientation</w:t>
      </w:r>
      <w:r>
        <w:t xml:space="preserve"> </w:t>
      </w:r>
      <w:r>
        <w:tab/>
        <w:t>Denied medical or psychological services </w:t>
      </w:r>
      <w:r>
        <w:rPr>
          <w:i/>
        </w:rPr>
        <w:t>because of your sexual orientation</w:t>
      </w:r>
      <w:r>
        <w:t xml:space="preserve"> </w:t>
      </w:r>
      <w:r>
        <w:tab/>
        <w:t>Property destroyed or vandalized </w:t>
      </w:r>
      <w:r>
        <w:rPr>
          <w:i/>
        </w:rPr>
        <w:t>because of your sexual orientation</w:t>
      </w:r>
      <w:r>
        <w:t xml:space="preserve"> </w:t>
      </w:r>
      <w:r>
        <w:tab/>
        <w:t>Targeted by law enforcement </w:t>
      </w:r>
      <w:r>
        <w:rPr>
          <w:i/>
        </w:rPr>
        <w:t>because of your sexual orientation</w:t>
      </w:r>
      <w:r>
        <w:t xml:space="preserve"> </w:t>
      </w:r>
      <w:r>
        <w:tab/>
        <w:t>Received poor service at stores or restaurants or denied service at stores or restaurants </w:t>
      </w:r>
      <w:r>
        <w:rPr>
          <w:i/>
        </w:rPr>
        <w:t xml:space="preserve">because of your sexual orientation </w:t>
      </w:r>
      <w:r>
        <w:t xml:space="preserve"> </w:t>
      </w:r>
      <w:r>
        <w:tab/>
        <w:t>Objects thrown at you </w:t>
      </w:r>
      <w:r>
        <w:rPr>
          <w:i/>
        </w:rPr>
        <w:t>because of your sexual orientation</w:t>
      </w:r>
      <w:r>
        <w:t xml:space="preserve"> </w:t>
      </w:r>
      <w:r>
        <w:tab/>
        <w:t>Spat on/at </w:t>
      </w:r>
      <w:r>
        <w:rPr>
          <w:i/>
        </w:rPr>
        <w:t xml:space="preserve">because of your sexual orientation </w:t>
      </w:r>
      <w:r>
        <w:t xml:space="preserve"> </w:t>
      </w:r>
      <w:r>
        <w:tab/>
        <w:t>Followed by someone</w:t>
      </w:r>
      <w:r>
        <w:rPr>
          <w:i/>
        </w:rPr>
        <w:t xml:space="preserve"> because of your sexual orientation </w:t>
      </w:r>
      <w:r>
        <w:t xml:space="preserve"> </w:t>
      </w:r>
      <w:r>
        <w:tab/>
        <w:t>Other discrimination event </w:t>
      </w:r>
      <w:r>
        <w:rPr>
          <w:i/>
        </w:rPr>
        <w:t>because of your sexual orientation</w:t>
      </w:r>
      <w:r>
        <w:t xml:space="preserve"> [write-in]   </w:t>
      </w:r>
      <w:r>
        <w:br/>
        <w:t xml:space="preserve"> Please rank the </w:t>
      </w:r>
      <w:r>
        <w:rPr>
          <w:u w:val="single"/>
        </w:rPr>
        <w:t>top 5 most impactful</w:t>
      </w:r>
      <w:r>
        <w:t xml:space="preserve"> (1 being most impactful) experiences of discrimination related to your sexual orientation that have happened </w:t>
      </w:r>
      <w:r>
        <w:rPr>
          <w:b/>
          <w:u w:val="single"/>
        </w:rPr>
        <w:t>over the past 6 months</w:t>
      </w:r>
      <w:r>
        <w:t xml:space="preserve"> (since </w:t>
      </w:r>
      <w:r>
        <w:rPr>
          <w:color w:val="426092"/>
        </w:rPr>
        <w:t>${date://OtherDate/FL/-6%20month}</w:t>
      </w:r>
      <w:r>
        <w:t>). Please choose experiences that you would be willing to discuss with your partner. If you do not have 5 experiences, rank all that you have experienced. Your experiences could be from the list but do not have to be. </w:t>
      </w:r>
    </w:p>
    <w:p w14:paraId="30D15C2D" w14:textId="77777777" w:rsidR="003042D3" w:rsidRDefault="00E163CD">
      <w:pPr>
        <w:pStyle w:val="ListParagraph"/>
        <w:keepNext/>
        <w:numPr>
          <w:ilvl w:val="0"/>
          <w:numId w:val="4"/>
        </w:numPr>
      </w:pPr>
      <w:r>
        <w:t>Experience 1 (most impactful)</w:t>
      </w:r>
      <w:proofErr w:type="gramStart"/>
      <w:r>
        <w:t>:  (</w:t>
      </w:r>
      <w:proofErr w:type="gramEnd"/>
      <w:r>
        <w:t>1) ________________________________________________</w:t>
      </w:r>
    </w:p>
    <w:p w14:paraId="6AC9F905" w14:textId="77777777" w:rsidR="003042D3" w:rsidRDefault="00E163CD">
      <w:pPr>
        <w:pStyle w:val="ListParagraph"/>
        <w:keepNext/>
        <w:numPr>
          <w:ilvl w:val="0"/>
          <w:numId w:val="4"/>
        </w:numPr>
      </w:pPr>
      <w:r>
        <w:t>Experience 2</w:t>
      </w:r>
      <w:proofErr w:type="gramStart"/>
      <w:r>
        <w:t>:  (</w:t>
      </w:r>
      <w:proofErr w:type="gramEnd"/>
      <w:r>
        <w:t>2) ________________________________________________</w:t>
      </w:r>
    </w:p>
    <w:p w14:paraId="61632A61" w14:textId="77777777" w:rsidR="003042D3" w:rsidRDefault="00E163CD">
      <w:pPr>
        <w:pStyle w:val="ListParagraph"/>
        <w:keepNext/>
        <w:numPr>
          <w:ilvl w:val="0"/>
          <w:numId w:val="4"/>
        </w:numPr>
      </w:pPr>
      <w:r>
        <w:t>Experience 3</w:t>
      </w:r>
      <w:proofErr w:type="gramStart"/>
      <w:r>
        <w:t>:  (</w:t>
      </w:r>
      <w:proofErr w:type="gramEnd"/>
      <w:r>
        <w:t>3) ________________________________________________</w:t>
      </w:r>
    </w:p>
    <w:p w14:paraId="345DA4EE" w14:textId="77777777" w:rsidR="003042D3" w:rsidRDefault="00E163CD">
      <w:pPr>
        <w:pStyle w:val="ListParagraph"/>
        <w:keepNext/>
        <w:numPr>
          <w:ilvl w:val="0"/>
          <w:numId w:val="4"/>
        </w:numPr>
      </w:pPr>
      <w:r>
        <w:t>Experience 4</w:t>
      </w:r>
      <w:proofErr w:type="gramStart"/>
      <w:r>
        <w:t>:  (</w:t>
      </w:r>
      <w:proofErr w:type="gramEnd"/>
      <w:r>
        <w:t>4) ________________________________________________</w:t>
      </w:r>
    </w:p>
    <w:p w14:paraId="078D0233" w14:textId="77777777" w:rsidR="003042D3" w:rsidRDefault="00E163CD">
      <w:pPr>
        <w:pStyle w:val="ListParagraph"/>
        <w:keepNext/>
        <w:numPr>
          <w:ilvl w:val="0"/>
          <w:numId w:val="4"/>
        </w:numPr>
      </w:pPr>
      <w:r>
        <w:t>Experience 5 (least impactful)</w:t>
      </w:r>
      <w:proofErr w:type="gramStart"/>
      <w:r>
        <w:t>:  (</w:t>
      </w:r>
      <w:proofErr w:type="gramEnd"/>
      <w:r>
        <w:t>5) ________________________________________________</w:t>
      </w:r>
    </w:p>
    <w:p w14:paraId="479A19CC" w14:textId="77777777" w:rsidR="003042D3" w:rsidRDefault="003042D3"/>
    <w:p w14:paraId="7DDC7495" w14:textId="77777777" w:rsidR="003042D3" w:rsidRDefault="003042D3">
      <w:pPr>
        <w:pStyle w:val="QuestionSeparator"/>
      </w:pPr>
    </w:p>
    <w:p w14:paraId="0D71714B" w14:textId="77777777" w:rsidR="003042D3" w:rsidRDefault="003042D3"/>
    <w:p w14:paraId="5413F2C8" w14:textId="77777777" w:rsidR="003042D3" w:rsidRDefault="00E163CD">
      <w:pPr>
        <w:keepNext/>
      </w:pPr>
      <w:proofErr w:type="spellStart"/>
      <w:r>
        <w:lastRenderedPageBreak/>
        <w:t>DiscrimTopic_optout</w:t>
      </w:r>
      <w:proofErr w:type="spellEnd"/>
      <w:r>
        <w:t xml:space="preserve"> If you did NOT have </w:t>
      </w:r>
      <w:r>
        <w:rPr>
          <w:i/>
        </w:rPr>
        <w:t>any</w:t>
      </w:r>
      <w:r>
        <w:t> experiences of discrimination over the past 6 months, please check the box below. </w:t>
      </w:r>
      <w:r>
        <w:br/>
      </w:r>
      <w:r>
        <w:br/>
      </w:r>
      <w:r>
        <w:br/>
        <w:t>Note: If you are having trouble figuring out whether any experiences "count" as discrimination, you can check with the research assistant for help. </w:t>
      </w:r>
    </w:p>
    <w:p w14:paraId="1C55C6C3" w14:textId="77777777" w:rsidR="003042D3" w:rsidRDefault="00E163CD">
      <w:pPr>
        <w:pStyle w:val="ListParagraph"/>
        <w:keepNext/>
        <w:numPr>
          <w:ilvl w:val="0"/>
          <w:numId w:val="2"/>
        </w:numPr>
      </w:pPr>
      <w:r>
        <w:t xml:space="preserve">I did NOT have </w:t>
      </w:r>
      <w:r>
        <w:rPr>
          <w:i/>
        </w:rPr>
        <w:t>any</w:t>
      </w:r>
      <w:r>
        <w:t xml:space="preserve"> experiences of discrimination over the past 6 </w:t>
      </w:r>
      <w:proofErr w:type="gramStart"/>
      <w:r>
        <w:t>months  (</w:t>
      </w:r>
      <w:proofErr w:type="gramEnd"/>
      <w:r>
        <w:t xml:space="preserve">1) </w:t>
      </w:r>
    </w:p>
    <w:p w14:paraId="21B6F418" w14:textId="77777777" w:rsidR="003042D3" w:rsidRDefault="003042D3"/>
    <w:p w14:paraId="02BEFA9D" w14:textId="77777777" w:rsidR="003042D3" w:rsidRDefault="00E163CD">
      <w:pPr>
        <w:pStyle w:val="QSkipLogic"/>
      </w:pPr>
      <w:r>
        <w:t xml:space="preserve">Skip To: End of Block If </w:t>
      </w:r>
      <w:proofErr w:type="spellStart"/>
      <w:r>
        <w:t>If</w:t>
      </w:r>
      <w:proofErr w:type="spellEnd"/>
      <w:r>
        <w:t xml:space="preserve"> you did NOT have any experiences of discrimination over the past 6 months, please check the </w:t>
      </w:r>
      <w:proofErr w:type="spellStart"/>
      <w:r>
        <w:t>bo</w:t>
      </w:r>
      <w:proofErr w:type="spellEnd"/>
      <w:r>
        <w:t>... = 1</w:t>
      </w:r>
    </w:p>
    <w:p w14:paraId="73A10DDB" w14:textId="77777777" w:rsidR="003042D3" w:rsidRDefault="003042D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042D3" w14:paraId="1CE4CDFB" w14:textId="77777777">
        <w:trPr>
          <w:trHeight w:val="300"/>
        </w:trPr>
        <w:tc>
          <w:tcPr>
            <w:tcW w:w="1368" w:type="dxa"/>
            <w:tcBorders>
              <w:top w:val="nil"/>
              <w:left w:val="nil"/>
              <w:bottom w:val="nil"/>
              <w:right w:val="nil"/>
            </w:tcBorders>
          </w:tcPr>
          <w:p w14:paraId="049D8CF1" w14:textId="77777777" w:rsidR="003042D3" w:rsidRDefault="00E163CD">
            <w:pPr>
              <w:rPr>
                <w:color w:val="CCCCCC"/>
              </w:rPr>
            </w:pPr>
            <w:r>
              <w:rPr>
                <w:color w:val="CCCCCC"/>
              </w:rPr>
              <w:t>Page Break</w:t>
            </w:r>
          </w:p>
        </w:tc>
        <w:tc>
          <w:tcPr>
            <w:tcW w:w="8208" w:type="dxa"/>
            <w:tcBorders>
              <w:top w:val="nil"/>
              <w:left w:val="nil"/>
              <w:bottom w:val="nil"/>
              <w:right w:val="nil"/>
            </w:tcBorders>
          </w:tcPr>
          <w:p w14:paraId="2B349FD7" w14:textId="77777777" w:rsidR="003042D3" w:rsidRDefault="003042D3">
            <w:pPr>
              <w:pBdr>
                <w:top w:val="single" w:sz="8" w:space="0" w:color="CCCCCC"/>
              </w:pBdr>
              <w:spacing w:before="120" w:after="120" w:line="120" w:lineRule="auto"/>
              <w:jc w:val="center"/>
              <w:rPr>
                <w:color w:val="CCCCCC"/>
              </w:rPr>
            </w:pPr>
          </w:p>
        </w:tc>
      </w:tr>
    </w:tbl>
    <w:p w14:paraId="10BEC59E" w14:textId="77777777" w:rsidR="003042D3" w:rsidRDefault="00E163CD">
      <w:r>
        <w:br w:type="page"/>
      </w:r>
    </w:p>
    <w:p w14:paraId="01AFF10E" w14:textId="77777777" w:rsidR="003042D3" w:rsidRDefault="00E163CD">
      <w:pPr>
        <w:pStyle w:val="QDisplayLogic"/>
        <w:keepNext/>
      </w:pPr>
      <w:r>
        <w:lastRenderedPageBreak/>
        <w:t>Display This Question:</w:t>
      </w:r>
    </w:p>
    <w:p w14:paraId="55BF5178"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1 (most impactful): Is Not Empty</w:t>
      </w:r>
    </w:p>
    <w:p w14:paraId="27A548F5" w14:textId="77777777" w:rsidR="003042D3" w:rsidRDefault="00E163CD">
      <w:pPr>
        <w:pStyle w:val="QDisplayLogic"/>
        <w:keepNext/>
        <w:ind w:firstLine="400"/>
      </w:pPr>
      <w:r>
        <w:t xml:space="preserve">Or </w:t>
      </w:r>
      <w:proofErr w:type="spellStart"/>
      <w:r>
        <w:t>Or</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2: Is Not Empty</w:t>
      </w:r>
    </w:p>
    <w:p w14:paraId="0AEC99C0" w14:textId="77777777" w:rsidR="003042D3" w:rsidRDefault="00E163CD">
      <w:pPr>
        <w:pStyle w:val="QDisplayLogic"/>
        <w:keepNext/>
        <w:ind w:firstLine="400"/>
      </w:pPr>
      <w:r>
        <w:t xml:space="preserve">Or </w:t>
      </w:r>
      <w:proofErr w:type="spellStart"/>
      <w:r>
        <w:t>Or</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3: Is Not Empty</w:t>
      </w:r>
    </w:p>
    <w:p w14:paraId="31D31DD0" w14:textId="77777777" w:rsidR="003042D3" w:rsidRDefault="00E163CD">
      <w:pPr>
        <w:pStyle w:val="QDisplayLogic"/>
        <w:keepNext/>
        <w:ind w:firstLine="400"/>
      </w:pPr>
      <w:r>
        <w:t xml:space="preserve">Or </w:t>
      </w:r>
      <w:proofErr w:type="spellStart"/>
      <w:r>
        <w:t>Or</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4: Is Not Empty</w:t>
      </w:r>
    </w:p>
    <w:p w14:paraId="0B2B7DD9" w14:textId="77777777" w:rsidR="003042D3" w:rsidRDefault="00E163CD">
      <w:pPr>
        <w:pStyle w:val="QDisplayLogic"/>
        <w:keepNext/>
        <w:ind w:firstLine="400"/>
      </w:pPr>
      <w:r>
        <w:t xml:space="preserve">Or </w:t>
      </w:r>
      <w:proofErr w:type="spellStart"/>
      <w:r>
        <w:t>Or</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5 (least impactful): Is Not Empty</w:t>
      </w:r>
    </w:p>
    <w:p w14:paraId="1E8793AC" w14:textId="77777777" w:rsidR="003042D3" w:rsidRDefault="003042D3"/>
    <w:p w14:paraId="5238FCE8" w14:textId="77777777" w:rsidR="003042D3" w:rsidRDefault="00E163CD">
      <w:pPr>
        <w:keepNext/>
      </w:pPr>
      <w:proofErr w:type="spellStart"/>
      <w:r>
        <w:t>DiscrimExp_instruct</w:t>
      </w:r>
      <w:proofErr w:type="spellEnd"/>
      <w:r>
        <w:t xml:space="preserve"> Next, please answer the following questions related to the experiences you previously ranked. </w:t>
      </w:r>
    </w:p>
    <w:p w14:paraId="6F4B3ECC" w14:textId="77777777" w:rsidR="003042D3" w:rsidRDefault="003042D3"/>
    <w:p w14:paraId="34B5153E" w14:textId="77777777" w:rsidR="003042D3" w:rsidRDefault="003042D3">
      <w:pPr>
        <w:pStyle w:val="QuestionSeparator"/>
      </w:pPr>
    </w:p>
    <w:p w14:paraId="21FCAC30" w14:textId="77777777" w:rsidR="003042D3" w:rsidRDefault="00E163CD">
      <w:pPr>
        <w:pStyle w:val="QDisplayLogic"/>
        <w:keepNext/>
      </w:pPr>
      <w:r>
        <w:t>Display This Question:</w:t>
      </w:r>
    </w:p>
    <w:p w14:paraId="75667DE8"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1 (most impactful): Is Not Empty</w:t>
      </w:r>
    </w:p>
    <w:tbl>
      <w:tblPr>
        <w:tblStyle w:val="QQuestionIconTable"/>
        <w:tblW w:w="50" w:type="auto"/>
        <w:tblLook w:val="07E0" w:firstRow="1" w:lastRow="1" w:firstColumn="1" w:lastColumn="1" w:noHBand="1" w:noVBand="1"/>
      </w:tblPr>
      <w:tblGrid>
        <w:gridCol w:w="380"/>
      </w:tblGrid>
      <w:tr w:rsidR="003042D3" w14:paraId="2DCB7A5D" w14:textId="77777777">
        <w:tc>
          <w:tcPr>
            <w:tcW w:w="50" w:type="dxa"/>
          </w:tcPr>
          <w:p w14:paraId="77F930A1" w14:textId="77777777" w:rsidR="003042D3" w:rsidRDefault="00E163CD">
            <w:pPr>
              <w:keepNext/>
            </w:pPr>
            <w:r>
              <w:rPr>
                <w:noProof/>
              </w:rPr>
              <w:drawing>
                <wp:inline distT="0" distB="0" distL="0" distR="0" wp14:anchorId="5B5C4B30" wp14:editId="7EBD5C08">
                  <wp:extent cx="228600" cy="228600"/>
                  <wp:effectExtent l="0" t="0" r="0" b="0"/>
                  <wp:docPr id="3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220E95" w14:textId="77777777" w:rsidR="003042D3" w:rsidRDefault="003042D3"/>
    <w:p w14:paraId="1F96714D" w14:textId="77777777" w:rsidR="003042D3" w:rsidRDefault="00E163CD">
      <w:pPr>
        <w:keepNext/>
      </w:pPr>
      <w:r>
        <w:t xml:space="preserve">DiscrimExp1_rating </w:t>
      </w:r>
      <w:r>
        <w:br/>
      </w:r>
      <w:r>
        <w:rPr>
          <w:b/>
        </w:rPr>
        <w:t>Experience 1: </w:t>
      </w:r>
      <w:r>
        <w:rPr>
          <w:b/>
          <w:color w:val="426092"/>
        </w:rPr>
        <w:t>${</w:t>
      </w:r>
      <w:proofErr w:type="spellStart"/>
      <w:r>
        <w:rPr>
          <w:b/>
          <w:color w:val="426092"/>
        </w:rPr>
        <w:t>DiscrimTopic</w:t>
      </w:r>
      <w:proofErr w:type="spellEnd"/>
      <w:r>
        <w:rPr>
          <w:b/>
          <w:color w:val="426092"/>
        </w:rPr>
        <w:t>/</w:t>
      </w:r>
      <w:proofErr w:type="spellStart"/>
      <w:r>
        <w:rPr>
          <w:b/>
          <w:color w:val="426092"/>
        </w:rPr>
        <w:t>ChoiceTextEntryValue</w:t>
      </w:r>
      <w:proofErr w:type="spellEnd"/>
      <w:r>
        <w:rPr>
          <w:b/>
          <w:color w:val="426092"/>
        </w:rPr>
        <w:t>/1}</w:t>
      </w:r>
      <w:r>
        <w:br/>
      </w:r>
      <w:r>
        <w:br/>
      </w:r>
      <w:r>
        <w:br/>
        <w:t>How much has this bothered you </w:t>
      </w:r>
      <w:r>
        <w:rPr>
          <w:b/>
          <w:u w:val="single"/>
        </w:rPr>
        <w:t>over the past 6 months</w:t>
      </w:r>
      <w:r>
        <w:t>? </w:t>
      </w:r>
    </w:p>
    <w:p w14:paraId="69856485"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3D6E4272"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9F7DA1E"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44778E69"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399F1FFF"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289B48EA" w14:textId="77777777" w:rsidR="003042D3" w:rsidRDefault="003042D3"/>
    <w:p w14:paraId="6848F33A" w14:textId="77777777" w:rsidR="003042D3" w:rsidRDefault="003042D3">
      <w:pPr>
        <w:pStyle w:val="QuestionSeparator"/>
      </w:pPr>
    </w:p>
    <w:p w14:paraId="51A7D714" w14:textId="77777777" w:rsidR="003042D3" w:rsidRDefault="00E163CD">
      <w:pPr>
        <w:pStyle w:val="QDisplayLogic"/>
        <w:keepNext/>
      </w:pPr>
      <w:r>
        <w:lastRenderedPageBreak/>
        <w:t>Display This Question:</w:t>
      </w:r>
    </w:p>
    <w:p w14:paraId="2EF30065"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1 (most impactful): Is Not Empty</w:t>
      </w:r>
    </w:p>
    <w:tbl>
      <w:tblPr>
        <w:tblStyle w:val="QQuestionIconTable"/>
        <w:tblW w:w="50" w:type="auto"/>
        <w:tblLook w:val="07E0" w:firstRow="1" w:lastRow="1" w:firstColumn="1" w:lastColumn="1" w:noHBand="1" w:noVBand="1"/>
      </w:tblPr>
      <w:tblGrid>
        <w:gridCol w:w="380"/>
      </w:tblGrid>
      <w:tr w:rsidR="003042D3" w14:paraId="5D0EFB24" w14:textId="77777777">
        <w:tc>
          <w:tcPr>
            <w:tcW w:w="50" w:type="dxa"/>
          </w:tcPr>
          <w:p w14:paraId="3B62EC46" w14:textId="77777777" w:rsidR="003042D3" w:rsidRDefault="00E163CD">
            <w:pPr>
              <w:keepNext/>
            </w:pPr>
            <w:r>
              <w:rPr>
                <w:noProof/>
              </w:rPr>
              <w:drawing>
                <wp:inline distT="0" distB="0" distL="0" distR="0" wp14:anchorId="418098D1" wp14:editId="7D7351C7">
                  <wp:extent cx="228600" cy="228600"/>
                  <wp:effectExtent l="0" t="0" r="0" b="0"/>
                  <wp:docPr id="30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C57962" w14:textId="77777777" w:rsidR="003042D3" w:rsidRDefault="003042D3"/>
    <w:p w14:paraId="0CCE6E42" w14:textId="77777777" w:rsidR="003042D3" w:rsidRDefault="00E163CD">
      <w:pPr>
        <w:keepNext/>
      </w:pPr>
      <w:r>
        <w:t>DiscrimExp1_prior Have you and your partner talked about this experience (experience 1) before? </w:t>
      </w:r>
    </w:p>
    <w:p w14:paraId="6668A2A8" w14:textId="77777777" w:rsidR="003042D3" w:rsidRDefault="00E163CD">
      <w:pPr>
        <w:pStyle w:val="ListParagraph"/>
        <w:keepNext/>
        <w:numPr>
          <w:ilvl w:val="0"/>
          <w:numId w:val="4"/>
        </w:numPr>
      </w:pPr>
      <w:proofErr w:type="gramStart"/>
      <w:r>
        <w:t>No  (</w:t>
      </w:r>
      <w:proofErr w:type="gramEnd"/>
      <w:r>
        <w:t xml:space="preserve">0) </w:t>
      </w:r>
    </w:p>
    <w:p w14:paraId="5734E836" w14:textId="77777777" w:rsidR="003042D3" w:rsidRDefault="00E163CD">
      <w:pPr>
        <w:pStyle w:val="ListParagraph"/>
        <w:keepNext/>
        <w:numPr>
          <w:ilvl w:val="0"/>
          <w:numId w:val="4"/>
        </w:numPr>
      </w:pPr>
      <w:proofErr w:type="gramStart"/>
      <w:r>
        <w:t>Yes  (</w:t>
      </w:r>
      <w:proofErr w:type="gramEnd"/>
      <w:r>
        <w:t xml:space="preserve">1) </w:t>
      </w:r>
    </w:p>
    <w:p w14:paraId="23BD5003" w14:textId="77777777" w:rsidR="003042D3" w:rsidRDefault="003042D3"/>
    <w:p w14:paraId="30B34840" w14:textId="77777777" w:rsidR="003042D3" w:rsidRDefault="003042D3">
      <w:pPr>
        <w:pStyle w:val="QuestionSeparator"/>
      </w:pPr>
    </w:p>
    <w:p w14:paraId="68E78BD3" w14:textId="77777777" w:rsidR="003042D3" w:rsidRDefault="00E163CD">
      <w:pPr>
        <w:pStyle w:val="QDisplayLogic"/>
        <w:keepNext/>
      </w:pPr>
      <w:r>
        <w:t>Display This Question:</w:t>
      </w:r>
    </w:p>
    <w:p w14:paraId="15EC0FEC"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2: Is Not Empty</w:t>
      </w:r>
    </w:p>
    <w:tbl>
      <w:tblPr>
        <w:tblStyle w:val="QQuestionIconTable"/>
        <w:tblW w:w="50" w:type="auto"/>
        <w:tblLook w:val="07E0" w:firstRow="1" w:lastRow="1" w:firstColumn="1" w:lastColumn="1" w:noHBand="1" w:noVBand="1"/>
      </w:tblPr>
      <w:tblGrid>
        <w:gridCol w:w="380"/>
      </w:tblGrid>
      <w:tr w:rsidR="003042D3" w14:paraId="4C7EBD29" w14:textId="77777777">
        <w:tc>
          <w:tcPr>
            <w:tcW w:w="50" w:type="dxa"/>
          </w:tcPr>
          <w:p w14:paraId="1C2B844A" w14:textId="77777777" w:rsidR="003042D3" w:rsidRDefault="00E163CD">
            <w:pPr>
              <w:keepNext/>
            </w:pPr>
            <w:r>
              <w:rPr>
                <w:noProof/>
              </w:rPr>
              <w:drawing>
                <wp:inline distT="0" distB="0" distL="0" distR="0" wp14:anchorId="4C1546EA" wp14:editId="674E5027">
                  <wp:extent cx="228600" cy="228600"/>
                  <wp:effectExtent l="0" t="0" r="0" b="0"/>
                  <wp:docPr id="30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2BA32A" w14:textId="77777777" w:rsidR="003042D3" w:rsidRDefault="003042D3"/>
    <w:p w14:paraId="661F50DB" w14:textId="77777777" w:rsidR="003042D3" w:rsidRDefault="00E163CD">
      <w:pPr>
        <w:keepNext/>
      </w:pPr>
      <w:r>
        <w:t xml:space="preserve">DiscrimExp2_rating </w:t>
      </w:r>
      <w:r>
        <w:br/>
      </w:r>
      <w:r>
        <w:rPr>
          <w:b/>
        </w:rPr>
        <w:t>Experience 2: </w:t>
      </w:r>
      <w:r>
        <w:rPr>
          <w:b/>
          <w:color w:val="426092"/>
        </w:rPr>
        <w:t>${</w:t>
      </w:r>
      <w:proofErr w:type="spellStart"/>
      <w:r>
        <w:rPr>
          <w:b/>
          <w:color w:val="426092"/>
        </w:rPr>
        <w:t>DiscrimTopic</w:t>
      </w:r>
      <w:proofErr w:type="spellEnd"/>
      <w:r>
        <w:rPr>
          <w:b/>
          <w:color w:val="426092"/>
        </w:rPr>
        <w:t>/</w:t>
      </w:r>
      <w:proofErr w:type="spellStart"/>
      <w:r>
        <w:rPr>
          <w:b/>
          <w:color w:val="426092"/>
        </w:rPr>
        <w:t>ChoiceTextEntryValue</w:t>
      </w:r>
      <w:proofErr w:type="spellEnd"/>
      <w:r>
        <w:rPr>
          <w:b/>
          <w:color w:val="426092"/>
        </w:rPr>
        <w:t>/2}</w:t>
      </w:r>
      <w:r>
        <w:br/>
      </w:r>
      <w:r>
        <w:br/>
      </w:r>
      <w:r>
        <w:br/>
        <w:t>How much has this bothered you </w:t>
      </w:r>
      <w:r>
        <w:rPr>
          <w:b/>
          <w:u w:val="single"/>
        </w:rPr>
        <w:t>over the past 6 months</w:t>
      </w:r>
      <w:r>
        <w:t>? </w:t>
      </w:r>
    </w:p>
    <w:p w14:paraId="5A6DD027"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1D745E7"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7AA191AC"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235E5CC3"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76196041"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468E9F64" w14:textId="77777777" w:rsidR="003042D3" w:rsidRDefault="003042D3"/>
    <w:p w14:paraId="688589E1" w14:textId="77777777" w:rsidR="003042D3" w:rsidRDefault="003042D3">
      <w:pPr>
        <w:pStyle w:val="QuestionSeparator"/>
      </w:pPr>
    </w:p>
    <w:p w14:paraId="660772AC" w14:textId="77777777" w:rsidR="003042D3" w:rsidRDefault="00E163CD">
      <w:pPr>
        <w:pStyle w:val="QDisplayLogic"/>
        <w:keepNext/>
      </w:pPr>
      <w:r>
        <w:lastRenderedPageBreak/>
        <w:t>Display This Question:</w:t>
      </w:r>
    </w:p>
    <w:p w14:paraId="46C72CF1"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2: Is Not Empty</w:t>
      </w:r>
    </w:p>
    <w:tbl>
      <w:tblPr>
        <w:tblStyle w:val="QQuestionIconTable"/>
        <w:tblW w:w="50" w:type="auto"/>
        <w:tblLook w:val="07E0" w:firstRow="1" w:lastRow="1" w:firstColumn="1" w:lastColumn="1" w:noHBand="1" w:noVBand="1"/>
      </w:tblPr>
      <w:tblGrid>
        <w:gridCol w:w="380"/>
      </w:tblGrid>
      <w:tr w:rsidR="003042D3" w14:paraId="30BB0888" w14:textId="77777777">
        <w:tc>
          <w:tcPr>
            <w:tcW w:w="50" w:type="dxa"/>
          </w:tcPr>
          <w:p w14:paraId="6213E813" w14:textId="77777777" w:rsidR="003042D3" w:rsidRDefault="00E163CD">
            <w:pPr>
              <w:keepNext/>
            </w:pPr>
            <w:r>
              <w:rPr>
                <w:noProof/>
              </w:rPr>
              <w:drawing>
                <wp:inline distT="0" distB="0" distL="0" distR="0" wp14:anchorId="4265DD81" wp14:editId="58EF88EF">
                  <wp:extent cx="228600" cy="228600"/>
                  <wp:effectExtent l="0" t="0" r="0" b="0"/>
                  <wp:docPr id="3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4304E7" w14:textId="77777777" w:rsidR="003042D3" w:rsidRDefault="003042D3"/>
    <w:p w14:paraId="301FCDF0" w14:textId="77777777" w:rsidR="003042D3" w:rsidRDefault="00E163CD">
      <w:pPr>
        <w:keepNext/>
      </w:pPr>
      <w:r>
        <w:t>DiscrimExp2_prior Have you and your partner talked about this experience (experience 2) before? </w:t>
      </w:r>
    </w:p>
    <w:p w14:paraId="4F2C369F" w14:textId="77777777" w:rsidR="003042D3" w:rsidRDefault="00E163CD">
      <w:pPr>
        <w:pStyle w:val="ListParagraph"/>
        <w:keepNext/>
        <w:numPr>
          <w:ilvl w:val="0"/>
          <w:numId w:val="4"/>
        </w:numPr>
      </w:pPr>
      <w:proofErr w:type="gramStart"/>
      <w:r>
        <w:t>No  (</w:t>
      </w:r>
      <w:proofErr w:type="gramEnd"/>
      <w:r>
        <w:t xml:space="preserve">0) </w:t>
      </w:r>
    </w:p>
    <w:p w14:paraId="6E3841B5" w14:textId="77777777" w:rsidR="003042D3" w:rsidRDefault="00E163CD">
      <w:pPr>
        <w:pStyle w:val="ListParagraph"/>
        <w:keepNext/>
        <w:numPr>
          <w:ilvl w:val="0"/>
          <w:numId w:val="4"/>
        </w:numPr>
      </w:pPr>
      <w:proofErr w:type="gramStart"/>
      <w:r>
        <w:t>Yes  (</w:t>
      </w:r>
      <w:proofErr w:type="gramEnd"/>
      <w:r>
        <w:t xml:space="preserve">1) </w:t>
      </w:r>
    </w:p>
    <w:p w14:paraId="7F3DB5AF" w14:textId="77777777" w:rsidR="003042D3" w:rsidRDefault="003042D3"/>
    <w:p w14:paraId="7D70015E" w14:textId="77777777" w:rsidR="003042D3" w:rsidRDefault="003042D3">
      <w:pPr>
        <w:pStyle w:val="QuestionSeparator"/>
      </w:pPr>
    </w:p>
    <w:p w14:paraId="4CF16AA9" w14:textId="77777777" w:rsidR="003042D3" w:rsidRDefault="00E163CD">
      <w:pPr>
        <w:pStyle w:val="QDisplayLogic"/>
        <w:keepNext/>
      </w:pPr>
      <w:r>
        <w:t>Display This Question:</w:t>
      </w:r>
    </w:p>
    <w:p w14:paraId="6495A471"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3: Is Not Empty</w:t>
      </w:r>
    </w:p>
    <w:tbl>
      <w:tblPr>
        <w:tblStyle w:val="QQuestionIconTable"/>
        <w:tblW w:w="50" w:type="auto"/>
        <w:tblLook w:val="07E0" w:firstRow="1" w:lastRow="1" w:firstColumn="1" w:lastColumn="1" w:noHBand="1" w:noVBand="1"/>
      </w:tblPr>
      <w:tblGrid>
        <w:gridCol w:w="380"/>
      </w:tblGrid>
      <w:tr w:rsidR="003042D3" w14:paraId="33E2DEBB" w14:textId="77777777">
        <w:tc>
          <w:tcPr>
            <w:tcW w:w="50" w:type="dxa"/>
          </w:tcPr>
          <w:p w14:paraId="5BD27517" w14:textId="77777777" w:rsidR="003042D3" w:rsidRDefault="00E163CD">
            <w:pPr>
              <w:keepNext/>
            </w:pPr>
            <w:r>
              <w:rPr>
                <w:noProof/>
              </w:rPr>
              <w:drawing>
                <wp:inline distT="0" distB="0" distL="0" distR="0" wp14:anchorId="78652850" wp14:editId="5BC8900E">
                  <wp:extent cx="228600" cy="228600"/>
                  <wp:effectExtent l="0" t="0" r="0" b="0"/>
                  <wp:docPr id="3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876A93" w14:textId="77777777" w:rsidR="003042D3" w:rsidRDefault="003042D3"/>
    <w:p w14:paraId="63105D8C" w14:textId="77777777" w:rsidR="003042D3" w:rsidRDefault="00E163CD">
      <w:pPr>
        <w:keepNext/>
      </w:pPr>
      <w:r>
        <w:t xml:space="preserve">DiscrimExp3_rating </w:t>
      </w:r>
      <w:r>
        <w:br/>
      </w:r>
      <w:r>
        <w:rPr>
          <w:b/>
        </w:rPr>
        <w:t>Experience 3: </w:t>
      </w:r>
      <w:r>
        <w:rPr>
          <w:b/>
          <w:color w:val="426092"/>
        </w:rPr>
        <w:t>${</w:t>
      </w:r>
      <w:proofErr w:type="spellStart"/>
      <w:r>
        <w:rPr>
          <w:b/>
          <w:color w:val="426092"/>
        </w:rPr>
        <w:t>DiscrimTopic</w:t>
      </w:r>
      <w:proofErr w:type="spellEnd"/>
      <w:r>
        <w:rPr>
          <w:b/>
          <w:color w:val="426092"/>
        </w:rPr>
        <w:t>/</w:t>
      </w:r>
      <w:proofErr w:type="spellStart"/>
      <w:r>
        <w:rPr>
          <w:b/>
          <w:color w:val="426092"/>
        </w:rPr>
        <w:t>ChoiceTextEntryValue</w:t>
      </w:r>
      <w:proofErr w:type="spellEnd"/>
      <w:r>
        <w:rPr>
          <w:b/>
          <w:color w:val="426092"/>
        </w:rPr>
        <w:t>/3}</w:t>
      </w:r>
      <w:r>
        <w:br/>
      </w:r>
      <w:r>
        <w:br/>
      </w:r>
      <w:r>
        <w:br/>
        <w:t>How much has this bothered you </w:t>
      </w:r>
      <w:r>
        <w:rPr>
          <w:b/>
          <w:u w:val="single"/>
        </w:rPr>
        <w:t>over the past 6 months</w:t>
      </w:r>
      <w:r>
        <w:t>? </w:t>
      </w:r>
    </w:p>
    <w:p w14:paraId="05E19D07"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3B51CEDD"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4C79CC67"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77A35645"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50318083"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161C0DB7" w14:textId="77777777" w:rsidR="003042D3" w:rsidRDefault="003042D3"/>
    <w:p w14:paraId="4D46DD14" w14:textId="77777777" w:rsidR="003042D3" w:rsidRDefault="003042D3">
      <w:pPr>
        <w:pStyle w:val="QuestionSeparator"/>
      </w:pPr>
    </w:p>
    <w:p w14:paraId="329C1990" w14:textId="77777777" w:rsidR="003042D3" w:rsidRDefault="00E163CD">
      <w:pPr>
        <w:pStyle w:val="QDisplayLogic"/>
        <w:keepNext/>
      </w:pPr>
      <w:r>
        <w:lastRenderedPageBreak/>
        <w:t>Display This Question:</w:t>
      </w:r>
    </w:p>
    <w:p w14:paraId="298D863A"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3: Is Not Empty</w:t>
      </w:r>
    </w:p>
    <w:tbl>
      <w:tblPr>
        <w:tblStyle w:val="QQuestionIconTable"/>
        <w:tblW w:w="50" w:type="auto"/>
        <w:tblLook w:val="07E0" w:firstRow="1" w:lastRow="1" w:firstColumn="1" w:lastColumn="1" w:noHBand="1" w:noVBand="1"/>
      </w:tblPr>
      <w:tblGrid>
        <w:gridCol w:w="380"/>
      </w:tblGrid>
      <w:tr w:rsidR="003042D3" w14:paraId="36244703" w14:textId="77777777">
        <w:tc>
          <w:tcPr>
            <w:tcW w:w="50" w:type="dxa"/>
          </w:tcPr>
          <w:p w14:paraId="35631B8A" w14:textId="77777777" w:rsidR="003042D3" w:rsidRDefault="00E163CD">
            <w:pPr>
              <w:keepNext/>
            </w:pPr>
            <w:r>
              <w:rPr>
                <w:noProof/>
              </w:rPr>
              <w:drawing>
                <wp:inline distT="0" distB="0" distL="0" distR="0" wp14:anchorId="384B40D4" wp14:editId="3A02D364">
                  <wp:extent cx="228600" cy="228600"/>
                  <wp:effectExtent l="0" t="0" r="0" b="0"/>
                  <wp:docPr id="3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8C51BAD" w14:textId="77777777" w:rsidR="003042D3" w:rsidRDefault="003042D3"/>
    <w:p w14:paraId="2CC390AB" w14:textId="77777777" w:rsidR="003042D3" w:rsidRDefault="00E163CD">
      <w:pPr>
        <w:keepNext/>
      </w:pPr>
      <w:r>
        <w:t>DiscrimExp3_prior Have you and your partner talked about this experience (experience 3) before? </w:t>
      </w:r>
    </w:p>
    <w:p w14:paraId="6591BB46" w14:textId="77777777" w:rsidR="003042D3" w:rsidRDefault="00E163CD">
      <w:pPr>
        <w:pStyle w:val="ListParagraph"/>
        <w:keepNext/>
        <w:numPr>
          <w:ilvl w:val="0"/>
          <w:numId w:val="4"/>
        </w:numPr>
      </w:pPr>
      <w:proofErr w:type="gramStart"/>
      <w:r>
        <w:t>No  (</w:t>
      </w:r>
      <w:proofErr w:type="gramEnd"/>
      <w:r>
        <w:t xml:space="preserve">0) </w:t>
      </w:r>
    </w:p>
    <w:p w14:paraId="22CA4D64" w14:textId="77777777" w:rsidR="003042D3" w:rsidRDefault="00E163CD">
      <w:pPr>
        <w:pStyle w:val="ListParagraph"/>
        <w:keepNext/>
        <w:numPr>
          <w:ilvl w:val="0"/>
          <w:numId w:val="4"/>
        </w:numPr>
      </w:pPr>
      <w:proofErr w:type="gramStart"/>
      <w:r>
        <w:t>Yes  (</w:t>
      </w:r>
      <w:proofErr w:type="gramEnd"/>
      <w:r>
        <w:t xml:space="preserve">1) </w:t>
      </w:r>
    </w:p>
    <w:p w14:paraId="4607AA74" w14:textId="77777777" w:rsidR="003042D3" w:rsidRDefault="003042D3"/>
    <w:p w14:paraId="2F22F5AA" w14:textId="77777777" w:rsidR="003042D3" w:rsidRDefault="003042D3">
      <w:pPr>
        <w:pStyle w:val="QuestionSeparator"/>
      </w:pPr>
    </w:p>
    <w:p w14:paraId="6B374635" w14:textId="77777777" w:rsidR="003042D3" w:rsidRDefault="00E163CD">
      <w:pPr>
        <w:pStyle w:val="QDisplayLogic"/>
        <w:keepNext/>
      </w:pPr>
      <w:r>
        <w:t>Display This Question:</w:t>
      </w:r>
    </w:p>
    <w:p w14:paraId="428D5C16"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4: Is Not Empty</w:t>
      </w:r>
    </w:p>
    <w:tbl>
      <w:tblPr>
        <w:tblStyle w:val="QQuestionIconTable"/>
        <w:tblW w:w="50" w:type="auto"/>
        <w:tblLook w:val="07E0" w:firstRow="1" w:lastRow="1" w:firstColumn="1" w:lastColumn="1" w:noHBand="1" w:noVBand="1"/>
      </w:tblPr>
      <w:tblGrid>
        <w:gridCol w:w="380"/>
      </w:tblGrid>
      <w:tr w:rsidR="003042D3" w14:paraId="153E0367" w14:textId="77777777">
        <w:tc>
          <w:tcPr>
            <w:tcW w:w="50" w:type="dxa"/>
          </w:tcPr>
          <w:p w14:paraId="44128325" w14:textId="77777777" w:rsidR="003042D3" w:rsidRDefault="00E163CD">
            <w:pPr>
              <w:keepNext/>
            </w:pPr>
            <w:r>
              <w:rPr>
                <w:noProof/>
              </w:rPr>
              <w:drawing>
                <wp:inline distT="0" distB="0" distL="0" distR="0" wp14:anchorId="19747D05" wp14:editId="24ECEC8E">
                  <wp:extent cx="228600" cy="228600"/>
                  <wp:effectExtent l="0" t="0" r="0" b="0"/>
                  <wp:docPr id="3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7153B8C" w14:textId="77777777" w:rsidR="003042D3" w:rsidRDefault="003042D3"/>
    <w:p w14:paraId="549A1504" w14:textId="77777777" w:rsidR="003042D3" w:rsidRDefault="00E163CD">
      <w:pPr>
        <w:keepNext/>
      </w:pPr>
      <w:r>
        <w:t xml:space="preserve">DiscrimExp4_rating </w:t>
      </w:r>
      <w:r>
        <w:br/>
      </w:r>
      <w:r>
        <w:rPr>
          <w:b/>
        </w:rPr>
        <w:t>Experience 4: </w:t>
      </w:r>
      <w:r>
        <w:rPr>
          <w:b/>
          <w:color w:val="426092"/>
        </w:rPr>
        <w:t>${</w:t>
      </w:r>
      <w:proofErr w:type="spellStart"/>
      <w:r>
        <w:rPr>
          <w:b/>
          <w:color w:val="426092"/>
        </w:rPr>
        <w:t>DiscrimTopic</w:t>
      </w:r>
      <w:proofErr w:type="spellEnd"/>
      <w:r>
        <w:rPr>
          <w:b/>
          <w:color w:val="426092"/>
        </w:rPr>
        <w:t>/</w:t>
      </w:r>
      <w:proofErr w:type="spellStart"/>
      <w:r>
        <w:rPr>
          <w:b/>
          <w:color w:val="426092"/>
        </w:rPr>
        <w:t>ChoiceTextEntryValue</w:t>
      </w:r>
      <w:proofErr w:type="spellEnd"/>
      <w:r>
        <w:rPr>
          <w:b/>
          <w:color w:val="426092"/>
        </w:rPr>
        <w:t>/4}</w:t>
      </w:r>
      <w:r>
        <w:br/>
      </w:r>
      <w:r>
        <w:br/>
      </w:r>
      <w:r>
        <w:br/>
        <w:t>How much has this bothered you </w:t>
      </w:r>
      <w:r>
        <w:rPr>
          <w:b/>
          <w:u w:val="single"/>
        </w:rPr>
        <w:t>over the past 6 months</w:t>
      </w:r>
      <w:r>
        <w:t>? </w:t>
      </w:r>
    </w:p>
    <w:p w14:paraId="36252C45"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4B202989"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2BE637C6"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39F679F3"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3FB14302"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0E647481" w14:textId="77777777" w:rsidR="003042D3" w:rsidRDefault="003042D3"/>
    <w:p w14:paraId="3ED624FF" w14:textId="77777777" w:rsidR="003042D3" w:rsidRDefault="003042D3">
      <w:pPr>
        <w:pStyle w:val="QuestionSeparator"/>
      </w:pPr>
    </w:p>
    <w:p w14:paraId="385623F4" w14:textId="77777777" w:rsidR="003042D3" w:rsidRDefault="00E163CD">
      <w:pPr>
        <w:pStyle w:val="QDisplayLogic"/>
        <w:keepNext/>
      </w:pPr>
      <w:r>
        <w:lastRenderedPageBreak/>
        <w:t>Display This Question:</w:t>
      </w:r>
    </w:p>
    <w:p w14:paraId="5BAE0EE5"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4: Is Not Empty</w:t>
      </w:r>
    </w:p>
    <w:tbl>
      <w:tblPr>
        <w:tblStyle w:val="QQuestionIconTable"/>
        <w:tblW w:w="50" w:type="auto"/>
        <w:tblLook w:val="07E0" w:firstRow="1" w:lastRow="1" w:firstColumn="1" w:lastColumn="1" w:noHBand="1" w:noVBand="1"/>
      </w:tblPr>
      <w:tblGrid>
        <w:gridCol w:w="380"/>
      </w:tblGrid>
      <w:tr w:rsidR="003042D3" w14:paraId="6DD31090" w14:textId="77777777">
        <w:tc>
          <w:tcPr>
            <w:tcW w:w="50" w:type="dxa"/>
          </w:tcPr>
          <w:p w14:paraId="3F7E5D6E" w14:textId="77777777" w:rsidR="003042D3" w:rsidRDefault="00E163CD">
            <w:pPr>
              <w:keepNext/>
            </w:pPr>
            <w:r>
              <w:rPr>
                <w:noProof/>
              </w:rPr>
              <w:drawing>
                <wp:inline distT="0" distB="0" distL="0" distR="0" wp14:anchorId="303BBEDB" wp14:editId="7F15A508">
                  <wp:extent cx="228600" cy="228600"/>
                  <wp:effectExtent l="0" t="0" r="0" b="0"/>
                  <wp:docPr id="3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52F48B7" w14:textId="77777777" w:rsidR="003042D3" w:rsidRDefault="003042D3"/>
    <w:p w14:paraId="12057D9C" w14:textId="77777777" w:rsidR="003042D3" w:rsidRDefault="00E163CD">
      <w:pPr>
        <w:keepNext/>
      </w:pPr>
      <w:r>
        <w:t>DiscrimExp4_prior Have you and your partner talked about this experience (experience 4) before? </w:t>
      </w:r>
    </w:p>
    <w:p w14:paraId="77B07713" w14:textId="77777777" w:rsidR="003042D3" w:rsidRDefault="00E163CD">
      <w:pPr>
        <w:pStyle w:val="ListParagraph"/>
        <w:keepNext/>
        <w:numPr>
          <w:ilvl w:val="0"/>
          <w:numId w:val="4"/>
        </w:numPr>
      </w:pPr>
      <w:proofErr w:type="gramStart"/>
      <w:r>
        <w:t>No  (</w:t>
      </w:r>
      <w:proofErr w:type="gramEnd"/>
      <w:r>
        <w:t xml:space="preserve">0) </w:t>
      </w:r>
    </w:p>
    <w:p w14:paraId="47D516F4" w14:textId="77777777" w:rsidR="003042D3" w:rsidRDefault="00E163CD">
      <w:pPr>
        <w:pStyle w:val="ListParagraph"/>
        <w:keepNext/>
        <w:numPr>
          <w:ilvl w:val="0"/>
          <w:numId w:val="4"/>
        </w:numPr>
      </w:pPr>
      <w:proofErr w:type="gramStart"/>
      <w:r>
        <w:t>Yes  (</w:t>
      </w:r>
      <w:proofErr w:type="gramEnd"/>
      <w:r>
        <w:t xml:space="preserve">1) </w:t>
      </w:r>
    </w:p>
    <w:p w14:paraId="54DE5CA4" w14:textId="77777777" w:rsidR="003042D3" w:rsidRDefault="003042D3"/>
    <w:p w14:paraId="7194DCC9" w14:textId="77777777" w:rsidR="003042D3" w:rsidRDefault="003042D3">
      <w:pPr>
        <w:pStyle w:val="QuestionSeparator"/>
      </w:pPr>
    </w:p>
    <w:p w14:paraId="76E709B8" w14:textId="77777777" w:rsidR="003042D3" w:rsidRDefault="00E163CD">
      <w:pPr>
        <w:pStyle w:val="QDisplayLogic"/>
        <w:keepNext/>
      </w:pPr>
      <w:r>
        <w:t>Display This Question:</w:t>
      </w:r>
    </w:p>
    <w:p w14:paraId="186CDE0B"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5 (least impactful): Is Not Empty</w:t>
      </w:r>
    </w:p>
    <w:tbl>
      <w:tblPr>
        <w:tblStyle w:val="QQuestionIconTable"/>
        <w:tblW w:w="50" w:type="auto"/>
        <w:tblLook w:val="07E0" w:firstRow="1" w:lastRow="1" w:firstColumn="1" w:lastColumn="1" w:noHBand="1" w:noVBand="1"/>
      </w:tblPr>
      <w:tblGrid>
        <w:gridCol w:w="380"/>
      </w:tblGrid>
      <w:tr w:rsidR="003042D3" w14:paraId="41C3016B" w14:textId="77777777">
        <w:tc>
          <w:tcPr>
            <w:tcW w:w="50" w:type="dxa"/>
          </w:tcPr>
          <w:p w14:paraId="238F0BC3" w14:textId="77777777" w:rsidR="003042D3" w:rsidRDefault="00E163CD">
            <w:pPr>
              <w:keepNext/>
            </w:pPr>
            <w:r>
              <w:rPr>
                <w:noProof/>
              </w:rPr>
              <w:drawing>
                <wp:inline distT="0" distB="0" distL="0" distR="0" wp14:anchorId="7C691D10" wp14:editId="678CE413">
                  <wp:extent cx="228600" cy="228600"/>
                  <wp:effectExtent l="0" t="0" r="0" b="0"/>
                  <wp:docPr id="3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11A4DF2" w14:textId="77777777" w:rsidR="003042D3" w:rsidRDefault="003042D3"/>
    <w:p w14:paraId="192D2238" w14:textId="77777777" w:rsidR="003042D3" w:rsidRDefault="00E163CD">
      <w:pPr>
        <w:keepNext/>
      </w:pPr>
      <w:r>
        <w:t xml:space="preserve">DiscrimExp5_rating </w:t>
      </w:r>
      <w:r>
        <w:br/>
      </w:r>
      <w:r>
        <w:rPr>
          <w:b/>
        </w:rPr>
        <w:t>Experience 5: </w:t>
      </w:r>
      <w:r>
        <w:rPr>
          <w:b/>
          <w:color w:val="426092"/>
        </w:rPr>
        <w:t>${</w:t>
      </w:r>
      <w:proofErr w:type="spellStart"/>
      <w:r>
        <w:rPr>
          <w:b/>
          <w:color w:val="426092"/>
        </w:rPr>
        <w:t>DiscrimTopic</w:t>
      </w:r>
      <w:proofErr w:type="spellEnd"/>
      <w:r>
        <w:rPr>
          <w:b/>
          <w:color w:val="426092"/>
        </w:rPr>
        <w:t>/</w:t>
      </w:r>
      <w:proofErr w:type="spellStart"/>
      <w:r>
        <w:rPr>
          <w:b/>
          <w:color w:val="426092"/>
        </w:rPr>
        <w:t>ChoiceTextEntryValue</w:t>
      </w:r>
      <w:proofErr w:type="spellEnd"/>
      <w:r>
        <w:rPr>
          <w:b/>
          <w:color w:val="426092"/>
        </w:rPr>
        <w:t>/5}</w:t>
      </w:r>
      <w:r>
        <w:br/>
      </w:r>
      <w:r>
        <w:br/>
      </w:r>
      <w:r>
        <w:br/>
        <w:t>How much has this bothered you </w:t>
      </w:r>
      <w:r>
        <w:rPr>
          <w:b/>
          <w:u w:val="single"/>
        </w:rPr>
        <w:t>over the past 6 months</w:t>
      </w:r>
      <w:r>
        <w:t>? </w:t>
      </w:r>
    </w:p>
    <w:p w14:paraId="738687FF" w14:textId="77777777" w:rsidR="003042D3" w:rsidRDefault="00E163CD">
      <w:pPr>
        <w:pStyle w:val="ListParagraph"/>
        <w:keepNext/>
        <w:numPr>
          <w:ilvl w:val="0"/>
          <w:numId w:val="4"/>
        </w:numPr>
      </w:pPr>
      <w:r>
        <w:t xml:space="preserve">Not at all </w:t>
      </w:r>
      <w:proofErr w:type="gramStart"/>
      <w:r>
        <w:t>bothered  (</w:t>
      </w:r>
      <w:proofErr w:type="gramEnd"/>
      <w:r>
        <w:t xml:space="preserve">0) </w:t>
      </w:r>
    </w:p>
    <w:p w14:paraId="0B1C30AF" w14:textId="77777777" w:rsidR="003042D3" w:rsidRDefault="00E163CD">
      <w:pPr>
        <w:pStyle w:val="ListParagraph"/>
        <w:keepNext/>
        <w:numPr>
          <w:ilvl w:val="0"/>
          <w:numId w:val="4"/>
        </w:numPr>
      </w:pPr>
      <w:r>
        <w:t xml:space="preserve">A little bit or somewhat </w:t>
      </w:r>
      <w:proofErr w:type="gramStart"/>
      <w:r>
        <w:t>bothered  (</w:t>
      </w:r>
      <w:proofErr w:type="gramEnd"/>
      <w:r>
        <w:t xml:space="preserve">1) </w:t>
      </w:r>
    </w:p>
    <w:p w14:paraId="5384648B" w14:textId="77777777" w:rsidR="003042D3" w:rsidRDefault="00E163CD">
      <w:pPr>
        <w:pStyle w:val="ListParagraph"/>
        <w:keepNext/>
        <w:numPr>
          <w:ilvl w:val="0"/>
          <w:numId w:val="4"/>
        </w:numPr>
      </w:pPr>
      <w:r>
        <w:t xml:space="preserve">Moderately </w:t>
      </w:r>
      <w:proofErr w:type="gramStart"/>
      <w:r>
        <w:t>bothered  (</w:t>
      </w:r>
      <w:proofErr w:type="gramEnd"/>
      <w:r>
        <w:t xml:space="preserve">2) </w:t>
      </w:r>
    </w:p>
    <w:p w14:paraId="19120077" w14:textId="77777777" w:rsidR="003042D3" w:rsidRDefault="00E163CD">
      <w:pPr>
        <w:pStyle w:val="ListParagraph"/>
        <w:keepNext/>
        <w:numPr>
          <w:ilvl w:val="0"/>
          <w:numId w:val="4"/>
        </w:numPr>
      </w:pPr>
      <w:r>
        <w:t xml:space="preserve">Very </w:t>
      </w:r>
      <w:proofErr w:type="gramStart"/>
      <w:r>
        <w:t>bothered  (</w:t>
      </w:r>
      <w:proofErr w:type="gramEnd"/>
      <w:r>
        <w:t xml:space="preserve">3) </w:t>
      </w:r>
    </w:p>
    <w:p w14:paraId="62A89225" w14:textId="77777777" w:rsidR="003042D3" w:rsidRDefault="00E163CD">
      <w:pPr>
        <w:pStyle w:val="ListParagraph"/>
        <w:keepNext/>
        <w:numPr>
          <w:ilvl w:val="0"/>
          <w:numId w:val="4"/>
        </w:numPr>
      </w:pPr>
      <w:r>
        <w:t xml:space="preserve">Extremely </w:t>
      </w:r>
      <w:proofErr w:type="gramStart"/>
      <w:r>
        <w:t>bothered  (</w:t>
      </w:r>
      <w:proofErr w:type="gramEnd"/>
      <w:r>
        <w:t xml:space="preserve">4) </w:t>
      </w:r>
    </w:p>
    <w:p w14:paraId="77FB8921" w14:textId="77777777" w:rsidR="003042D3" w:rsidRDefault="003042D3"/>
    <w:p w14:paraId="07C8A237" w14:textId="77777777" w:rsidR="003042D3" w:rsidRDefault="003042D3">
      <w:pPr>
        <w:pStyle w:val="QuestionSeparator"/>
      </w:pPr>
    </w:p>
    <w:p w14:paraId="3703C8C2" w14:textId="77777777" w:rsidR="003042D3" w:rsidRDefault="00E163CD">
      <w:pPr>
        <w:pStyle w:val="QDisplayLogic"/>
        <w:keepNext/>
      </w:pPr>
      <w:r>
        <w:lastRenderedPageBreak/>
        <w:t>Display This Question:</w:t>
      </w:r>
    </w:p>
    <w:p w14:paraId="27399DD5" w14:textId="77777777" w:rsidR="003042D3" w:rsidRDefault="00E163CD">
      <w:pPr>
        <w:pStyle w:val="QDisplayLogic"/>
        <w:keepNext/>
        <w:ind w:firstLine="400"/>
      </w:pPr>
      <w:r>
        <w:t xml:space="preserve">If </w:t>
      </w:r>
      <w:proofErr w:type="spellStart"/>
      <w:r>
        <w:t>If</w:t>
      </w:r>
      <w:proofErr w:type="spellEnd"/>
      <w:r>
        <w:t xml:space="preserve"> Below are examples of discrimination experiences related to sexual </w:t>
      </w:r>
      <w:proofErr w:type="gramStart"/>
      <w:r>
        <w:t>orientation.&amp;</w:t>
      </w:r>
      <w:proofErr w:type="spellStart"/>
      <w:proofErr w:type="gramEnd"/>
      <w:r>
        <w:t>nbsp</w:t>
      </w:r>
      <w:proofErr w:type="spellEnd"/>
      <w:r>
        <w:t>;  &lt;</w:t>
      </w:r>
      <w:proofErr w:type="spellStart"/>
      <w:r>
        <w:t>o:p</w:t>
      </w:r>
      <w:proofErr w:type="spellEnd"/>
      <w:r>
        <w:t>&gt;&lt;/</w:t>
      </w:r>
      <w:proofErr w:type="spellStart"/>
      <w:r>
        <w:t>o:p</w:t>
      </w:r>
      <w:proofErr w:type="spellEnd"/>
      <w:r>
        <w:t>&gt;    Laughed at/made fun of because of your sexual orientation&lt;</w:t>
      </w:r>
      <w:proofErr w:type="spellStart"/>
      <w:r>
        <w:t>o:p</w:t>
      </w:r>
      <w:proofErr w:type="spellEnd"/>
      <w:r>
        <w:t>&gt;&lt;/</w:t>
      </w:r>
      <w:proofErr w:type="spellStart"/>
      <w:r>
        <w:t>o:p</w:t>
      </w:r>
      <w:proofErr w:type="spellEnd"/>
      <w:r>
        <w:t>&gt;  Called a derogatory name ... Experience 5 (least impactful): Is Not Empty</w:t>
      </w:r>
    </w:p>
    <w:tbl>
      <w:tblPr>
        <w:tblStyle w:val="QQuestionIconTable"/>
        <w:tblW w:w="50" w:type="auto"/>
        <w:tblLook w:val="07E0" w:firstRow="1" w:lastRow="1" w:firstColumn="1" w:lastColumn="1" w:noHBand="1" w:noVBand="1"/>
      </w:tblPr>
      <w:tblGrid>
        <w:gridCol w:w="380"/>
      </w:tblGrid>
      <w:tr w:rsidR="003042D3" w14:paraId="16E75597" w14:textId="77777777">
        <w:tc>
          <w:tcPr>
            <w:tcW w:w="50" w:type="dxa"/>
          </w:tcPr>
          <w:p w14:paraId="6868C8AC" w14:textId="77777777" w:rsidR="003042D3" w:rsidRDefault="00E163CD">
            <w:pPr>
              <w:keepNext/>
            </w:pPr>
            <w:r>
              <w:rPr>
                <w:noProof/>
              </w:rPr>
              <w:drawing>
                <wp:inline distT="0" distB="0" distL="0" distR="0" wp14:anchorId="23169115" wp14:editId="33C8A6D9">
                  <wp:extent cx="228600" cy="228600"/>
                  <wp:effectExtent l="0" t="0" r="0" b="0"/>
                  <wp:docPr id="3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CB32EF" w14:textId="77777777" w:rsidR="003042D3" w:rsidRDefault="003042D3"/>
    <w:p w14:paraId="656DD3B0" w14:textId="77777777" w:rsidR="003042D3" w:rsidRDefault="00E163CD">
      <w:pPr>
        <w:keepNext/>
      </w:pPr>
      <w:r>
        <w:t>DiscrimExp5_prior Have you and your partner talked about this experience (experience 5) before? </w:t>
      </w:r>
    </w:p>
    <w:p w14:paraId="415EF11C" w14:textId="77777777" w:rsidR="003042D3" w:rsidRDefault="00E163CD">
      <w:pPr>
        <w:pStyle w:val="ListParagraph"/>
        <w:keepNext/>
        <w:numPr>
          <w:ilvl w:val="0"/>
          <w:numId w:val="4"/>
        </w:numPr>
      </w:pPr>
      <w:proofErr w:type="gramStart"/>
      <w:r>
        <w:t>No  (</w:t>
      </w:r>
      <w:proofErr w:type="gramEnd"/>
      <w:r>
        <w:t xml:space="preserve">0) </w:t>
      </w:r>
    </w:p>
    <w:p w14:paraId="7254A7C5" w14:textId="77777777" w:rsidR="003042D3" w:rsidRDefault="00E163CD">
      <w:pPr>
        <w:pStyle w:val="ListParagraph"/>
        <w:keepNext/>
        <w:numPr>
          <w:ilvl w:val="0"/>
          <w:numId w:val="4"/>
        </w:numPr>
      </w:pPr>
      <w:proofErr w:type="gramStart"/>
      <w:r>
        <w:t>Yes  (</w:t>
      </w:r>
      <w:proofErr w:type="gramEnd"/>
      <w:r>
        <w:t xml:space="preserve">1) </w:t>
      </w:r>
    </w:p>
    <w:p w14:paraId="34B52049" w14:textId="77777777" w:rsidR="003042D3" w:rsidRDefault="003042D3"/>
    <w:p w14:paraId="23A463C4" w14:textId="77777777" w:rsidR="003042D3" w:rsidRDefault="00E163CD">
      <w:pPr>
        <w:pStyle w:val="BlockEndLabel"/>
      </w:pPr>
      <w:r>
        <w:t>End of Block: Discrimination Topic Selection</w:t>
      </w:r>
    </w:p>
    <w:p w14:paraId="74942879" w14:textId="77777777" w:rsidR="003042D3" w:rsidRDefault="003042D3">
      <w:pPr>
        <w:pStyle w:val="BlockSeparator"/>
      </w:pPr>
    </w:p>
    <w:p w14:paraId="72E194BA" w14:textId="77777777" w:rsidR="003042D3" w:rsidRDefault="00E163CD">
      <w:pPr>
        <w:pStyle w:val="BlockStartLabel"/>
      </w:pPr>
      <w:r>
        <w:t>Start of Block: Nebraska Outness Scale</w:t>
      </w:r>
    </w:p>
    <w:tbl>
      <w:tblPr>
        <w:tblStyle w:val="QQuestionIconTable"/>
        <w:tblW w:w="50" w:type="auto"/>
        <w:tblLook w:val="07E0" w:firstRow="1" w:lastRow="1" w:firstColumn="1" w:lastColumn="1" w:noHBand="1" w:noVBand="1"/>
      </w:tblPr>
      <w:tblGrid>
        <w:gridCol w:w="380"/>
      </w:tblGrid>
      <w:tr w:rsidR="003042D3" w14:paraId="3292FF48" w14:textId="77777777">
        <w:tc>
          <w:tcPr>
            <w:tcW w:w="50" w:type="dxa"/>
          </w:tcPr>
          <w:p w14:paraId="53139DA1" w14:textId="77777777" w:rsidR="003042D3" w:rsidRDefault="00E163CD">
            <w:pPr>
              <w:keepNext/>
            </w:pPr>
            <w:r>
              <w:rPr>
                <w:noProof/>
              </w:rPr>
              <w:drawing>
                <wp:inline distT="0" distB="0" distL="0" distR="0" wp14:anchorId="33B5B2F7" wp14:editId="5C9F894B">
                  <wp:extent cx="228600" cy="228600"/>
                  <wp:effectExtent l="0" t="0" r="0" b="0"/>
                  <wp:docPr id="3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58462C" w14:textId="77777777" w:rsidR="003042D3" w:rsidRDefault="003042D3"/>
    <w:p w14:paraId="7188D7BA" w14:textId="77777777" w:rsidR="003042D3" w:rsidRDefault="00E163CD">
      <w:pPr>
        <w:keepNext/>
      </w:pPr>
      <w:r>
        <w:lastRenderedPageBreak/>
        <w:t xml:space="preserve">NOSD </w:t>
      </w:r>
      <w:r>
        <w:rPr>
          <w:b/>
        </w:rPr>
        <w:t>What percent of the people in this group do you think are aware of your sexual orientation (meaning they are aware of whether you consider yourself straight, gay, etc.)?</w:t>
      </w:r>
    </w:p>
    <w:tbl>
      <w:tblPr>
        <w:tblStyle w:val="QQuestionTable"/>
        <w:tblW w:w="9576" w:type="auto"/>
        <w:tblLook w:val="07E0" w:firstRow="1" w:lastRow="1" w:firstColumn="1" w:lastColumn="1" w:noHBand="1" w:noVBand="1"/>
      </w:tblPr>
      <w:tblGrid>
        <w:gridCol w:w="1724"/>
        <w:gridCol w:w="636"/>
        <w:gridCol w:w="715"/>
        <w:gridCol w:w="715"/>
        <w:gridCol w:w="715"/>
        <w:gridCol w:w="715"/>
        <w:gridCol w:w="715"/>
        <w:gridCol w:w="715"/>
        <w:gridCol w:w="715"/>
        <w:gridCol w:w="715"/>
        <w:gridCol w:w="715"/>
        <w:gridCol w:w="795"/>
      </w:tblGrid>
      <w:tr w:rsidR="003042D3" w14:paraId="7B7B5F12"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29C9014B" w14:textId="77777777" w:rsidR="003042D3" w:rsidRDefault="003042D3">
            <w:pPr>
              <w:keepNext/>
            </w:pPr>
          </w:p>
        </w:tc>
        <w:tc>
          <w:tcPr>
            <w:tcW w:w="798" w:type="dxa"/>
          </w:tcPr>
          <w:p w14:paraId="1F436481" w14:textId="77777777" w:rsidR="003042D3" w:rsidRDefault="00E163CD">
            <w:pPr>
              <w:cnfStyle w:val="100000000000" w:firstRow="1" w:lastRow="0" w:firstColumn="0" w:lastColumn="0" w:oddVBand="0" w:evenVBand="0" w:oddHBand="0" w:evenHBand="0" w:firstRowFirstColumn="0" w:firstRowLastColumn="0" w:lastRowFirstColumn="0" w:lastRowLastColumn="0"/>
            </w:pPr>
            <w:r>
              <w:t>0% (0)</w:t>
            </w:r>
          </w:p>
        </w:tc>
        <w:tc>
          <w:tcPr>
            <w:tcW w:w="798" w:type="dxa"/>
          </w:tcPr>
          <w:p w14:paraId="77735C90" w14:textId="77777777" w:rsidR="003042D3" w:rsidRDefault="00E163CD">
            <w:pPr>
              <w:cnfStyle w:val="100000000000" w:firstRow="1" w:lastRow="0" w:firstColumn="0" w:lastColumn="0" w:oddVBand="0" w:evenVBand="0" w:oddHBand="0" w:evenHBand="0" w:firstRowFirstColumn="0" w:firstRowLastColumn="0" w:lastRowFirstColumn="0" w:lastRowLastColumn="0"/>
            </w:pPr>
            <w:r>
              <w:t>10% (1)</w:t>
            </w:r>
          </w:p>
        </w:tc>
        <w:tc>
          <w:tcPr>
            <w:tcW w:w="798" w:type="dxa"/>
          </w:tcPr>
          <w:p w14:paraId="1FB2E6E4" w14:textId="77777777" w:rsidR="003042D3" w:rsidRDefault="00E163CD">
            <w:pPr>
              <w:cnfStyle w:val="100000000000" w:firstRow="1" w:lastRow="0" w:firstColumn="0" w:lastColumn="0" w:oddVBand="0" w:evenVBand="0" w:oddHBand="0" w:evenHBand="0" w:firstRowFirstColumn="0" w:firstRowLastColumn="0" w:lastRowFirstColumn="0" w:lastRowLastColumn="0"/>
            </w:pPr>
            <w:r>
              <w:t>20% (2)</w:t>
            </w:r>
          </w:p>
        </w:tc>
        <w:tc>
          <w:tcPr>
            <w:tcW w:w="798" w:type="dxa"/>
          </w:tcPr>
          <w:p w14:paraId="2D5085EE" w14:textId="77777777" w:rsidR="003042D3" w:rsidRDefault="00E163CD">
            <w:pPr>
              <w:cnfStyle w:val="100000000000" w:firstRow="1" w:lastRow="0" w:firstColumn="0" w:lastColumn="0" w:oddVBand="0" w:evenVBand="0" w:oddHBand="0" w:evenHBand="0" w:firstRowFirstColumn="0" w:firstRowLastColumn="0" w:lastRowFirstColumn="0" w:lastRowLastColumn="0"/>
            </w:pPr>
            <w:r>
              <w:t>30% (3)</w:t>
            </w:r>
          </w:p>
        </w:tc>
        <w:tc>
          <w:tcPr>
            <w:tcW w:w="798" w:type="dxa"/>
          </w:tcPr>
          <w:p w14:paraId="052ED1C8" w14:textId="77777777" w:rsidR="003042D3" w:rsidRDefault="00E163CD">
            <w:pPr>
              <w:cnfStyle w:val="100000000000" w:firstRow="1" w:lastRow="0" w:firstColumn="0" w:lastColumn="0" w:oddVBand="0" w:evenVBand="0" w:oddHBand="0" w:evenHBand="0" w:firstRowFirstColumn="0" w:firstRowLastColumn="0" w:lastRowFirstColumn="0" w:lastRowLastColumn="0"/>
            </w:pPr>
            <w:r>
              <w:t>40% (4)</w:t>
            </w:r>
          </w:p>
        </w:tc>
        <w:tc>
          <w:tcPr>
            <w:tcW w:w="798" w:type="dxa"/>
          </w:tcPr>
          <w:p w14:paraId="7032A2B8" w14:textId="77777777" w:rsidR="003042D3" w:rsidRDefault="00E163CD">
            <w:pPr>
              <w:cnfStyle w:val="100000000000" w:firstRow="1" w:lastRow="0" w:firstColumn="0" w:lastColumn="0" w:oddVBand="0" w:evenVBand="0" w:oddHBand="0" w:evenHBand="0" w:firstRowFirstColumn="0" w:firstRowLastColumn="0" w:lastRowFirstColumn="0" w:lastRowLastColumn="0"/>
            </w:pPr>
            <w:r>
              <w:t>50% (5)</w:t>
            </w:r>
          </w:p>
        </w:tc>
        <w:tc>
          <w:tcPr>
            <w:tcW w:w="798" w:type="dxa"/>
          </w:tcPr>
          <w:p w14:paraId="61996E78" w14:textId="77777777" w:rsidR="003042D3" w:rsidRDefault="00E163CD">
            <w:pPr>
              <w:cnfStyle w:val="100000000000" w:firstRow="1" w:lastRow="0" w:firstColumn="0" w:lastColumn="0" w:oddVBand="0" w:evenVBand="0" w:oddHBand="0" w:evenHBand="0" w:firstRowFirstColumn="0" w:firstRowLastColumn="0" w:lastRowFirstColumn="0" w:lastRowLastColumn="0"/>
            </w:pPr>
            <w:r>
              <w:t>60% (6)</w:t>
            </w:r>
          </w:p>
        </w:tc>
        <w:tc>
          <w:tcPr>
            <w:tcW w:w="798" w:type="dxa"/>
          </w:tcPr>
          <w:p w14:paraId="562FD4B9" w14:textId="77777777" w:rsidR="003042D3" w:rsidRDefault="00E163CD">
            <w:pPr>
              <w:cnfStyle w:val="100000000000" w:firstRow="1" w:lastRow="0" w:firstColumn="0" w:lastColumn="0" w:oddVBand="0" w:evenVBand="0" w:oddHBand="0" w:evenHBand="0" w:firstRowFirstColumn="0" w:firstRowLastColumn="0" w:lastRowFirstColumn="0" w:lastRowLastColumn="0"/>
            </w:pPr>
            <w:r>
              <w:t>70% (7)</w:t>
            </w:r>
          </w:p>
        </w:tc>
        <w:tc>
          <w:tcPr>
            <w:tcW w:w="798" w:type="dxa"/>
          </w:tcPr>
          <w:p w14:paraId="0400A2F7" w14:textId="77777777" w:rsidR="003042D3" w:rsidRDefault="00E163CD">
            <w:pPr>
              <w:cnfStyle w:val="100000000000" w:firstRow="1" w:lastRow="0" w:firstColumn="0" w:lastColumn="0" w:oddVBand="0" w:evenVBand="0" w:oddHBand="0" w:evenHBand="0" w:firstRowFirstColumn="0" w:firstRowLastColumn="0" w:lastRowFirstColumn="0" w:lastRowLastColumn="0"/>
            </w:pPr>
            <w:r>
              <w:t>80% (8)</w:t>
            </w:r>
          </w:p>
        </w:tc>
        <w:tc>
          <w:tcPr>
            <w:tcW w:w="798" w:type="dxa"/>
          </w:tcPr>
          <w:p w14:paraId="27788478" w14:textId="77777777" w:rsidR="003042D3" w:rsidRDefault="00E163CD">
            <w:pPr>
              <w:cnfStyle w:val="100000000000" w:firstRow="1" w:lastRow="0" w:firstColumn="0" w:lastColumn="0" w:oddVBand="0" w:evenVBand="0" w:oddHBand="0" w:evenHBand="0" w:firstRowFirstColumn="0" w:firstRowLastColumn="0" w:lastRowFirstColumn="0" w:lastRowLastColumn="0"/>
            </w:pPr>
            <w:r>
              <w:t>90% (9)</w:t>
            </w:r>
          </w:p>
        </w:tc>
        <w:tc>
          <w:tcPr>
            <w:tcW w:w="798" w:type="dxa"/>
          </w:tcPr>
          <w:p w14:paraId="557EC5E9" w14:textId="77777777" w:rsidR="003042D3" w:rsidRDefault="00E163CD">
            <w:pPr>
              <w:cnfStyle w:val="100000000000" w:firstRow="1" w:lastRow="0" w:firstColumn="0" w:lastColumn="0" w:oddVBand="0" w:evenVBand="0" w:oddHBand="0" w:evenHBand="0" w:firstRowFirstColumn="0" w:firstRowLastColumn="0" w:lastRowFirstColumn="0" w:lastRowLastColumn="0"/>
            </w:pPr>
            <w:r>
              <w:t>100% (10)</w:t>
            </w:r>
          </w:p>
        </w:tc>
      </w:tr>
      <w:tr w:rsidR="003042D3" w14:paraId="7B14254D"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46FB372A" w14:textId="77777777" w:rsidR="003042D3" w:rsidRDefault="00E163CD">
            <w:pPr>
              <w:keepNext/>
            </w:pPr>
            <w:r>
              <w:t xml:space="preserve">Members of your immediate family (e.g., parents and siblings) (NOSD_1) </w:t>
            </w:r>
          </w:p>
        </w:tc>
        <w:tc>
          <w:tcPr>
            <w:tcW w:w="798" w:type="dxa"/>
          </w:tcPr>
          <w:p w14:paraId="2E8029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5C0A0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9E27F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1533D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160E3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D1270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7748D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D7248E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4645B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906E3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85F4C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EC49F99"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4EE80092" w14:textId="77777777" w:rsidR="003042D3" w:rsidRDefault="00E163CD">
            <w:pPr>
              <w:keepNext/>
            </w:pPr>
            <w:r>
              <w:t xml:space="preserve">Members of your extended family (e.g., aunts, uncles, grandparents, cousins) (NOSD_2) </w:t>
            </w:r>
          </w:p>
        </w:tc>
        <w:tc>
          <w:tcPr>
            <w:tcW w:w="798" w:type="dxa"/>
          </w:tcPr>
          <w:p w14:paraId="356AB5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9CCA4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AC443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6705C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F8E324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D2C6D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C7AED9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2F96B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5B069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BDAB3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02822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45C2846"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382BA41F" w14:textId="77777777" w:rsidR="003042D3" w:rsidRDefault="00E163CD">
            <w:pPr>
              <w:keepNext/>
            </w:pPr>
            <w:r>
              <w:t xml:space="preserve">People you socialize with (e.g., friends and acquaintances) (NOSD_3) </w:t>
            </w:r>
          </w:p>
        </w:tc>
        <w:tc>
          <w:tcPr>
            <w:tcW w:w="798" w:type="dxa"/>
          </w:tcPr>
          <w:p w14:paraId="7D4416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821D8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56EC5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59254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9BE0F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B74C1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93A8C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63BD7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0B6E2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31920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5ED86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65D2A5A"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1E81EAA9" w14:textId="77777777" w:rsidR="003042D3" w:rsidRDefault="00E163CD">
            <w:pPr>
              <w:keepNext/>
            </w:pPr>
            <w:r>
              <w:t xml:space="preserve">People at your work/school (e.g., coworkers, supervisors, instructors, students (NOSD_4) </w:t>
            </w:r>
          </w:p>
        </w:tc>
        <w:tc>
          <w:tcPr>
            <w:tcW w:w="798" w:type="dxa"/>
          </w:tcPr>
          <w:p w14:paraId="791418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2ECAA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C531E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BD318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C7277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E614D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5ED4C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BA61AF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E6679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C5AE3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5C5F5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FA9DF3A"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6F2EA3B2" w14:textId="77777777" w:rsidR="003042D3" w:rsidRDefault="00E163CD">
            <w:pPr>
              <w:keepNext/>
            </w:pPr>
            <w:r>
              <w:t xml:space="preserve">Strangers (e.g., someone you have a casual conversation with in line at the store) (NOSD_5) </w:t>
            </w:r>
          </w:p>
        </w:tc>
        <w:tc>
          <w:tcPr>
            <w:tcW w:w="798" w:type="dxa"/>
          </w:tcPr>
          <w:p w14:paraId="6B4ADE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23A17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999CC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C4499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EB973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B82FB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B088B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1D2AE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A6A26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54716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32CFB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E57256" w14:textId="77777777" w:rsidR="003042D3" w:rsidRDefault="003042D3"/>
    <w:p w14:paraId="476024E8" w14:textId="77777777" w:rsidR="003042D3" w:rsidRDefault="003042D3"/>
    <w:p w14:paraId="4E74C60D"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C405122" w14:textId="77777777">
        <w:tc>
          <w:tcPr>
            <w:tcW w:w="50" w:type="dxa"/>
          </w:tcPr>
          <w:p w14:paraId="70DEBE88" w14:textId="77777777" w:rsidR="003042D3" w:rsidRDefault="00E163CD">
            <w:pPr>
              <w:keepNext/>
            </w:pPr>
            <w:r>
              <w:rPr>
                <w:noProof/>
              </w:rPr>
              <w:lastRenderedPageBreak/>
              <w:drawing>
                <wp:inline distT="0" distB="0" distL="0" distR="0" wp14:anchorId="6F62DABC" wp14:editId="3E6E4BFE">
                  <wp:extent cx="228600" cy="228600"/>
                  <wp:effectExtent l="0" t="0" r="0" b="0"/>
                  <wp:docPr id="3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A754438" w14:textId="77777777" w:rsidR="003042D3" w:rsidRDefault="003042D3"/>
    <w:p w14:paraId="3FC6DB08" w14:textId="77777777" w:rsidR="003042D3" w:rsidRDefault="00E163CD">
      <w:pPr>
        <w:keepNext/>
      </w:pPr>
      <w:r>
        <w:lastRenderedPageBreak/>
        <w:t xml:space="preserve">NOSC </w:t>
      </w:r>
      <w:r>
        <w:rPr>
          <w:b/>
        </w:rPr>
        <w:t xml:space="preserve">How often do you </w:t>
      </w:r>
      <w:r>
        <w:rPr>
          <w:b/>
          <w:u w:val="single"/>
        </w:rPr>
        <w:t>avoid</w:t>
      </w:r>
      <w:r>
        <w:rPr>
          <w:b/>
        </w:rPr>
        <w:t xml:space="preserve"> talking about topics related to or otherwise indicating your sexual orientation (e.g., not talking about your significant other, changing your mannerisms) when interacting with members of these groups?</w:t>
      </w:r>
    </w:p>
    <w:tbl>
      <w:tblPr>
        <w:tblStyle w:val="QQuestionTable"/>
        <w:tblW w:w="9576" w:type="auto"/>
        <w:tblLook w:val="07E0" w:firstRow="1" w:lastRow="1" w:firstColumn="1" w:lastColumn="1" w:noHBand="1" w:noVBand="1"/>
      </w:tblPr>
      <w:tblGrid>
        <w:gridCol w:w="1723"/>
        <w:gridCol w:w="817"/>
        <w:gridCol w:w="669"/>
        <w:gridCol w:w="670"/>
        <w:gridCol w:w="670"/>
        <w:gridCol w:w="670"/>
        <w:gridCol w:w="764"/>
        <w:gridCol w:w="670"/>
        <w:gridCol w:w="670"/>
        <w:gridCol w:w="670"/>
        <w:gridCol w:w="670"/>
        <w:gridCol w:w="927"/>
      </w:tblGrid>
      <w:tr w:rsidR="003042D3" w14:paraId="51776DC3"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4ACD8EB5" w14:textId="77777777" w:rsidR="003042D3" w:rsidRDefault="003042D3">
            <w:pPr>
              <w:keepNext/>
            </w:pPr>
          </w:p>
        </w:tc>
        <w:tc>
          <w:tcPr>
            <w:tcW w:w="798" w:type="dxa"/>
          </w:tcPr>
          <w:p w14:paraId="4AE89690" w14:textId="77777777" w:rsidR="003042D3" w:rsidRDefault="00E163CD">
            <w:pPr>
              <w:cnfStyle w:val="100000000000" w:firstRow="1" w:lastRow="0" w:firstColumn="0" w:lastColumn="0" w:oddVBand="0" w:evenVBand="0" w:oddHBand="0" w:evenHBand="0" w:firstRowFirstColumn="0" w:firstRowLastColumn="0" w:lastRowFirstColumn="0" w:lastRowLastColumn="0"/>
            </w:pPr>
            <w:r>
              <w:t>0 - Never (0)</w:t>
            </w:r>
          </w:p>
        </w:tc>
        <w:tc>
          <w:tcPr>
            <w:tcW w:w="798" w:type="dxa"/>
          </w:tcPr>
          <w:p w14:paraId="57E4DFDD" w14:textId="77777777" w:rsidR="003042D3" w:rsidRDefault="00E163CD">
            <w:pPr>
              <w:cnfStyle w:val="100000000000" w:firstRow="1" w:lastRow="0" w:firstColumn="0" w:lastColumn="0" w:oddVBand="0" w:evenVBand="0" w:oddHBand="0" w:evenHBand="0" w:firstRowFirstColumn="0" w:firstRowLastColumn="0" w:lastRowFirstColumn="0" w:lastRowLastColumn="0"/>
            </w:pPr>
            <w:r>
              <w:t>1 (1)</w:t>
            </w:r>
          </w:p>
        </w:tc>
        <w:tc>
          <w:tcPr>
            <w:tcW w:w="798" w:type="dxa"/>
          </w:tcPr>
          <w:p w14:paraId="026CFB0E" w14:textId="77777777" w:rsidR="003042D3" w:rsidRDefault="00E163CD">
            <w:pPr>
              <w:cnfStyle w:val="100000000000" w:firstRow="1" w:lastRow="0" w:firstColumn="0" w:lastColumn="0" w:oddVBand="0" w:evenVBand="0" w:oddHBand="0" w:evenHBand="0" w:firstRowFirstColumn="0" w:firstRowLastColumn="0" w:lastRowFirstColumn="0" w:lastRowLastColumn="0"/>
            </w:pPr>
            <w:r>
              <w:t>2 (2)</w:t>
            </w:r>
          </w:p>
        </w:tc>
        <w:tc>
          <w:tcPr>
            <w:tcW w:w="798" w:type="dxa"/>
          </w:tcPr>
          <w:p w14:paraId="29E7EC6E" w14:textId="77777777" w:rsidR="003042D3" w:rsidRDefault="00E163CD">
            <w:pPr>
              <w:cnfStyle w:val="100000000000" w:firstRow="1" w:lastRow="0" w:firstColumn="0" w:lastColumn="0" w:oddVBand="0" w:evenVBand="0" w:oddHBand="0" w:evenHBand="0" w:firstRowFirstColumn="0" w:firstRowLastColumn="0" w:lastRowFirstColumn="0" w:lastRowLastColumn="0"/>
            </w:pPr>
            <w:r>
              <w:t>3 (3)</w:t>
            </w:r>
          </w:p>
        </w:tc>
        <w:tc>
          <w:tcPr>
            <w:tcW w:w="798" w:type="dxa"/>
          </w:tcPr>
          <w:p w14:paraId="4165EF1C" w14:textId="77777777" w:rsidR="003042D3" w:rsidRDefault="00E163CD">
            <w:pPr>
              <w:cnfStyle w:val="100000000000" w:firstRow="1" w:lastRow="0" w:firstColumn="0" w:lastColumn="0" w:oddVBand="0" w:evenVBand="0" w:oddHBand="0" w:evenHBand="0" w:firstRowFirstColumn="0" w:firstRowLastColumn="0" w:lastRowFirstColumn="0" w:lastRowLastColumn="0"/>
            </w:pPr>
            <w:r>
              <w:t>4 (4)</w:t>
            </w:r>
          </w:p>
        </w:tc>
        <w:tc>
          <w:tcPr>
            <w:tcW w:w="798" w:type="dxa"/>
          </w:tcPr>
          <w:p w14:paraId="7E92EA06" w14:textId="77777777" w:rsidR="003042D3" w:rsidRDefault="00E163CD">
            <w:pPr>
              <w:cnfStyle w:val="100000000000" w:firstRow="1" w:lastRow="0" w:firstColumn="0" w:lastColumn="0" w:oddVBand="0" w:evenVBand="0" w:oddHBand="0" w:evenHBand="0" w:firstRowFirstColumn="0" w:firstRowLastColumn="0" w:lastRowFirstColumn="0" w:lastRowLastColumn="0"/>
            </w:pPr>
            <w:r>
              <w:t>5 - Half the Time (5)</w:t>
            </w:r>
          </w:p>
        </w:tc>
        <w:tc>
          <w:tcPr>
            <w:tcW w:w="798" w:type="dxa"/>
          </w:tcPr>
          <w:p w14:paraId="6528D4C0" w14:textId="77777777" w:rsidR="003042D3" w:rsidRDefault="00E163CD">
            <w:pPr>
              <w:cnfStyle w:val="100000000000" w:firstRow="1" w:lastRow="0" w:firstColumn="0" w:lastColumn="0" w:oddVBand="0" w:evenVBand="0" w:oddHBand="0" w:evenHBand="0" w:firstRowFirstColumn="0" w:firstRowLastColumn="0" w:lastRowFirstColumn="0" w:lastRowLastColumn="0"/>
            </w:pPr>
            <w:r>
              <w:t>6 (6)</w:t>
            </w:r>
          </w:p>
        </w:tc>
        <w:tc>
          <w:tcPr>
            <w:tcW w:w="798" w:type="dxa"/>
          </w:tcPr>
          <w:p w14:paraId="6A76AB3B" w14:textId="77777777" w:rsidR="003042D3" w:rsidRDefault="00E163CD">
            <w:pPr>
              <w:cnfStyle w:val="100000000000" w:firstRow="1" w:lastRow="0" w:firstColumn="0" w:lastColumn="0" w:oddVBand="0" w:evenVBand="0" w:oddHBand="0" w:evenHBand="0" w:firstRowFirstColumn="0" w:firstRowLastColumn="0" w:lastRowFirstColumn="0" w:lastRowLastColumn="0"/>
            </w:pPr>
            <w:r>
              <w:t>7 (7)</w:t>
            </w:r>
          </w:p>
        </w:tc>
        <w:tc>
          <w:tcPr>
            <w:tcW w:w="798" w:type="dxa"/>
          </w:tcPr>
          <w:p w14:paraId="6593DC56" w14:textId="77777777" w:rsidR="003042D3" w:rsidRDefault="00E163CD">
            <w:pPr>
              <w:cnfStyle w:val="100000000000" w:firstRow="1" w:lastRow="0" w:firstColumn="0" w:lastColumn="0" w:oddVBand="0" w:evenVBand="0" w:oddHBand="0" w:evenHBand="0" w:firstRowFirstColumn="0" w:firstRowLastColumn="0" w:lastRowFirstColumn="0" w:lastRowLastColumn="0"/>
            </w:pPr>
            <w:r>
              <w:t>8 (8)</w:t>
            </w:r>
          </w:p>
        </w:tc>
        <w:tc>
          <w:tcPr>
            <w:tcW w:w="798" w:type="dxa"/>
          </w:tcPr>
          <w:p w14:paraId="7478AA47" w14:textId="77777777" w:rsidR="003042D3" w:rsidRDefault="00E163CD">
            <w:pPr>
              <w:cnfStyle w:val="100000000000" w:firstRow="1" w:lastRow="0" w:firstColumn="0" w:lastColumn="0" w:oddVBand="0" w:evenVBand="0" w:oddHBand="0" w:evenHBand="0" w:firstRowFirstColumn="0" w:firstRowLastColumn="0" w:lastRowFirstColumn="0" w:lastRowLastColumn="0"/>
            </w:pPr>
            <w:r>
              <w:t>9 (9)</w:t>
            </w:r>
          </w:p>
        </w:tc>
        <w:tc>
          <w:tcPr>
            <w:tcW w:w="798" w:type="dxa"/>
          </w:tcPr>
          <w:p w14:paraId="54295A3B" w14:textId="77777777" w:rsidR="003042D3" w:rsidRDefault="00E163CD">
            <w:pPr>
              <w:cnfStyle w:val="100000000000" w:firstRow="1" w:lastRow="0" w:firstColumn="0" w:lastColumn="0" w:oddVBand="0" w:evenVBand="0" w:oddHBand="0" w:evenHBand="0" w:firstRowFirstColumn="0" w:firstRowLastColumn="0" w:lastRowFirstColumn="0" w:lastRowLastColumn="0"/>
            </w:pPr>
            <w:r>
              <w:t>10 - Always (10)</w:t>
            </w:r>
          </w:p>
        </w:tc>
      </w:tr>
      <w:tr w:rsidR="003042D3" w14:paraId="2E8F8D05"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6DBAB3FE" w14:textId="77777777" w:rsidR="003042D3" w:rsidRDefault="00E163CD">
            <w:pPr>
              <w:keepNext/>
            </w:pPr>
            <w:r>
              <w:t xml:space="preserve">Members of your immediate family (e.g., parents and siblings) (NOSC_1) </w:t>
            </w:r>
          </w:p>
        </w:tc>
        <w:tc>
          <w:tcPr>
            <w:tcW w:w="798" w:type="dxa"/>
          </w:tcPr>
          <w:p w14:paraId="2E9815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B7EB8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7762C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B9145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F27FF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C9154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E6D32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E25F0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08ACE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81D3C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4A8E61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8FEEEA1"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5421C70A" w14:textId="77777777" w:rsidR="003042D3" w:rsidRDefault="00E163CD">
            <w:pPr>
              <w:keepNext/>
            </w:pPr>
            <w:r>
              <w:t xml:space="preserve">Members of your extended family (e.g., aunts, uncles, grandparents, cousins) (NOSC_2) </w:t>
            </w:r>
          </w:p>
        </w:tc>
        <w:tc>
          <w:tcPr>
            <w:tcW w:w="798" w:type="dxa"/>
          </w:tcPr>
          <w:p w14:paraId="2EDDBC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B9EDD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8AD09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1507B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7A4D80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A00C2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A3A9A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536DD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4D923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92145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C7F41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EDFCA84"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6715A17A" w14:textId="77777777" w:rsidR="003042D3" w:rsidRDefault="00E163CD">
            <w:pPr>
              <w:keepNext/>
            </w:pPr>
            <w:r>
              <w:t xml:space="preserve">People you socialize with (e.g., friends and acquaintances) (NOSC_3) </w:t>
            </w:r>
          </w:p>
        </w:tc>
        <w:tc>
          <w:tcPr>
            <w:tcW w:w="798" w:type="dxa"/>
          </w:tcPr>
          <w:p w14:paraId="43E0C3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0B5FA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069FC2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CFB01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476EC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165F7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FC6F5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EB3A67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D0562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2A058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C5D35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301EC3"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7A690031" w14:textId="77777777" w:rsidR="003042D3" w:rsidRDefault="00E163CD">
            <w:pPr>
              <w:keepNext/>
            </w:pPr>
            <w:r>
              <w:t xml:space="preserve">People at your work/school (e.g., coworkers, supervisors, instructors, students) (NOSC_4) </w:t>
            </w:r>
          </w:p>
        </w:tc>
        <w:tc>
          <w:tcPr>
            <w:tcW w:w="798" w:type="dxa"/>
          </w:tcPr>
          <w:p w14:paraId="29395A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18568B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B389C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5DB86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1C3A0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8FDFE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33153B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09AD9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5F87B9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74F0A5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F061A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BA6067" w14:textId="77777777" w:rsidTr="003042D3">
        <w:tc>
          <w:tcPr>
            <w:cnfStyle w:val="001000000000" w:firstRow="0" w:lastRow="0" w:firstColumn="1" w:lastColumn="0" w:oddVBand="0" w:evenVBand="0" w:oddHBand="0" w:evenHBand="0" w:firstRowFirstColumn="0" w:firstRowLastColumn="0" w:lastRowFirstColumn="0" w:lastRowLastColumn="0"/>
            <w:tcW w:w="798" w:type="dxa"/>
          </w:tcPr>
          <w:p w14:paraId="2918F8E8" w14:textId="77777777" w:rsidR="003042D3" w:rsidRDefault="00E163CD">
            <w:pPr>
              <w:keepNext/>
            </w:pPr>
            <w:r>
              <w:t xml:space="preserve">Strangers (e.g., someone you have a casual conversation with in line at the store) (NOSC_5) </w:t>
            </w:r>
          </w:p>
        </w:tc>
        <w:tc>
          <w:tcPr>
            <w:tcW w:w="798" w:type="dxa"/>
          </w:tcPr>
          <w:p w14:paraId="3E119C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4AD81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F40F7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A67DC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D90BE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44F4F1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3E94C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2826AB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E8477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6AD87F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98" w:type="dxa"/>
          </w:tcPr>
          <w:p w14:paraId="0E9582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11151A" w14:textId="77777777" w:rsidR="003042D3" w:rsidRDefault="003042D3"/>
    <w:p w14:paraId="47635D70" w14:textId="77777777" w:rsidR="003042D3" w:rsidRDefault="003042D3"/>
    <w:p w14:paraId="4A04671B" w14:textId="77777777" w:rsidR="003042D3" w:rsidRDefault="00E163CD">
      <w:pPr>
        <w:pStyle w:val="BlockEndLabel"/>
      </w:pPr>
      <w:r>
        <w:lastRenderedPageBreak/>
        <w:t>End of Block: Nebraska Outness Scale</w:t>
      </w:r>
    </w:p>
    <w:p w14:paraId="25F45359" w14:textId="77777777" w:rsidR="003042D3" w:rsidRDefault="003042D3">
      <w:pPr>
        <w:pStyle w:val="BlockSeparator"/>
      </w:pPr>
    </w:p>
    <w:p w14:paraId="292E3D53" w14:textId="77777777" w:rsidR="003042D3" w:rsidRDefault="00E163CD">
      <w:pPr>
        <w:pStyle w:val="BlockStartLabel"/>
      </w:pPr>
      <w:r>
        <w:t>Start of Block: Everyday Discrimination Scale</w:t>
      </w:r>
    </w:p>
    <w:tbl>
      <w:tblPr>
        <w:tblStyle w:val="QQuestionIconTable"/>
        <w:tblW w:w="50" w:type="auto"/>
        <w:tblLook w:val="07E0" w:firstRow="1" w:lastRow="1" w:firstColumn="1" w:lastColumn="1" w:noHBand="1" w:noVBand="1"/>
      </w:tblPr>
      <w:tblGrid>
        <w:gridCol w:w="380"/>
      </w:tblGrid>
      <w:tr w:rsidR="003042D3" w14:paraId="2A81C625" w14:textId="77777777">
        <w:tc>
          <w:tcPr>
            <w:tcW w:w="50" w:type="dxa"/>
          </w:tcPr>
          <w:p w14:paraId="6DF35145" w14:textId="77777777" w:rsidR="003042D3" w:rsidRDefault="00E163CD">
            <w:pPr>
              <w:keepNext/>
            </w:pPr>
            <w:r>
              <w:rPr>
                <w:noProof/>
              </w:rPr>
              <w:drawing>
                <wp:inline distT="0" distB="0" distL="0" distR="0" wp14:anchorId="2866261E" wp14:editId="71D11461">
                  <wp:extent cx="228600" cy="228600"/>
                  <wp:effectExtent l="0" t="0" r="0" b="0"/>
                  <wp:docPr id="3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9B3981" w14:textId="77777777" w:rsidR="003042D3" w:rsidRDefault="003042D3"/>
    <w:p w14:paraId="10F9EF52" w14:textId="77777777" w:rsidR="003042D3" w:rsidRDefault="00E163CD">
      <w:pPr>
        <w:keepNext/>
      </w:pPr>
      <w:r>
        <w:lastRenderedPageBreak/>
        <w:t xml:space="preserve">EDS </w:t>
      </w:r>
      <w:r>
        <w:rPr>
          <w:b/>
        </w:rPr>
        <w:t>Instructions</w:t>
      </w:r>
      <w:r>
        <w:t xml:space="preserve">: In your day-to-day life how often have any of the following things happened to you because of your </w:t>
      </w:r>
      <w:r>
        <w:rPr>
          <w:b/>
          <w:u w:val="single"/>
        </w:rPr>
        <w:t>sexual orientation</w:t>
      </w:r>
      <w:r>
        <w:t>? </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3042D3" w14:paraId="113B4491"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F5ECE04" w14:textId="77777777" w:rsidR="003042D3" w:rsidRDefault="003042D3">
            <w:pPr>
              <w:keepNext/>
            </w:pPr>
          </w:p>
        </w:tc>
        <w:tc>
          <w:tcPr>
            <w:tcW w:w="1368" w:type="dxa"/>
          </w:tcPr>
          <w:p w14:paraId="53125641" w14:textId="77777777" w:rsidR="003042D3" w:rsidRDefault="00E163CD">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0183DD8C" w14:textId="77777777" w:rsidR="003042D3" w:rsidRDefault="00E163CD">
            <w:pPr>
              <w:cnfStyle w:val="100000000000" w:firstRow="1" w:lastRow="0" w:firstColumn="0" w:lastColumn="0" w:oddVBand="0" w:evenVBand="0" w:oddHBand="0" w:evenHBand="0" w:firstRowFirstColumn="0" w:firstRowLastColumn="0" w:lastRowFirstColumn="0" w:lastRowLastColumn="0"/>
            </w:pPr>
            <w:r>
              <w:t>Less than once a year (2)</w:t>
            </w:r>
          </w:p>
        </w:tc>
        <w:tc>
          <w:tcPr>
            <w:tcW w:w="1368" w:type="dxa"/>
          </w:tcPr>
          <w:p w14:paraId="3AD706D9" w14:textId="77777777" w:rsidR="003042D3" w:rsidRDefault="00E163CD">
            <w:pPr>
              <w:cnfStyle w:val="100000000000" w:firstRow="1" w:lastRow="0" w:firstColumn="0" w:lastColumn="0" w:oddVBand="0" w:evenVBand="0" w:oddHBand="0" w:evenHBand="0" w:firstRowFirstColumn="0" w:firstRowLastColumn="0" w:lastRowFirstColumn="0" w:lastRowLastColumn="0"/>
            </w:pPr>
            <w:r>
              <w:t>A few times a year (3)</w:t>
            </w:r>
          </w:p>
        </w:tc>
        <w:tc>
          <w:tcPr>
            <w:tcW w:w="1368" w:type="dxa"/>
          </w:tcPr>
          <w:p w14:paraId="662E7525" w14:textId="77777777" w:rsidR="003042D3" w:rsidRDefault="00E163CD">
            <w:pPr>
              <w:cnfStyle w:val="100000000000" w:firstRow="1" w:lastRow="0" w:firstColumn="0" w:lastColumn="0" w:oddVBand="0" w:evenVBand="0" w:oddHBand="0" w:evenHBand="0" w:firstRowFirstColumn="0" w:firstRowLastColumn="0" w:lastRowFirstColumn="0" w:lastRowLastColumn="0"/>
            </w:pPr>
            <w:r>
              <w:t>A few times a month (4)</w:t>
            </w:r>
          </w:p>
        </w:tc>
        <w:tc>
          <w:tcPr>
            <w:tcW w:w="1368" w:type="dxa"/>
          </w:tcPr>
          <w:p w14:paraId="1F50E83B" w14:textId="77777777" w:rsidR="003042D3" w:rsidRDefault="00E163CD">
            <w:pPr>
              <w:cnfStyle w:val="100000000000" w:firstRow="1" w:lastRow="0" w:firstColumn="0" w:lastColumn="0" w:oddVBand="0" w:evenVBand="0" w:oddHBand="0" w:evenHBand="0" w:firstRowFirstColumn="0" w:firstRowLastColumn="0" w:lastRowFirstColumn="0" w:lastRowLastColumn="0"/>
            </w:pPr>
            <w:r>
              <w:t>At least once a week (5)</w:t>
            </w:r>
          </w:p>
        </w:tc>
        <w:tc>
          <w:tcPr>
            <w:tcW w:w="1368" w:type="dxa"/>
          </w:tcPr>
          <w:p w14:paraId="7DE9E676" w14:textId="77777777" w:rsidR="003042D3" w:rsidRDefault="00E163CD">
            <w:pPr>
              <w:cnfStyle w:val="100000000000" w:firstRow="1" w:lastRow="0" w:firstColumn="0" w:lastColumn="0" w:oddVBand="0" w:evenVBand="0" w:oddHBand="0" w:evenHBand="0" w:firstRowFirstColumn="0" w:firstRowLastColumn="0" w:lastRowFirstColumn="0" w:lastRowLastColumn="0"/>
            </w:pPr>
            <w:r>
              <w:t>Almost every day (6)</w:t>
            </w:r>
          </w:p>
        </w:tc>
      </w:tr>
      <w:tr w:rsidR="003042D3" w14:paraId="66B5377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9C2205B" w14:textId="77777777" w:rsidR="003042D3" w:rsidRDefault="00E163CD">
            <w:pPr>
              <w:keepNext/>
            </w:pPr>
            <w:r>
              <w:t xml:space="preserve">You are treated with less courtesy than other people. (EDS_1) </w:t>
            </w:r>
          </w:p>
        </w:tc>
        <w:tc>
          <w:tcPr>
            <w:tcW w:w="1368" w:type="dxa"/>
          </w:tcPr>
          <w:p w14:paraId="176006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F73B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A3D9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DBB0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15F1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DBEA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7FB7D5E"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11EABBF" w14:textId="77777777" w:rsidR="003042D3" w:rsidRDefault="00E163CD">
            <w:pPr>
              <w:keepNext/>
            </w:pPr>
            <w:r>
              <w:t xml:space="preserve">You are treated with less respect than other people. (EDS_2) </w:t>
            </w:r>
          </w:p>
        </w:tc>
        <w:tc>
          <w:tcPr>
            <w:tcW w:w="1368" w:type="dxa"/>
          </w:tcPr>
          <w:p w14:paraId="20AFA9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04DD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9F07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E693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B06B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0856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13C18D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6054CA1" w14:textId="77777777" w:rsidR="003042D3" w:rsidRDefault="00E163CD">
            <w:pPr>
              <w:keepNext/>
            </w:pPr>
            <w:r>
              <w:t xml:space="preserve">You receive poorer service than other people at restaurants or stores. (EDS_3) </w:t>
            </w:r>
          </w:p>
        </w:tc>
        <w:tc>
          <w:tcPr>
            <w:tcW w:w="1368" w:type="dxa"/>
          </w:tcPr>
          <w:p w14:paraId="645968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1AF4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24EF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F4F0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B603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B76F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143A499"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99216E6" w14:textId="77777777" w:rsidR="003042D3" w:rsidRDefault="00E163CD">
            <w:pPr>
              <w:keepNext/>
            </w:pPr>
            <w:r>
              <w:t xml:space="preserve">This is an extra line. Leave this question blank. (DQS_6) </w:t>
            </w:r>
          </w:p>
        </w:tc>
        <w:tc>
          <w:tcPr>
            <w:tcW w:w="1368" w:type="dxa"/>
          </w:tcPr>
          <w:p w14:paraId="648535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7253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F3D1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B32B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9DB9B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E9C5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FBE5FD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B0E31D5" w14:textId="77777777" w:rsidR="003042D3" w:rsidRDefault="00E163CD">
            <w:pPr>
              <w:keepNext/>
            </w:pPr>
            <w:r>
              <w:t xml:space="preserve">People act as if they think you are not smart. (EDS_4) </w:t>
            </w:r>
          </w:p>
        </w:tc>
        <w:tc>
          <w:tcPr>
            <w:tcW w:w="1368" w:type="dxa"/>
          </w:tcPr>
          <w:p w14:paraId="1A9AB7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857F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7664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E8E5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CB2B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41F7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A74F277"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56FF1B4" w14:textId="77777777" w:rsidR="003042D3" w:rsidRDefault="00E163CD">
            <w:pPr>
              <w:keepNext/>
            </w:pPr>
            <w:r>
              <w:t xml:space="preserve">People act as if they are afraid of you. (EDS_5) </w:t>
            </w:r>
          </w:p>
        </w:tc>
        <w:tc>
          <w:tcPr>
            <w:tcW w:w="1368" w:type="dxa"/>
          </w:tcPr>
          <w:p w14:paraId="129879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793D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3A0F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6BC9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13DE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5D46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ED82141"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3869912" w14:textId="77777777" w:rsidR="003042D3" w:rsidRDefault="00E163CD">
            <w:pPr>
              <w:keepNext/>
            </w:pPr>
            <w:r>
              <w:lastRenderedPageBreak/>
              <w:t xml:space="preserve">People act as if they think you are dishonest. (EDS_6) </w:t>
            </w:r>
          </w:p>
        </w:tc>
        <w:tc>
          <w:tcPr>
            <w:tcW w:w="1368" w:type="dxa"/>
          </w:tcPr>
          <w:p w14:paraId="6DAB19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F306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3A49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1064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E34C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FCEB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53E19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4807BA7" w14:textId="77777777" w:rsidR="003042D3" w:rsidRDefault="00E163CD">
            <w:pPr>
              <w:keepNext/>
            </w:pPr>
            <w:r>
              <w:t xml:space="preserve">People act as if they're better than you are. (EDS_7) </w:t>
            </w:r>
          </w:p>
        </w:tc>
        <w:tc>
          <w:tcPr>
            <w:tcW w:w="1368" w:type="dxa"/>
          </w:tcPr>
          <w:p w14:paraId="401482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E3D6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9B0E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91B6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0CF2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B5BE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2508459"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F01B9AB" w14:textId="77777777" w:rsidR="003042D3" w:rsidRDefault="00E163CD">
            <w:pPr>
              <w:keepNext/>
            </w:pPr>
            <w:r>
              <w:t xml:space="preserve">You are called names or insulted. (EDS_8) </w:t>
            </w:r>
          </w:p>
        </w:tc>
        <w:tc>
          <w:tcPr>
            <w:tcW w:w="1368" w:type="dxa"/>
          </w:tcPr>
          <w:p w14:paraId="203C92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DAF5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0A6D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055A5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68A4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6E94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8390D8B"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5F2236C" w14:textId="77777777" w:rsidR="003042D3" w:rsidRDefault="00E163CD">
            <w:pPr>
              <w:keepNext/>
            </w:pPr>
            <w:r>
              <w:t xml:space="preserve">You are threatened or harassed. (EDS_9) </w:t>
            </w:r>
          </w:p>
        </w:tc>
        <w:tc>
          <w:tcPr>
            <w:tcW w:w="1368" w:type="dxa"/>
          </w:tcPr>
          <w:p w14:paraId="5545BE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BB4C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732E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C921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06E4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7882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C97546" w14:textId="77777777" w:rsidR="003042D3" w:rsidRDefault="003042D3"/>
    <w:p w14:paraId="0EA4C7DD" w14:textId="77777777" w:rsidR="003042D3" w:rsidRDefault="003042D3"/>
    <w:p w14:paraId="62941D0F" w14:textId="77777777" w:rsidR="003042D3" w:rsidRDefault="00E163CD">
      <w:pPr>
        <w:pStyle w:val="BlockEndLabel"/>
      </w:pPr>
      <w:r>
        <w:t>End of Block: Everyday Discrimination Scale</w:t>
      </w:r>
    </w:p>
    <w:p w14:paraId="672BB5FE" w14:textId="77777777" w:rsidR="003042D3" w:rsidRDefault="003042D3">
      <w:pPr>
        <w:pStyle w:val="BlockSeparator"/>
      </w:pPr>
    </w:p>
    <w:p w14:paraId="12F1C08C" w14:textId="77777777" w:rsidR="003042D3" w:rsidRDefault="00E163CD">
      <w:pPr>
        <w:pStyle w:val="BlockStartLabel"/>
      </w:pPr>
      <w:r>
        <w:t>Start of Block: Internalized Homophobia Scale</w:t>
      </w:r>
    </w:p>
    <w:tbl>
      <w:tblPr>
        <w:tblStyle w:val="QQuestionIconTable"/>
        <w:tblW w:w="50" w:type="auto"/>
        <w:tblLook w:val="07E0" w:firstRow="1" w:lastRow="1" w:firstColumn="1" w:lastColumn="1" w:noHBand="1" w:noVBand="1"/>
      </w:tblPr>
      <w:tblGrid>
        <w:gridCol w:w="380"/>
      </w:tblGrid>
      <w:tr w:rsidR="003042D3" w14:paraId="0F359C60" w14:textId="77777777">
        <w:tc>
          <w:tcPr>
            <w:tcW w:w="50" w:type="dxa"/>
          </w:tcPr>
          <w:p w14:paraId="5F746438" w14:textId="77777777" w:rsidR="003042D3" w:rsidRDefault="00E163CD">
            <w:pPr>
              <w:keepNext/>
            </w:pPr>
            <w:r>
              <w:rPr>
                <w:noProof/>
              </w:rPr>
              <w:drawing>
                <wp:inline distT="0" distB="0" distL="0" distR="0" wp14:anchorId="7D07B203" wp14:editId="2B452922">
                  <wp:extent cx="228600" cy="228600"/>
                  <wp:effectExtent l="0" t="0" r="0" b="0"/>
                  <wp:docPr id="3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6BCD529" w14:textId="77777777" w:rsidR="003042D3" w:rsidRDefault="003042D3"/>
    <w:p w14:paraId="654A47E8" w14:textId="77777777" w:rsidR="003042D3" w:rsidRDefault="00E163CD">
      <w:pPr>
        <w:keepNext/>
      </w:pPr>
      <w:r>
        <w:lastRenderedPageBreak/>
        <w:t xml:space="preserve">IHS </w:t>
      </w:r>
      <w:r>
        <w:rPr>
          <w:b/>
        </w:rPr>
        <w:t>Instructions</w:t>
      </w:r>
      <w:r>
        <w:t xml:space="preserve">: The next questions are about the ways people feel about being lesbian, gay, bisexual, or queer (LGBQ+). Please rate the frequency that you have had such thoughts and feelings in the </w:t>
      </w:r>
      <w:r>
        <w:rPr>
          <w:b/>
          <w:u w:val="single"/>
        </w:rPr>
        <w:t>past year</w:t>
      </w:r>
      <w:r>
        <w:t>.</w:t>
      </w:r>
    </w:p>
    <w:tbl>
      <w:tblPr>
        <w:tblStyle w:val="QQuestionTable"/>
        <w:tblW w:w="9576" w:type="auto"/>
        <w:tblLook w:val="07E0" w:firstRow="1" w:lastRow="1" w:firstColumn="1" w:lastColumn="1" w:noHBand="1" w:noVBand="1"/>
      </w:tblPr>
      <w:tblGrid>
        <w:gridCol w:w="1915"/>
        <w:gridCol w:w="1915"/>
        <w:gridCol w:w="1915"/>
        <w:gridCol w:w="1915"/>
        <w:gridCol w:w="1915"/>
      </w:tblGrid>
      <w:tr w:rsidR="003042D3" w14:paraId="2A10C0C4"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DB56A18" w14:textId="77777777" w:rsidR="003042D3" w:rsidRDefault="003042D3">
            <w:pPr>
              <w:keepNext/>
            </w:pPr>
          </w:p>
        </w:tc>
        <w:tc>
          <w:tcPr>
            <w:tcW w:w="1915" w:type="dxa"/>
          </w:tcPr>
          <w:p w14:paraId="63B3FA40" w14:textId="77777777" w:rsidR="003042D3" w:rsidRDefault="00E163CD">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14:paraId="0A9459DF" w14:textId="77777777" w:rsidR="003042D3" w:rsidRDefault="00E163CD">
            <w:pPr>
              <w:cnfStyle w:val="100000000000" w:firstRow="1" w:lastRow="0" w:firstColumn="0" w:lastColumn="0" w:oddVBand="0" w:evenVBand="0" w:oddHBand="0" w:evenHBand="0" w:firstRowFirstColumn="0" w:firstRowLastColumn="0" w:lastRowFirstColumn="0" w:lastRowLastColumn="0"/>
            </w:pPr>
            <w:r>
              <w:t>Rarely (2)</w:t>
            </w:r>
          </w:p>
        </w:tc>
        <w:tc>
          <w:tcPr>
            <w:tcW w:w="1915" w:type="dxa"/>
          </w:tcPr>
          <w:p w14:paraId="784873B6"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(3)</w:t>
            </w:r>
          </w:p>
        </w:tc>
        <w:tc>
          <w:tcPr>
            <w:tcW w:w="1915" w:type="dxa"/>
          </w:tcPr>
          <w:p w14:paraId="0E8BF3B3"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(4)</w:t>
            </w:r>
          </w:p>
        </w:tc>
      </w:tr>
      <w:tr w:rsidR="003042D3" w14:paraId="42AD4F96"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5FBFF585" w14:textId="77777777" w:rsidR="003042D3" w:rsidRDefault="00E163CD">
            <w:pPr>
              <w:keepNext/>
            </w:pPr>
            <w:r>
              <w:t xml:space="preserve">You felt it best to avoid personal or social involvement with other people who are LGBQ+. (IHS_1) </w:t>
            </w:r>
          </w:p>
        </w:tc>
        <w:tc>
          <w:tcPr>
            <w:tcW w:w="1915" w:type="dxa"/>
          </w:tcPr>
          <w:p w14:paraId="623AD2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B3C4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8BF7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9A83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984665F"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DD30311" w14:textId="77777777" w:rsidR="003042D3" w:rsidRDefault="00E163CD">
            <w:pPr>
              <w:keepNext/>
            </w:pPr>
            <w:r>
              <w:t xml:space="preserve">You have tried to stop being attracted to the same sex/gender. (IHS_2) </w:t>
            </w:r>
          </w:p>
        </w:tc>
        <w:tc>
          <w:tcPr>
            <w:tcW w:w="1915" w:type="dxa"/>
          </w:tcPr>
          <w:p w14:paraId="73294C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64481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2D360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7F58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5244D07"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75853A1" w14:textId="77777777" w:rsidR="003042D3" w:rsidRDefault="00E163CD">
            <w:pPr>
              <w:keepNext/>
            </w:pPr>
            <w:r>
              <w:t xml:space="preserve">If someone offered you the chance to be completely heterosexual this past year, you would have accepted the offer. (IHS_3) </w:t>
            </w:r>
          </w:p>
        </w:tc>
        <w:tc>
          <w:tcPr>
            <w:tcW w:w="1915" w:type="dxa"/>
          </w:tcPr>
          <w:p w14:paraId="428D30E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9A4A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320C5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35AC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BFE6F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CABDC62" w14:textId="77777777" w:rsidR="003042D3" w:rsidRDefault="00E163CD">
            <w:pPr>
              <w:keepNext/>
            </w:pPr>
            <w:r>
              <w:t xml:space="preserve">You have wished you weren't LGBQ+. (IHS_4) </w:t>
            </w:r>
          </w:p>
        </w:tc>
        <w:tc>
          <w:tcPr>
            <w:tcW w:w="1915" w:type="dxa"/>
          </w:tcPr>
          <w:p w14:paraId="183289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CFBF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EC60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3148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2D19A9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60C013F" w14:textId="77777777" w:rsidR="003042D3" w:rsidRDefault="00E163CD">
            <w:pPr>
              <w:keepNext/>
            </w:pPr>
            <w:r>
              <w:t xml:space="preserve">You have felt alienated from yourself because of being LGBQ+. (IHS_5) </w:t>
            </w:r>
          </w:p>
        </w:tc>
        <w:tc>
          <w:tcPr>
            <w:tcW w:w="1915" w:type="dxa"/>
          </w:tcPr>
          <w:p w14:paraId="7598A9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A0D9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CAD5E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7BD6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7B210C5"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E2418A0" w14:textId="77777777" w:rsidR="003042D3" w:rsidRDefault="00E163CD">
            <w:pPr>
              <w:keepNext/>
            </w:pPr>
            <w:r>
              <w:t xml:space="preserve">You have wished that you could develop more erotic feelings towards the opposite sex/gender. (IHS_6) </w:t>
            </w:r>
          </w:p>
        </w:tc>
        <w:tc>
          <w:tcPr>
            <w:tcW w:w="1915" w:type="dxa"/>
          </w:tcPr>
          <w:p w14:paraId="39D18B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DF35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0CE7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1CBE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4B1B91B"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253A1854" w14:textId="77777777" w:rsidR="003042D3" w:rsidRDefault="00E163CD">
            <w:pPr>
              <w:keepNext/>
            </w:pPr>
            <w:r>
              <w:t xml:space="preserve">You have felt that being LGBQ+ is a </w:t>
            </w:r>
            <w:r>
              <w:lastRenderedPageBreak/>
              <w:t xml:space="preserve">personal shortcoming. (IHS_7) </w:t>
            </w:r>
          </w:p>
        </w:tc>
        <w:tc>
          <w:tcPr>
            <w:tcW w:w="1915" w:type="dxa"/>
          </w:tcPr>
          <w:p w14:paraId="40C422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6427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40EA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64BC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C835AC1"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01170838" w14:textId="77777777" w:rsidR="003042D3" w:rsidRDefault="00E163CD">
            <w:pPr>
              <w:keepNext/>
            </w:pPr>
            <w:r>
              <w:t xml:space="preserve">You would have liked to get professional help in order to change your sexual orientation from LGBQ+ to straight. (IHS_8) </w:t>
            </w:r>
          </w:p>
        </w:tc>
        <w:tc>
          <w:tcPr>
            <w:tcW w:w="1915" w:type="dxa"/>
          </w:tcPr>
          <w:p w14:paraId="6BA303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D546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EF6A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D871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BE31DF6" w14:textId="77777777" w:rsidTr="003042D3">
        <w:tc>
          <w:tcPr>
            <w:cnfStyle w:val="001000000000" w:firstRow="0" w:lastRow="0" w:firstColumn="1" w:lastColumn="0" w:oddVBand="0" w:evenVBand="0" w:oddHBand="0" w:evenHBand="0" w:firstRowFirstColumn="0" w:firstRowLastColumn="0" w:lastRowFirstColumn="0" w:lastRowLastColumn="0"/>
            <w:tcW w:w="1915" w:type="dxa"/>
          </w:tcPr>
          <w:p w14:paraId="663D6BE3" w14:textId="77777777" w:rsidR="003042D3" w:rsidRDefault="00E163CD">
            <w:pPr>
              <w:keepNext/>
            </w:pPr>
            <w:r>
              <w:t xml:space="preserve">You have tried to become more sexually attracted to the opposite sex/gender. (IHS_9) </w:t>
            </w:r>
          </w:p>
        </w:tc>
        <w:tc>
          <w:tcPr>
            <w:tcW w:w="1915" w:type="dxa"/>
          </w:tcPr>
          <w:p w14:paraId="5D60D2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6A47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34C2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1EF6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3012634" w14:textId="77777777" w:rsidR="003042D3" w:rsidRDefault="003042D3"/>
    <w:p w14:paraId="0E239B4F" w14:textId="77777777" w:rsidR="003042D3" w:rsidRDefault="003042D3"/>
    <w:p w14:paraId="0709CBB1" w14:textId="77777777" w:rsidR="003042D3" w:rsidRDefault="00E163CD">
      <w:pPr>
        <w:pStyle w:val="BlockEndLabel"/>
      </w:pPr>
      <w:r>
        <w:t>End of Block: Internalized Homophobia Scale</w:t>
      </w:r>
    </w:p>
    <w:p w14:paraId="1DD7FC4D" w14:textId="77777777" w:rsidR="003042D3" w:rsidRDefault="003042D3">
      <w:pPr>
        <w:pStyle w:val="BlockSeparator"/>
      </w:pPr>
    </w:p>
    <w:p w14:paraId="01F6D5E4" w14:textId="77777777" w:rsidR="003042D3" w:rsidRDefault="00E163CD">
      <w:pPr>
        <w:pStyle w:val="BlockStartLabel"/>
      </w:pPr>
      <w:r>
        <w:t>Start of Block: Heterosexist Harassment, Rejection, and Discrimination Scale</w:t>
      </w:r>
    </w:p>
    <w:tbl>
      <w:tblPr>
        <w:tblStyle w:val="QQuestionIconTable"/>
        <w:tblW w:w="50" w:type="auto"/>
        <w:tblLook w:val="07E0" w:firstRow="1" w:lastRow="1" w:firstColumn="1" w:lastColumn="1" w:noHBand="1" w:noVBand="1"/>
      </w:tblPr>
      <w:tblGrid>
        <w:gridCol w:w="380"/>
      </w:tblGrid>
      <w:tr w:rsidR="003042D3" w14:paraId="20C84905" w14:textId="77777777">
        <w:tc>
          <w:tcPr>
            <w:tcW w:w="50" w:type="dxa"/>
          </w:tcPr>
          <w:p w14:paraId="75783CFA" w14:textId="77777777" w:rsidR="003042D3" w:rsidRDefault="00E163CD">
            <w:pPr>
              <w:keepNext/>
            </w:pPr>
            <w:r>
              <w:rPr>
                <w:noProof/>
              </w:rPr>
              <w:drawing>
                <wp:inline distT="0" distB="0" distL="0" distR="0" wp14:anchorId="1747C390" wp14:editId="3726265B">
                  <wp:extent cx="228600" cy="228600"/>
                  <wp:effectExtent l="0" t="0" r="0" b="0"/>
                  <wp:docPr id="3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EA61B82" w14:textId="77777777" w:rsidR="003042D3" w:rsidRDefault="003042D3"/>
    <w:p w14:paraId="057A2A24" w14:textId="77777777" w:rsidR="003042D3" w:rsidRDefault="00E163CD">
      <w:pPr>
        <w:keepNext/>
      </w:pPr>
      <w:r>
        <w:lastRenderedPageBreak/>
        <w:t xml:space="preserve">HHRDS </w:t>
      </w:r>
      <w:r>
        <w:rPr>
          <w:b/>
        </w:rPr>
        <w:t xml:space="preserve">Instructions: </w:t>
      </w:r>
      <w:r>
        <w:t xml:space="preserve">Please think carefully about your life as you answer the questions below. Read each question and then select the response that best describes events in the </w:t>
      </w:r>
      <w:r>
        <w:rPr>
          <w:b/>
          <w:u w:val="single"/>
        </w:rPr>
        <w:t>PAST 6 MONTHS</w:t>
      </w:r>
      <w:r>
        <w:t>, using these rules. </w:t>
      </w:r>
    </w:p>
    <w:tbl>
      <w:tblPr>
        <w:tblStyle w:val="QQuestionTable"/>
        <w:tblW w:w="9576" w:type="auto"/>
        <w:tblLook w:val="07E0" w:firstRow="1" w:lastRow="1" w:firstColumn="1" w:lastColumn="1" w:noHBand="1" w:noVBand="1"/>
      </w:tblPr>
      <w:tblGrid>
        <w:gridCol w:w="1930"/>
        <w:gridCol w:w="1333"/>
        <w:gridCol w:w="1254"/>
        <w:gridCol w:w="1360"/>
        <w:gridCol w:w="1224"/>
        <w:gridCol w:w="1224"/>
        <w:gridCol w:w="1265"/>
      </w:tblGrid>
      <w:tr w:rsidR="003042D3" w14:paraId="34CB1234"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AAF475F" w14:textId="77777777" w:rsidR="003042D3" w:rsidRDefault="003042D3">
            <w:pPr>
              <w:keepNext/>
            </w:pPr>
          </w:p>
        </w:tc>
        <w:tc>
          <w:tcPr>
            <w:tcW w:w="1368" w:type="dxa"/>
          </w:tcPr>
          <w:p w14:paraId="7151EC5D" w14:textId="77777777" w:rsidR="003042D3" w:rsidRDefault="00E163CD">
            <w:pPr>
              <w:cnfStyle w:val="100000000000" w:firstRow="1" w:lastRow="0" w:firstColumn="0" w:lastColumn="0" w:oddVBand="0" w:evenVBand="0" w:oddHBand="0" w:evenHBand="0" w:firstRowFirstColumn="0" w:firstRowLastColumn="0" w:lastRowFirstColumn="0" w:lastRowLastColumn="0"/>
            </w:pPr>
            <w:r>
              <w:rPr>
                <w:u w:val="single"/>
              </w:rPr>
              <w:t>Never</w:t>
            </w:r>
            <w:r>
              <w:t xml:space="preserve"> happened to you (1)</w:t>
            </w:r>
          </w:p>
        </w:tc>
        <w:tc>
          <w:tcPr>
            <w:tcW w:w="1368" w:type="dxa"/>
          </w:tcPr>
          <w:p w14:paraId="6EE5985B" w14:textId="77777777" w:rsidR="003042D3" w:rsidRDefault="00E163CD">
            <w:pPr>
              <w:cnfStyle w:val="100000000000" w:firstRow="1" w:lastRow="0" w:firstColumn="0" w:lastColumn="0" w:oddVBand="0" w:evenVBand="0" w:oddHBand="0" w:evenHBand="0" w:firstRowFirstColumn="0" w:firstRowLastColumn="0" w:lastRowFirstColumn="0" w:lastRowLastColumn="0"/>
            </w:pPr>
            <w:r>
              <w:rPr>
                <w:u w:val="single"/>
              </w:rPr>
              <w:t xml:space="preserve">Once in </w:t>
            </w:r>
            <w:proofErr w:type="spellStart"/>
            <w:r>
              <w:rPr>
                <w:u w:val="single"/>
              </w:rPr>
              <w:t>awhile</w:t>
            </w:r>
            <w:proofErr w:type="spellEnd"/>
            <w:r>
              <w:t xml:space="preserve"> (less than 10% of the time) (2)</w:t>
            </w:r>
          </w:p>
        </w:tc>
        <w:tc>
          <w:tcPr>
            <w:tcW w:w="1368" w:type="dxa"/>
          </w:tcPr>
          <w:p w14:paraId="7912BC8A" w14:textId="77777777" w:rsidR="003042D3" w:rsidRDefault="00E163CD">
            <w:pPr>
              <w:cnfStyle w:val="100000000000" w:firstRow="1" w:lastRow="0" w:firstColumn="0" w:lastColumn="0" w:oddVBand="0" w:evenVBand="0" w:oddHBand="0" w:evenHBand="0" w:firstRowFirstColumn="0" w:firstRowLastColumn="0" w:lastRowFirstColumn="0" w:lastRowLastColumn="0"/>
            </w:pPr>
            <w:r>
              <w:rPr>
                <w:u w:val="single"/>
              </w:rPr>
              <w:t>Sometimes</w:t>
            </w:r>
            <w:r>
              <w:t xml:space="preserve"> (10–25% of the time) (3)</w:t>
            </w:r>
          </w:p>
        </w:tc>
        <w:tc>
          <w:tcPr>
            <w:tcW w:w="1368" w:type="dxa"/>
          </w:tcPr>
          <w:p w14:paraId="5ED7E01C" w14:textId="77777777" w:rsidR="003042D3" w:rsidRDefault="00E163CD">
            <w:pPr>
              <w:cnfStyle w:val="100000000000" w:firstRow="1" w:lastRow="0" w:firstColumn="0" w:lastColumn="0" w:oddVBand="0" w:evenVBand="0" w:oddHBand="0" w:evenHBand="0" w:firstRowFirstColumn="0" w:firstRowLastColumn="0" w:lastRowFirstColumn="0" w:lastRowLastColumn="0"/>
            </w:pPr>
            <w:r>
              <w:rPr>
                <w:u w:val="single"/>
              </w:rPr>
              <w:t>A lot</w:t>
            </w:r>
            <w:r>
              <w:t xml:space="preserve"> (26–49% of the time) (4)</w:t>
            </w:r>
          </w:p>
        </w:tc>
        <w:tc>
          <w:tcPr>
            <w:tcW w:w="1368" w:type="dxa"/>
          </w:tcPr>
          <w:p w14:paraId="1ABD7441" w14:textId="77777777" w:rsidR="003042D3" w:rsidRDefault="00E163CD">
            <w:pPr>
              <w:cnfStyle w:val="100000000000" w:firstRow="1" w:lastRow="0" w:firstColumn="0" w:lastColumn="0" w:oddVBand="0" w:evenVBand="0" w:oddHBand="0" w:evenHBand="0" w:firstRowFirstColumn="0" w:firstRowLastColumn="0" w:lastRowFirstColumn="0" w:lastRowLastColumn="0"/>
            </w:pPr>
            <w:r>
              <w:rPr>
                <w:u w:val="single"/>
              </w:rPr>
              <w:t>Most of the time</w:t>
            </w:r>
            <w:r>
              <w:t xml:space="preserve"> (50–70% of the time) (5)</w:t>
            </w:r>
          </w:p>
        </w:tc>
        <w:tc>
          <w:tcPr>
            <w:tcW w:w="1368" w:type="dxa"/>
          </w:tcPr>
          <w:p w14:paraId="7121B288" w14:textId="77777777" w:rsidR="003042D3" w:rsidRDefault="00E163CD">
            <w:pPr>
              <w:cnfStyle w:val="100000000000" w:firstRow="1" w:lastRow="0" w:firstColumn="0" w:lastColumn="0" w:oddVBand="0" w:evenVBand="0" w:oddHBand="0" w:evenHBand="0" w:firstRowFirstColumn="0" w:firstRowLastColumn="0" w:lastRowFirstColumn="0" w:lastRowLastColumn="0"/>
            </w:pPr>
            <w:r>
              <w:rPr>
                <w:u w:val="single"/>
              </w:rPr>
              <w:t>Almost all of the time</w:t>
            </w:r>
            <w:r>
              <w:t xml:space="preserve"> (more than 70% of the time) (6)</w:t>
            </w:r>
          </w:p>
        </w:tc>
      </w:tr>
      <w:tr w:rsidR="003042D3" w14:paraId="232882E3"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D862609" w14:textId="77777777" w:rsidR="003042D3" w:rsidRDefault="00E163CD">
            <w:pPr>
              <w:keepNext/>
            </w:pPr>
            <w:r>
              <w:t xml:space="preserve">How many times have you been treated unfairly by teachers or professors because you are lesbian, gay, bisexual, transgender or questioning? (HHRDS_1) </w:t>
            </w:r>
          </w:p>
        </w:tc>
        <w:tc>
          <w:tcPr>
            <w:tcW w:w="1368" w:type="dxa"/>
          </w:tcPr>
          <w:p w14:paraId="4E6E1C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4C51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E0A5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38EF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489B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73F91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96907D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431FE87" w14:textId="77777777" w:rsidR="003042D3" w:rsidRDefault="00E163CD">
            <w:pPr>
              <w:keepNext/>
            </w:pPr>
            <w:r>
              <w:t xml:space="preserve">How many times have you been treated unfairly by your employer, boss, or supervisors because you are lesbian, gay, bisexual, transgender or questioning? (HHRDS_2) </w:t>
            </w:r>
          </w:p>
        </w:tc>
        <w:tc>
          <w:tcPr>
            <w:tcW w:w="1368" w:type="dxa"/>
          </w:tcPr>
          <w:p w14:paraId="6CFE66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AEED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E2DF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A301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791F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AD4C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50A5D6C"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D5E2D74" w14:textId="77777777" w:rsidR="003042D3" w:rsidRDefault="00E163CD">
            <w:pPr>
              <w:keepNext/>
            </w:pPr>
            <w:r>
              <w:t xml:space="preserve">How many times have you been treated unfairly by your co- workers, fellow students, or colleagues because you are lesbian, gay, bisexual, transgender or questioning? (HHRDS_3) </w:t>
            </w:r>
          </w:p>
        </w:tc>
        <w:tc>
          <w:tcPr>
            <w:tcW w:w="1368" w:type="dxa"/>
          </w:tcPr>
          <w:p w14:paraId="110282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42F3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872E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13F9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4C14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B216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021C24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9AEC961" w14:textId="77777777" w:rsidR="003042D3" w:rsidRDefault="00E163CD">
            <w:pPr>
              <w:keepNext/>
            </w:pPr>
            <w:r>
              <w:t xml:space="preserve">How many times have you been </w:t>
            </w:r>
            <w:r>
              <w:lastRenderedPageBreak/>
              <w:t xml:space="preserve">treated unfairly by people in the service jobs (by store clerks, waiters, bartenders, waitresses, bank tellers, mechanics, and others) because you are lesbian, gay, bisexual, transgender or questioning? (HHRDS_4) </w:t>
            </w:r>
          </w:p>
        </w:tc>
        <w:tc>
          <w:tcPr>
            <w:tcW w:w="1368" w:type="dxa"/>
          </w:tcPr>
          <w:p w14:paraId="717083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74897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CAD6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94BE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547D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593A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0DC26F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A260CBB" w14:textId="77777777" w:rsidR="003042D3" w:rsidRDefault="00E163CD">
            <w:pPr>
              <w:keepNext/>
            </w:pPr>
            <w:r>
              <w:t xml:space="preserve">How many times have you been treated unfairly by strangers because you are lesbian, gay, bisexual, transgender and questioning? (HHRDS_5) </w:t>
            </w:r>
          </w:p>
        </w:tc>
        <w:tc>
          <w:tcPr>
            <w:tcW w:w="1368" w:type="dxa"/>
          </w:tcPr>
          <w:p w14:paraId="20C348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D2D5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6555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9FA4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6AE6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123D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4DF7DA7"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8CFD037" w14:textId="77777777" w:rsidR="003042D3" w:rsidRDefault="00E163CD">
            <w:pPr>
              <w:keepNext/>
            </w:pPr>
            <w:r>
              <w:t xml:space="preserve">How many times have you been treated unfairly by people in helping jobs (doctors, nurses, psychiatrists, caseworkers, dentists, school counselors, therapists, pediatrics, school principals, gynecologists, and others) because you are lesbian, gay, bisexual, transgender or questioning? (HHRDS_6) </w:t>
            </w:r>
          </w:p>
        </w:tc>
        <w:tc>
          <w:tcPr>
            <w:tcW w:w="1368" w:type="dxa"/>
          </w:tcPr>
          <w:p w14:paraId="277372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FB51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60D8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6282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2ED0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FE75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114F93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CE44F46" w14:textId="77777777" w:rsidR="003042D3" w:rsidRDefault="00E163CD">
            <w:pPr>
              <w:keepNext/>
            </w:pPr>
            <w:r>
              <w:t xml:space="preserve">How many times </w:t>
            </w:r>
            <w:proofErr w:type="gramStart"/>
            <w:r>
              <w:t>were</w:t>
            </w:r>
            <w:proofErr w:type="gramEnd"/>
            <w:r>
              <w:t xml:space="preserve"> you denied </w:t>
            </w:r>
            <w:r>
              <w:lastRenderedPageBreak/>
              <w:t xml:space="preserve">a raise, a promotion, tenure, a good assignment, a job, or other such thing at work that you deserved because you are lesbian, gay, bisexual, transgender or questioning? (HHRDS_7) </w:t>
            </w:r>
          </w:p>
        </w:tc>
        <w:tc>
          <w:tcPr>
            <w:tcW w:w="1368" w:type="dxa"/>
          </w:tcPr>
          <w:p w14:paraId="5DC227F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8317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2D3A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2ED1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1FAA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CD4D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933D87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CA9104B" w14:textId="77777777" w:rsidR="003042D3" w:rsidRDefault="00E163CD">
            <w:pPr>
              <w:keepNext/>
            </w:pPr>
            <w:r>
              <w:t xml:space="preserve">How many times have you been treated unfairly by your family because you are lesbian, gay, bisexual, transgender or questioning? (HHRDS_8) </w:t>
            </w:r>
          </w:p>
        </w:tc>
        <w:tc>
          <w:tcPr>
            <w:tcW w:w="1368" w:type="dxa"/>
          </w:tcPr>
          <w:p w14:paraId="1CE2BC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75BC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DF96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B0B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D3D4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7CD63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F28C887"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5046C9B" w14:textId="77777777" w:rsidR="003042D3" w:rsidRDefault="00E163CD">
            <w:pPr>
              <w:keepNext/>
            </w:pPr>
            <w:r>
              <w:t xml:space="preserve">How many times have you been called a HETEROSEXIST name like dyke, fag, or other derogatory names? (HHRDS_9) </w:t>
            </w:r>
          </w:p>
        </w:tc>
        <w:tc>
          <w:tcPr>
            <w:tcW w:w="1368" w:type="dxa"/>
          </w:tcPr>
          <w:p w14:paraId="15C737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9D5E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40CB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BD28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D3E1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8C08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4D5E501"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AA18B22" w14:textId="77777777" w:rsidR="003042D3" w:rsidRDefault="00E163CD">
            <w:pPr>
              <w:keepNext/>
            </w:pPr>
            <w:r>
              <w:t xml:space="preserve">How many times have you been made fun of, picked on, pushed, shoved, hit or threatened with harm because you are lesbian, gay, bisexual, transgender, or questioning? (HHRDS_10) </w:t>
            </w:r>
          </w:p>
        </w:tc>
        <w:tc>
          <w:tcPr>
            <w:tcW w:w="1368" w:type="dxa"/>
          </w:tcPr>
          <w:p w14:paraId="126351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400C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3C75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6FD4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2C40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ADB3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6BEAEF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CBF34CD" w14:textId="77777777" w:rsidR="003042D3" w:rsidRDefault="00E163CD">
            <w:pPr>
              <w:keepNext/>
            </w:pPr>
            <w:r>
              <w:t xml:space="preserve">How many times have you been rejected by </w:t>
            </w:r>
            <w:r>
              <w:lastRenderedPageBreak/>
              <w:t xml:space="preserve">family members because you are lesbian, gay, bisexual, transgender or questioning? (HHRDS_11) </w:t>
            </w:r>
          </w:p>
        </w:tc>
        <w:tc>
          <w:tcPr>
            <w:tcW w:w="1368" w:type="dxa"/>
          </w:tcPr>
          <w:p w14:paraId="1E5963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456D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84DB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DFC7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033D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11D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5533B6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C4BAC6C" w14:textId="77777777" w:rsidR="003042D3" w:rsidRDefault="00E163CD">
            <w:pPr>
              <w:keepNext/>
            </w:pPr>
            <w:r>
              <w:t xml:space="preserve">How many times have you been rejected by friends because you are lesbian, gay, bisexual, transgender or questioning? (HHRDS_12) </w:t>
            </w:r>
          </w:p>
        </w:tc>
        <w:tc>
          <w:tcPr>
            <w:tcW w:w="1368" w:type="dxa"/>
          </w:tcPr>
          <w:p w14:paraId="3E2291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43857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63CB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733F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5D74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46AC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F64B2A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51AC704" w14:textId="77777777" w:rsidR="003042D3" w:rsidRDefault="00E163CD">
            <w:pPr>
              <w:keepNext/>
            </w:pPr>
            <w:r>
              <w:t xml:space="preserve">How many times have you heard ANTI-LGBTQ remarks from family members? (HHRDS_13) </w:t>
            </w:r>
          </w:p>
        </w:tc>
        <w:tc>
          <w:tcPr>
            <w:tcW w:w="1368" w:type="dxa"/>
          </w:tcPr>
          <w:p w14:paraId="7F51D4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456F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C61C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52C6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835D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B6F1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5B82D36"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527A0F1" w14:textId="77777777" w:rsidR="003042D3" w:rsidRDefault="00E163CD">
            <w:pPr>
              <w:keepNext/>
            </w:pPr>
            <w:r>
              <w:t xml:space="preserve">How many times have you been verbally insulted because you are lesbian, gay, bisexual, transgender, or questioning? (HHRDS_14) </w:t>
            </w:r>
          </w:p>
        </w:tc>
        <w:tc>
          <w:tcPr>
            <w:tcW w:w="1368" w:type="dxa"/>
          </w:tcPr>
          <w:p w14:paraId="6C560E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7338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4C1B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CDF7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AE82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DE50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5AB6BA6" w14:textId="77777777" w:rsidR="003042D3" w:rsidRDefault="003042D3"/>
    <w:p w14:paraId="7C4DA2E2" w14:textId="77777777" w:rsidR="003042D3" w:rsidRDefault="003042D3"/>
    <w:p w14:paraId="496EA14D" w14:textId="77777777" w:rsidR="003042D3" w:rsidRDefault="00E163CD">
      <w:pPr>
        <w:pStyle w:val="BlockEndLabel"/>
      </w:pPr>
      <w:r>
        <w:t>End of Block: Heterosexist Harassment, Rejection, and Discrimination Scale</w:t>
      </w:r>
    </w:p>
    <w:p w14:paraId="342EE1B6" w14:textId="77777777" w:rsidR="003042D3" w:rsidRDefault="003042D3">
      <w:pPr>
        <w:pStyle w:val="BlockSeparator"/>
      </w:pPr>
    </w:p>
    <w:p w14:paraId="0595DBB0" w14:textId="77777777" w:rsidR="003042D3" w:rsidRDefault="00E163CD">
      <w:pPr>
        <w:pStyle w:val="BlockStartLabel"/>
      </w:pPr>
      <w:r>
        <w:t>Start of Block: Coping with Discrimination Scale</w:t>
      </w:r>
    </w:p>
    <w:tbl>
      <w:tblPr>
        <w:tblStyle w:val="QQuestionIconTable"/>
        <w:tblW w:w="50" w:type="auto"/>
        <w:tblLook w:val="07E0" w:firstRow="1" w:lastRow="1" w:firstColumn="1" w:lastColumn="1" w:noHBand="1" w:noVBand="1"/>
      </w:tblPr>
      <w:tblGrid>
        <w:gridCol w:w="380"/>
      </w:tblGrid>
      <w:tr w:rsidR="003042D3" w14:paraId="2DBDE219" w14:textId="77777777">
        <w:tc>
          <w:tcPr>
            <w:tcW w:w="50" w:type="dxa"/>
          </w:tcPr>
          <w:p w14:paraId="611996DF" w14:textId="77777777" w:rsidR="003042D3" w:rsidRDefault="00E163CD">
            <w:pPr>
              <w:keepNext/>
            </w:pPr>
            <w:r>
              <w:rPr>
                <w:noProof/>
              </w:rPr>
              <w:drawing>
                <wp:inline distT="0" distB="0" distL="0" distR="0" wp14:anchorId="4D9A4FFE" wp14:editId="33FBA26F">
                  <wp:extent cx="228600" cy="228600"/>
                  <wp:effectExtent l="0" t="0" r="0" b="0"/>
                  <wp:docPr id="3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97A0F0" w14:textId="77777777" w:rsidR="003042D3" w:rsidRDefault="003042D3"/>
    <w:p w14:paraId="1C05F872" w14:textId="77777777" w:rsidR="003042D3" w:rsidRDefault="00E163CD">
      <w:pPr>
        <w:keepNext/>
      </w:pPr>
      <w:r>
        <w:lastRenderedPageBreak/>
        <w:t xml:space="preserve">CDS </w:t>
      </w:r>
      <w:r>
        <w:rPr>
          <w:b/>
        </w:rPr>
        <w:t>Instructions</w:t>
      </w:r>
      <w:r>
        <w:t>: Think of how much each item describes the way you cope with discrimination in general.</w:t>
      </w:r>
    </w:p>
    <w:tbl>
      <w:tblPr>
        <w:tblStyle w:val="QQuestionTable"/>
        <w:tblW w:w="9576" w:type="auto"/>
        <w:tblLook w:val="07E0" w:firstRow="1" w:lastRow="1" w:firstColumn="1" w:lastColumn="1" w:noHBand="1" w:noVBand="1"/>
      </w:tblPr>
      <w:tblGrid>
        <w:gridCol w:w="1637"/>
        <w:gridCol w:w="1317"/>
        <w:gridCol w:w="1300"/>
        <w:gridCol w:w="1365"/>
        <w:gridCol w:w="1313"/>
        <w:gridCol w:w="1330"/>
        <w:gridCol w:w="1328"/>
      </w:tblGrid>
      <w:tr w:rsidR="003042D3" w14:paraId="21811FD0"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C18FE6A" w14:textId="77777777" w:rsidR="003042D3" w:rsidRDefault="003042D3">
            <w:pPr>
              <w:keepNext/>
            </w:pPr>
          </w:p>
        </w:tc>
        <w:tc>
          <w:tcPr>
            <w:tcW w:w="1368" w:type="dxa"/>
          </w:tcPr>
          <w:p w14:paraId="55E4E98B" w14:textId="77777777" w:rsidR="003042D3" w:rsidRDefault="00E163CD">
            <w:pPr>
              <w:cnfStyle w:val="100000000000" w:firstRow="1" w:lastRow="0" w:firstColumn="0" w:lastColumn="0" w:oddVBand="0" w:evenVBand="0" w:oddHBand="0" w:evenHBand="0" w:firstRowFirstColumn="0" w:firstRowLastColumn="0" w:lastRowFirstColumn="0" w:lastRowLastColumn="0"/>
            </w:pPr>
            <w:r>
              <w:t>Never like me (1)</w:t>
            </w:r>
          </w:p>
        </w:tc>
        <w:tc>
          <w:tcPr>
            <w:tcW w:w="1368" w:type="dxa"/>
          </w:tcPr>
          <w:p w14:paraId="49E06CCF"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like me (2)</w:t>
            </w:r>
          </w:p>
        </w:tc>
        <w:tc>
          <w:tcPr>
            <w:tcW w:w="1368" w:type="dxa"/>
          </w:tcPr>
          <w:p w14:paraId="41BB2FF2" w14:textId="77777777" w:rsidR="003042D3" w:rsidRDefault="00E163CD">
            <w:pPr>
              <w:cnfStyle w:val="100000000000" w:firstRow="1" w:lastRow="0" w:firstColumn="0" w:lastColumn="0" w:oddVBand="0" w:evenVBand="0" w:oddHBand="0" w:evenHBand="0" w:firstRowFirstColumn="0" w:firstRowLastColumn="0" w:lastRowFirstColumn="0" w:lastRowLastColumn="0"/>
            </w:pPr>
            <w:r>
              <w:t>Sometimes like me (3)</w:t>
            </w:r>
          </w:p>
        </w:tc>
        <w:tc>
          <w:tcPr>
            <w:tcW w:w="1368" w:type="dxa"/>
          </w:tcPr>
          <w:p w14:paraId="452B1C39" w14:textId="77777777" w:rsidR="003042D3" w:rsidRDefault="00E163CD">
            <w:pPr>
              <w:cnfStyle w:val="100000000000" w:firstRow="1" w:lastRow="0" w:firstColumn="0" w:lastColumn="0" w:oddVBand="0" w:evenVBand="0" w:oddHBand="0" w:evenHBand="0" w:firstRowFirstColumn="0" w:firstRowLastColumn="0" w:lastRowFirstColumn="0" w:lastRowLastColumn="0"/>
            </w:pPr>
            <w:r>
              <w:t>Often like me (4)</w:t>
            </w:r>
          </w:p>
        </w:tc>
        <w:tc>
          <w:tcPr>
            <w:tcW w:w="1368" w:type="dxa"/>
          </w:tcPr>
          <w:p w14:paraId="21E69139" w14:textId="77777777" w:rsidR="003042D3" w:rsidRDefault="00E163CD">
            <w:pPr>
              <w:cnfStyle w:val="100000000000" w:firstRow="1" w:lastRow="0" w:firstColumn="0" w:lastColumn="0" w:oddVBand="0" w:evenVBand="0" w:oddHBand="0" w:evenHBand="0" w:firstRowFirstColumn="0" w:firstRowLastColumn="0" w:lastRowFirstColumn="0" w:lastRowLastColumn="0"/>
            </w:pPr>
            <w:r>
              <w:t>Usually like me (5)</w:t>
            </w:r>
          </w:p>
        </w:tc>
        <w:tc>
          <w:tcPr>
            <w:tcW w:w="1368" w:type="dxa"/>
          </w:tcPr>
          <w:p w14:paraId="255DFB5F" w14:textId="77777777" w:rsidR="003042D3" w:rsidRDefault="00E163CD">
            <w:pPr>
              <w:cnfStyle w:val="100000000000" w:firstRow="1" w:lastRow="0" w:firstColumn="0" w:lastColumn="0" w:oddVBand="0" w:evenVBand="0" w:oddHBand="0" w:evenHBand="0" w:firstRowFirstColumn="0" w:firstRowLastColumn="0" w:lastRowFirstColumn="0" w:lastRowLastColumn="0"/>
            </w:pPr>
            <w:r>
              <w:t>Always like me (6)</w:t>
            </w:r>
          </w:p>
        </w:tc>
      </w:tr>
      <w:tr w:rsidR="003042D3" w14:paraId="67579950"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1AE4028" w14:textId="77777777" w:rsidR="003042D3" w:rsidRDefault="00E163CD">
            <w:pPr>
              <w:keepNext/>
            </w:pPr>
            <w:r>
              <w:t xml:space="preserve">I try to educate people so that they are aware of discrimination. (CDS_1) </w:t>
            </w:r>
          </w:p>
        </w:tc>
        <w:tc>
          <w:tcPr>
            <w:tcW w:w="1368" w:type="dxa"/>
          </w:tcPr>
          <w:p w14:paraId="44E037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B6F0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3FA7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0251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F1E0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4439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DAEC067"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6A17771" w14:textId="77777777" w:rsidR="003042D3" w:rsidRDefault="00E163CD">
            <w:pPr>
              <w:keepNext/>
            </w:pPr>
            <w:r>
              <w:t xml:space="preserve">I do not talk with others about my feelings. (CDS_2) </w:t>
            </w:r>
          </w:p>
        </w:tc>
        <w:tc>
          <w:tcPr>
            <w:tcW w:w="1368" w:type="dxa"/>
          </w:tcPr>
          <w:p w14:paraId="1B6FFA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F083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EE0E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A8E6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90BD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C3B9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502BE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41815C6" w14:textId="77777777" w:rsidR="003042D3" w:rsidRDefault="00E163CD">
            <w:pPr>
              <w:keepNext/>
            </w:pPr>
            <w:r>
              <w:t xml:space="preserve">I try to stop thinking about it by taking alcohol or drugs. (CDS_3) </w:t>
            </w:r>
          </w:p>
        </w:tc>
        <w:tc>
          <w:tcPr>
            <w:tcW w:w="1368" w:type="dxa"/>
          </w:tcPr>
          <w:p w14:paraId="7B0805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B69F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0F4B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D9EA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FD845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CB53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D8EEF86"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6B1DA52" w14:textId="77777777" w:rsidR="003042D3" w:rsidRDefault="00E163CD">
            <w:pPr>
              <w:keepNext/>
            </w:pPr>
            <w:r>
              <w:t xml:space="preserve">I respond by attacking others’ ignorant beliefs. (CDS_4) </w:t>
            </w:r>
          </w:p>
        </w:tc>
        <w:tc>
          <w:tcPr>
            <w:tcW w:w="1368" w:type="dxa"/>
          </w:tcPr>
          <w:p w14:paraId="001150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4E3B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59EE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23BF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81C8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043C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7FB8361"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F87BDEC" w14:textId="77777777" w:rsidR="003042D3" w:rsidRDefault="00E163CD">
            <w:pPr>
              <w:keepNext/>
            </w:pPr>
            <w:r>
              <w:t xml:space="preserve">I wonder if I did something to provoke this incident. (CDS_5) </w:t>
            </w:r>
          </w:p>
        </w:tc>
        <w:tc>
          <w:tcPr>
            <w:tcW w:w="1368" w:type="dxa"/>
          </w:tcPr>
          <w:p w14:paraId="758DE3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51D48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53E1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004D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A7A7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D247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B42DB30"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6EBDDAE" w14:textId="77777777" w:rsidR="003042D3" w:rsidRDefault="00E163CD">
            <w:pPr>
              <w:keepNext/>
            </w:pPr>
            <w:r>
              <w:t xml:space="preserve">I educate myself to be better prepared to deal with discrimination. (CDS_6) </w:t>
            </w:r>
          </w:p>
        </w:tc>
        <w:tc>
          <w:tcPr>
            <w:tcW w:w="1368" w:type="dxa"/>
          </w:tcPr>
          <w:p w14:paraId="41A433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69E6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AA012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FAAC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AC1B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BA39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FEF9E6"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EDFB5A0" w14:textId="77777777" w:rsidR="003042D3" w:rsidRDefault="00E163CD">
            <w:pPr>
              <w:keepNext/>
            </w:pPr>
            <w:r>
              <w:t xml:space="preserve">I’ve stopped trying to do anything. (CDS_7) </w:t>
            </w:r>
          </w:p>
        </w:tc>
        <w:tc>
          <w:tcPr>
            <w:tcW w:w="1368" w:type="dxa"/>
          </w:tcPr>
          <w:p w14:paraId="774798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A913B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6611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ACA5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4625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1461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0704A6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3BC5DD19" w14:textId="77777777" w:rsidR="003042D3" w:rsidRDefault="00E163CD">
            <w:pPr>
              <w:keepNext/>
            </w:pPr>
            <w:r>
              <w:lastRenderedPageBreak/>
              <w:t xml:space="preserve">I use drugs or alcohol to take my mind off things. (CDS_8) </w:t>
            </w:r>
          </w:p>
        </w:tc>
        <w:tc>
          <w:tcPr>
            <w:tcW w:w="1368" w:type="dxa"/>
          </w:tcPr>
          <w:p w14:paraId="30BFDB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4838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9AF1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1CD2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D5FD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5DE6E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35EDF3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EE2BEC2" w14:textId="77777777" w:rsidR="003042D3" w:rsidRDefault="00E163CD">
            <w:pPr>
              <w:keepNext/>
            </w:pPr>
            <w:r>
              <w:t xml:space="preserve">I get into an argument with the person. (CDS_9) </w:t>
            </w:r>
          </w:p>
        </w:tc>
        <w:tc>
          <w:tcPr>
            <w:tcW w:w="1368" w:type="dxa"/>
          </w:tcPr>
          <w:p w14:paraId="0BBD0FE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18578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E3AA5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0BB2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CF07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6164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3750B41"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9A70413" w14:textId="77777777" w:rsidR="003042D3" w:rsidRDefault="00E163CD">
            <w:pPr>
              <w:keepNext/>
            </w:pPr>
            <w:r>
              <w:t xml:space="preserve">I wonder if I did something to offend others. (CDS_10) </w:t>
            </w:r>
          </w:p>
        </w:tc>
        <w:tc>
          <w:tcPr>
            <w:tcW w:w="1368" w:type="dxa"/>
          </w:tcPr>
          <w:p w14:paraId="075409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F84B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7118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D59D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14992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44E7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A314AC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C3DAB6F" w14:textId="77777777" w:rsidR="003042D3" w:rsidRDefault="00E163CD">
            <w:pPr>
              <w:keepNext/>
            </w:pPr>
            <w:r>
              <w:t xml:space="preserve">I try to stop discrimination at the societal level. (CDS_11) </w:t>
            </w:r>
          </w:p>
        </w:tc>
        <w:tc>
          <w:tcPr>
            <w:tcW w:w="1368" w:type="dxa"/>
          </w:tcPr>
          <w:p w14:paraId="74E68D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D3235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FF84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933E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D506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57750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E96F1A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00DF4AE" w14:textId="77777777" w:rsidR="003042D3" w:rsidRDefault="00E163CD">
            <w:pPr>
              <w:keepNext/>
            </w:pPr>
            <w:r>
              <w:t xml:space="preserve">It’s hard for me to seek emotional support from other people. (CDS_12) </w:t>
            </w:r>
          </w:p>
        </w:tc>
        <w:tc>
          <w:tcPr>
            <w:tcW w:w="1368" w:type="dxa"/>
          </w:tcPr>
          <w:p w14:paraId="527088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401F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04F3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EB12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3B42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634D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2B4035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FC275DA" w14:textId="77777777" w:rsidR="003042D3" w:rsidRDefault="00E163CD">
            <w:pPr>
              <w:keepNext/>
            </w:pPr>
            <w:r>
              <w:t xml:space="preserve">I do not use drugs or alcohol to help me forget about discrimination. (CDS_13) </w:t>
            </w:r>
          </w:p>
        </w:tc>
        <w:tc>
          <w:tcPr>
            <w:tcW w:w="1368" w:type="dxa"/>
          </w:tcPr>
          <w:p w14:paraId="62301DB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F0B0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A284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B8CB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72C3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C668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A2269E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EF0359B" w14:textId="77777777" w:rsidR="003042D3" w:rsidRDefault="00E163CD">
            <w:pPr>
              <w:keepNext/>
            </w:pPr>
            <w:r>
              <w:t xml:space="preserve">I do not directly challenge the person. (CDS_14) </w:t>
            </w:r>
          </w:p>
        </w:tc>
        <w:tc>
          <w:tcPr>
            <w:tcW w:w="1368" w:type="dxa"/>
          </w:tcPr>
          <w:p w14:paraId="40456C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6CBB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662B2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9295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7AF5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2247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330ED2F"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54616F7" w14:textId="77777777" w:rsidR="003042D3" w:rsidRDefault="00E163CD">
            <w:pPr>
              <w:keepNext/>
            </w:pPr>
            <w:r>
              <w:t xml:space="preserve">I wonder if I did something wrong. (CDS_15) </w:t>
            </w:r>
          </w:p>
        </w:tc>
        <w:tc>
          <w:tcPr>
            <w:tcW w:w="1368" w:type="dxa"/>
          </w:tcPr>
          <w:p w14:paraId="7CEBDD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927E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19D6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3779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4FB0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419D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6142C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707D1EF" w14:textId="77777777" w:rsidR="003042D3" w:rsidRDefault="00E163CD">
            <w:pPr>
              <w:keepNext/>
            </w:pPr>
            <w:r>
              <w:t xml:space="preserve">I help people to be better prepared to deal with </w:t>
            </w:r>
            <w:r>
              <w:lastRenderedPageBreak/>
              <w:t xml:space="preserve">discrimination. (CDS_16) </w:t>
            </w:r>
          </w:p>
        </w:tc>
        <w:tc>
          <w:tcPr>
            <w:tcW w:w="1368" w:type="dxa"/>
          </w:tcPr>
          <w:p w14:paraId="520D77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B1F4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0836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1D066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8AB1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BAC6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733E6DF"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A4BC7C7" w14:textId="77777777" w:rsidR="003042D3" w:rsidRDefault="00E163CD">
            <w:pPr>
              <w:keepNext/>
            </w:pPr>
            <w:r>
              <w:t xml:space="preserve">I do not have anyone to turn to for support. (CDS_17) </w:t>
            </w:r>
          </w:p>
        </w:tc>
        <w:tc>
          <w:tcPr>
            <w:tcW w:w="1368" w:type="dxa"/>
          </w:tcPr>
          <w:p w14:paraId="383BDDF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BED07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50B5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485B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DFF3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8750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F3C9169"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D2CD28C" w14:textId="77777777" w:rsidR="003042D3" w:rsidRDefault="00E163CD">
            <w:pPr>
              <w:keepNext/>
            </w:pPr>
            <w:r>
              <w:t xml:space="preserve">I do not use alcohol or drugs to help me deal with it. (CDS_18) </w:t>
            </w:r>
          </w:p>
        </w:tc>
        <w:tc>
          <w:tcPr>
            <w:tcW w:w="1368" w:type="dxa"/>
          </w:tcPr>
          <w:p w14:paraId="3B9647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D64A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4A28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0B9E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DED59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B56D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18D38B2"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1A338A5" w14:textId="77777777" w:rsidR="003042D3" w:rsidRDefault="00E163CD">
            <w:pPr>
              <w:keepNext/>
            </w:pPr>
            <w:r>
              <w:t xml:space="preserve">I try not to fight with the person who offended me. (CDS_19) </w:t>
            </w:r>
          </w:p>
        </w:tc>
        <w:tc>
          <w:tcPr>
            <w:tcW w:w="1368" w:type="dxa"/>
          </w:tcPr>
          <w:p w14:paraId="2DC0E11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871B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432E8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5D498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D9F7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EDBD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AA1208C"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1C4BBE3" w14:textId="77777777" w:rsidR="003042D3" w:rsidRDefault="00E163CD">
            <w:pPr>
              <w:keepNext/>
            </w:pPr>
            <w:r>
              <w:t xml:space="preserve">I believe I may have triggered the incident. (CDS_20) </w:t>
            </w:r>
          </w:p>
        </w:tc>
        <w:tc>
          <w:tcPr>
            <w:tcW w:w="1368" w:type="dxa"/>
          </w:tcPr>
          <w:p w14:paraId="1368C8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D86F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2DDA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27AE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6696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B5B9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C1659D1"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26AA10F" w14:textId="77777777" w:rsidR="003042D3" w:rsidRDefault="00E163CD">
            <w:pPr>
              <w:keepNext/>
            </w:pPr>
            <w:r>
              <w:t xml:space="preserve">I educate others about the negative impact of discrimination. (CDS_21) </w:t>
            </w:r>
          </w:p>
        </w:tc>
        <w:tc>
          <w:tcPr>
            <w:tcW w:w="1368" w:type="dxa"/>
          </w:tcPr>
          <w:p w14:paraId="1FB17C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F713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B63D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4FF4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65E2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B4C5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3B953F0"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0806DCF" w14:textId="77777777" w:rsidR="003042D3" w:rsidRDefault="00E163CD">
            <w:pPr>
              <w:keepNext/>
            </w:pPr>
            <w:r>
              <w:t xml:space="preserve">I have no idea what to do. (CDS_22) </w:t>
            </w:r>
          </w:p>
        </w:tc>
        <w:tc>
          <w:tcPr>
            <w:tcW w:w="1368" w:type="dxa"/>
          </w:tcPr>
          <w:p w14:paraId="1A0171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6FB4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699C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9772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0AFB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50F4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C0030D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7D604D7" w14:textId="77777777" w:rsidR="003042D3" w:rsidRDefault="00E163CD">
            <w:pPr>
              <w:keepNext/>
            </w:pPr>
            <w:r>
              <w:t xml:space="preserve">I use drugs or alcohol to numb my feelings. (CDS_23) </w:t>
            </w:r>
          </w:p>
        </w:tc>
        <w:tc>
          <w:tcPr>
            <w:tcW w:w="1368" w:type="dxa"/>
          </w:tcPr>
          <w:p w14:paraId="488480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3330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DF1E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9E79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868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BD4B5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611B16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E5E2842" w14:textId="77777777" w:rsidR="003042D3" w:rsidRDefault="00E163CD">
            <w:pPr>
              <w:keepNext/>
            </w:pPr>
            <w:r>
              <w:t xml:space="preserve">I directly challenge the person who offended me. (CDS_24) </w:t>
            </w:r>
          </w:p>
        </w:tc>
        <w:tc>
          <w:tcPr>
            <w:tcW w:w="1368" w:type="dxa"/>
          </w:tcPr>
          <w:p w14:paraId="4D3B2D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491E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2DD2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F5BE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A002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9F29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4E0D2C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FCF5931" w14:textId="77777777" w:rsidR="003042D3" w:rsidRDefault="00E163CD">
            <w:pPr>
              <w:keepNext/>
            </w:pPr>
            <w:r>
              <w:t xml:space="preserve">I do not think that I caused this event to happen. </w:t>
            </w:r>
            <w:r>
              <w:lastRenderedPageBreak/>
              <w:t xml:space="preserve">(CDS_25) </w:t>
            </w:r>
          </w:p>
        </w:tc>
        <w:tc>
          <w:tcPr>
            <w:tcW w:w="1368" w:type="dxa"/>
          </w:tcPr>
          <w:p w14:paraId="609D7D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D323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1165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74E2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2F87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68AD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035B23" w14:textId="77777777" w:rsidR="003042D3" w:rsidRDefault="003042D3"/>
    <w:p w14:paraId="0BCC19B2" w14:textId="77777777" w:rsidR="003042D3" w:rsidRDefault="003042D3"/>
    <w:p w14:paraId="30027C2F" w14:textId="77777777" w:rsidR="003042D3" w:rsidRDefault="00E163CD">
      <w:pPr>
        <w:pStyle w:val="BlockEndLabel"/>
      </w:pPr>
      <w:r>
        <w:t>End of Block: Coping with Discrimination Scale</w:t>
      </w:r>
    </w:p>
    <w:p w14:paraId="6A62EB97" w14:textId="77777777" w:rsidR="003042D3" w:rsidRDefault="003042D3">
      <w:pPr>
        <w:pStyle w:val="BlockSeparator"/>
      </w:pPr>
    </w:p>
    <w:p w14:paraId="6FF4FBDC" w14:textId="77777777" w:rsidR="003042D3" w:rsidRDefault="00E163CD">
      <w:pPr>
        <w:pStyle w:val="BlockStartLabel"/>
      </w:pPr>
      <w:r>
        <w:t>Start of Block: Daily Heterosexist Experiences Questionnaire</w:t>
      </w:r>
    </w:p>
    <w:tbl>
      <w:tblPr>
        <w:tblStyle w:val="QQuestionIconTable"/>
        <w:tblW w:w="50" w:type="auto"/>
        <w:tblLook w:val="07E0" w:firstRow="1" w:lastRow="1" w:firstColumn="1" w:lastColumn="1" w:noHBand="1" w:noVBand="1"/>
      </w:tblPr>
      <w:tblGrid>
        <w:gridCol w:w="380"/>
      </w:tblGrid>
      <w:tr w:rsidR="003042D3" w14:paraId="550681EC" w14:textId="77777777">
        <w:tc>
          <w:tcPr>
            <w:tcW w:w="50" w:type="dxa"/>
          </w:tcPr>
          <w:p w14:paraId="246F185E" w14:textId="77777777" w:rsidR="003042D3" w:rsidRDefault="00E163CD">
            <w:pPr>
              <w:keepNext/>
            </w:pPr>
            <w:r>
              <w:rPr>
                <w:noProof/>
              </w:rPr>
              <w:drawing>
                <wp:inline distT="0" distB="0" distL="0" distR="0" wp14:anchorId="57934A06" wp14:editId="488BAFE1">
                  <wp:extent cx="228600" cy="228600"/>
                  <wp:effectExtent l="0" t="0" r="0" b="0"/>
                  <wp:docPr id="3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5B32847" w14:textId="77777777" w:rsidR="003042D3" w:rsidRDefault="003042D3"/>
    <w:p w14:paraId="751D1B0F" w14:textId="77777777" w:rsidR="003042D3" w:rsidRDefault="00E163CD">
      <w:pPr>
        <w:keepNext/>
      </w:pPr>
      <w:r>
        <w:lastRenderedPageBreak/>
        <w:t xml:space="preserve">DHHQ The following is a list of experiences that LGBTQ+ people sometimes have. Please read each one carefully, and then respond to the following question:      How much has this problem distressed or bothered you </w:t>
      </w:r>
      <w:r>
        <w:rPr>
          <w:b/>
          <w:u w:val="single"/>
        </w:rPr>
        <w:t>during the past 6 months</w:t>
      </w:r>
      <w:r>
        <w:t>?       </w:t>
      </w:r>
    </w:p>
    <w:tbl>
      <w:tblPr>
        <w:tblStyle w:val="QQuestionTable"/>
        <w:tblW w:w="9576" w:type="auto"/>
        <w:tblLook w:val="07E0" w:firstRow="1" w:lastRow="1" w:firstColumn="1" w:lastColumn="1" w:noHBand="1" w:noVBand="1"/>
      </w:tblPr>
      <w:tblGrid>
        <w:gridCol w:w="1641"/>
        <w:gridCol w:w="1332"/>
        <w:gridCol w:w="1270"/>
        <w:gridCol w:w="1270"/>
        <w:gridCol w:w="1746"/>
        <w:gridCol w:w="1270"/>
        <w:gridCol w:w="1563"/>
      </w:tblGrid>
      <w:tr w:rsidR="003042D3" w14:paraId="59F7D35C"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A4049C" w14:textId="77777777" w:rsidR="003042D3" w:rsidRDefault="003042D3">
            <w:pPr>
              <w:keepNext/>
            </w:pPr>
          </w:p>
        </w:tc>
        <w:tc>
          <w:tcPr>
            <w:tcW w:w="1368" w:type="dxa"/>
          </w:tcPr>
          <w:p w14:paraId="4751BFBF" w14:textId="77777777" w:rsidR="003042D3" w:rsidRDefault="00E163CD">
            <w:pPr>
              <w:cnfStyle w:val="100000000000" w:firstRow="1" w:lastRow="0" w:firstColumn="0" w:lastColumn="0" w:oddVBand="0" w:evenVBand="0" w:oddHBand="0" w:evenHBand="0" w:firstRowFirstColumn="0" w:firstRowLastColumn="0" w:lastRowFirstColumn="0" w:lastRowLastColumn="0"/>
            </w:pPr>
            <w:r>
              <w:t>Did not happen/not applicable to me (0)</w:t>
            </w:r>
          </w:p>
        </w:tc>
        <w:tc>
          <w:tcPr>
            <w:tcW w:w="1368" w:type="dxa"/>
          </w:tcPr>
          <w:p w14:paraId="2635CB98" w14:textId="77777777" w:rsidR="003042D3" w:rsidRDefault="00E163CD">
            <w:pPr>
              <w:cnfStyle w:val="100000000000" w:firstRow="1" w:lastRow="0" w:firstColumn="0" w:lastColumn="0" w:oddVBand="0" w:evenVBand="0" w:oddHBand="0" w:evenHBand="0" w:firstRowFirstColumn="0" w:firstRowLastColumn="0" w:lastRowFirstColumn="0" w:lastRowLastColumn="0"/>
            </w:pPr>
            <w:r>
              <w:t>It happened, and it bothered me NOT AT ALL (1)</w:t>
            </w:r>
          </w:p>
        </w:tc>
        <w:tc>
          <w:tcPr>
            <w:tcW w:w="1368" w:type="dxa"/>
          </w:tcPr>
          <w:p w14:paraId="78D04B73" w14:textId="77777777" w:rsidR="003042D3" w:rsidRDefault="00E163CD">
            <w:pPr>
              <w:cnfStyle w:val="100000000000" w:firstRow="1" w:lastRow="0" w:firstColumn="0" w:lastColumn="0" w:oddVBand="0" w:evenVBand="0" w:oddHBand="0" w:evenHBand="0" w:firstRowFirstColumn="0" w:firstRowLastColumn="0" w:lastRowFirstColumn="0" w:lastRowLastColumn="0"/>
            </w:pPr>
            <w:r>
              <w:t>It happened, and it bothered me A LITTLE BIT (2)</w:t>
            </w:r>
          </w:p>
        </w:tc>
        <w:tc>
          <w:tcPr>
            <w:tcW w:w="1368" w:type="dxa"/>
          </w:tcPr>
          <w:p w14:paraId="69EB74AF" w14:textId="77777777" w:rsidR="003042D3" w:rsidRDefault="00E163CD">
            <w:pPr>
              <w:cnfStyle w:val="100000000000" w:firstRow="1" w:lastRow="0" w:firstColumn="0" w:lastColumn="0" w:oddVBand="0" w:evenVBand="0" w:oddHBand="0" w:evenHBand="0" w:firstRowFirstColumn="0" w:firstRowLastColumn="0" w:lastRowFirstColumn="0" w:lastRowLastColumn="0"/>
            </w:pPr>
            <w:r>
              <w:t>It happened, and it bothered me MODERATELY (3)</w:t>
            </w:r>
          </w:p>
        </w:tc>
        <w:tc>
          <w:tcPr>
            <w:tcW w:w="1368" w:type="dxa"/>
          </w:tcPr>
          <w:p w14:paraId="08E84BCC" w14:textId="77777777" w:rsidR="003042D3" w:rsidRDefault="00E163CD">
            <w:pPr>
              <w:cnfStyle w:val="100000000000" w:firstRow="1" w:lastRow="0" w:firstColumn="0" w:lastColumn="0" w:oddVBand="0" w:evenVBand="0" w:oddHBand="0" w:evenHBand="0" w:firstRowFirstColumn="0" w:firstRowLastColumn="0" w:lastRowFirstColumn="0" w:lastRowLastColumn="0"/>
            </w:pPr>
            <w:r>
              <w:t>It happened, and it bothered me QUITE A BIT (4)</w:t>
            </w:r>
          </w:p>
        </w:tc>
        <w:tc>
          <w:tcPr>
            <w:tcW w:w="1368" w:type="dxa"/>
          </w:tcPr>
          <w:p w14:paraId="52B08C01" w14:textId="77777777" w:rsidR="003042D3" w:rsidRDefault="00E163CD">
            <w:pPr>
              <w:cnfStyle w:val="100000000000" w:firstRow="1" w:lastRow="0" w:firstColumn="0" w:lastColumn="0" w:oddVBand="0" w:evenVBand="0" w:oddHBand="0" w:evenHBand="0" w:firstRowFirstColumn="0" w:firstRowLastColumn="0" w:lastRowFirstColumn="0" w:lastRowLastColumn="0"/>
            </w:pPr>
            <w:r>
              <w:t>It happened, and it bothered me EXTREMELY (5)</w:t>
            </w:r>
          </w:p>
        </w:tc>
      </w:tr>
      <w:tr w:rsidR="003042D3" w14:paraId="513BE3B9"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37457D3" w14:textId="77777777" w:rsidR="003042D3" w:rsidRDefault="00E163CD">
            <w:pPr>
              <w:keepNext/>
            </w:pPr>
            <w:r>
              <w:t xml:space="preserve">Being called names such as “fag” or “dyke” (DHHQ_15) </w:t>
            </w:r>
          </w:p>
        </w:tc>
        <w:tc>
          <w:tcPr>
            <w:tcW w:w="1368" w:type="dxa"/>
          </w:tcPr>
          <w:p w14:paraId="715A06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BC30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A4BB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C3E9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F20A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98352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F93E17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019BFFC9" w14:textId="77777777" w:rsidR="003042D3" w:rsidRDefault="00E163CD">
            <w:pPr>
              <w:keepNext/>
            </w:pPr>
            <w:r>
              <w:t xml:space="preserve">People staring at you when you are out in public because you are LGBTQ+ (DHHQ_29) </w:t>
            </w:r>
          </w:p>
        </w:tc>
        <w:tc>
          <w:tcPr>
            <w:tcW w:w="1368" w:type="dxa"/>
          </w:tcPr>
          <w:p w14:paraId="58B071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08A1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1FED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E7E1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B58D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F6DD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14F654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473D184D" w14:textId="77777777" w:rsidR="003042D3" w:rsidRDefault="00E163CD">
            <w:pPr>
              <w:keepNext/>
            </w:pPr>
            <w:r>
              <w:t xml:space="preserve">Being verbally harassed by strangers because you are LGBTQ+ (DHHQ_44) </w:t>
            </w:r>
          </w:p>
        </w:tc>
        <w:tc>
          <w:tcPr>
            <w:tcW w:w="1368" w:type="dxa"/>
          </w:tcPr>
          <w:p w14:paraId="0DDA10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C33F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5E25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C838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3A1F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CE81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94AC04"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DED8805" w14:textId="77777777" w:rsidR="003042D3" w:rsidRDefault="00E163CD">
            <w:pPr>
              <w:keepNext/>
            </w:pPr>
            <w:r>
              <w:t xml:space="preserve">Being verbally harassed by people you know because you are LGBTQ+ (DHHQ_45) </w:t>
            </w:r>
          </w:p>
        </w:tc>
        <w:tc>
          <w:tcPr>
            <w:tcW w:w="1368" w:type="dxa"/>
          </w:tcPr>
          <w:p w14:paraId="7C8814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7D47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1D42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9E5F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BB3D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2AB5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56A4C2A"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497C7BB" w14:textId="77777777" w:rsidR="003042D3" w:rsidRDefault="00E163CD">
            <w:pPr>
              <w:keepNext/>
            </w:pPr>
            <w:r>
              <w:t xml:space="preserve">Being treated unfairly in stores or restaurants because you are LGBTQ+ (DHHQ_46) </w:t>
            </w:r>
          </w:p>
        </w:tc>
        <w:tc>
          <w:tcPr>
            <w:tcW w:w="1368" w:type="dxa"/>
          </w:tcPr>
          <w:p w14:paraId="5DD626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8467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8315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C9A5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CF92D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4105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0AC405D"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59F89556" w14:textId="77777777" w:rsidR="003042D3" w:rsidRDefault="00E163CD">
            <w:pPr>
              <w:keepNext/>
            </w:pPr>
            <w:r>
              <w:t xml:space="preserve">This is a control question. Mark "It </w:t>
            </w:r>
            <w:r>
              <w:lastRenderedPageBreak/>
              <w:t xml:space="preserve">happened, and it bothered me EXTREMELY" and move on. (DQS_7) </w:t>
            </w:r>
          </w:p>
        </w:tc>
        <w:tc>
          <w:tcPr>
            <w:tcW w:w="1368" w:type="dxa"/>
          </w:tcPr>
          <w:p w14:paraId="3085F9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B90E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6892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CFB3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2A73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A8D9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8EAF3E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B2E1336" w14:textId="77777777" w:rsidR="003042D3" w:rsidRDefault="00E163CD">
            <w:pPr>
              <w:keepNext/>
            </w:pPr>
            <w:r>
              <w:t xml:space="preserve">People laughing at you or making jokes at your expense because you are LGBTQ+ (DHHQ_49) </w:t>
            </w:r>
          </w:p>
        </w:tc>
        <w:tc>
          <w:tcPr>
            <w:tcW w:w="1368" w:type="dxa"/>
          </w:tcPr>
          <w:p w14:paraId="31A4003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AA2D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A645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C20D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8C32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728F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C17B99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89BE738" w14:textId="77777777" w:rsidR="003042D3" w:rsidRDefault="00E163CD">
            <w:pPr>
              <w:keepNext/>
            </w:pPr>
            <w:r>
              <w:t xml:space="preserve">Being punched, hit, kicked, or beaten because you are LGBTQ+ (DHHQ_76) </w:t>
            </w:r>
          </w:p>
        </w:tc>
        <w:tc>
          <w:tcPr>
            <w:tcW w:w="1368" w:type="dxa"/>
          </w:tcPr>
          <w:p w14:paraId="0002245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37EA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1EB2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C1724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49D0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BE8C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CECAD8C"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653781C3" w14:textId="77777777" w:rsidR="003042D3" w:rsidRDefault="00E163CD">
            <w:pPr>
              <w:keepNext/>
            </w:pPr>
            <w:r>
              <w:t xml:space="preserve">Being assaulted with a weapon because you are LGBTQ+ (DHHQ_77) </w:t>
            </w:r>
          </w:p>
        </w:tc>
        <w:tc>
          <w:tcPr>
            <w:tcW w:w="1368" w:type="dxa"/>
          </w:tcPr>
          <w:p w14:paraId="1D7A00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7C1A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0D81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3048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52AD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E3818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E2B2ED8"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7ECAB2B7" w14:textId="77777777" w:rsidR="003042D3" w:rsidRDefault="00E163CD">
            <w:pPr>
              <w:keepNext/>
            </w:pPr>
            <w:r>
              <w:t xml:space="preserve">Being raped or sexually assaulted because you are LGBTQ+ (DHHQ_78) </w:t>
            </w:r>
          </w:p>
        </w:tc>
        <w:tc>
          <w:tcPr>
            <w:tcW w:w="1368" w:type="dxa"/>
          </w:tcPr>
          <w:p w14:paraId="413715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2ECC2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5B55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EDEA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480A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CD90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9BCCE95"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19B0EE9C" w14:textId="77777777" w:rsidR="003042D3" w:rsidRDefault="00E163CD">
            <w:pPr>
              <w:keepNext/>
            </w:pPr>
            <w:r>
              <w:t xml:space="preserve">Having objects thrown at you because you are LGBTQ+ (DHHQ_79) </w:t>
            </w:r>
          </w:p>
        </w:tc>
        <w:tc>
          <w:tcPr>
            <w:tcW w:w="1368" w:type="dxa"/>
          </w:tcPr>
          <w:p w14:paraId="33BE9D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BAA3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1DDB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8C03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75A3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187E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7DD8647" w14:textId="77777777" w:rsidTr="003042D3">
        <w:tc>
          <w:tcPr>
            <w:cnfStyle w:val="001000000000" w:firstRow="0" w:lastRow="0" w:firstColumn="1" w:lastColumn="0" w:oddVBand="0" w:evenVBand="0" w:oddHBand="0" w:evenHBand="0" w:firstRowFirstColumn="0" w:firstRowLastColumn="0" w:lastRowFirstColumn="0" w:lastRowLastColumn="0"/>
            <w:tcW w:w="1368" w:type="dxa"/>
          </w:tcPr>
          <w:p w14:paraId="2B4DE34D" w14:textId="77777777" w:rsidR="003042D3" w:rsidRDefault="00E163CD">
            <w:pPr>
              <w:keepNext/>
            </w:pPr>
            <w:r>
              <w:t xml:space="preserve">Being sexually harassed because you are LGBTQ+ (DHHQ_80) </w:t>
            </w:r>
          </w:p>
        </w:tc>
        <w:tc>
          <w:tcPr>
            <w:tcW w:w="1368" w:type="dxa"/>
          </w:tcPr>
          <w:p w14:paraId="6615CB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1F6A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3C77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AF87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E5CE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2BA81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875238A" w14:textId="77777777" w:rsidR="003042D3" w:rsidRDefault="003042D3"/>
    <w:p w14:paraId="70E1457D" w14:textId="77777777" w:rsidR="003042D3" w:rsidRDefault="003042D3"/>
    <w:p w14:paraId="0D33BCE2" w14:textId="77777777" w:rsidR="003042D3" w:rsidRDefault="00E163CD">
      <w:pPr>
        <w:pStyle w:val="BlockEndLabel"/>
      </w:pPr>
      <w:r>
        <w:t>End of Block: Daily Heterosexist Experiences Questionnaire</w:t>
      </w:r>
    </w:p>
    <w:p w14:paraId="14E1CFF1" w14:textId="77777777" w:rsidR="003042D3" w:rsidRDefault="003042D3">
      <w:pPr>
        <w:pStyle w:val="BlockSeparator"/>
      </w:pPr>
    </w:p>
    <w:p w14:paraId="35F31FFA" w14:textId="77777777" w:rsidR="003042D3" w:rsidRDefault="00E163CD">
      <w:pPr>
        <w:pStyle w:val="BlockStartLabel"/>
      </w:pPr>
      <w:r>
        <w:t>Start of Block: Gay-Related Rejection Sensitivity</w:t>
      </w:r>
    </w:p>
    <w:p w14:paraId="4B1E81FA" w14:textId="77777777" w:rsidR="003042D3" w:rsidRDefault="003042D3"/>
    <w:p w14:paraId="6C6D2A96" w14:textId="77777777" w:rsidR="003042D3" w:rsidRDefault="00E163CD">
      <w:pPr>
        <w:keepNext/>
      </w:pPr>
      <w:r>
        <w:t>Q381 Please read the following descriptions of situations and answer the two questions that follow each one. Imagine each situation as vividly as you can, as if you were actually there.</w:t>
      </w:r>
    </w:p>
    <w:p w14:paraId="3307A35F" w14:textId="77777777" w:rsidR="003042D3" w:rsidRDefault="003042D3"/>
    <w:p w14:paraId="4713361F" w14:textId="77777777" w:rsidR="003042D3" w:rsidRDefault="003042D3">
      <w:pPr>
        <w:pStyle w:val="QuestionSeparator"/>
      </w:pPr>
    </w:p>
    <w:p w14:paraId="47102F75" w14:textId="77777777" w:rsidR="003042D3" w:rsidRDefault="003042D3"/>
    <w:p w14:paraId="52F9806E" w14:textId="77777777" w:rsidR="003042D3" w:rsidRDefault="00E163CD">
      <w:pPr>
        <w:keepNext/>
      </w:pPr>
      <w:r>
        <w:t xml:space="preserve">GRRS_1 </w:t>
      </w:r>
      <w:r>
        <w:rPr>
          <w:b/>
        </w:rPr>
        <w:t>1. You bring a partner to a family reunion. Two of your old-fashioned aunts don’t come talk to you even though they see you.</w:t>
      </w:r>
    </w:p>
    <w:p w14:paraId="48C0EF80" w14:textId="77777777" w:rsidR="003042D3" w:rsidRDefault="003042D3"/>
    <w:p w14:paraId="2CB0DECA" w14:textId="77777777" w:rsidR="003042D3" w:rsidRDefault="003042D3">
      <w:pPr>
        <w:pStyle w:val="QuestionSeparator"/>
      </w:pPr>
    </w:p>
    <w:p w14:paraId="185FA455" w14:textId="77777777" w:rsidR="003042D3" w:rsidRDefault="003042D3"/>
    <w:p w14:paraId="28300628" w14:textId="77777777" w:rsidR="003042D3" w:rsidRDefault="00E163CD">
      <w:pPr>
        <w:keepNext/>
      </w:pPr>
      <w:r>
        <w:t xml:space="preserve">GRRS_1anx How </w:t>
      </w:r>
      <w:r>
        <w:rPr>
          <w:b/>
        </w:rPr>
        <w:t>concerned</w:t>
      </w:r>
      <w:r>
        <w:t xml:space="preserve"> or </w:t>
      </w:r>
      <w:r>
        <w:rPr>
          <w:b/>
        </w:rPr>
        <w:t>anxious</w:t>
      </w:r>
      <w:r>
        <w:t> would you be that they don't talk to you because of your sexual orientation?</w:t>
      </w:r>
    </w:p>
    <w:p w14:paraId="5568E5A0"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343E14B3" w14:textId="77777777" w:rsidR="003042D3" w:rsidRDefault="00E163CD">
      <w:pPr>
        <w:pStyle w:val="ListParagraph"/>
        <w:keepNext/>
        <w:numPr>
          <w:ilvl w:val="0"/>
          <w:numId w:val="4"/>
        </w:numPr>
      </w:pPr>
      <w:proofErr w:type="gramStart"/>
      <w:r>
        <w:t>2  (</w:t>
      </w:r>
      <w:proofErr w:type="gramEnd"/>
      <w:r>
        <w:t xml:space="preserve">2) </w:t>
      </w:r>
    </w:p>
    <w:p w14:paraId="4CACEE3E" w14:textId="77777777" w:rsidR="003042D3" w:rsidRDefault="00E163CD">
      <w:pPr>
        <w:pStyle w:val="ListParagraph"/>
        <w:keepNext/>
        <w:numPr>
          <w:ilvl w:val="0"/>
          <w:numId w:val="4"/>
        </w:numPr>
      </w:pPr>
      <w:proofErr w:type="gramStart"/>
      <w:r>
        <w:t>3  (</w:t>
      </w:r>
      <w:proofErr w:type="gramEnd"/>
      <w:r>
        <w:t xml:space="preserve">3) </w:t>
      </w:r>
    </w:p>
    <w:p w14:paraId="213CAAD9" w14:textId="77777777" w:rsidR="003042D3" w:rsidRDefault="00E163CD">
      <w:pPr>
        <w:pStyle w:val="ListParagraph"/>
        <w:keepNext/>
        <w:numPr>
          <w:ilvl w:val="0"/>
          <w:numId w:val="4"/>
        </w:numPr>
      </w:pPr>
      <w:proofErr w:type="gramStart"/>
      <w:r>
        <w:t>4  (</w:t>
      </w:r>
      <w:proofErr w:type="gramEnd"/>
      <w:r>
        <w:t xml:space="preserve">4) </w:t>
      </w:r>
    </w:p>
    <w:p w14:paraId="2F731702" w14:textId="77777777" w:rsidR="003042D3" w:rsidRDefault="00E163CD">
      <w:pPr>
        <w:pStyle w:val="ListParagraph"/>
        <w:keepNext/>
        <w:numPr>
          <w:ilvl w:val="0"/>
          <w:numId w:val="4"/>
        </w:numPr>
      </w:pPr>
      <w:proofErr w:type="gramStart"/>
      <w:r>
        <w:t>5  (</w:t>
      </w:r>
      <w:proofErr w:type="gramEnd"/>
      <w:r>
        <w:t xml:space="preserve">5) </w:t>
      </w:r>
    </w:p>
    <w:p w14:paraId="6D4668D6"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4130D407" w14:textId="77777777" w:rsidR="003042D3" w:rsidRDefault="003042D3"/>
    <w:p w14:paraId="0942D4CE" w14:textId="77777777" w:rsidR="003042D3" w:rsidRDefault="003042D3">
      <w:pPr>
        <w:pStyle w:val="QuestionSeparator"/>
      </w:pPr>
    </w:p>
    <w:p w14:paraId="63EAA884" w14:textId="77777777" w:rsidR="003042D3" w:rsidRDefault="003042D3"/>
    <w:p w14:paraId="3C4FCD4F" w14:textId="77777777" w:rsidR="003042D3" w:rsidRDefault="00E163CD">
      <w:pPr>
        <w:keepNext/>
      </w:pPr>
      <w:r>
        <w:lastRenderedPageBreak/>
        <w:t>GRRS_1likely How likely is it that they didn’t talk to you because of your sexual orientation?</w:t>
      </w:r>
    </w:p>
    <w:p w14:paraId="5C84251E"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5490CC6F" w14:textId="77777777" w:rsidR="003042D3" w:rsidRDefault="00E163CD">
      <w:pPr>
        <w:pStyle w:val="ListParagraph"/>
        <w:keepNext/>
        <w:numPr>
          <w:ilvl w:val="0"/>
          <w:numId w:val="4"/>
        </w:numPr>
      </w:pPr>
      <w:proofErr w:type="gramStart"/>
      <w:r>
        <w:t>2  (</w:t>
      </w:r>
      <w:proofErr w:type="gramEnd"/>
      <w:r>
        <w:t xml:space="preserve">2) </w:t>
      </w:r>
    </w:p>
    <w:p w14:paraId="51FFA4AD" w14:textId="77777777" w:rsidR="003042D3" w:rsidRDefault="00E163CD">
      <w:pPr>
        <w:pStyle w:val="ListParagraph"/>
        <w:keepNext/>
        <w:numPr>
          <w:ilvl w:val="0"/>
          <w:numId w:val="4"/>
        </w:numPr>
      </w:pPr>
      <w:proofErr w:type="gramStart"/>
      <w:r>
        <w:t>3  (</w:t>
      </w:r>
      <w:proofErr w:type="gramEnd"/>
      <w:r>
        <w:t xml:space="preserve">3) </w:t>
      </w:r>
    </w:p>
    <w:p w14:paraId="575D5F55" w14:textId="77777777" w:rsidR="003042D3" w:rsidRDefault="00E163CD">
      <w:pPr>
        <w:pStyle w:val="ListParagraph"/>
        <w:keepNext/>
        <w:numPr>
          <w:ilvl w:val="0"/>
          <w:numId w:val="4"/>
        </w:numPr>
      </w:pPr>
      <w:proofErr w:type="gramStart"/>
      <w:r>
        <w:t>4  (</w:t>
      </w:r>
      <w:proofErr w:type="gramEnd"/>
      <w:r>
        <w:t xml:space="preserve">4) </w:t>
      </w:r>
    </w:p>
    <w:p w14:paraId="341F1B98" w14:textId="77777777" w:rsidR="003042D3" w:rsidRDefault="00E163CD">
      <w:pPr>
        <w:pStyle w:val="ListParagraph"/>
        <w:keepNext/>
        <w:numPr>
          <w:ilvl w:val="0"/>
          <w:numId w:val="4"/>
        </w:numPr>
      </w:pPr>
      <w:proofErr w:type="gramStart"/>
      <w:r>
        <w:t>5  (</w:t>
      </w:r>
      <w:proofErr w:type="gramEnd"/>
      <w:r>
        <w:t xml:space="preserve">5) </w:t>
      </w:r>
    </w:p>
    <w:p w14:paraId="28725649"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4564ED9C" w14:textId="77777777" w:rsidR="003042D3" w:rsidRDefault="003042D3"/>
    <w:p w14:paraId="4BFC5143" w14:textId="77777777" w:rsidR="003042D3" w:rsidRDefault="003042D3">
      <w:pPr>
        <w:pStyle w:val="QuestionSeparator"/>
      </w:pPr>
    </w:p>
    <w:p w14:paraId="29C65E25" w14:textId="77777777" w:rsidR="003042D3" w:rsidRDefault="003042D3"/>
    <w:p w14:paraId="3A166D03" w14:textId="77777777" w:rsidR="003042D3" w:rsidRDefault="00E163CD">
      <w:pPr>
        <w:keepNext/>
      </w:pPr>
      <w:r>
        <w:t xml:space="preserve">GRRS_2 </w:t>
      </w:r>
      <w:r>
        <w:rPr>
          <w:b/>
        </w:rPr>
        <w:t>2. A 3-year old child of a distant relative is crawling on your lap. The child's mom comes to take the child away. </w:t>
      </w:r>
    </w:p>
    <w:p w14:paraId="0960CF14" w14:textId="77777777" w:rsidR="003042D3" w:rsidRDefault="003042D3"/>
    <w:p w14:paraId="61F4F493" w14:textId="77777777" w:rsidR="003042D3" w:rsidRDefault="003042D3">
      <w:pPr>
        <w:pStyle w:val="QuestionSeparator"/>
      </w:pPr>
    </w:p>
    <w:p w14:paraId="0D57A218" w14:textId="77777777" w:rsidR="003042D3" w:rsidRDefault="003042D3"/>
    <w:p w14:paraId="75F21B67" w14:textId="77777777" w:rsidR="003042D3" w:rsidRDefault="00E163CD">
      <w:pPr>
        <w:keepNext/>
      </w:pPr>
      <w:r>
        <w:t xml:space="preserve">GRRS_2anx How </w:t>
      </w:r>
      <w:r>
        <w:rPr>
          <w:b/>
        </w:rPr>
        <w:t>concerned</w:t>
      </w:r>
      <w:r>
        <w:t xml:space="preserve"> or </w:t>
      </w:r>
      <w:r>
        <w:rPr>
          <w:b/>
        </w:rPr>
        <w:t>anxious</w:t>
      </w:r>
      <w:r>
        <w:t> would you be that the mom took him away because of your sexual orientation?</w:t>
      </w:r>
    </w:p>
    <w:p w14:paraId="64123075"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28D9E407" w14:textId="77777777" w:rsidR="003042D3" w:rsidRDefault="00E163CD">
      <w:pPr>
        <w:pStyle w:val="ListParagraph"/>
        <w:keepNext/>
        <w:numPr>
          <w:ilvl w:val="0"/>
          <w:numId w:val="4"/>
        </w:numPr>
      </w:pPr>
      <w:proofErr w:type="gramStart"/>
      <w:r>
        <w:t>2  (</w:t>
      </w:r>
      <w:proofErr w:type="gramEnd"/>
      <w:r>
        <w:t xml:space="preserve">2) </w:t>
      </w:r>
    </w:p>
    <w:p w14:paraId="4A0DAD1F" w14:textId="77777777" w:rsidR="003042D3" w:rsidRDefault="00E163CD">
      <w:pPr>
        <w:pStyle w:val="ListParagraph"/>
        <w:keepNext/>
        <w:numPr>
          <w:ilvl w:val="0"/>
          <w:numId w:val="4"/>
        </w:numPr>
      </w:pPr>
      <w:proofErr w:type="gramStart"/>
      <w:r>
        <w:t>3  (</w:t>
      </w:r>
      <w:proofErr w:type="gramEnd"/>
      <w:r>
        <w:t xml:space="preserve">3) </w:t>
      </w:r>
    </w:p>
    <w:p w14:paraId="09B74A2B" w14:textId="77777777" w:rsidR="003042D3" w:rsidRDefault="00E163CD">
      <w:pPr>
        <w:pStyle w:val="ListParagraph"/>
        <w:keepNext/>
        <w:numPr>
          <w:ilvl w:val="0"/>
          <w:numId w:val="4"/>
        </w:numPr>
      </w:pPr>
      <w:proofErr w:type="gramStart"/>
      <w:r>
        <w:t>4  (</w:t>
      </w:r>
      <w:proofErr w:type="gramEnd"/>
      <w:r>
        <w:t xml:space="preserve">4) </w:t>
      </w:r>
    </w:p>
    <w:p w14:paraId="57A5072C" w14:textId="77777777" w:rsidR="003042D3" w:rsidRDefault="00E163CD">
      <w:pPr>
        <w:pStyle w:val="ListParagraph"/>
        <w:keepNext/>
        <w:numPr>
          <w:ilvl w:val="0"/>
          <w:numId w:val="4"/>
        </w:numPr>
      </w:pPr>
      <w:proofErr w:type="gramStart"/>
      <w:r>
        <w:t>5  (</w:t>
      </w:r>
      <w:proofErr w:type="gramEnd"/>
      <w:r>
        <w:t xml:space="preserve">5) </w:t>
      </w:r>
    </w:p>
    <w:p w14:paraId="7110FB9F"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3391FE65" w14:textId="77777777" w:rsidR="003042D3" w:rsidRDefault="003042D3"/>
    <w:p w14:paraId="02D93772" w14:textId="77777777" w:rsidR="003042D3" w:rsidRDefault="003042D3">
      <w:pPr>
        <w:pStyle w:val="QuestionSeparator"/>
      </w:pPr>
    </w:p>
    <w:p w14:paraId="6230C037" w14:textId="77777777" w:rsidR="003042D3" w:rsidRDefault="003042D3"/>
    <w:p w14:paraId="034AF9D8" w14:textId="77777777" w:rsidR="003042D3" w:rsidRDefault="00E163CD">
      <w:pPr>
        <w:keepNext/>
      </w:pPr>
      <w:r>
        <w:lastRenderedPageBreak/>
        <w:t>GRRS_2likely How likely is it that the mom took him away because of your sexual orientation?</w:t>
      </w:r>
    </w:p>
    <w:p w14:paraId="6E5F813F"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60EE4D6A" w14:textId="77777777" w:rsidR="003042D3" w:rsidRDefault="00E163CD">
      <w:pPr>
        <w:pStyle w:val="ListParagraph"/>
        <w:keepNext/>
        <w:numPr>
          <w:ilvl w:val="0"/>
          <w:numId w:val="4"/>
        </w:numPr>
      </w:pPr>
      <w:proofErr w:type="gramStart"/>
      <w:r>
        <w:t>2  (</w:t>
      </w:r>
      <w:proofErr w:type="gramEnd"/>
      <w:r>
        <w:t xml:space="preserve">2) </w:t>
      </w:r>
    </w:p>
    <w:p w14:paraId="311CD245" w14:textId="77777777" w:rsidR="003042D3" w:rsidRDefault="00E163CD">
      <w:pPr>
        <w:pStyle w:val="ListParagraph"/>
        <w:keepNext/>
        <w:numPr>
          <w:ilvl w:val="0"/>
          <w:numId w:val="4"/>
        </w:numPr>
      </w:pPr>
      <w:proofErr w:type="gramStart"/>
      <w:r>
        <w:t>3  (</w:t>
      </w:r>
      <w:proofErr w:type="gramEnd"/>
      <w:r>
        <w:t xml:space="preserve">3) </w:t>
      </w:r>
    </w:p>
    <w:p w14:paraId="39BB7716" w14:textId="77777777" w:rsidR="003042D3" w:rsidRDefault="00E163CD">
      <w:pPr>
        <w:pStyle w:val="ListParagraph"/>
        <w:keepNext/>
        <w:numPr>
          <w:ilvl w:val="0"/>
          <w:numId w:val="4"/>
        </w:numPr>
      </w:pPr>
      <w:proofErr w:type="gramStart"/>
      <w:r>
        <w:t>4  (</w:t>
      </w:r>
      <w:proofErr w:type="gramEnd"/>
      <w:r>
        <w:t xml:space="preserve">4) </w:t>
      </w:r>
    </w:p>
    <w:p w14:paraId="67D44E8C" w14:textId="77777777" w:rsidR="003042D3" w:rsidRDefault="00E163CD">
      <w:pPr>
        <w:pStyle w:val="ListParagraph"/>
        <w:keepNext/>
        <w:numPr>
          <w:ilvl w:val="0"/>
          <w:numId w:val="4"/>
        </w:numPr>
      </w:pPr>
      <w:proofErr w:type="gramStart"/>
      <w:r>
        <w:t>5  (</w:t>
      </w:r>
      <w:proofErr w:type="gramEnd"/>
      <w:r>
        <w:t xml:space="preserve">5) </w:t>
      </w:r>
    </w:p>
    <w:p w14:paraId="56D63C9B"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73DFE7CA" w14:textId="77777777" w:rsidR="003042D3" w:rsidRDefault="003042D3"/>
    <w:p w14:paraId="6FCC1648" w14:textId="77777777" w:rsidR="003042D3" w:rsidRDefault="003042D3">
      <w:pPr>
        <w:pStyle w:val="QuestionSeparator"/>
      </w:pPr>
    </w:p>
    <w:p w14:paraId="037FC990" w14:textId="77777777" w:rsidR="003042D3" w:rsidRDefault="003042D3"/>
    <w:p w14:paraId="58644119" w14:textId="77777777" w:rsidR="003042D3" w:rsidRDefault="00E163CD">
      <w:pPr>
        <w:keepNext/>
      </w:pPr>
      <w:r>
        <w:t xml:space="preserve">GRRS_3 </w:t>
      </w:r>
      <w:r>
        <w:rPr>
          <w:b/>
        </w:rPr>
        <w:t>3. You've been dating someone for a few years now and you receive a wedding invitation to a straight friend's wedding. The invite was addressed only to you, not you and a guest. </w:t>
      </w:r>
    </w:p>
    <w:p w14:paraId="1922473B" w14:textId="77777777" w:rsidR="003042D3" w:rsidRDefault="003042D3"/>
    <w:p w14:paraId="53137288" w14:textId="77777777" w:rsidR="003042D3" w:rsidRDefault="003042D3">
      <w:pPr>
        <w:pStyle w:val="QuestionSeparator"/>
      </w:pPr>
    </w:p>
    <w:p w14:paraId="2C1DABEA" w14:textId="77777777" w:rsidR="003042D3" w:rsidRDefault="003042D3"/>
    <w:p w14:paraId="0959080D" w14:textId="77777777" w:rsidR="003042D3" w:rsidRDefault="00E163CD">
      <w:pPr>
        <w:keepNext/>
      </w:pPr>
      <w:r>
        <w:t xml:space="preserve">GRRS_3anx How </w:t>
      </w:r>
      <w:r>
        <w:rPr>
          <w:b/>
        </w:rPr>
        <w:t>concerned</w:t>
      </w:r>
      <w:r>
        <w:t xml:space="preserve"> or </w:t>
      </w:r>
      <w:r>
        <w:rPr>
          <w:b/>
        </w:rPr>
        <w:t>anxious</w:t>
      </w:r>
      <w:r>
        <w:t> would you be that the invite was addressed only to you because of your sexual orientation?</w:t>
      </w:r>
    </w:p>
    <w:p w14:paraId="37969E9C"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284F8FE1" w14:textId="77777777" w:rsidR="003042D3" w:rsidRDefault="00E163CD">
      <w:pPr>
        <w:pStyle w:val="ListParagraph"/>
        <w:keepNext/>
        <w:numPr>
          <w:ilvl w:val="0"/>
          <w:numId w:val="4"/>
        </w:numPr>
      </w:pPr>
      <w:proofErr w:type="gramStart"/>
      <w:r>
        <w:t>2  (</w:t>
      </w:r>
      <w:proofErr w:type="gramEnd"/>
      <w:r>
        <w:t xml:space="preserve">2) </w:t>
      </w:r>
    </w:p>
    <w:p w14:paraId="0F4F6FFA" w14:textId="77777777" w:rsidR="003042D3" w:rsidRDefault="00E163CD">
      <w:pPr>
        <w:pStyle w:val="ListParagraph"/>
        <w:keepNext/>
        <w:numPr>
          <w:ilvl w:val="0"/>
          <w:numId w:val="4"/>
        </w:numPr>
      </w:pPr>
      <w:proofErr w:type="gramStart"/>
      <w:r>
        <w:t>3  (</w:t>
      </w:r>
      <w:proofErr w:type="gramEnd"/>
      <w:r>
        <w:t xml:space="preserve">3) </w:t>
      </w:r>
    </w:p>
    <w:p w14:paraId="75877700" w14:textId="77777777" w:rsidR="003042D3" w:rsidRDefault="00E163CD">
      <w:pPr>
        <w:pStyle w:val="ListParagraph"/>
        <w:keepNext/>
        <w:numPr>
          <w:ilvl w:val="0"/>
          <w:numId w:val="4"/>
        </w:numPr>
      </w:pPr>
      <w:proofErr w:type="gramStart"/>
      <w:r>
        <w:t>4  (</w:t>
      </w:r>
      <w:proofErr w:type="gramEnd"/>
      <w:r>
        <w:t xml:space="preserve">4) </w:t>
      </w:r>
    </w:p>
    <w:p w14:paraId="68ED2924" w14:textId="77777777" w:rsidR="003042D3" w:rsidRDefault="00E163CD">
      <w:pPr>
        <w:pStyle w:val="ListParagraph"/>
        <w:keepNext/>
        <w:numPr>
          <w:ilvl w:val="0"/>
          <w:numId w:val="4"/>
        </w:numPr>
      </w:pPr>
      <w:proofErr w:type="gramStart"/>
      <w:r>
        <w:t>5  (</w:t>
      </w:r>
      <w:proofErr w:type="gramEnd"/>
      <w:r>
        <w:t xml:space="preserve">5) </w:t>
      </w:r>
    </w:p>
    <w:p w14:paraId="6D504AE1"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3C557CCB" w14:textId="77777777" w:rsidR="003042D3" w:rsidRDefault="003042D3"/>
    <w:p w14:paraId="36A156AE" w14:textId="77777777" w:rsidR="003042D3" w:rsidRDefault="003042D3">
      <w:pPr>
        <w:pStyle w:val="QuestionSeparator"/>
      </w:pPr>
    </w:p>
    <w:p w14:paraId="6687305E" w14:textId="77777777" w:rsidR="003042D3" w:rsidRDefault="003042D3"/>
    <w:p w14:paraId="6B577A36" w14:textId="77777777" w:rsidR="003042D3" w:rsidRDefault="00E163CD">
      <w:pPr>
        <w:keepNext/>
      </w:pPr>
      <w:r>
        <w:lastRenderedPageBreak/>
        <w:t>GRRS_3likely How likely is it that the invite was addressed only to you because of your sexual orientation?</w:t>
      </w:r>
    </w:p>
    <w:p w14:paraId="15F85152"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7254793F" w14:textId="77777777" w:rsidR="003042D3" w:rsidRDefault="00E163CD">
      <w:pPr>
        <w:pStyle w:val="ListParagraph"/>
        <w:keepNext/>
        <w:numPr>
          <w:ilvl w:val="0"/>
          <w:numId w:val="4"/>
        </w:numPr>
      </w:pPr>
      <w:proofErr w:type="gramStart"/>
      <w:r>
        <w:t>2  (</w:t>
      </w:r>
      <w:proofErr w:type="gramEnd"/>
      <w:r>
        <w:t xml:space="preserve">2) </w:t>
      </w:r>
    </w:p>
    <w:p w14:paraId="2DBC6A83" w14:textId="77777777" w:rsidR="003042D3" w:rsidRDefault="00E163CD">
      <w:pPr>
        <w:pStyle w:val="ListParagraph"/>
        <w:keepNext/>
        <w:numPr>
          <w:ilvl w:val="0"/>
          <w:numId w:val="4"/>
        </w:numPr>
      </w:pPr>
      <w:proofErr w:type="gramStart"/>
      <w:r>
        <w:t>3  (</w:t>
      </w:r>
      <w:proofErr w:type="gramEnd"/>
      <w:r>
        <w:t xml:space="preserve">3) </w:t>
      </w:r>
    </w:p>
    <w:p w14:paraId="304EEA8C" w14:textId="77777777" w:rsidR="003042D3" w:rsidRDefault="00E163CD">
      <w:pPr>
        <w:pStyle w:val="ListParagraph"/>
        <w:keepNext/>
        <w:numPr>
          <w:ilvl w:val="0"/>
          <w:numId w:val="4"/>
        </w:numPr>
      </w:pPr>
      <w:proofErr w:type="gramStart"/>
      <w:r>
        <w:t>4  (</w:t>
      </w:r>
      <w:proofErr w:type="gramEnd"/>
      <w:r>
        <w:t xml:space="preserve">4) </w:t>
      </w:r>
    </w:p>
    <w:p w14:paraId="5E88D739" w14:textId="77777777" w:rsidR="003042D3" w:rsidRDefault="00E163CD">
      <w:pPr>
        <w:pStyle w:val="ListParagraph"/>
        <w:keepNext/>
        <w:numPr>
          <w:ilvl w:val="0"/>
          <w:numId w:val="4"/>
        </w:numPr>
      </w:pPr>
      <w:proofErr w:type="gramStart"/>
      <w:r>
        <w:t>5  (</w:t>
      </w:r>
      <w:proofErr w:type="gramEnd"/>
      <w:r>
        <w:t xml:space="preserve">5) </w:t>
      </w:r>
    </w:p>
    <w:p w14:paraId="42B581CB"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48412BA7" w14:textId="77777777" w:rsidR="003042D3" w:rsidRDefault="003042D3"/>
    <w:p w14:paraId="07347685" w14:textId="77777777" w:rsidR="003042D3" w:rsidRDefault="003042D3">
      <w:pPr>
        <w:pStyle w:val="QuestionSeparator"/>
      </w:pPr>
    </w:p>
    <w:p w14:paraId="02B37F6C" w14:textId="77777777" w:rsidR="003042D3" w:rsidRDefault="003042D3"/>
    <w:p w14:paraId="3B2C0111" w14:textId="77777777" w:rsidR="003042D3" w:rsidRDefault="00E163CD">
      <w:pPr>
        <w:keepNext/>
      </w:pPr>
      <w:r>
        <w:t xml:space="preserve">GRRS_4 </w:t>
      </w:r>
      <w:r>
        <w:rPr>
          <w:b/>
        </w:rPr>
        <w:t>4. You go to a job interview and the interviewer asks if you are married. You say that you and your partner have been together for 5 years. You later find out that you don't get the job. </w:t>
      </w:r>
    </w:p>
    <w:p w14:paraId="2231B0D0" w14:textId="77777777" w:rsidR="003042D3" w:rsidRDefault="003042D3"/>
    <w:p w14:paraId="6758D88D" w14:textId="77777777" w:rsidR="003042D3" w:rsidRDefault="003042D3">
      <w:pPr>
        <w:pStyle w:val="QuestionSeparator"/>
      </w:pPr>
    </w:p>
    <w:p w14:paraId="567893E1" w14:textId="77777777" w:rsidR="003042D3" w:rsidRDefault="003042D3"/>
    <w:p w14:paraId="6ACE05D6" w14:textId="77777777" w:rsidR="003042D3" w:rsidRDefault="00E163CD">
      <w:pPr>
        <w:keepNext/>
      </w:pPr>
      <w:r>
        <w:t xml:space="preserve">GRRS_4anx How </w:t>
      </w:r>
      <w:r>
        <w:rPr>
          <w:b/>
        </w:rPr>
        <w:t>concerned</w:t>
      </w:r>
      <w:r>
        <w:t xml:space="preserve"> or </w:t>
      </w:r>
      <w:r>
        <w:rPr>
          <w:b/>
        </w:rPr>
        <w:t>anxious</w:t>
      </w:r>
      <w:r>
        <w:t> would you be that you didn't get the job because of your sexual orientation?</w:t>
      </w:r>
    </w:p>
    <w:p w14:paraId="7CC2E08B"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5B2D33CC" w14:textId="77777777" w:rsidR="003042D3" w:rsidRDefault="00E163CD">
      <w:pPr>
        <w:pStyle w:val="ListParagraph"/>
        <w:keepNext/>
        <w:numPr>
          <w:ilvl w:val="0"/>
          <w:numId w:val="4"/>
        </w:numPr>
      </w:pPr>
      <w:proofErr w:type="gramStart"/>
      <w:r>
        <w:t>2  (</w:t>
      </w:r>
      <w:proofErr w:type="gramEnd"/>
      <w:r>
        <w:t xml:space="preserve">2) </w:t>
      </w:r>
    </w:p>
    <w:p w14:paraId="70290A53" w14:textId="77777777" w:rsidR="003042D3" w:rsidRDefault="00E163CD">
      <w:pPr>
        <w:pStyle w:val="ListParagraph"/>
        <w:keepNext/>
        <w:numPr>
          <w:ilvl w:val="0"/>
          <w:numId w:val="4"/>
        </w:numPr>
      </w:pPr>
      <w:proofErr w:type="gramStart"/>
      <w:r>
        <w:t>3  (</w:t>
      </w:r>
      <w:proofErr w:type="gramEnd"/>
      <w:r>
        <w:t xml:space="preserve">3) </w:t>
      </w:r>
    </w:p>
    <w:p w14:paraId="717DFD99" w14:textId="77777777" w:rsidR="003042D3" w:rsidRDefault="00E163CD">
      <w:pPr>
        <w:pStyle w:val="ListParagraph"/>
        <w:keepNext/>
        <w:numPr>
          <w:ilvl w:val="0"/>
          <w:numId w:val="4"/>
        </w:numPr>
      </w:pPr>
      <w:proofErr w:type="gramStart"/>
      <w:r>
        <w:t>4  (</w:t>
      </w:r>
      <w:proofErr w:type="gramEnd"/>
      <w:r>
        <w:t xml:space="preserve">4) </w:t>
      </w:r>
    </w:p>
    <w:p w14:paraId="0976C2B5" w14:textId="77777777" w:rsidR="003042D3" w:rsidRDefault="00E163CD">
      <w:pPr>
        <w:pStyle w:val="ListParagraph"/>
        <w:keepNext/>
        <w:numPr>
          <w:ilvl w:val="0"/>
          <w:numId w:val="4"/>
        </w:numPr>
      </w:pPr>
      <w:proofErr w:type="gramStart"/>
      <w:r>
        <w:t>5  (</w:t>
      </w:r>
      <w:proofErr w:type="gramEnd"/>
      <w:r>
        <w:t xml:space="preserve">5) </w:t>
      </w:r>
    </w:p>
    <w:p w14:paraId="2C18516D"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3BF89ADD" w14:textId="77777777" w:rsidR="003042D3" w:rsidRDefault="003042D3"/>
    <w:p w14:paraId="4B59E913" w14:textId="77777777" w:rsidR="003042D3" w:rsidRDefault="003042D3">
      <w:pPr>
        <w:pStyle w:val="QuestionSeparator"/>
      </w:pPr>
    </w:p>
    <w:p w14:paraId="534F611B" w14:textId="77777777" w:rsidR="003042D3" w:rsidRDefault="003042D3"/>
    <w:p w14:paraId="274D3588" w14:textId="77777777" w:rsidR="003042D3" w:rsidRDefault="00E163CD">
      <w:pPr>
        <w:keepNext/>
      </w:pPr>
      <w:r>
        <w:lastRenderedPageBreak/>
        <w:t>GRRS_4likely How likely is it that you didn't get the job because of your sexual orientation?</w:t>
      </w:r>
    </w:p>
    <w:p w14:paraId="580B6B63"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49238BA8" w14:textId="77777777" w:rsidR="003042D3" w:rsidRDefault="00E163CD">
      <w:pPr>
        <w:pStyle w:val="ListParagraph"/>
        <w:keepNext/>
        <w:numPr>
          <w:ilvl w:val="0"/>
          <w:numId w:val="4"/>
        </w:numPr>
      </w:pPr>
      <w:proofErr w:type="gramStart"/>
      <w:r>
        <w:t>2  (</w:t>
      </w:r>
      <w:proofErr w:type="gramEnd"/>
      <w:r>
        <w:t xml:space="preserve">2) </w:t>
      </w:r>
    </w:p>
    <w:p w14:paraId="73B18BF0" w14:textId="77777777" w:rsidR="003042D3" w:rsidRDefault="00E163CD">
      <w:pPr>
        <w:pStyle w:val="ListParagraph"/>
        <w:keepNext/>
        <w:numPr>
          <w:ilvl w:val="0"/>
          <w:numId w:val="4"/>
        </w:numPr>
      </w:pPr>
      <w:proofErr w:type="gramStart"/>
      <w:r>
        <w:t>3  (</w:t>
      </w:r>
      <w:proofErr w:type="gramEnd"/>
      <w:r>
        <w:t xml:space="preserve">3) </w:t>
      </w:r>
    </w:p>
    <w:p w14:paraId="7D526334" w14:textId="77777777" w:rsidR="003042D3" w:rsidRDefault="00E163CD">
      <w:pPr>
        <w:pStyle w:val="ListParagraph"/>
        <w:keepNext/>
        <w:numPr>
          <w:ilvl w:val="0"/>
          <w:numId w:val="4"/>
        </w:numPr>
      </w:pPr>
      <w:proofErr w:type="gramStart"/>
      <w:r>
        <w:t>4  (</w:t>
      </w:r>
      <w:proofErr w:type="gramEnd"/>
      <w:r>
        <w:t xml:space="preserve">4) </w:t>
      </w:r>
    </w:p>
    <w:p w14:paraId="5CB4CD2E" w14:textId="77777777" w:rsidR="003042D3" w:rsidRDefault="00E163CD">
      <w:pPr>
        <w:pStyle w:val="ListParagraph"/>
        <w:keepNext/>
        <w:numPr>
          <w:ilvl w:val="0"/>
          <w:numId w:val="4"/>
        </w:numPr>
      </w:pPr>
      <w:proofErr w:type="gramStart"/>
      <w:r>
        <w:t>5  (</w:t>
      </w:r>
      <w:proofErr w:type="gramEnd"/>
      <w:r>
        <w:t xml:space="preserve">5) </w:t>
      </w:r>
    </w:p>
    <w:p w14:paraId="1F305154"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1BACC169" w14:textId="77777777" w:rsidR="003042D3" w:rsidRDefault="003042D3"/>
    <w:p w14:paraId="4D848DF8" w14:textId="77777777" w:rsidR="003042D3" w:rsidRDefault="003042D3">
      <w:pPr>
        <w:pStyle w:val="QuestionSeparator"/>
      </w:pPr>
    </w:p>
    <w:p w14:paraId="71473F1A" w14:textId="77777777" w:rsidR="003042D3" w:rsidRDefault="003042D3"/>
    <w:p w14:paraId="554CCABF" w14:textId="77777777" w:rsidR="003042D3" w:rsidRDefault="00E163CD">
      <w:pPr>
        <w:keepNext/>
      </w:pPr>
      <w:r>
        <w:t xml:space="preserve">GRRS_5 </w:t>
      </w:r>
      <w:r>
        <w:rPr>
          <w:b/>
        </w:rPr>
        <w:t>5. You are going to have surgery, and the doctor tells you that he would like to give you an HIV test.</w:t>
      </w:r>
    </w:p>
    <w:p w14:paraId="7E0AD66D" w14:textId="77777777" w:rsidR="003042D3" w:rsidRDefault="003042D3"/>
    <w:p w14:paraId="00D11A06" w14:textId="77777777" w:rsidR="003042D3" w:rsidRDefault="003042D3">
      <w:pPr>
        <w:pStyle w:val="QuestionSeparator"/>
      </w:pPr>
    </w:p>
    <w:p w14:paraId="70E0068F" w14:textId="77777777" w:rsidR="003042D3" w:rsidRDefault="003042D3"/>
    <w:p w14:paraId="5D68867F" w14:textId="77777777" w:rsidR="003042D3" w:rsidRDefault="00E163CD">
      <w:pPr>
        <w:keepNext/>
      </w:pPr>
      <w:r>
        <w:t xml:space="preserve">GRRS_5anx How </w:t>
      </w:r>
      <w:r>
        <w:rPr>
          <w:b/>
        </w:rPr>
        <w:t>concerned</w:t>
      </w:r>
      <w:r>
        <w:t xml:space="preserve"> or </w:t>
      </w:r>
      <w:r>
        <w:rPr>
          <w:b/>
        </w:rPr>
        <w:t>anxious</w:t>
      </w:r>
      <w:r>
        <w:t> would you be that he gave you an HIV test because of your sexual orientation?</w:t>
      </w:r>
    </w:p>
    <w:p w14:paraId="0DFCA6C2"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3096142E" w14:textId="77777777" w:rsidR="003042D3" w:rsidRDefault="00E163CD">
      <w:pPr>
        <w:pStyle w:val="ListParagraph"/>
        <w:keepNext/>
        <w:numPr>
          <w:ilvl w:val="0"/>
          <w:numId w:val="4"/>
        </w:numPr>
      </w:pPr>
      <w:proofErr w:type="gramStart"/>
      <w:r>
        <w:t>2  (</w:t>
      </w:r>
      <w:proofErr w:type="gramEnd"/>
      <w:r>
        <w:t xml:space="preserve">2) </w:t>
      </w:r>
    </w:p>
    <w:p w14:paraId="0890E8EE" w14:textId="77777777" w:rsidR="003042D3" w:rsidRDefault="00E163CD">
      <w:pPr>
        <w:pStyle w:val="ListParagraph"/>
        <w:keepNext/>
        <w:numPr>
          <w:ilvl w:val="0"/>
          <w:numId w:val="4"/>
        </w:numPr>
      </w:pPr>
      <w:proofErr w:type="gramStart"/>
      <w:r>
        <w:t>3  (</w:t>
      </w:r>
      <w:proofErr w:type="gramEnd"/>
      <w:r>
        <w:t xml:space="preserve">3) </w:t>
      </w:r>
    </w:p>
    <w:p w14:paraId="3A449920" w14:textId="77777777" w:rsidR="003042D3" w:rsidRDefault="00E163CD">
      <w:pPr>
        <w:pStyle w:val="ListParagraph"/>
        <w:keepNext/>
        <w:numPr>
          <w:ilvl w:val="0"/>
          <w:numId w:val="4"/>
        </w:numPr>
      </w:pPr>
      <w:proofErr w:type="gramStart"/>
      <w:r>
        <w:t>4  (</w:t>
      </w:r>
      <w:proofErr w:type="gramEnd"/>
      <w:r>
        <w:t xml:space="preserve">4) </w:t>
      </w:r>
    </w:p>
    <w:p w14:paraId="74B32FF9" w14:textId="77777777" w:rsidR="003042D3" w:rsidRDefault="00E163CD">
      <w:pPr>
        <w:pStyle w:val="ListParagraph"/>
        <w:keepNext/>
        <w:numPr>
          <w:ilvl w:val="0"/>
          <w:numId w:val="4"/>
        </w:numPr>
      </w:pPr>
      <w:proofErr w:type="gramStart"/>
      <w:r>
        <w:t>5  (</w:t>
      </w:r>
      <w:proofErr w:type="gramEnd"/>
      <w:r>
        <w:t xml:space="preserve">5) </w:t>
      </w:r>
    </w:p>
    <w:p w14:paraId="19444B03"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6BFE66C3" w14:textId="77777777" w:rsidR="003042D3" w:rsidRDefault="003042D3"/>
    <w:p w14:paraId="19B93B48" w14:textId="77777777" w:rsidR="003042D3" w:rsidRDefault="003042D3">
      <w:pPr>
        <w:pStyle w:val="QuestionSeparator"/>
      </w:pPr>
    </w:p>
    <w:p w14:paraId="7223F71F" w14:textId="77777777" w:rsidR="003042D3" w:rsidRDefault="003042D3"/>
    <w:p w14:paraId="68CC426A" w14:textId="77777777" w:rsidR="003042D3" w:rsidRDefault="00E163CD">
      <w:pPr>
        <w:keepNext/>
      </w:pPr>
      <w:r>
        <w:lastRenderedPageBreak/>
        <w:t>GRRS_5likely How likely is it that he gave you an HIV test because of your sexual orientation?</w:t>
      </w:r>
    </w:p>
    <w:p w14:paraId="7F1CDAE9"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110706E5" w14:textId="77777777" w:rsidR="003042D3" w:rsidRDefault="00E163CD">
      <w:pPr>
        <w:pStyle w:val="ListParagraph"/>
        <w:keepNext/>
        <w:numPr>
          <w:ilvl w:val="0"/>
          <w:numId w:val="4"/>
        </w:numPr>
      </w:pPr>
      <w:proofErr w:type="gramStart"/>
      <w:r>
        <w:t>2  (</w:t>
      </w:r>
      <w:proofErr w:type="gramEnd"/>
      <w:r>
        <w:t xml:space="preserve">2) </w:t>
      </w:r>
    </w:p>
    <w:p w14:paraId="55A0488C" w14:textId="77777777" w:rsidR="003042D3" w:rsidRDefault="00E163CD">
      <w:pPr>
        <w:pStyle w:val="ListParagraph"/>
        <w:keepNext/>
        <w:numPr>
          <w:ilvl w:val="0"/>
          <w:numId w:val="4"/>
        </w:numPr>
      </w:pPr>
      <w:proofErr w:type="gramStart"/>
      <w:r>
        <w:t>3  (</w:t>
      </w:r>
      <w:proofErr w:type="gramEnd"/>
      <w:r>
        <w:t xml:space="preserve">3) </w:t>
      </w:r>
    </w:p>
    <w:p w14:paraId="010BF609" w14:textId="77777777" w:rsidR="003042D3" w:rsidRDefault="00E163CD">
      <w:pPr>
        <w:pStyle w:val="ListParagraph"/>
        <w:keepNext/>
        <w:numPr>
          <w:ilvl w:val="0"/>
          <w:numId w:val="4"/>
        </w:numPr>
      </w:pPr>
      <w:proofErr w:type="gramStart"/>
      <w:r>
        <w:t>4  (</w:t>
      </w:r>
      <w:proofErr w:type="gramEnd"/>
      <w:r>
        <w:t xml:space="preserve">4) </w:t>
      </w:r>
    </w:p>
    <w:p w14:paraId="42EA5C36" w14:textId="77777777" w:rsidR="003042D3" w:rsidRDefault="00E163CD">
      <w:pPr>
        <w:pStyle w:val="ListParagraph"/>
        <w:keepNext/>
        <w:numPr>
          <w:ilvl w:val="0"/>
          <w:numId w:val="4"/>
        </w:numPr>
      </w:pPr>
      <w:proofErr w:type="gramStart"/>
      <w:r>
        <w:t>5  (</w:t>
      </w:r>
      <w:proofErr w:type="gramEnd"/>
      <w:r>
        <w:t xml:space="preserve">5) </w:t>
      </w:r>
    </w:p>
    <w:p w14:paraId="33E04C26"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3ED62C84" w14:textId="77777777" w:rsidR="003042D3" w:rsidRDefault="003042D3"/>
    <w:p w14:paraId="39768E35" w14:textId="77777777" w:rsidR="003042D3" w:rsidRDefault="003042D3">
      <w:pPr>
        <w:pStyle w:val="QuestionSeparator"/>
      </w:pPr>
    </w:p>
    <w:p w14:paraId="143A6152" w14:textId="77777777" w:rsidR="003042D3" w:rsidRDefault="003042D3"/>
    <w:p w14:paraId="1EB44701" w14:textId="77777777" w:rsidR="003042D3" w:rsidRDefault="00E163CD">
      <w:pPr>
        <w:keepNext/>
      </w:pPr>
      <w:r>
        <w:t xml:space="preserve">GRRS_6 </w:t>
      </w:r>
      <w:r>
        <w:rPr>
          <w:b/>
        </w:rPr>
        <w:t>6. You go to donate blood and the person who is supposed to draw your blood turns to her co-worker and says, "Why don't you take this one?"</w:t>
      </w:r>
    </w:p>
    <w:p w14:paraId="0514BE65" w14:textId="77777777" w:rsidR="003042D3" w:rsidRDefault="003042D3"/>
    <w:p w14:paraId="07D8D1AE" w14:textId="77777777" w:rsidR="003042D3" w:rsidRDefault="003042D3">
      <w:pPr>
        <w:pStyle w:val="QuestionSeparator"/>
      </w:pPr>
    </w:p>
    <w:p w14:paraId="23F0C167" w14:textId="77777777" w:rsidR="003042D3" w:rsidRDefault="003042D3"/>
    <w:p w14:paraId="663840F1" w14:textId="77777777" w:rsidR="003042D3" w:rsidRDefault="00E163CD">
      <w:pPr>
        <w:keepNext/>
      </w:pPr>
      <w:r>
        <w:t xml:space="preserve">GRRS_6anx How </w:t>
      </w:r>
      <w:r>
        <w:rPr>
          <w:b/>
        </w:rPr>
        <w:t>concerned</w:t>
      </w:r>
      <w:r>
        <w:t xml:space="preserve"> or </w:t>
      </w:r>
      <w:r>
        <w:rPr>
          <w:b/>
        </w:rPr>
        <w:t>anxious</w:t>
      </w:r>
      <w:r>
        <w:t> would you be that she asked her co-worker to draw your blood because of your sexual orientation?</w:t>
      </w:r>
    </w:p>
    <w:p w14:paraId="1720440E"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4BDF9325" w14:textId="77777777" w:rsidR="003042D3" w:rsidRDefault="00E163CD">
      <w:pPr>
        <w:pStyle w:val="ListParagraph"/>
        <w:keepNext/>
        <w:numPr>
          <w:ilvl w:val="0"/>
          <w:numId w:val="4"/>
        </w:numPr>
      </w:pPr>
      <w:proofErr w:type="gramStart"/>
      <w:r>
        <w:t>2  (</w:t>
      </w:r>
      <w:proofErr w:type="gramEnd"/>
      <w:r>
        <w:t xml:space="preserve">2) </w:t>
      </w:r>
    </w:p>
    <w:p w14:paraId="5B1CC5E9" w14:textId="77777777" w:rsidR="003042D3" w:rsidRDefault="00E163CD">
      <w:pPr>
        <w:pStyle w:val="ListParagraph"/>
        <w:keepNext/>
        <w:numPr>
          <w:ilvl w:val="0"/>
          <w:numId w:val="4"/>
        </w:numPr>
      </w:pPr>
      <w:proofErr w:type="gramStart"/>
      <w:r>
        <w:t>3  (</w:t>
      </w:r>
      <w:proofErr w:type="gramEnd"/>
      <w:r>
        <w:t xml:space="preserve">3) </w:t>
      </w:r>
    </w:p>
    <w:p w14:paraId="79E162D1" w14:textId="77777777" w:rsidR="003042D3" w:rsidRDefault="00E163CD">
      <w:pPr>
        <w:pStyle w:val="ListParagraph"/>
        <w:keepNext/>
        <w:numPr>
          <w:ilvl w:val="0"/>
          <w:numId w:val="4"/>
        </w:numPr>
      </w:pPr>
      <w:proofErr w:type="gramStart"/>
      <w:r>
        <w:t>4  (</w:t>
      </w:r>
      <w:proofErr w:type="gramEnd"/>
      <w:r>
        <w:t xml:space="preserve">4) </w:t>
      </w:r>
    </w:p>
    <w:p w14:paraId="5698F0B3" w14:textId="77777777" w:rsidR="003042D3" w:rsidRDefault="00E163CD">
      <w:pPr>
        <w:pStyle w:val="ListParagraph"/>
        <w:keepNext/>
        <w:numPr>
          <w:ilvl w:val="0"/>
          <w:numId w:val="4"/>
        </w:numPr>
      </w:pPr>
      <w:proofErr w:type="gramStart"/>
      <w:r>
        <w:t>5  (</w:t>
      </w:r>
      <w:proofErr w:type="gramEnd"/>
      <w:r>
        <w:t xml:space="preserve">5) </w:t>
      </w:r>
    </w:p>
    <w:p w14:paraId="4456D7C5"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52A08B1D" w14:textId="77777777" w:rsidR="003042D3" w:rsidRDefault="003042D3"/>
    <w:p w14:paraId="7405BC9C" w14:textId="77777777" w:rsidR="003042D3" w:rsidRDefault="003042D3">
      <w:pPr>
        <w:pStyle w:val="QuestionSeparator"/>
      </w:pPr>
    </w:p>
    <w:p w14:paraId="1B21AE27" w14:textId="77777777" w:rsidR="003042D3" w:rsidRDefault="003042D3"/>
    <w:p w14:paraId="7622BCD8" w14:textId="77777777" w:rsidR="003042D3" w:rsidRDefault="00E163CD">
      <w:pPr>
        <w:keepNext/>
      </w:pPr>
      <w:r>
        <w:lastRenderedPageBreak/>
        <w:t>GRRS_6likely How likely is it that she asked her co-worker to draw your blood because of your sexual orientation?</w:t>
      </w:r>
    </w:p>
    <w:p w14:paraId="2DB3B0E4"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6195EF92" w14:textId="77777777" w:rsidR="003042D3" w:rsidRDefault="00E163CD">
      <w:pPr>
        <w:pStyle w:val="ListParagraph"/>
        <w:keepNext/>
        <w:numPr>
          <w:ilvl w:val="0"/>
          <w:numId w:val="4"/>
        </w:numPr>
      </w:pPr>
      <w:proofErr w:type="gramStart"/>
      <w:r>
        <w:t>2  (</w:t>
      </w:r>
      <w:proofErr w:type="gramEnd"/>
      <w:r>
        <w:t xml:space="preserve">2) </w:t>
      </w:r>
    </w:p>
    <w:p w14:paraId="50149E96" w14:textId="77777777" w:rsidR="003042D3" w:rsidRDefault="00E163CD">
      <w:pPr>
        <w:pStyle w:val="ListParagraph"/>
        <w:keepNext/>
        <w:numPr>
          <w:ilvl w:val="0"/>
          <w:numId w:val="4"/>
        </w:numPr>
      </w:pPr>
      <w:proofErr w:type="gramStart"/>
      <w:r>
        <w:t>3  (</w:t>
      </w:r>
      <w:proofErr w:type="gramEnd"/>
      <w:r>
        <w:t xml:space="preserve">3) </w:t>
      </w:r>
    </w:p>
    <w:p w14:paraId="4214C592" w14:textId="77777777" w:rsidR="003042D3" w:rsidRDefault="00E163CD">
      <w:pPr>
        <w:pStyle w:val="ListParagraph"/>
        <w:keepNext/>
        <w:numPr>
          <w:ilvl w:val="0"/>
          <w:numId w:val="4"/>
        </w:numPr>
      </w:pPr>
      <w:proofErr w:type="gramStart"/>
      <w:r>
        <w:t>4  (</w:t>
      </w:r>
      <w:proofErr w:type="gramEnd"/>
      <w:r>
        <w:t xml:space="preserve">4) </w:t>
      </w:r>
    </w:p>
    <w:p w14:paraId="31EC4D27" w14:textId="77777777" w:rsidR="003042D3" w:rsidRDefault="00E163CD">
      <w:pPr>
        <w:pStyle w:val="ListParagraph"/>
        <w:keepNext/>
        <w:numPr>
          <w:ilvl w:val="0"/>
          <w:numId w:val="4"/>
        </w:numPr>
      </w:pPr>
      <w:proofErr w:type="gramStart"/>
      <w:r>
        <w:t>5  (</w:t>
      </w:r>
      <w:proofErr w:type="gramEnd"/>
      <w:r>
        <w:t xml:space="preserve">5) </w:t>
      </w:r>
    </w:p>
    <w:p w14:paraId="5158A636"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50ED45AD" w14:textId="77777777" w:rsidR="003042D3" w:rsidRDefault="003042D3"/>
    <w:p w14:paraId="3996D271" w14:textId="77777777" w:rsidR="003042D3" w:rsidRDefault="003042D3">
      <w:pPr>
        <w:pStyle w:val="QuestionSeparator"/>
      </w:pPr>
    </w:p>
    <w:p w14:paraId="6A1415A9" w14:textId="77777777" w:rsidR="003042D3" w:rsidRDefault="003042D3"/>
    <w:p w14:paraId="1F8FE1B8" w14:textId="77777777" w:rsidR="003042D3" w:rsidRDefault="00E163CD">
      <w:pPr>
        <w:keepNext/>
      </w:pPr>
      <w:r>
        <w:t xml:space="preserve">GRRS_7 </w:t>
      </w:r>
      <w:r>
        <w:rPr>
          <w:b/>
        </w:rPr>
        <w:t>7. You go to get an STI checkup, and the man taking your sexual history is rude towards you.</w:t>
      </w:r>
    </w:p>
    <w:p w14:paraId="6DD303D7" w14:textId="77777777" w:rsidR="003042D3" w:rsidRDefault="003042D3"/>
    <w:p w14:paraId="5347518E" w14:textId="77777777" w:rsidR="003042D3" w:rsidRDefault="003042D3">
      <w:pPr>
        <w:pStyle w:val="QuestionSeparator"/>
      </w:pPr>
    </w:p>
    <w:p w14:paraId="72109790" w14:textId="77777777" w:rsidR="003042D3" w:rsidRDefault="003042D3"/>
    <w:p w14:paraId="01936D7F" w14:textId="77777777" w:rsidR="003042D3" w:rsidRDefault="00E163CD">
      <w:pPr>
        <w:keepNext/>
      </w:pPr>
      <w:r>
        <w:t xml:space="preserve">GRRS_7anx How </w:t>
      </w:r>
      <w:r>
        <w:rPr>
          <w:b/>
        </w:rPr>
        <w:t>concerned</w:t>
      </w:r>
      <w:r>
        <w:t xml:space="preserve"> or </w:t>
      </w:r>
      <w:r>
        <w:rPr>
          <w:b/>
        </w:rPr>
        <w:t>anxious</w:t>
      </w:r>
      <w:r>
        <w:t> would you be that he is rude towards you because of your sexual orientation?</w:t>
      </w:r>
    </w:p>
    <w:p w14:paraId="0FDC501F"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11FA6479" w14:textId="77777777" w:rsidR="003042D3" w:rsidRDefault="00E163CD">
      <w:pPr>
        <w:pStyle w:val="ListParagraph"/>
        <w:keepNext/>
        <w:numPr>
          <w:ilvl w:val="0"/>
          <w:numId w:val="4"/>
        </w:numPr>
      </w:pPr>
      <w:proofErr w:type="gramStart"/>
      <w:r>
        <w:t>2  (</w:t>
      </w:r>
      <w:proofErr w:type="gramEnd"/>
      <w:r>
        <w:t xml:space="preserve">2) </w:t>
      </w:r>
    </w:p>
    <w:p w14:paraId="4DED1F34" w14:textId="77777777" w:rsidR="003042D3" w:rsidRDefault="00E163CD">
      <w:pPr>
        <w:pStyle w:val="ListParagraph"/>
        <w:keepNext/>
        <w:numPr>
          <w:ilvl w:val="0"/>
          <w:numId w:val="4"/>
        </w:numPr>
      </w:pPr>
      <w:proofErr w:type="gramStart"/>
      <w:r>
        <w:t>3  (</w:t>
      </w:r>
      <w:proofErr w:type="gramEnd"/>
      <w:r>
        <w:t xml:space="preserve">3) </w:t>
      </w:r>
    </w:p>
    <w:p w14:paraId="1CD2FAA7" w14:textId="77777777" w:rsidR="003042D3" w:rsidRDefault="00E163CD">
      <w:pPr>
        <w:pStyle w:val="ListParagraph"/>
        <w:keepNext/>
        <w:numPr>
          <w:ilvl w:val="0"/>
          <w:numId w:val="4"/>
        </w:numPr>
      </w:pPr>
      <w:proofErr w:type="gramStart"/>
      <w:r>
        <w:t>4  (</w:t>
      </w:r>
      <w:proofErr w:type="gramEnd"/>
      <w:r>
        <w:t xml:space="preserve">4) </w:t>
      </w:r>
    </w:p>
    <w:p w14:paraId="64E691E9" w14:textId="77777777" w:rsidR="003042D3" w:rsidRDefault="00E163CD">
      <w:pPr>
        <w:pStyle w:val="ListParagraph"/>
        <w:keepNext/>
        <w:numPr>
          <w:ilvl w:val="0"/>
          <w:numId w:val="4"/>
        </w:numPr>
      </w:pPr>
      <w:proofErr w:type="gramStart"/>
      <w:r>
        <w:t>5  (</w:t>
      </w:r>
      <w:proofErr w:type="gramEnd"/>
      <w:r>
        <w:t xml:space="preserve">5) </w:t>
      </w:r>
    </w:p>
    <w:p w14:paraId="7C788F27"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3818C082" w14:textId="77777777" w:rsidR="003042D3" w:rsidRDefault="003042D3"/>
    <w:p w14:paraId="289E0016" w14:textId="77777777" w:rsidR="003042D3" w:rsidRDefault="003042D3">
      <w:pPr>
        <w:pStyle w:val="QuestionSeparator"/>
      </w:pPr>
    </w:p>
    <w:p w14:paraId="5076230F" w14:textId="77777777" w:rsidR="003042D3" w:rsidRDefault="003042D3"/>
    <w:p w14:paraId="5F2BD2D6" w14:textId="77777777" w:rsidR="003042D3" w:rsidRDefault="00E163CD">
      <w:pPr>
        <w:keepNext/>
      </w:pPr>
      <w:r>
        <w:lastRenderedPageBreak/>
        <w:t>GRRS_7likely How likely is it that he is rude towards you because of your sexual orientation?</w:t>
      </w:r>
    </w:p>
    <w:p w14:paraId="2F443429"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6691C942" w14:textId="77777777" w:rsidR="003042D3" w:rsidRDefault="00E163CD">
      <w:pPr>
        <w:pStyle w:val="ListParagraph"/>
        <w:keepNext/>
        <w:numPr>
          <w:ilvl w:val="0"/>
          <w:numId w:val="4"/>
        </w:numPr>
      </w:pPr>
      <w:proofErr w:type="gramStart"/>
      <w:r>
        <w:t>2  (</w:t>
      </w:r>
      <w:proofErr w:type="gramEnd"/>
      <w:r>
        <w:t xml:space="preserve">2) </w:t>
      </w:r>
    </w:p>
    <w:p w14:paraId="01E2C3F2" w14:textId="77777777" w:rsidR="003042D3" w:rsidRDefault="00E163CD">
      <w:pPr>
        <w:pStyle w:val="ListParagraph"/>
        <w:keepNext/>
        <w:numPr>
          <w:ilvl w:val="0"/>
          <w:numId w:val="4"/>
        </w:numPr>
      </w:pPr>
      <w:proofErr w:type="gramStart"/>
      <w:r>
        <w:t>3  (</w:t>
      </w:r>
      <w:proofErr w:type="gramEnd"/>
      <w:r>
        <w:t xml:space="preserve">3) </w:t>
      </w:r>
    </w:p>
    <w:p w14:paraId="7383BBA8" w14:textId="77777777" w:rsidR="003042D3" w:rsidRDefault="00E163CD">
      <w:pPr>
        <w:pStyle w:val="ListParagraph"/>
        <w:keepNext/>
        <w:numPr>
          <w:ilvl w:val="0"/>
          <w:numId w:val="4"/>
        </w:numPr>
      </w:pPr>
      <w:proofErr w:type="gramStart"/>
      <w:r>
        <w:t>4  (</w:t>
      </w:r>
      <w:proofErr w:type="gramEnd"/>
      <w:r>
        <w:t xml:space="preserve">4) </w:t>
      </w:r>
    </w:p>
    <w:p w14:paraId="1FC30456" w14:textId="77777777" w:rsidR="003042D3" w:rsidRDefault="00E163CD">
      <w:pPr>
        <w:pStyle w:val="ListParagraph"/>
        <w:keepNext/>
        <w:numPr>
          <w:ilvl w:val="0"/>
          <w:numId w:val="4"/>
        </w:numPr>
      </w:pPr>
      <w:proofErr w:type="gramStart"/>
      <w:r>
        <w:t>5  (</w:t>
      </w:r>
      <w:proofErr w:type="gramEnd"/>
      <w:r>
        <w:t xml:space="preserve">5) </w:t>
      </w:r>
    </w:p>
    <w:p w14:paraId="178A1BCE"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28596908" w14:textId="77777777" w:rsidR="003042D3" w:rsidRDefault="003042D3"/>
    <w:p w14:paraId="091F1E6B" w14:textId="77777777" w:rsidR="003042D3" w:rsidRDefault="003042D3">
      <w:pPr>
        <w:pStyle w:val="QuestionSeparator"/>
      </w:pPr>
    </w:p>
    <w:p w14:paraId="09DE9F6E" w14:textId="77777777" w:rsidR="003042D3" w:rsidRDefault="003042D3"/>
    <w:p w14:paraId="3C96E70C" w14:textId="77777777" w:rsidR="003042D3" w:rsidRDefault="00E163CD">
      <w:pPr>
        <w:keepNext/>
      </w:pPr>
      <w:r>
        <w:t xml:space="preserve">GRRS_8 </w:t>
      </w:r>
      <w:r>
        <w:rPr>
          <w:b/>
        </w:rPr>
        <w:t>8. You bring someone you are dating to a fancy restaurant of straight patrons, and you are seated away from everyone else in a back corner of the restaurant.</w:t>
      </w:r>
    </w:p>
    <w:p w14:paraId="042A9805" w14:textId="77777777" w:rsidR="003042D3" w:rsidRDefault="003042D3"/>
    <w:p w14:paraId="7116B76E" w14:textId="77777777" w:rsidR="003042D3" w:rsidRDefault="003042D3">
      <w:pPr>
        <w:pStyle w:val="QuestionSeparator"/>
      </w:pPr>
    </w:p>
    <w:p w14:paraId="0F87D8F8" w14:textId="77777777" w:rsidR="003042D3" w:rsidRDefault="003042D3"/>
    <w:p w14:paraId="699B6C0C" w14:textId="77777777" w:rsidR="003042D3" w:rsidRDefault="00E163CD">
      <w:pPr>
        <w:keepNext/>
      </w:pPr>
      <w:r>
        <w:t xml:space="preserve">GRRS_8anx How </w:t>
      </w:r>
      <w:r>
        <w:rPr>
          <w:b/>
        </w:rPr>
        <w:t>concerned</w:t>
      </w:r>
      <w:r>
        <w:t xml:space="preserve"> or </w:t>
      </w:r>
      <w:r>
        <w:rPr>
          <w:b/>
        </w:rPr>
        <w:t>anxious</w:t>
      </w:r>
      <w:r>
        <w:t> would you be that you were seated there because of your sexual orientation?</w:t>
      </w:r>
    </w:p>
    <w:p w14:paraId="0A8CECEB"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5B699DB4" w14:textId="77777777" w:rsidR="003042D3" w:rsidRDefault="00E163CD">
      <w:pPr>
        <w:pStyle w:val="ListParagraph"/>
        <w:keepNext/>
        <w:numPr>
          <w:ilvl w:val="0"/>
          <w:numId w:val="4"/>
        </w:numPr>
      </w:pPr>
      <w:proofErr w:type="gramStart"/>
      <w:r>
        <w:t>2  (</w:t>
      </w:r>
      <w:proofErr w:type="gramEnd"/>
      <w:r>
        <w:t xml:space="preserve">2) </w:t>
      </w:r>
    </w:p>
    <w:p w14:paraId="7DD3F447" w14:textId="77777777" w:rsidR="003042D3" w:rsidRDefault="00E163CD">
      <w:pPr>
        <w:pStyle w:val="ListParagraph"/>
        <w:keepNext/>
        <w:numPr>
          <w:ilvl w:val="0"/>
          <w:numId w:val="4"/>
        </w:numPr>
      </w:pPr>
      <w:proofErr w:type="gramStart"/>
      <w:r>
        <w:t>3  (</w:t>
      </w:r>
      <w:proofErr w:type="gramEnd"/>
      <w:r>
        <w:t xml:space="preserve">3) </w:t>
      </w:r>
    </w:p>
    <w:p w14:paraId="474F4B97" w14:textId="77777777" w:rsidR="003042D3" w:rsidRDefault="00E163CD">
      <w:pPr>
        <w:pStyle w:val="ListParagraph"/>
        <w:keepNext/>
        <w:numPr>
          <w:ilvl w:val="0"/>
          <w:numId w:val="4"/>
        </w:numPr>
      </w:pPr>
      <w:proofErr w:type="gramStart"/>
      <w:r>
        <w:t>4  (</w:t>
      </w:r>
      <w:proofErr w:type="gramEnd"/>
      <w:r>
        <w:t xml:space="preserve">4) </w:t>
      </w:r>
    </w:p>
    <w:p w14:paraId="4813CD2D" w14:textId="77777777" w:rsidR="003042D3" w:rsidRDefault="00E163CD">
      <w:pPr>
        <w:pStyle w:val="ListParagraph"/>
        <w:keepNext/>
        <w:numPr>
          <w:ilvl w:val="0"/>
          <w:numId w:val="4"/>
        </w:numPr>
      </w:pPr>
      <w:proofErr w:type="gramStart"/>
      <w:r>
        <w:t>5  (</w:t>
      </w:r>
      <w:proofErr w:type="gramEnd"/>
      <w:r>
        <w:t xml:space="preserve">5) </w:t>
      </w:r>
    </w:p>
    <w:p w14:paraId="3AB311B6"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02BB4F35" w14:textId="77777777" w:rsidR="003042D3" w:rsidRDefault="003042D3"/>
    <w:p w14:paraId="66DA60CB" w14:textId="77777777" w:rsidR="003042D3" w:rsidRDefault="003042D3">
      <w:pPr>
        <w:pStyle w:val="QuestionSeparator"/>
      </w:pPr>
    </w:p>
    <w:p w14:paraId="62C042F5" w14:textId="77777777" w:rsidR="003042D3" w:rsidRDefault="003042D3"/>
    <w:p w14:paraId="04D5A17A" w14:textId="77777777" w:rsidR="003042D3" w:rsidRDefault="00E163CD">
      <w:pPr>
        <w:keepNext/>
      </w:pPr>
      <w:r>
        <w:lastRenderedPageBreak/>
        <w:t>GRRS_8likely How likely is it that you were seated there because of your sexual orientation?</w:t>
      </w:r>
    </w:p>
    <w:p w14:paraId="12A06B16"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2F38F373" w14:textId="77777777" w:rsidR="003042D3" w:rsidRDefault="00E163CD">
      <w:pPr>
        <w:pStyle w:val="ListParagraph"/>
        <w:keepNext/>
        <w:numPr>
          <w:ilvl w:val="0"/>
          <w:numId w:val="4"/>
        </w:numPr>
      </w:pPr>
      <w:proofErr w:type="gramStart"/>
      <w:r>
        <w:t>2  (</w:t>
      </w:r>
      <w:proofErr w:type="gramEnd"/>
      <w:r>
        <w:t xml:space="preserve">2) </w:t>
      </w:r>
    </w:p>
    <w:p w14:paraId="36E04F0E" w14:textId="77777777" w:rsidR="003042D3" w:rsidRDefault="00E163CD">
      <w:pPr>
        <w:pStyle w:val="ListParagraph"/>
        <w:keepNext/>
        <w:numPr>
          <w:ilvl w:val="0"/>
          <w:numId w:val="4"/>
        </w:numPr>
      </w:pPr>
      <w:proofErr w:type="gramStart"/>
      <w:r>
        <w:t>3  (</w:t>
      </w:r>
      <w:proofErr w:type="gramEnd"/>
      <w:r>
        <w:t xml:space="preserve">3) </w:t>
      </w:r>
    </w:p>
    <w:p w14:paraId="5645A27A" w14:textId="77777777" w:rsidR="003042D3" w:rsidRDefault="00E163CD">
      <w:pPr>
        <w:pStyle w:val="ListParagraph"/>
        <w:keepNext/>
        <w:numPr>
          <w:ilvl w:val="0"/>
          <w:numId w:val="4"/>
        </w:numPr>
      </w:pPr>
      <w:proofErr w:type="gramStart"/>
      <w:r>
        <w:t>4  (</w:t>
      </w:r>
      <w:proofErr w:type="gramEnd"/>
      <w:r>
        <w:t xml:space="preserve">4) </w:t>
      </w:r>
    </w:p>
    <w:p w14:paraId="48770CB8" w14:textId="77777777" w:rsidR="003042D3" w:rsidRDefault="00E163CD">
      <w:pPr>
        <w:pStyle w:val="ListParagraph"/>
        <w:keepNext/>
        <w:numPr>
          <w:ilvl w:val="0"/>
          <w:numId w:val="4"/>
        </w:numPr>
      </w:pPr>
      <w:proofErr w:type="gramStart"/>
      <w:r>
        <w:t>5  (</w:t>
      </w:r>
      <w:proofErr w:type="gramEnd"/>
      <w:r>
        <w:t xml:space="preserve">5) </w:t>
      </w:r>
    </w:p>
    <w:p w14:paraId="1A2FC5FD"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35CB37E7" w14:textId="77777777" w:rsidR="003042D3" w:rsidRDefault="003042D3"/>
    <w:p w14:paraId="502C6D36" w14:textId="77777777" w:rsidR="003042D3" w:rsidRDefault="003042D3">
      <w:pPr>
        <w:pStyle w:val="QuestionSeparator"/>
      </w:pPr>
    </w:p>
    <w:p w14:paraId="536697B8" w14:textId="77777777" w:rsidR="003042D3" w:rsidRDefault="003042D3"/>
    <w:p w14:paraId="21D7454A" w14:textId="77777777" w:rsidR="003042D3" w:rsidRDefault="00E163CD">
      <w:pPr>
        <w:keepNext/>
      </w:pPr>
      <w:r>
        <w:t xml:space="preserve">GRRS_9 </w:t>
      </w:r>
      <w:r>
        <w:rPr>
          <w:b/>
        </w:rPr>
        <w:t>9. You and your partner are on a road trip and decide to check into a hotel in a rural town. The sign out front says there are vacancies. The two of you go inside, and the woman at the front desk says that there are no rooms left. </w:t>
      </w:r>
    </w:p>
    <w:p w14:paraId="5A89DA62" w14:textId="77777777" w:rsidR="003042D3" w:rsidRDefault="003042D3"/>
    <w:p w14:paraId="758BCBC6" w14:textId="77777777" w:rsidR="003042D3" w:rsidRDefault="003042D3">
      <w:pPr>
        <w:pStyle w:val="QuestionSeparator"/>
      </w:pPr>
    </w:p>
    <w:p w14:paraId="0F155388" w14:textId="77777777" w:rsidR="003042D3" w:rsidRDefault="003042D3"/>
    <w:p w14:paraId="403251C3" w14:textId="77777777" w:rsidR="003042D3" w:rsidRDefault="00E163CD">
      <w:pPr>
        <w:keepNext/>
      </w:pPr>
      <w:r>
        <w:t xml:space="preserve">GRRS_9anx How </w:t>
      </w:r>
      <w:r>
        <w:rPr>
          <w:b/>
        </w:rPr>
        <w:t>concerned</w:t>
      </w:r>
      <w:r>
        <w:t xml:space="preserve"> or </w:t>
      </w:r>
      <w:r>
        <w:rPr>
          <w:b/>
        </w:rPr>
        <w:t>anxious</w:t>
      </w:r>
      <w:r>
        <w:t> would you be that she lied to you because of your sexual orientation?</w:t>
      </w:r>
    </w:p>
    <w:p w14:paraId="65777902"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336A3365" w14:textId="77777777" w:rsidR="003042D3" w:rsidRDefault="00E163CD">
      <w:pPr>
        <w:pStyle w:val="ListParagraph"/>
        <w:keepNext/>
        <w:numPr>
          <w:ilvl w:val="0"/>
          <w:numId w:val="4"/>
        </w:numPr>
      </w:pPr>
      <w:proofErr w:type="gramStart"/>
      <w:r>
        <w:t>2  (</w:t>
      </w:r>
      <w:proofErr w:type="gramEnd"/>
      <w:r>
        <w:t xml:space="preserve">2) </w:t>
      </w:r>
    </w:p>
    <w:p w14:paraId="0C42723A" w14:textId="77777777" w:rsidR="003042D3" w:rsidRDefault="00E163CD">
      <w:pPr>
        <w:pStyle w:val="ListParagraph"/>
        <w:keepNext/>
        <w:numPr>
          <w:ilvl w:val="0"/>
          <w:numId w:val="4"/>
        </w:numPr>
      </w:pPr>
      <w:proofErr w:type="gramStart"/>
      <w:r>
        <w:t>3  (</w:t>
      </w:r>
      <w:proofErr w:type="gramEnd"/>
      <w:r>
        <w:t xml:space="preserve">3) </w:t>
      </w:r>
    </w:p>
    <w:p w14:paraId="6C24C7F3" w14:textId="77777777" w:rsidR="003042D3" w:rsidRDefault="00E163CD">
      <w:pPr>
        <w:pStyle w:val="ListParagraph"/>
        <w:keepNext/>
        <w:numPr>
          <w:ilvl w:val="0"/>
          <w:numId w:val="4"/>
        </w:numPr>
      </w:pPr>
      <w:proofErr w:type="gramStart"/>
      <w:r>
        <w:t>4  (</w:t>
      </w:r>
      <w:proofErr w:type="gramEnd"/>
      <w:r>
        <w:t xml:space="preserve">4) </w:t>
      </w:r>
    </w:p>
    <w:p w14:paraId="5A17ADE9" w14:textId="77777777" w:rsidR="003042D3" w:rsidRDefault="00E163CD">
      <w:pPr>
        <w:pStyle w:val="ListParagraph"/>
        <w:keepNext/>
        <w:numPr>
          <w:ilvl w:val="0"/>
          <w:numId w:val="4"/>
        </w:numPr>
      </w:pPr>
      <w:proofErr w:type="gramStart"/>
      <w:r>
        <w:t>5  (</w:t>
      </w:r>
      <w:proofErr w:type="gramEnd"/>
      <w:r>
        <w:t xml:space="preserve">5) </w:t>
      </w:r>
    </w:p>
    <w:p w14:paraId="5977AE91"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5F70D23B" w14:textId="77777777" w:rsidR="003042D3" w:rsidRDefault="003042D3"/>
    <w:p w14:paraId="063E0E4F" w14:textId="77777777" w:rsidR="003042D3" w:rsidRDefault="003042D3">
      <w:pPr>
        <w:pStyle w:val="QuestionSeparator"/>
      </w:pPr>
    </w:p>
    <w:p w14:paraId="15B79D41" w14:textId="77777777" w:rsidR="003042D3" w:rsidRDefault="003042D3"/>
    <w:p w14:paraId="40189510" w14:textId="77777777" w:rsidR="003042D3" w:rsidRDefault="00E163CD">
      <w:pPr>
        <w:keepNext/>
      </w:pPr>
      <w:r>
        <w:lastRenderedPageBreak/>
        <w:t>GRRS_9likely How likely is it that she lied to you because of your sexual orientation?</w:t>
      </w:r>
    </w:p>
    <w:p w14:paraId="0A1B6779"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585D4C92" w14:textId="77777777" w:rsidR="003042D3" w:rsidRDefault="00E163CD">
      <w:pPr>
        <w:pStyle w:val="ListParagraph"/>
        <w:keepNext/>
        <w:numPr>
          <w:ilvl w:val="0"/>
          <w:numId w:val="4"/>
        </w:numPr>
      </w:pPr>
      <w:proofErr w:type="gramStart"/>
      <w:r>
        <w:t>2  (</w:t>
      </w:r>
      <w:proofErr w:type="gramEnd"/>
      <w:r>
        <w:t xml:space="preserve">2) </w:t>
      </w:r>
    </w:p>
    <w:p w14:paraId="0E4F5F0C" w14:textId="77777777" w:rsidR="003042D3" w:rsidRDefault="00E163CD">
      <w:pPr>
        <w:pStyle w:val="ListParagraph"/>
        <w:keepNext/>
        <w:numPr>
          <w:ilvl w:val="0"/>
          <w:numId w:val="4"/>
        </w:numPr>
      </w:pPr>
      <w:proofErr w:type="gramStart"/>
      <w:r>
        <w:t>3  (</w:t>
      </w:r>
      <w:proofErr w:type="gramEnd"/>
      <w:r>
        <w:t xml:space="preserve">3) </w:t>
      </w:r>
    </w:p>
    <w:p w14:paraId="15FE1951" w14:textId="77777777" w:rsidR="003042D3" w:rsidRDefault="00E163CD">
      <w:pPr>
        <w:pStyle w:val="ListParagraph"/>
        <w:keepNext/>
        <w:numPr>
          <w:ilvl w:val="0"/>
          <w:numId w:val="4"/>
        </w:numPr>
      </w:pPr>
      <w:proofErr w:type="gramStart"/>
      <w:r>
        <w:t>4  (</w:t>
      </w:r>
      <w:proofErr w:type="gramEnd"/>
      <w:r>
        <w:t xml:space="preserve">4) </w:t>
      </w:r>
    </w:p>
    <w:p w14:paraId="501DF69E" w14:textId="77777777" w:rsidR="003042D3" w:rsidRDefault="00E163CD">
      <w:pPr>
        <w:pStyle w:val="ListParagraph"/>
        <w:keepNext/>
        <w:numPr>
          <w:ilvl w:val="0"/>
          <w:numId w:val="4"/>
        </w:numPr>
      </w:pPr>
      <w:proofErr w:type="gramStart"/>
      <w:r>
        <w:t>5  (</w:t>
      </w:r>
      <w:proofErr w:type="gramEnd"/>
      <w:r>
        <w:t xml:space="preserve">5) </w:t>
      </w:r>
    </w:p>
    <w:p w14:paraId="288ADC19"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722A769B" w14:textId="77777777" w:rsidR="003042D3" w:rsidRDefault="003042D3"/>
    <w:p w14:paraId="62151C1B" w14:textId="77777777" w:rsidR="003042D3" w:rsidRDefault="003042D3">
      <w:pPr>
        <w:pStyle w:val="QuestionSeparator"/>
      </w:pPr>
    </w:p>
    <w:p w14:paraId="5EE42521" w14:textId="77777777" w:rsidR="003042D3" w:rsidRDefault="003042D3"/>
    <w:p w14:paraId="71713D59" w14:textId="77777777" w:rsidR="003042D3" w:rsidRDefault="00E163CD">
      <w:pPr>
        <w:keepNext/>
      </w:pPr>
      <w:r>
        <w:t xml:space="preserve">GRRS_10 </w:t>
      </w:r>
      <w:r>
        <w:rPr>
          <w:b/>
        </w:rPr>
        <w:t>10. You go to a party and you and your partner are the only gay people there. No one seems interested in talking to you. </w:t>
      </w:r>
    </w:p>
    <w:p w14:paraId="204B81C9" w14:textId="77777777" w:rsidR="003042D3" w:rsidRDefault="003042D3"/>
    <w:p w14:paraId="0BBEB8A4" w14:textId="77777777" w:rsidR="003042D3" w:rsidRDefault="003042D3">
      <w:pPr>
        <w:pStyle w:val="QuestionSeparator"/>
      </w:pPr>
    </w:p>
    <w:p w14:paraId="2EBE1D08" w14:textId="77777777" w:rsidR="003042D3" w:rsidRDefault="003042D3"/>
    <w:p w14:paraId="4E6C9140" w14:textId="77777777" w:rsidR="003042D3" w:rsidRDefault="00E163CD">
      <w:pPr>
        <w:keepNext/>
      </w:pPr>
      <w:r>
        <w:t xml:space="preserve">GRRS_10anx How </w:t>
      </w:r>
      <w:r>
        <w:rPr>
          <w:b/>
        </w:rPr>
        <w:t>concerned</w:t>
      </w:r>
      <w:r>
        <w:t xml:space="preserve"> or </w:t>
      </w:r>
      <w:r>
        <w:rPr>
          <w:b/>
        </w:rPr>
        <w:t>anxious</w:t>
      </w:r>
      <w:r>
        <w:t> would you be that no one talks to you because of your sexual orientation?</w:t>
      </w:r>
    </w:p>
    <w:p w14:paraId="360D19D2"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2FA45166" w14:textId="77777777" w:rsidR="003042D3" w:rsidRDefault="00E163CD">
      <w:pPr>
        <w:pStyle w:val="ListParagraph"/>
        <w:keepNext/>
        <w:numPr>
          <w:ilvl w:val="0"/>
          <w:numId w:val="4"/>
        </w:numPr>
      </w:pPr>
      <w:proofErr w:type="gramStart"/>
      <w:r>
        <w:t>2  (</w:t>
      </w:r>
      <w:proofErr w:type="gramEnd"/>
      <w:r>
        <w:t xml:space="preserve">2) </w:t>
      </w:r>
    </w:p>
    <w:p w14:paraId="4DD3942A" w14:textId="77777777" w:rsidR="003042D3" w:rsidRDefault="00E163CD">
      <w:pPr>
        <w:pStyle w:val="ListParagraph"/>
        <w:keepNext/>
        <w:numPr>
          <w:ilvl w:val="0"/>
          <w:numId w:val="4"/>
        </w:numPr>
      </w:pPr>
      <w:proofErr w:type="gramStart"/>
      <w:r>
        <w:t>3  (</w:t>
      </w:r>
      <w:proofErr w:type="gramEnd"/>
      <w:r>
        <w:t xml:space="preserve">3) </w:t>
      </w:r>
    </w:p>
    <w:p w14:paraId="48E7EE7E" w14:textId="77777777" w:rsidR="003042D3" w:rsidRDefault="00E163CD">
      <w:pPr>
        <w:pStyle w:val="ListParagraph"/>
        <w:keepNext/>
        <w:numPr>
          <w:ilvl w:val="0"/>
          <w:numId w:val="4"/>
        </w:numPr>
      </w:pPr>
      <w:proofErr w:type="gramStart"/>
      <w:r>
        <w:t>4  (</w:t>
      </w:r>
      <w:proofErr w:type="gramEnd"/>
      <w:r>
        <w:t xml:space="preserve">4) </w:t>
      </w:r>
    </w:p>
    <w:p w14:paraId="04B52C72" w14:textId="77777777" w:rsidR="003042D3" w:rsidRDefault="00E163CD">
      <w:pPr>
        <w:pStyle w:val="ListParagraph"/>
        <w:keepNext/>
        <w:numPr>
          <w:ilvl w:val="0"/>
          <w:numId w:val="4"/>
        </w:numPr>
      </w:pPr>
      <w:proofErr w:type="gramStart"/>
      <w:r>
        <w:t>5  (</w:t>
      </w:r>
      <w:proofErr w:type="gramEnd"/>
      <w:r>
        <w:t xml:space="preserve">5) </w:t>
      </w:r>
    </w:p>
    <w:p w14:paraId="3576CEA2"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29E1DFB0" w14:textId="77777777" w:rsidR="003042D3" w:rsidRDefault="003042D3"/>
    <w:p w14:paraId="594F3DAD" w14:textId="77777777" w:rsidR="003042D3" w:rsidRDefault="003042D3">
      <w:pPr>
        <w:pStyle w:val="QuestionSeparator"/>
      </w:pPr>
    </w:p>
    <w:p w14:paraId="4FFDEE6A" w14:textId="77777777" w:rsidR="003042D3" w:rsidRDefault="003042D3"/>
    <w:p w14:paraId="5BB026CE" w14:textId="77777777" w:rsidR="003042D3" w:rsidRDefault="00E163CD">
      <w:pPr>
        <w:keepNext/>
      </w:pPr>
      <w:r>
        <w:lastRenderedPageBreak/>
        <w:t>GRRS_10likely How likely is it that no one talks to you because of your sexual orientation?</w:t>
      </w:r>
    </w:p>
    <w:p w14:paraId="0FCDA5EC"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5F631697" w14:textId="77777777" w:rsidR="003042D3" w:rsidRDefault="00E163CD">
      <w:pPr>
        <w:pStyle w:val="ListParagraph"/>
        <w:keepNext/>
        <w:numPr>
          <w:ilvl w:val="0"/>
          <w:numId w:val="4"/>
        </w:numPr>
      </w:pPr>
      <w:proofErr w:type="gramStart"/>
      <w:r>
        <w:t>2  (</w:t>
      </w:r>
      <w:proofErr w:type="gramEnd"/>
      <w:r>
        <w:t xml:space="preserve">2) </w:t>
      </w:r>
    </w:p>
    <w:p w14:paraId="7766801C" w14:textId="77777777" w:rsidR="003042D3" w:rsidRDefault="00E163CD">
      <w:pPr>
        <w:pStyle w:val="ListParagraph"/>
        <w:keepNext/>
        <w:numPr>
          <w:ilvl w:val="0"/>
          <w:numId w:val="4"/>
        </w:numPr>
      </w:pPr>
      <w:proofErr w:type="gramStart"/>
      <w:r>
        <w:t>3  (</w:t>
      </w:r>
      <w:proofErr w:type="gramEnd"/>
      <w:r>
        <w:t xml:space="preserve">3) </w:t>
      </w:r>
    </w:p>
    <w:p w14:paraId="324DA989" w14:textId="77777777" w:rsidR="003042D3" w:rsidRDefault="00E163CD">
      <w:pPr>
        <w:pStyle w:val="ListParagraph"/>
        <w:keepNext/>
        <w:numPr>
          <w:ilvl w:val="0"/>
          <w:numId w:val="4"/>
        </w:numPr>
      </w:pPr>
      <w:proofErr w:type="gramStart"/>
      <w:r>
        <w:t>4  (</w:t>
      </w:r>
      <w:proofErr w:type="gramEnd"/>
      <w:r>
        <w:t xml:space="preserve">4) </w:t>
      </w:r>
    </w:p>
    <w:p w14:paraId="686DADE1" w14:textId="77777777" w:rsidR="003042D3" w:rsidRDefault="00E163CD">
      <w:pPr>
        <w:pStyle w:val="ListParagraph"/>
        <w:keepNext/>
        <w:numPr>
          <w:ilvl w:val="0"/>
          <w:numId w:val="4"/>
        </w:numPr>
      </w:pPr>
      <w:proofErr w:type="gramStart"/>
      <w:r>
        <w:t>5  (</w:t>
      </w:r>
      <w:proofErr w:type="gramEnd"/>
      <w:r>
        <w:t xml:space="preserve">5) </w:t>
      </w:r>
    </w:p>
    <w:p w14:paraId="52B48B05"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73462970" w14:textId="77777777" w:rsidR="003042D3" w:rsidRDefault="003042D3"/>
    <w:p w14:paraId="65B099BB" w14:textId="77777777" w:rsidR="003042D3" w:rsidRDefault="003042D3">
      <w:pPr>
        <w:pStyle w:val="QuestionSeparator"/>
      </w:pPr>
    </w:p>
    <w:p w14:paraId="43069870" w14:textId="77777777" w:rsidR="003042D3" w:rsidRDefault="003042D3"/>
    <w:p w14:paraId="6F12E40A" w14:textId="77777777" w:rsidR="003042D3" w:rsidRDefault="00E163CD">
      <w:pPr>
        <w:keepNext/>
      </w:pPr>
      <w:r>
        <w:t xml:space="preserve">GRRS_11 </w:t>
      </w:r>
      <w:r>
        <w:rPr>
          <w:b/>
        </w:rPr>
        <w:t>11. You are in a locker room in a straight gym. One person nearby moves to another area to change clothes. </w:t>
      </w:r>
    </w:p>
    <w:p w14:paraId="42C34E4A" w14:textId="77777777" w:rsidR="003042D3" w:rsidRDefault="003042D3"/>
    <w:p w14:paraId="599F540F" w14:textId="77777777" w:rsidR="003042D3" w:rsidRDefault="003042D3">
      <w:pPr>
        <w:pStyle w:val="QuestionSeparator"/>
      </w:pPr>
    </w:p>
    <w:p w14:paraId="5068A1DC" w14:textId="77777777" w:rsidR="003042D3" w:rsidRDefault="003042D3"/>
    <w:p w14:paraId="591649AA" w14:textId="77777777" w:rsidR="003042D3" w:rsidRDefault="00E163CD">
      <w:pPr>
        <w:keepNext/>
      </w:pPr>
      <w:r>
        <w:t xml:space="preserve">GRRS_11anx How </w:t>
      </w:r>
      <w:r>
        <w:rPr>
          <w:b/>
        </w:rPr>
        <w:t>concerned</w:t>
      </w:r>
      <w:r>
        <w:t xml:space="preserve"> or </w:t>
      </w:r>
      <w:r>
        <w:rPr>
          <w:b/>
        </w:rPr>
        <w:t>anxious</w:t>
      </w:r>
      <w:r>
        <w:t> would you be that the person moved to another area to change because of your sexual orientation?</w:t>
      </w:r>
    </w:p>
    <w:p w14:paraId="4714E94E"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08473A6B" w14:textId="77777777" w:rsidR="003042D3" w:rsidRDefault="00E163CD">
      <w:pPr>
        <w:pStyle w:val="ListParagraph"/>
        <w:keepNext/>
        <w:numPr>
          <w:ilvl w:val="0"/>
          <w:numId w:val="4"/>
        </w:numPr>
      </w:pPr>
      <w:proofErr w:type="gramStart"/>
      <w:r>
        <w:t>2  (</w:t>
      </w:r>
      <w:proofErr w:type="gramEnd"/>
      <w:r>
        <w:t xml:space="preserve">2) </w:t>
      </w:r>
    </w:p>
    <w:p w14:paraId="2F98CF9F" w14:textId="77777777" w:rsidR="003042D3" w:rsidRDefault="00E163CD">
      <w:pPr>
        <w:pStyle w:val="ListParagraph"/>
        <w:keepNext/>
        <w:numPr>
          <w:ilvl w:val="0"/>
          <w:numId w:val="4"/>
        </w:numPr>
      </w:pPr>
      <w:proofErr w:type="gramStart"/>
      <w:r>
        <w:t>3  (</w:t>
      </w:r>
      <w:proofErr w:type="gramEnd"/>
      <w:r>
        <w:t xml:space="preserve">3) </w:t>
      </w:r>
    </w:p>
    <w:p w14:paraId="1461DBCF" w14:textId="77777777" w:rsidR="003042D3" w:rsidRDefault="00E163CD">
      <w:pPr>
        <w:pStyle w:val="ListParagraph"/>
        <w:keepNext/>
        <w:numPr>
          <w:ilvl w:val="0"/>
          <w:numId w:val="4"/>
        </w:numPr>
      </w:pPr>
      <w:proofErr w:type="gramStart"/>
      <w:r>
        <w:t>4  (</w:t>
      </w:r>
      <w:proofErr w:type="gramEnd"/>
      <w:r>
        <w:t xml:space="preserve">4) </w:t>
      </w:r>
    </w:p>
    <w:p w14:paraId="093A4DE6" w14:textId="77777777" w:rsidR="003042D3" w:rsidRDefault="00E163CD">
      <w:pPr>
        <w:pStyle w:val="ListParagraph"/>
        <w:keepNext/>
        <w:numPr>
          <w:ilvl w:val="0"/>
          <w:numId w:val="4"/>
        </w:numPr>
      </w:pPr>
      <w:proofErr w:type="gramStart"/>
      <w:r>
        <w:t>5  (</w:t>
      </w:r>
      <w:proofErr w:type="gramEnd"/>
      <w:r>
        <w:t xml:space="preserve">5) </w:t>
      </w:r>
    </w:p>
    <w:p w14:paraId="1CCB1ECA"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3768E1A2" w14:textId="77777777" w:rsidR="003042D3" w:rsidRDefault="003042D3"/>
    <w:p w14:paraId="4DA4CACF" w14:textId="77777777" w:rsidR="003042D3" w:rsidRDefault="003042D3">
      <w:pPr>
        <w:pStyle w:val="QuestionSeparator"/>
      </w:pPr>
    </w:p>
    <w:p w14:paraId="46054190" w14:textId="77777777" w:rsidR="003042D3" w:rsidRDefault="003042D3"/>
    <w:p w14:paraId="52B10D66" w14:textId="77777777" w:rsidR="003042D3" w:rsidRDefault="00E163CD">
      <w:pPr>
        <w:keepNext/>
      </w:pPr>
      <w:r>
        <w:lastRenderedPageBreak/>
        <w:t>GRRS_11likely How likely is it that the person moved to another area to change because of your sexual orientation?</w:t>
      </w:r>
    </w:p>
    <w:p w14:paraId="6D5BE4F5"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796B8236" w14:textId="77777777" w:rsidR="003042D3" w:rsidRDefault="00E163CD">
      <w:pPr>
        <w:pStyle w:val="ListParagraph"/>
        <w:keepNext/>
        <w:numPr>
          <w:ilvl w:val="0"/>
          <w:numId w:val="4"/>
        </w:numPr>
      </w:pPr>
      <w:proofErr w:type="gramStart"/>
      <w:r>
        <w:t>2  (</w:t>
      </w:r>
      <w:proofErr w:type="gramEnd"/>
      <w:r>
        <w:t xml:space="preserve">2) </w:t>
      </w:r>
    </w:p>
    <w:p w14:paraId="2C6F5185" w14:textId="77777777" w:rsidR="003042D3" w:rsidRDefault="00E163CD">
      <w:pPr>
        <w:pStyle w:val="ListParagraph"/>
        <w:keepNext/>
        <w:numPr>
          <w:ilvl w:val="0"/>
          <w:numId w:val="4"/>
        </w:numPr>
      </w:pPr>
      <w:proofErr w:type="gramStart"/>
      <w:r>
        <w:t>3  (</w:t>
      </w:r>
      <w:proofErr w:type="gramEnd"/>
      <w:r>
        <w:t xml:space="preserve">3) </w:t>
      </w:r>
    </w:p>
    <w:p w14:paraId="4597378E" w14:textId="77777777" w:rsidR="003042D3" w:rsidRDefault="00E163CD">
      <w:pPr>
        <w:pStyle w:val="ListParagraph"/>
        <w:keepNext/>
        <w:numPr>
          <w:ilvl w:val="0"/>
          <w:numId w:val="4"/>
        </w:numPr>
      </w:pPr>
      <w:proofErr w:type="gramStart"/>
      <w:r>
        <w:t>4  (</w:t>
      </w:r>
      <w:proofErr w:type="gramEnd"/>
      <w:r>
        <w:t xml:space="preserve">4) </w:t>
      </w:r>
    </w:p>
    <w:p w14:paraId="553B0D10" w14:textId="77777777" w:rsidR="003042D3" w:rsidRDefault="00E163CD">
      <w:pPr>
        <w:pStyle w:val="ListParagraph"/>
        <w:keepNext/>
        <w:numPr>
          <w:ilvl w:val="0"/>
          <w:numId w:val="4"/>
        </w:numPr>
      </w:pPr>
      <w:proofErr w:type="gramStart"/>
      <w:r>
        <w:t>5  (</w:t>
      </w:r>
      <w:proofErr w:type="gramEnd"/>
      <w:r>
        <w:t xml:space="preserve">5) </w:t>
      </w:r>
    </w:p>
    <w:p w14:paraId="55710DC8"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6D2A8BDE" w14:textId="77777777" w:rsidR="003042D3" w:rsidRDefault="003042D3"/>
    <w:p w14:paraId="1444B82A" w14:textId="77777777" w:rsidR="003042D3" w:rsidRDefault="003042D3">
      <w:pPr>
        <w:pStyle w:val="QuestionSeparator"/>
      </w:pPr>
    </w:p>
    <w:p w14:paraId="2B59E81E" w14:textId="77777777" w:rsidR="003042D3" w:rsidRDefault="003042D3"/>
    <w:p w14:paraId="332A9DF7" w14:textId="77777777" w:rsidR="003042D3" w:rsidRDefault="00E163CD">
      <w:pPr>
        <w:keepNext/>
      </w:pPr>
      <w:r>
        <w:t xml:space="preserve">GRRS_12 </w:t>
      </w:r>
      <w:r>
        <w:rPr>
          <w:b/>
        </w:rPr>
        <w:t>12. Your colleagues are celebrating a co-worker's birthday at a restaurant. You are not invited. </w:t>
      </w:r>
    </w:p>
    <w:p w14:paraId="04FAE91F" w14:textId="77777777" w:rsidR="003042D3" w:rsidRDefault="003042D3"/>
    <w:p w14:paraId="28CDFC51" w14:textId="77777777" w:rsidR="003042D3" w:rsidRDefault="003042D3">
      <w:pPr>
        <w:pStyle w:val="QuestionSeparator"/>
      </w:pPr>
    </w:p>
    <w:p w14:paraId="01556FCB" w14:textId="77777777" w:rsidR="003042D3" w:rsidRDefault="003042D3"/>
    <w:p w14:paraId="45AE7359" w14:textId="77777777" w:rsidR="003042D3" w:rsidRDefault="00E163CD">
      <w:pPr>
        <w:keepNext/>
      </w:pPr>
      <w:r>
        <w:t xml:space="preserve">GRRS_12anx How </w:t>
      </w:r>
      <w:r>
        <w:rPr>
          <w:b/>
        </w:rPr>
        <w:t>concerned</w:t>
      </w:r>
      <w:r>
        <w:t xml:space="preserve"> or </w:t>
      </w:r>
      <w:r>
        <w:rPr>
          <w:b/>
        </w:rPr>
        <w:t>anxious</w:t>
      </w:r>
      <w:r>
        <w:t> would you be that they did not invite you because of your sexual orientation?</w:t>
      </w:r>
    </w:p>
    <w:p w14:paraId="508BE471" w14:textId="77777777" w:rsidR="003042D3" w:rsidRDefault="00E163CD">
      <w:pPr>
        <w:pStyle w:val="ListParagraph"/>
        <w:keepNext/>
        <w:numPr>
          <w:ilvl w:val="0"/>
          <w:numId w:val="4"/>
        </w:numPr>
      </w:pPr>
      <w:r>
        <w:t xml:space="preserve">1 - Very </w:t>
      </w:r>
      <w:proofErr w:type="gramStart"/>
      <w:r>
        <w:t>Unconcerned  (</w:t>
      </w:r>
      <w:proofErr w:type="gramEnd"/>
      <w:r>
        <w:t xml:space="preserve">1) </w:t>
      </w:r>
    </w:p>
    <w:p w14:paraId="21C79074" w14:textId="77777777" w:rsidR="003042D3" w:rsidRDefault="00E163CD">
      <w:pPr>
        <w:pStyle w:val="ListParagraph"/>
        <w:keepNext/>
        <w:numPr>
          <w:ilvl w:val="0"/>
          <w:numId w:val="4"/>
        </w:numPr>
      </w:pPr>
      <w:proofErr w:type="gramStart"/>
      <w:r>
        <w:t>2  (</w:t>
      </w:r>
      <w:proofErr w:type="gramEnd"/>
      <w:r>
        <w:t xml:space="preserve">2) </w:t>
      </w:r>
    </w:p>
    <w:p w14:paraId="7FFD7DF7" w14:textId="77777777" w:rsidR="003042D3" w:rsidRDefault="00E163CD">
      <w:pPr>
        <w:pStyle w:val="ListParagraph"/>
        <w:keepNext/>
        <w:numPr>
          <w:ilvl w:val="0"/>
          <w:numId w:val="4"/>
        </w:numPr>
      </w:pPr>
      <w:proofErr w:type="gramStart"/>
      <w:r>
        <w:t>3  (</w:t>
      </w:r>
      <w:proofErr w:type="gramEnd"/>
      <w:r>
        <w:t xml:space="preserve">3) </w:t>
      </w:r>
    </w:p>
    <w:p w14:paraId="3AD6660A" w14:textId="77777777" w:rsidR="003042D3" w:rsidRDefault="00E163CD">
      <w:pPr>
        <w:pStyle w:val="ListParagraph"/>
        <w:keepNext/>
        <w:numPr>
          <w:ilvl w:val="0"/>
          <w:numId w:val="4"/>
        </w:numPr>
      </w:pPr>
      <w:proofErr w:type="gramStart"/>
      <w:r>
        <w:t>4  (</w:t>
      </w:r>
      <w:proofErr w:type="gramEnd"/>
      <w:r>
        <w:t xml:space="preserve">4) </w:t>
      </w:r>
    </w:p>
    <w:p w14:paraId="4E156A78" w14:textId="77777777" w:rsidR="003042D3" w:rsidRDefault="00E163CD">
      <w:pPr>
        <w:pStyle w:val="ListParagraph"/>
        <w:keepNext/>
        <w:numPr>
          <w:ilvl w:val="0"/>
          <w:numId w:val="4"/>
        </w:numPr>
      </w:pPr>
      <w:proofErr w:type="gramStart"/>
      <w:r>
        <w:t>5  (</w:t>
      </w:r>
      <w:proofErr w:type="gramEnd"/>
      <w:r>
        <w:t xml:space="preserve">5) </w:t>
      </w:r>
    </w:p>
    <w:p w14:paraId="26A25975" w14:textId="77777777" w:rsidR="003042D3" w:rsidRDefault="00E163CD">
      <w:pPr>
        <w:pStyle w:val="ListParagraph"/>
        <w:keepNext/>
        <w:numPr>
          <w:ilvl w:val="0"/>
          <w:numId w:val="4"/>
        </w:numPr>
      </w:pPr>
      <w:r>
        <w:t xml:space="preserve">6 - Very </w:t>
      </w:r>
      <w:proofErr w:type="gramStart"/>
      <w:r>
        <w:t>Concerned  (</w:t>
      </w:r>
      <w:proofErr w:type="gramEnd"/>
      <w:r>
        <w:t xml:space="preserve">6) </w:t>
      </w:r>
    </w:p>
    <w:p w14:paraId="3D4EAB81" w14:textId="77777777" w:rsidR="003042D3" w:rsidRDefault="003042D3"/>
    <w:p w14:paraId="0E165114" w14:textId="77777777" w:rsidR="003042D3" w:rsidRDefault="003042D3">
      <w:pPr>
        <w:pStyle w:val="QuestionSeparator"/>
      </w:pPr>
    </w:p>
    <w:p w14:paraId="09311E3F" w14:textId="77777777" w:rsidR="003042D3" w:rsidRDefault="003042D3"/>
    <w:p w14:paraId="3C621048" w14:textId="77777777" w:rsidR="003042D3" w:rsidRDefault="00E163CD">
      <w:pPr>
        <w:keepNext/>
      </w:pPr>
      <w:r>
        <w:lastRenderedPageBreak/>
        <w:t>GRRS_12likely How likely is it that they did not invite you because of your sexual orientation?</w:t>
      </w:r>
    </w:p>
    <w:p w14:paraId="1917793E" w14:textId="77777777" w:rsidR="003042D3" w:rsidRDefault="00E163CD">
      <w:pPr>
        <w:pStyle w:val="ListParagraph"/>
        <w:keepNext/>
        <w:numPr>
          <w:ilvl w:val="0"/>
          <w:numId w:val="4"/>
        </w:numPr>
      </w:pPr>
      <w:r>
        <w:t xml:space="preserve">1 - Very </w:t>
      </w:r>
      <w:proofErr w:type="gramStart"/>
      <w:r>
        <w:t>Unlikely  (</w:t>
      </w:r>
      <w:proofErr w:type="gramEnd"/>
      <w:r>
        <w:t xml:space="preserve">1) </w:t>
      </w:r>
    </w:p>
    <w:p w14:paraId="34930642" w14:textId="77777777" w:rsidR="003042D3" w:rsidRDefault="00E163CD">
      <w:pPr>
        <w:pStyle w:val="ListParagraph"/>
        <w:keepNext/>
        <w:numPr>
          <w:ilvl w:val="0"/>
          <w:numId w:val="4"/>
        </w:numPr>
      </w:pPr>
      <w:proofErr w:type="gramStart"/>
      <w:r>
        <w:t>2  (</w:t>
      </w:r>
      <w:proofErr w:type="gramEnd"/>
      <w:r>
        <w:t xml:space="preserve">2) </w:t>
      </w:r>
    </w:p>
    <w:p w14:paraId="0763D770" w14:textId="77777777" w:rsidR="003042D3" w:rsidRDefault="00E163CD">
      <w:pPr>
        <w:pStyle w:val="ListParagraph"/>
        <w:keepNext/>
        <w:numPr>
          <w:ilvl w:val="0"/>
          <w:numId w:val="4"/>
        </w:numPr>
      </w:pPr>
      <w:proofErr w:type="gramStart"/>
      <w:r>
        <w:t>3  (</w:t>
      </w:r>
      <w:proofErr w:type="gramEnd"/>
      <w:r>
        <w:t xml:space="preserve">3) </w:t>
      </w:r>
    </w:p>
    <w:p w14:paraId="1C4CA5C7" w14:textId="77777777" w:rsidR="003042D3" w:rsidRDefault="00E163CD">
      <w:pPr>
        <w:pStyle w:val="ListParagraph"/>
        <w:keepNext/>
        <w:numPr>
          <w:ilvl w:val="0"/>
          <w:numId w:val="4"/>
        </w:numPr>
      </w:pPr>
      <w:proofErr w:type="gramStart"/>
      <w:r>
        <w:t>4  (</w:t>
      </w:r>
      <w:proofErr w:type="gramEnd"/>
      <w:r>
        <w:t xml:space="preserve">4) </w:t>
      </w:r>
    </w:p>
    <w:p w14:paraId="43807EB6" w14:textId="77777777" w:rsidR="003042D3" w:rsidRDefault="00E163CD">
      <w:pPr>
        <w:pStyle w:val="ListParagraph"/>
        <w:keepNext/>
        <w:numPr>
          <w:ilvl w:val="0"/>
          <w:numId w:val="4"/>
        </w:numPr>
      </w:pPr>
      <w:proofErr w:type="gramStart"/>
      <w:r>
        <w:t>5  (</w:t>
      </w:r>
      <w:proofErr w:type="gramEnd"/>
      <w:r>
        <w:t xml:space="preserve">5) </w:t>
      </w:r>
    </w:p>
    <w:p w14:paraId="3389E788" w14:textId="77777777" w:rsidR="003042D3" w:rsidRDefault="00E163CD">
      <w:pPr>
        <w:pStyle w:val="ListParagraph"/>
        <w:keepNext/>
        <w:numPr>
          <w:ilvl w:val="0"/>
          <w:numId w:val="4"/>
        </w:numPr>
      </w:pPr>
      <w:r>
        <w:t xml:space="preserve">6 - Very </w:t>
      </w:r>
      <w:proofErr w:type="gramStart"/>
      <w:r>
        <w:t>Likely  (</w:t>
      </w:r>
      <w:proofErr w:type="gramEnd"/>
      <w:r>
        <w:t xml:space="preserve">6) </w:t>
      </w:r>
    </w:p>
    <w:p w14:paraId="4C8416F6" w14:textId="77777777" w:rsidR="003042D3" w:rsidRDefault="003042D3"/>
    <w:p w14:paraId="0271AAF2" w14:textId="77777777" w:rsidR="003042D3" w:rsidRDefault="00E163CD">
      <w:pPr>
        <w:pStyle w:val="BlockEndLabel"/>
      </w:pPr>
      <w:r>
        <w:t>End of Block: Gay-Related Rejection Sensitivity</w:t>
      </w:r>
    </w:p>
    <w:p w14:paraId="5DB7B5A4" w14:textId="77777777" w:rsidR="003042D3" w:rsidRDefault="003042D3">
      <w:pPr>
        <w:pStyle w:val="BlockSeparator"/>
      </w:pPr>
    </w:p>
    <w:p w14:paraId="6BC04977" w14:textId="77777777" w:rsidR="003042D3" w:rsidRDefault="00E163CD">
      <w:pPr>
        <w:pStyle w:val="BlockStartLabel"/>
      </w:pPr>
      <w:r>
        <w:t xml:space="preserve">Start of Block: </w:t>
      </w:r>
      <w:proofErr w:type="gramStart"/>
      <w:r>
        <w:t>Pre Discussion</w:t>
      </w:r>
      <w:proofErr w:type="gramEnd"/>
      <w:r>
        <w:t xml:space="preserve"> 1 (PANAS)</w:t>
      </w:r>
    </w:p>
    <w:p w14:paraId="4ACF58DC" w14:textId="77777777" w:rsidR="003042D3" w:rsidRDefault="003042D3"/>
    <w:p w14:paraId="0F90C8DD" w14:textId="77777777" w:rsidR="003042D3" w:rsidRDefault="00E163CD">
      <w:pPr>
        <w:keepNext/>
      </w:pPr>
      <w:proofErr w:type="spellStart"/>
      <w:r>
        <w:t>PANASpre_prompt</w:t>
      </w:r>
      <w:proofErr w:type="spellEnd"/>
      <w:r>
        <w:t xml:space="preserve"> You're almost ready to participate in the discussions with your partner. Before that starts, please answer the questionnaire below. </w:t>
      </w:r>
    </w:p>
    <w:p w14:paraId="40769110" w14:textId="77777777" w:rsidR="003042D3" w:rsidRDefault="003042D3"/>
    <w:p w14:paraId="1FA7F74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90C6379" w14:textId="77777777">
        <w:tc>
          <w:tcPr>
            <w:tcW w:w="50" w:type="dxa"/>
          </w:tcPr>
          <w:p w14:paraId="09C6C1FB" w14:textId="77777777" w:rsidR="003042D3" w:rsidRDefault="00E163CD">
            <w:pPr>
              <w:keepNext/>
            </w:pPr>
            <w:r>
              <w:rPr>
                <w:noProof/>
              </w:rPr>
              <w:drawing>
                <wp:inline distT="0" distB="0" distL="0" distR="0" wp14:anchorId="31E73390" wp14:editId="0DB1F993">
                  <wp:extent cx="228600" cy="228600"/>
                  <wp:effectExtent l="0" t="0" r="0" b="0"/>
                  <wp:docPr id="3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50CFA7" w14:textId="77777777" w:rsidR="003042D3" w:rsidRDefault="003042D3"/>
    <w:p w14:paraId="463B2A6F" w14:textId="77777777" w:rsidR="003042D3" w:rsidRDefault="00E163CD">
      <w:pPr>
        <w:keepNext/>
      </w:pPr>
      <w:r>
        <w:lastRenderedPageBreak/>
        <w:t xml:space="preserve">PANAS1 </w:t>
      </w:r>
      <w:r>
        <w:rPr>
          <w:b/>
        </w:rPr>
        <w:t xml:space="preserve">Instructions: </w:t>
      </w:r>
      <w:r>
        <w:t xml:space="preserve">This scale consists of a number of words that describe different feelings and emotions. Read each item and then mark the appropriate answer in the space next to that word. Indicate to what extent you </w:t>
      </w:r>
      <w:r>
        <w:rPr>
          <w:b/>
          <w:u w:val="single"/>
        </w:rPr>
        <w:t>feel this way right now</w:t>
      </w:r>
      <w:r>
        <w:t>, that is, at the present moment.</w:t>
      </w:r>
    </w:p>
    <w:tbl>
      <w:tblPr>
        <w:tblStyle w:val="QQuestionTable"/>
        <w:tblW w:w="9576" w:type="auto"/>
        <w:tblLook w:val="07E0" w:firstRow="1" w:lastRow="1" w:firstColumn="1" w:lastColumn="1" w:noHBand="1" w:noVBand="1"/>
      </w:tblPr>
      <w:tblGrid>
        <w:gridCol w:w="1612"/>
        <w:gridCol w:w="1596"/>
        <w:gridCol w:w="1595"/>
        <w:gridCol w:w="1596"/>
        <w:gridCol w:w="1595"/>
        <w:gridCol w:w="1596"/>
      </w:tblGrid>
      <w:tr w:rsidR="003042D3" w14:paraId="1869A1D7"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6D7CC53" w14:textId="77777777" w:rsidR="003042D3" w:rsidRDefault="003042D3">
            <w:pPr>
              <w:keepNext/>
            </w:pPr>
          </w:p>
        </w:tc>
        <w:tc>
          <w:tcPr>
            <w:tcW w:w="1596" w:type="dxa"/>
          </w:tcPr>
          <w:p w14:paraId="7FC66A7C"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slightly or not at all (1)</w:t>
            </w:r>
          </w:p>
        </w:tc>
        <w:tc>
          <w:tcPr>
            <w:tcW w:w="1596" w:type="dxa"/>
          </w:tcPr>
          <w:p w14:paraId="79F00B2F"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08E9F8E6" w14:textId="77777777" w:rsidR="003042D3" w:rsidRDefault="00E163CD">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12FE358C" w14:textId="77777777" w:rsidR="003042D3" w:rsidRDefault="00E163CD">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3D58F2DB" w14:textId="77777777" w:rsidR="003042D3" w:rsidRDefault="00E163CD">
            <w:pPr>
              <w:cnfStyle w:val="100000000000" w:firstRow="1" w:lastRow="0" w:firstColumn="0" w:lastColumn="0" w:oddVBand="0" w:evenVBand="0" w:oddHBand="0" w:evenHBand="0" w:firstRowFirstColumn="0" w:firstRowLastColumn="0" w:lastRowFirstColumn="0" w:lastRowLastColumn="0"/>
            </w:pPr>
            <w:r>
              <w:t>Extremely (5)</w:t>
            </w:r>
          </w:p>
        </w:tc>
      </w:tr>
      <w:tr w:rsidR="003042D3" w14:paraId="2B76AA6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7726643" w14:textId="77777777" w:rsidR="003042D3" w:rsidRDefault="00E163CD">
            <w:pPr>
              <w:keepNext/>
            </w:pPr>
            <w:r>
              <w:t xml:space="preserve">interested (PANAS1_1) </w:t>
            </w:r>
          </w:p>
        </w:tc>
        <w:tc>
          <w:tcPr>
            <w:tcW w:w="1596" w:type="dxa"/>
          </w:tcPr>
          <w:p w14:paraId="6AC9D1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2D8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EF8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B4E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4EC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0B8D5C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2747AC1" w14:textId="77777777" w:rsidR="003042D3" w:rsidRDefault="00E163CD">
            <w:pPr>
              <w:keepNext/>
            </w:pPr>
            <w:r>
              <w:t xml:space="preserve">distressed (PANAS1_2) </w:t>
            </w:r>
          </w:p>
        </w:tc>
        <w:tc>
          <w:tcPr>
            <w:tcW w:w="1596" w:type="dxa"/>
          </w:tcPr>
          <w:p w14:paraId="4995F43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C69B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3548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2F5A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0BA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04FABF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DEDDBAE" w14:textId="77777777" w:rsidR="003042D3" w:rsidRDefault="00E163CD">
            <w:pPr>
              <w:keepNext/>
            </w:pPr>
            <w:r>
              <w:t xml:space="preserve">excited (PANAS1_3) </w:t>
            </w:r>
          </w:p>
        </w:tc>
        <w:tc>
          <w:tcPr>
            <w:tcW w:w="1596" w:type="dxa"/>
          </w:tcPr>
          <w:p w14:paraId="3911786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402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1513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FBF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7966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DCEA6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B853AD5" w14:textId="77777777" w:rsidR="003042D3" w:rsidRDefault="00E163CD">
            <w:pPr>
              <w:keepNext/>
            </w:pPr>
            <w:r>
              <w:t xml:space="preserve">upset (PANAS1_4) </w:t>
            </w:r>
          </w:p>
        </w:tc>
        <w:tc>
          <w:tcPr>
            <w:tcW w:w="1596" w:type="dxa"/>
          </w:tcPr>
          <w:p w14:paraId="412EF3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3660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2972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26C5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707F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5C6775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1184922" w14:textId="77777777" w:rsidR="003042D3" w:rsidRDefault="00E163CD">
            <w:pPr>
              <w:keepNext/>
            </w:pPr>
            <w:r>
              <w:t xml:space="preserve">strong (PANAS1_5) </w:t>
            </w:r>
          </w:p>
        </w:tc>
        <w:tc>
          <w:tcPr>
            <w:tcW w:w="1596" w:type="dxa"/>
          </w:tcPr>
          <w:p w14:paraId="3BBA52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F64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9F95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1013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C79C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17F76D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9DD69D2" w14:textId="77777777" w:rsidR="003042D3" w:rsidRDefault="00E163CD">
            <w:pPr>
              <w:keepNext/>
            </w:pPr>
            <w:r>
              <w:t xml:space="preserve">guilty (PANAS1_6) </w:t>
            </w:r>
          </w:p>
        </w:tc>
        <w:tc>
          <w:tcPr>
            <w:tcW w:w="1596" w:type="dxa"/>
          </w:tcPr>
          <w:p w14:paraId="6E318A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ADBC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10F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B3C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0D12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01C167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1FF8AF9" w14:textId="77777777" w:rsidR="003042D3" w:rsidRDefault="00E163CD">
            <w:pPr>
              <w:keepNext/>
            </w:pPr>
            <w:r>
              <w:t xml:space="preserve">scared (PANAS1_7) </w:t>
            </w:r>
          </w:p>
        </w:tc>
        <w:tc>
          <w:tcPr>
            <w:tcW w:w="1596" w:type="dxa"/>
          </w:tcPr>
          <w:p w14:paraId="03833D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86B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72E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D2FB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C8D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B606B2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0961C28" w14:textId="77777777" w:rsidR="003042D3" w:rsidRDefault="00E163CD">
            <w:pPr>
              <w:keepNext/>
            </w:pPr>
            <w:r>
              <w:t xml:space="preserve">hostile (PANAS1_8) </w:t>
            </w:r>
          </w:p>
        </w:tc>
        <w:tc>
          <w:tcPr>
            <w:tcW w:w="1596" w:type="dxa"/>
          </w:tcPr>
          <w:p w14:paraId="29C317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62CFD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CCAB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E37C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E18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D58578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CFABAA4" w14:textId="77777777" w:rsidR="003042D3" w:rsidRDefault="00E163CD">
            <w:pPr>
              <w:keepNext/>
            </w:pPr>
            <w:r>
              <w:t xml:space="preserve">enthusiastic (PANAS1_9) </w:t>
            </w:r>
          </w:p>
        </w:tc>
        <w:tc>
          <w:tcPr>
            <w:tcW w:w="1596" w:type="dxa"/>
          </w:tcPr>
          <w:p w14:paraId="59D6DD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F878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2A4C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694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40F0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4B1A3A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1232392" w14:textId="77777777" w:rsidR="003042D3" w:rsidRDefault="00E163CD">
            <w:pPr>
              <w:keepNext/>
            </w:pPr>
            <w:r>
              <w:t xml:space="preserve">proud (PANAS1_10) </w:t>
            </w:r>
          </w:p>
        </w:tc>
        <w:tc>
          <w:tcPr>
            <w:tcW w:w="1596" w:type="dxa"/>
          </w:tcPr>
          <w:p w14:paraId="4C187B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37268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CCF41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CC5E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248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C4E8A8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DE0B41B" w14:textId="77777777" w:rsidR="003042D3" w:rsidRDefault="00E163CD">
            <w:pPr>
              <w:keepNext/>
            </w:pPr>
            <w:r>
              <w:t xml:space="preserve">irritable (PANAS1_11) </w:t>
            </w:r>
          </w:p>
        </w:tc>
        <w:tc>
          <w:tcPr>
            <w:tcW w:w="1596" w:type="dxa"/>
          </w:tcPr>
          <w:p w14:paraId="306A59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FC7B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1808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1B17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52A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683923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C259AC3" w14:textId="77777777" w:rsidR="003042D3" w:rsidRDefault="00E163CD">
            <w:pPr>
              <w:keepNext/>
            </w:pPr>
            <w:r>
              <w:t xml:space="preserve">alert (PANAS1_12) </w:t>
            </w:r>
          </w:p>
        </w:tc>
        <w:tc>
          <w:tcPr>
            <w:tcW w:w="1596" w:type="dxa"/>
          </w:tcPr>
          <w:p w14:paraId="09AF01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D4DE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6B7C4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8C7A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341E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6F12A9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08CD671" w14:textId="77777777" w:rsidR="003042D3" w:rsidRDefault="00E163CD">
            <w:pPr>
              <w:keepNext/>
            </w:pPr>
            <w:r>
              <w:t xml:space="preserve">ashamed (PANAS1_13) </w:t>
            </w:r>
          </w:p>
        </w:tc>
        <w:tc>
          <w:tcPr>
            <w:tcW w:w="1596" w:type="dxa"/>
          </w:tcPr>
          <w:p w14:paraId="760B89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606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DC8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5CF3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01FA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DAB0C1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CFB105C" w14:textId="77777777" w:rsidR="003042D3" w:rsidRDefault="00E163CD">
            <w:pPr>
              <w:keepNext/>
            </w:pPr>
            <w:r>
              <w:t xml:space="preserve">inspired (PANAS1_14) </w:t>
            </w:r>
          </w:p>
        </w:tc>
        <w:tc>
          <w:tcPr>
            <w:tcW w:w="1596" w:type="dxa"/>
          </w:tcPr>
          <w:p w14:paraId="56AF81A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D8A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AEE7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1BFAD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2E4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C2BA9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5FAD772" w14:textId="77777777" w:rsidR="003042D3" w:rsidRDefault="00E163CD">
            <w:pPr>
              <w:keepNext/>
            </w:pPr>
            <w:r>
              <w:lastRenderedPageBreak/>
              <w:t xml:space="preserve">nervous (PANAS1_15) </w:t>
            </w:r>
          </w:p>
        </w:tc>
        <w:tc>
          <w:tcPr>
            <w:tcW w:w="1596" w:type="dxa"/>
          </w:tcPr>
          <w:p w14:paraId="432800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A22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33BF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4CEB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F901B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0CEC4F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17D2427" w14:textId="77777777" w:rsidR="003042D3" w:rsidRDefault="00E163CD">
            <w:pPr>
              <w:keepNext/>
            </w:pPr>
            <w:r>
              <w:t xml:space="preserve">determined (PANAS1_16) </w:t>
            </w:r>
          </w:p>
        </w:tc>
        <w:tc>
          <w:tcPr>
            <w:tcW w:w="1596" w:type="dxa"/>
          </w:tcPr>
          <w:p w14:paraId="38E091D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4866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8DA6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668B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8C84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36E245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7684A66" w14:textId="77777777" w:rsidR="003042D3" w:rsidRDefault="00E163CD">
            <w:pPr>
              <w:keepNext/>
            </w:pPr>
            <w:r>
              <w:t xml:space="preserve">attentive (PANAS1_17) </w:t>
            </w:r>
          </w:p>
        </w:tc>
        <w:tc>
          <w:tcPr>
            <w:tcW w:w="1596" w:type="dxa"/>
          </w:tcPr>
          <w:p w14:paraId="66FAE3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01100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D0A2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E3C27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A797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6016D3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375CE57" w14:textId="77777777" w:rsidR="003042D3" w:rsidRDefault="00E163CD">
            <w:pPr>
              <w:keepNext/>
            </w:pPr>
            <w:r>
              <w:t xml:space="preserve">jittery (PANAS1_18) </w:t>
            </w:r>
          </w:p>
        </w:tc>
        <w:tc>
          <w:tcPr>
            <w:tcW w:w="1596" w:type="dxa"/>
          </w:tcPr>
          <w:p w14:paraId="4979AF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24D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FA6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8DFF0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7E51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325C7A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FC8591B" w14:textId="77777777" w:rsidR="003042D3" w:rsidRDefault="00E163CD">
            <w:pPr>
              <w:keepNext/>
            </w:pPr>
            <w:r>
              <w:t xml:space="preserve">active (PANAS1_19) </w:t>
            </w:r>
          </w:p>
        </w:tc>
        <w:tc>
          <w:tcPr>
            <w:tcW w:w="1596" w:type="dxa"/>
          </w:tcPr>
          <w:p w14:paraId="440F577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9C72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D5671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E1AE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FFDF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BDEF3C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B699DED" w14:textId="77777777" w:rsidR="003042D3" w:rsidRDefault="00E163CD">
            <w:pPr>
              <w:keepNext/>
            </w:pPr>
            <w:r>
              <w:t xml:space="preserve">afraid (PANAS1_20) </w:t>
            </w:r>
          </w:p>
        </w:tc>
        <w:tc>
          <w:tcPr>
            <w:tcW w:w="1596" w:type="dxa"/>
          </w:tcPr>
          <w:p w14:paraId="6DDC51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40FB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ECBE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44C5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02D1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33B992D" w14:textId="77777777" w:rsidR="003042D3" w:rsidRDefault="003042D3"/>
    <w:p w14:paraId="40701270" w14:textId="77777777" w:rsidR="003042D3" w:rsidRDefault="003042D3"/>
    <w:p w14:paraId="26802A48" w14:textId="77777777" w:rsidR="003042D3" w:rsidRDefault="00E163CD">
      <w:pPr>
        <w:pStyle w:val="BlockEndLabel"/>
      </w:pPr>
      <w:r>
        <w:t xml:space="preserve">End of Block: </w:t>
      </w:r>
      <w:proofErr w:type="gramStart"/>
      <w:r>
        <w:t>Pre Discussion</w:t>
      </w:r>
      <w:proofErr w:type="gramEnd"/>
      <w:r>
        <w:t xml:space="preserve"> 1 (PANAS)</w:t>
      </w:r>
    </w:p>
    <w:p w14:paraId="1DE2CC99" w14:textId="77777777" w:rsidR="003042D3" w:rsidRDefault="003042D3">
      <w:pPr>
        <w:pStyle w:val="BlockSeparator"/>
      </w:pPr>
    </w:p>
    <w:p w14:paraId="20CFC527" w14:textId="77777777" w:rsidR="003042D3" w:rsidRDefault="00E163CD">
      <w:pPr>
        <w:pStyle w:val="BlockStartLabel"/>
      </w:pPr>
      <w:r>
        <w:t>Start of Block: DISCUSSIONS SECTION</w:t>
      </w:r>
    </w:p>
    <w:p w14:paraId="5DCB2C27" w14:textId="77777777" w:rsidR="003042D3" w:rsidRDefault="003042D3"/>
    <w:p w14:paraId="5669BCD7" w14:textId="77777777" w:rsidR="003042D3" w:rsidRDefault="00E163CD">
      <w:pPr>
        <w:keepNext/>
      </w:pPr>
      <w:r>
        <w:t xml:space="preserve">PreDisc1 Wonderful! You are now finished with the survey questions. </w:t>
      </w:r>
      <w:r>
        <w:rPr>
          <w:b/>
          <w:u w:val="single"/>
        </w:rPr>
        <w:t>Please leave this window/tab open.</w:t>
      </w:r>
      <w:r>
        <w:t> You can now let the research assistant know that you are finished and are ready for the discussions. </w:t>
      </w:r>
    </w:p>
    <w:p w14:paraId="317E7ACB" w14:textId="77777777" w:rsidR="003042D3" w:rsidRDefault="003042D3"/>
    <w:p w14:paraId="5C398CC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4344BF64" w14:textId="77777777">
        <w:tc>
          <w:tcPr>
            <w:tcW w:w="50" w:type="dxa"/>
          </w:tcPr>
          <w:p w14:paraId="26DB39CA" w14:textId="77777777" w:rsidR="003042D3" w:rsidRDefault="00E163CD">
            <w:pPr>
              <w:keepNext/>
            </w:pPr>
            <w:r>
              <w:rPr>
                <w:noProof/>
              </w:rPr>
              <w:drawing>
                <wp:inline distT="0" distB="0" distL="0" distR="0" wp14:anchorId="7FC04335" wp14:editId="0DDF3B0C">
                  <wp:extent cx="228600" cy="228600"/>
                  <wp:effectExtent l="0" t="0" r="0" b="0"/>
                  <wp:docPr id="3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F6F4455" w14:textId="77777777" w:rsidR="003042D3" w:rsidRDefault="003042D3"/>
    <w:p w14:paraId="2A9D4506" w14:textId="77777777" w:rsidR="003042D3" w:rsidRDefault="00E163CD">
      <w:pPr>
        <w:keepNext/>
      </w:pPr>
      <w:r>
        <w:t>PreDisc1_PW Password from research assistant to continue:</w:t>
      </w:r>
    </w:p>
    <w:p w14:paraId="6E6DD058" w14:textId="77777777" w:rsidR="003042D3" w:rsidRDefault="003042D3"/>
    <w:p w14:paraId="05DE9FA8" w14:textId="77777777" w:rsidR="003042D3" w:rsidRDefault="00E163CD">
      <w:pPr>
        <w:pStyle w:val="BlockEndLabel"/>
      </w:pPr>
      <w:r>
        <w:t>End of Block: DISCUSSIONS SECTION</w:t>
      </w:r>
    </w:p>
    <w:p w14:paraId="489FA1DC" w14:textId="77777777" w:rsidR="003042D3" w:rsidRDefault="003042D3">
      <w:pPr>
        <w:pStyle w:val="BlockSeparator"/>
      </w:pPr>
    </w:p>
    <w:p w14:paraId="2F1146BF" w14:textId="77777777" w:rsidR="003042D3" w:rsidRDefault="00E163CD">
      <w:pPr>
        <w:pStyle w:val="BlockStartLabel"/>
      </w:pPr>
      <w:r>
        <w:t>Start of Block: Post Discussion 1 &amp; Pre Discussion 2 (PANAS + post-</w:t>
      </w:r>
      <w:proofErr w:type="gramStart"/>
      <w:r>
        <w:t>discussions ?</w:t>
      </w:r>
      <w:proofErr w:type="gramEnd"/>
      <w:r>
        <w:t>'s)</w:t>
      </w:r>
    </w:p>
    <w:tbl>
      <w:tblPr>
        <w:tblStyle w:val="QQuestionIconTable"/>
        <w:tblW w:w="50" w:type="auto"/>
        <w:tblLook w:val="07E0" w:firstRow="1" w:lastRow="1" w:firstColumn="1" w:lastColumn="1" w:noHBand="1" w:noVBand="1"/>
      </w:tblPr>
      <w:tblGrid>
        <w:gridCol w:w="380"/>
      </w:tblGrid>
      <w:tr w:rsidR="003042D3" w14:paraId="0CA018AF" w14:textId="77777777">
        <w:tc>
          <w:tcPr>
            <w:tcW w:w="50" w:type="dxa"/>
          </w:tcPr>
          <w:p w14:paraId="44D3CE59" w14:textId="77777777" w:rsidR="003042D3" w:rsidRDefault="00E163CD">
            <w:pPr>
              <w:keepNext/>
            </w:pPr>
            <w:r>
              <w:rPr>
                <w:noProof/>
              </w:rPr>
              <w:drawing>
                <wp:inline distT="0" distB="0" distL="0" distR="0" wp14:anchorId="47E8F953" wp14:editId="4FB1C74F">
                  <wp:extent cx="228600" cy="228600"/>
                  <wp:effectExtent l="0" t="0" r="0" b="0"/>
                  <wp:docPr id="3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DF97B6" w14:textId="77777777" w:rsidR="003042D3" w:rsidRDefault="003042D3"/>
    <w:p w14:paraId="40CC0C6A" w14:textId="77777777" w:rsidR="003042D3" w:rsidRDefault="00E163CD">
      <w:pPr>
        <w:keepNext/>
      </w:pPr>
      <w:r>
        <w:lastRenderedPageBreak/>
        <w:t xml:space="preserve">PANAS2 </w:t>
      </w:r>
      <w:r>
        <w:rPr>
          <w:b/>
        </w:rPr>
        <w:t xml:space="preserve">Instructions: </w:t>
      </w:r>
      <w:r>
        <w:t xml:space="preserve">This scale consists of a number of words that describe different feelings and emotions. Read each item and then mark the appropriate answer in the space next to that word. Indicate to what extent you </w:t>
      </w:r>
      <w:r>
        <w:rPr>
          <w:b/>
          <w:u w:val="single"/>
        </w:rPr>
        <w:t>feel this way right now</w:t>
      </w:r>
      <w:r>
        <w:t>, that is, at the present moment.</w:t>
      </w:r>
    </w:p>
    <w:tbl>
      <w:tblPr>
        <w:tblStyle w:val="QQuestionTable"/>
        <w:tblW w:w="9576" w:type="auto"/>
        <w:tblLook w:val="07E0" w:firstRow="1" w:lastRow="1" w:firstColumn="1" w:lastColumn="1" w:noHBand="1" w:noVBand="1"/>
      </w:tblPr>
      <w:tblGrid>
        <w:gridCol w:w="1612"/>
        <w:gridCol w:w="1596"/>
        <w:gridCol w:w="1595"/>
        <w:gridCol w:w="1596"/>
        <w:gridCol w:w="1595"/>
        <w:gridCol w:w="1596"/>
      </w:tblGrid>
      <w:tr w:rsidR="003042D3" w14:paraId="33265032"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F051C8A" w14:textId="77777777" w:rsidR="003042D3" w:rsidRDefault="003042D3">
            <w:pPr>
              <w:keepNext/>
            </w:pPr>
          </w:p>
        </w:tc>
        <w:tc>
          <w:tcPr>
            <w:tcW w:w="1596" w:type="dxa"/>
          </w:tcPr>
          <w:p w14:paraId="3224D8C3"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slightly or not at all (1)</w:t>
            </w:r>
          </w:p>
        </w:tc>
        <w:tc>
          <w:tcPr>
            <w:tcW w:w="1596" w:type="dxa"/>
          </w:tcPr>
          <w:p w14:paraId="4A9C89C8"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725E886F" w14:textId="77777777" w:rsidR="003042D3" w:rsidRDefault="00E163CD">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2FA4EECE" w14:textId="77777777" w:rsidR="003042D3" w:rsidRDefault="00E163CD">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656A1EA3" w14:textId="77777777" w:rsidR="003042D3" w:rsidRDefault="00E163CD">
            <w:pPr>
              <w:cnfStyle w:val="100000000000" w:firstRow="1" w:lastRow="0" w:firstColumn="0" w:lastColumn="0" w:oddVBand="0" w:evenVBand="0" w:oddHBand="0" w:evenHBand="0" w:firstRowFirstColumn="0" w:firstRowLastColumn="0" w:lastRowFirstColumn="0" w:lastRowLastColumn="0"/>
            </w:pPr>
            <w:r>
              <w:t>Extremely (5)</w:t>
            </w:r>
          </w:p>
        </w:tc>
      </w:tr>
      <w:tr w:rsidR="003042D3" w14:paraId="1CB0FE7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FDF671A" w14:textId="77777777" w:rsidR="003042D3" w:rsidRDefault="00E163CD">
            <w:pPr>
              <w:keepNext/>
            </w:pPr>
            <w:r>
              <w:t xml:space="preserve">interested (PANAS2_1) </w:t>
            </w:r>
          </w:p>
        </w:tc>
        <w:tc>
          <w:tcPr>
            <w:tcW w:w="1596" w:type="dxa"/>
          </w:tcPr>
          <w:p w14:paraId="1883419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77FBF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A49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A6861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72D7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CA54EB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D1FE969" w14:textId="77777777" w:rsidR="003042D3" w:rsidRDefault="00E163CD">
            <w:pPr>
              <w:keepNext/>
            </w:pPr>
            <w:r>
              <w:t xml:space="preserve">distressed (PANAS2_2) </w:t>
            </w:r>
          </w:p>
        </w:tc>
        <w:tc>
          <w:tcPr>
            <w:tcW w:w="1596" w:type="dxa"/>
          </w:tcPr>
          <w:p w14:paraId="5C4A3F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21F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2DBA2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C0EB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DC54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9514BA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CC8941F" w14:textId="77777777" w:rsidR="003042D3" w:rsidRDefault="00E163CD">
            <w:pPr>
              <w:keepNext/>
            </w:pPr>
            <w:r>
              <w:t xml:space="preserve">excited (PANAS2_3) </w:t>
            </w:r>
          </w:p>
        </w:tc>
        <w:tc>
          <w:tcPr>
            <w:tcW w:w="1596" w:type="dxa"/>
          </w:tcPr>
          <w:p w14:paraId="45E74F7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E058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AAE4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BB8C9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0C5C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B40D29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ECF8F45" w14:textId="77777777" w:rsidR="003042D3" w:rsidRDefault="00E163CD">
            <w:pPr>
              <w:keepNext/>
            </w:pPr>
            <w:r>
              <w:t xml:space="preserve">upset (PANAS2_4) </w:t>
            </w:r>
          </w:p>
        </w:tc>
        <w:tc>
          <w:tcPr>
            <w:tcW w:w="1596" w:type="dxa"/>
          </w:tcPr>
          <w:p w14:paraId="0BB828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04046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2A52D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B7DC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937D7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257CC1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0DC9419" w14:textId="77777777" w:rsidR="003042D3" w:rsidRDefault="00E163CD">
            <w:pPr>
              <w:keepNext/>
            </w:pPr>
            <w:r>
              <w:t xml:space="preserve">strong (PANAS2_5) </w:t>
            </w:r>
          </w:p>
        </w:tc>
        <w:tc>
          <w:tcPr>
            <w:tcW w:w="1596" w:type="dxa"/>
          </w:tcPr>
          <w:p w14:paraId="192A4C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337D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42BE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87F9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940A3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D1C06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D3CB950" w14:textId="77777777" w:rsidR="003042D3" w:rsidRDefault="00E163CD">
            <w:pPr>
              <w:keepNext/>
            </w:pPr>
            <w:r>
              <w:t xml:space="preserve">guilty (PANAS2_6) </w:t>
            </w:r>
          </w:p>
        </w:tc>
        <w:tc>
          <w:tcPr>
            <w:tcW w:w="1596" w:type="dxa"/>
          </w:tcPr>
          <w:p w14:paraId="3D9E05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CD95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3A1B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36EE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5E3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BAD6AD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BCF3576" w14:textId="77777777" w:rsidR="003042D3" w:rsidRDefault="00E163CD">
            <w:pPr>
              <w:keepNext/>
            </w:pPr>
            <w:r>
              <w:t xml:space="preserve">scared (PANAS2_7) </w:t>
            </w:r>
          </w:p>
        </w:tc>
        <w:tc>
          <w:tcPr>
            <w:tcW w:w="1596" w:type="dxa"/>
          </w:tcPr>
          <w:p w14:paraId="5742EE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BE97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BAD1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04C7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E31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88E946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6E7D687" w14:textId="77777777" w:rsidR="003042D3" w:rsidRDefault="00E163CD">
            <w:pPr>
              <w:keepNext/>
            </w:pPr>
            <w:r>
              <w:t xml:space="preserve">hostile (PANAS2_8) </w:t>
            </w:r>
          </w:p>
        </w:tc>
        <w:tc>
          <w:tcPr>
            <w:tcW w:w="1596" w:type="dxa"/>
          </w:tcPr>
          <w:p w14:paraId="571DC3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2B44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B2E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ACB07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F9F0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6F278A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0E060BB" w14:textId="77777777" w:rsidR="003042D3" w:rsidRDefault="00E163CD">
            <w:pPr>
              <w:keepNext/>
            </w:pPr>
            <w:r>
              <w:t xml:space="preserve">enthusiastic (PANAS2_9) </w:t>
            </w:r>
          </w:p>
        </w:tc>
        <w:tc>
          <w:tcPr>
            <w:tcW w:w="1596" w:type="dxa"/>
          </w:tcPr>
          <w:p w14:paraId="3AEB9E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2F79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641B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5AC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802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642A29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F0C25E4" w14:textId="77777777" w:rsidR="003042D3" w:rsidRDefault="00E163CD">
            <w:pPr>
              <w:keepNext/>
            </w:pPr>
            <w:r>
              <w:t xml:space="preserve">proud (PANAS2_10) </w:t>
            </w:r>
          </w:p>
        </w:tc>
        <w:tc>
          <w:tcPr>
            <w:tcW w:w="1596" w:type="dxa"/>
          </w:tcPr>
          <w:p w14:paraId="701679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454BF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7F1B6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4B9A8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52CC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E0ED40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5631580" w14:textId="77777777" w:rsidR="003042D3" w:rsidRDefault="00E163CD">
            <w:pPr>
              <w:keepNext/>
            </w:pPr>
            <w:r>
              <w:t xml:space="preserve">irritable (PANAS2_11) </w:t>
            </w:r>
          </w:p>
        </w:tc>
        <w:tc>
          <w:tcPr>
            <w:tcW w:w="1596" w:type="dxa"/>
          </w:tcPr>
          <w:p w14:paraId="053CA9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6606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1D534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1132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BBCF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5F02A3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9E85DE5" w14:textId="77777777" w:rsidR="003042D3" w:rsidRDefault="00E163CD">
            <w:pPr>
              <w:keepNext/>
            </w:pPr>
            <w:r>
              <w:t xml:space="preserve">alert (PANAS2_12) </w:t>
            </w:r>
          </w:p>
        </w:tc>
        <w:tc>
          <w:tcPr>
            <w:tcW w:w="1596" w:type="dxa"/>
          </w:tcPr>
          <w:p w14:paraId="3266D5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235CD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ACF3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FADD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CE0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699B01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9901EA1" w14:textId="77777777" w:rsidR="003042D3" w:rsidRDefault="00E163CD">
            <w:pPr>
              <w:keepNext/>
            </w:pPr>
            <w:r>
              <w:t xml:space="preserve">ashamed (PANAS2_13) </w:t>
            </w:r>
          </w:p>
        </w:tc>
        <w:tc>
          <w:tcPr>
            <w:tcW w:w="1596" w:type="dxa"/>
          </w:tcPr>
          <w:p w14:paraId="18F3DC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50CF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3288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BCB1E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0122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C6C1C9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10507AB" w14:textId="77777777" w:rsidR="003042D3" w:rsidRDefault="00E163CD">
            <w:pPr>
              <w:keepNext/>
            </w:pPr>
            <w:r>
              <w:t xml:space="preserve">inspired (PANAS2_14) </w:t>
            </w:r>
          </w:p>
        </w:tc>
        <w:tc>
          <w:tcPr>
            <w:tcW w:w="1596" w:type="dxa"/>
          </w:tcPr>
          <w:p w14:paraId="490416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DFC4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CDA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A4D3D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60320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E3D20D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A91DC32" w14:textId="77777777" w:rsidR="003042D3" w:rsidRDefault="00E163CD">
            <w:pPr>
              <w:keepNext/>
            </w:pPr>
            <w:r>
              <w:lastRenderedPageBreak/>
              <w:t xml:space="preserve">nervous (PANAS2_15) </w:t>
            </w:r>
          </w:p>
        </w:tc>
        <w:tc>
          <w:tcPr>
            <w:tcW w:w="1596" w:type="dxa"/>
          </w:tcPr>
          <w:p w14:paraId="18B9301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760E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14A7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7401A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172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F853DD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A20D342" w14:textId="77777777" w:rsidR="003042D3" w:rsidRDefault="00E163CD">
            <w:pPr>
              <w:keepNext/>
            </w:pPr>
            <w:r>
              <w:t xml:space="preserve">determined (PANAS2_16) </w:t>
            </w:r>
          </w:p>
        </w:tc>
        <w:tc>
          <w:tcPr>
            <w:tcW w:w="1596" w:type="dxa"/>
          </w:tcPr>
          <w:p w14:paraId="385562F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19A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DAAB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AA6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86AC1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5D348E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5A1ECDE" w14:textId="77777777" w:rsidR="003042D3" w:rsidRDefault="00E163CD">
            <w:pPr>
              <w:keepNext/>
            </w:pPr>
            <w:r>
              <w:t xml:space="preserve">attentive (PANAS2_17) </w:t>
            </w:r>
          </w:p>
        </w:tc>
        <w:tc>
          <w:tcPr>
            <w:tcW w:w="1596" w:type="dxa"/>
          </w:tcPr>
          <w:p w14:paraId="6008EE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AC7C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3CFF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12DC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15EA8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F9D2AC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5A1D762" w14:textId="77777777" w:rsidR="003042D3" w:rsidRDefault="00E163CD">
            <w:pPr>
              <w:keepNext/>
            </w:pPr>
            <w:r>
              <w:t xml:space="preserve">jittery (PANAS2_18) </w:t>
            </w:r>
          </w:p>
        </w:tc>
        <w:tc>
          <w:tcPr>
            <w:tcW w:w="1596" w:type="dxa"/>
          </w:tcPr>
          <w:p w14:paraId="6CD0AD6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9A45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5DB9A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A711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65CE0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E0969D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B7FA88F" w14:textId="77777777" w:rsidR="003042D3" w:rsidRDefault="00E163CD">
            <w:pPr>
              <w:keepNext/>
            </w:pPr>
            <w:r>
              <w:t xml:space="preserve">active (PANAS2_19) </w:t>
            </w:r>
          </w:p>
        </w:tc>
        <w:tc>
          <w:tcPr>
            <w:tcW w:w="1596" w:type="dxa"/>
          </w:tcPr>
          <w:p w14:paraId="3B721E4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FBF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63EA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31848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B5A1B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1D4228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A2ECCDF" w14:textId="77777777" w:rsidR="003042D3" w:rsidRDefault="00E163CD">
            <w:pPr>
              <w:keepNext/>
            </w:pPr>
            <w:r>
              <w:t xml:space="preserve">afraid (PANAS2_20) </w:t>
            </w:r>
          </w:p>
        </w:tc>
        <w:tc>
          <w:tcPr>
            <w:tcW w:w="1596" w:type="dxa"/>
          </w:tcPr>
          <w:p w14:paraId="707690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9E0A2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F9240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E73B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DE3CE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23D1AA9" w14:textId="77777777" w:rsidR="003042D3" w:rsidRDefault="003042D3"/>
    <w:p w14:paraId="5D34B722" w14:textId="77777777" w:rsidR="003042D3" w:rsidRDefault="003042D3"/>
    <w:p w14:paraId="4A62893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F272874" w14:textId="77777777">
        <w:tc>
          <w:tcPr>
            <w:tcW w:w="50" w:type="dxa"/>
          </w:tcPr>
          <w:p w14:paraId="4136D21B" w14:textId="77777777" w:rsidR="003042D3" w:rsidRDefault="00E163CD">
            <w:pPr>
              <w:keepNext/>
            </w:pPr>
            <w:r>
              <w:rPr>
                <w:noProof/>
              </w:rPr>
              <w:drawing>
                <wp:inline distT="0" distB="0" distL="0" distR="0" wp14:anchorId="7237F996" wp14:editId="686EF22A">
                  <wp:extent cx="228600" cy="228600"/>
                  <wp:effectExtent l="0" t="0" r="0" b="0"/>
                  <wp:docPr id="3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47D164" w14:textId="77777777" w:rsidR="003042D3" w:rsidRDefault="003042D3"/>
    <w:p w14:paraId="7A38CEDA" w14:textId="77777777" w:rsidR="003042D3" w:rsidRDefault="00E163CD">
      <w:pPr>
        <w:keepNext/>
      </w:pPr>
      <w:r>
        <w:t>Post1_1 Thinking about the discussion you just had, how similar was it to other discussions you’ve had with your partner about the main topic you discussed?</w:t>
      </w:r>
    </w:p>
    <w:p w14:paraId="7064861E" w14:textId="77777777" w:rsidR="003042D3" w:rsidRDefault="00E163CD">
      <w:pPr>
        <w:pStyle w:val="ListParagraph"/>
        <w:keepNext/>
        <w:numPr>
          <w:ilvl w:val="0"/>
          <w:numId w:val="4"/>
        </w:numPr>
      </w:pPr>
      <w:r>
        <w:t xml:space="preserve">1 - Not at all </w:t>
      </w:r>
      <w:proofErr w:type="gramStart"/>
      <w:r>
        <w:t>similar  (</w:t>
      </w:r>
      <w:proofErr w:type="gramEnd"/>
      <w:r>
        <w:t xml:space="preserve">1) </w:t>
      </w:r>
    </w:p>
    <w:p w14:paraId="5B7A0FBA" w14:textId="77777777" w:rsidR="003042D3" w:rsidRDefault="00E163CD">
      <w:pPr>
        <w:pStyle w:val="ListParagraph"/>
        <w:keepNext/>
        <w:numPr>
          <w:ilvl w:val="0"/>
          <w:numId w:val="4"/>
        </w:numPr>
      </w:pPr>
      <w:proofErr w:type="gramStart"/>
      <w:r>
        <w:t>2  (</w:t>
      </w:r>
      <w:proofErr w:type="gramEnd"/>
      <w:r>
        <w:t xml:space="preserve">2) </w:t>
      </w:r>
    </w:p>
    <w:p w14:paraId="74BA42E3" w14:textId="77777777" w:rsidR="003042D3" w:rsidRDefault="00E163CD">
      <w:pPr>
        <w:pStyle w:val="ListParagraph"/>
        <w:keepNext/>
        <w:numPr>
          <w:ilvl w:val="0"/>
          <w:numId w:val="4"/>
        </w:numPr>
      </w:pPr>
      <w:r>
        <w:t xml:space="preserve">3 - Moderately </w:t>
      </w:r>
      <w:proofErr w:type="gramStart"/>
      <w:r>
        <w:t>similar  (</w:t>
      </w:r>
      <w:proofErr w:type="gramEnd"/>
      <w:r>
        <w:t xml:space="preserve">3) </w:t>
      </w:r>
    </w:p>
    <w:p w14:paraId="28A4E305" w14:textId="77777777" w:rsidR="003042D3" w:rsidRDefault="00E163CD">
      <w:pPr>
        <w:pStyle w:val="ListParagraph"/>
        <w:keepNext/>
        <w:numPr>
          <w:ilvl w:val="0"/>
          <w:numId w:val="4"/>
        </w:numPr>
      </w:pPr>
      <w:proofErr w:type="gramStart"/>
      <w:r>
        <w:t>4  (</w:t>
      </w:r>
      <w:proofErr w:type="gramEnd"/>
      <w:r>
        <w:t xml:space="preserve">4) </w:t>
      </w:r>
    </w:p>
    <w:p w14:paraId="58A607AA" w14:textId="77777777" w:rsidR="003042D3" w:rsidRDefault="00E163CD">
      <w:pPr>
        <w:pStyle w:val="ListParagraph"/>
        <w:keepNext/>
        <w:numPr>
          <w:ilvl w:val="0"/>
          <w:numId w:val="4"/>
        </w:numPr>
      </w:pPr>
      <w:r>
        <w:t xml:space="preserve">5 - Exactly </w:t>
      </w:r>
      <w:proofErr w:type="gramStart"/>
      <w:r>
        <w:t>alike  (</w:t>
      </w:r>
      <w:proofErr w:type="gramEnd"/>
      <w:r>
        <w:t xml:space="preserve">5) </w:t>
      </w:r>
    </w:p>
    <w:p w14:paraId="7480DE38" w14:textId="77777777" w:rsidR="003042D3" w:rsidRDefault="003042D3"/>
    <w:p w14:paraId="0EDA05E7"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E396B72" w14:textId="77777777">
        <w:tc>
          <w:tcPr>
            <w:tcW w:w="50" w:type="dxa"/>
          </w:tcPr>
          <w:p w14:paraId="5D21369F" w14:textId="77777777" w:rsidR="003042D3" w:rsidRDefault="00E163CD">
            <w:pPr>
              <w:keepNext/>
            </w:pPr>
            <w:r>
              <w:rPr>
                <w:noProof/>
              </w:rPr>
              <w:drawing>
                <wp:inline distT="0" distB="0" distL="0" distR="0" wp14:anchorId="034D2D12" wp14:editId="42C6D006">
                  <wp:extent cx="228600" cy="228600"/>
                  <wp:effectExtent l="0" t="0" r="0" b="0"/>
                  <wp:docPr id="3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DBCDA7" w14:textId="77777777" w:rsidR="003042D3" w:rsidRDefault="003042D3"/>
    <w:p w14:paraId="1A6D6653" w14:textId="77777777" w:rsidR="003042D3" w:rsidRDefault="00E163CD">
      <w:pPr>
        <w:keepNext/>
      </w:pPr>
      <w:r>
        <w:lastRenderedPageBreak/>
        <w:t>Post1_2 Thinking about the main topic you just discussed with your partner, how important do you feel this issue is in your relationship?</w:t>
      </w:r>
    </w:p>
    <w:p w14:paraId="71FB2BC8" w14:textId="77777777" w:rsidR="003042D3" w:rsidRDefault="00E163CD">
      <w:pPr>
        <w:pStyle w:val="ListParagraph"/>
        <w:keepNext/>
        <w:numPr>
          <w:ilvl w:val="0"/>
          <w:numId w:val="4"/>
        </w:numPr>
      </w:pPr>
      <w:r>
        <w:t xml:space="preserve">1 - Not at all </w:t>
      </w:r>
      <w:proofErr w:type="gramStart"/>
      <w:r>
        <w:t>important  (</w:t>
      </w:r>
      <w:proofErr w:type="gramEnd"/>
      <w:r>
        <w:t xml:space="preserve">1) </w:t>
      </w:r>
    </w:p>
    <w:p w14:paraId="4BCB893F" w14:textId="77777777" w:rsidR="003042D3" w:rsidRDefault="00E163CD">
      <w:pPr>
        <w:pStyle w:val="ListParagraph"/>
        <w:keepNext/>
        <w:numPr>
          <w:ilvl w:val="0"/>
          <w:numId w:val="4"/>
        </w:numPr>
      </w:pPr>
      <w:proofErr w:type="gramStart"/>
      <w:r>
        <w:t>2  (</w:t>
      </w:r>
      <w:proofErr w:type="gramEnd"/>
      <w:r>
        <w:t xml:space="preserve">2) </w:t>
      </w:r>
    </w:p>
    <w:p w14:paraId="5A5D1DD0" w14:textId="77777777" w:rsidR="003042D3" w:rsidRDefault="00E163CD">
      <w:pPr>
        <w:pStyle w:val="ListParagraph"/>
        <w:keepNext/>
        <w:numPr>
          <w:ilvl w:val="0"/>
          <w:numId w:val="4"/>
        </w:numPr>
      </w:pPr>
      <w:r>
        <w:t xml:space="preserve">3 - Moderately </w:t>
      </w:r>
      <w:proofErr w:type="gramStart"/>
      <w:r>
        <w:t>important  (</w:t>
      </w:r>
      <w:proofErr w:type="gramEnd"/>
      <w:r>
        <w:t xml:space="preserve">3) </w:t>
      </w:r>
    </w:p>
    <w:p w14:paraId="414D8BEE" w14:textId="77777777" w:rsidR="003042D3" w:rsidRDefault="00E163CD">
      <w:pPr>
        <w:pStyle w:val="ListParagraph"/>
        <w:keepNext/>
        <w:numPr>
          <w:ilvl w:val="0"/>
          <w:numId w:val="4"/>
        </w:numPr>
      </w:pPr>
      <w:proofErr w:type="gramStart"/>
      <w:r>
        <w:t>4  (</w:t>
      </w:r>
      <w:proofErr w:type="gramEnd"/>
      <w:r>
        <w:t xml:space="preserve">4) </w:t>
      </w:r>
    </w:p>
    <w:p w14:paraId="56FDFB5B" w14:textId="77777777" w:rsidR="003042D3" w:rsidRDefault="00E163CD">
      <w:pPr>
        <w:pStyle w:val="ListParagraph"/>
        <w:keepNext/>
        <w:numPr>
          <w:ilvl w:val="0"/>
          <w:numId w:val="4"/>
        </w:numPr>
      </w:pPr>
      <w:r>
        <w:t xml:space="preserve">5 - Extremely </w:t>
      </w:r>
      <w:proofErr w:type="gramStart"/>
      <w:r>
        <w:t>important  (</w:t>
      </w:r>
      <w:proofErr w:type="gramEnd"/>
      <w:r>
        <w:t xml:space="preserve">5) </w:t>
      </w:r>
    </w:p>
    <w:p w14:paraId="68A0C05A" w14:textId="77777777" w:rsidR="003042D3" w:rsidRDefault="003042D3"/>
    <w:p w14:paraId="7A0024EB"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28FCE98" w14:textId="77777777">
        <w:tc>
          <w:tcPr>
            <w:tcW w:w="50" w:type="dxa"/>
          </w:tcPr>
          <w:p w14:paraId="72953E9C" w14:textId="77777777" w:rsidR="003042D3" w:rsidRDefault="00E163CD">
            <w:pPr>
              <w:keepNext/>
            </w:pPr>
            <w:r>
              <w:rPr>
                <w:noProof/>
              </w:rPr>
              <w:drawing>
                <wp:inline distT="0" distB="0" distL="0" distR="0" wp14:anchorId="602750C5" wp14:editId="5F527732">
                  <wp:extent cx="228600" cy="228600"/>
                  <wp:effectExtent l="0" t="0" r="0" b="0"/>
                  <wp:docPr id="3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1F59B06" w14:textId="77777777" w:rsidR="003042D3" w:rsidRDefault="003042D3"/>
    <w:p w14:paraId="06490E0C" w14:textId="77777777" w:rsidR="003042D3" w:rsidRDefault="00E163CD">
      <w:pPr>
        <w:keepNext/>
      </w:pPr>
      <w:r>
        <w:t>Post1_3 Thinking about the main topic you just discussed with your partner, how frequent do you have similar discussions in your relationship?</w:t>
      </w:r>
    </w:p>
    <w:p w14:paraId="3BACA62C" w14:textId="77777777" w:rsidR="003042D3" w:rsidRDefault="00E163CD">
      <w:pPr>
        <w:pStyle w:val="ListParagraph"/>
        <w:keepNext/>
        <w:numPr>
          <w:ilvl w:val="0"/>
          <w:numId w:val="4"/>
        </w:numPr>
      </w:pPr>
      <w:r>
        <w:t xml:space="preserve">1 - Not at all </w:t>
      </w:r>
      <w:proofErr w:type="gramStart"/>
      <w:r>
        <w:t>frequent  (</w:t>
      </w:r>
      <w:proofErr w:type="gramEnd"/>
      <w:r>
        <w:t xml:space="preserve">1) </w:t>
      </w:r>
    </w:p>
    <w:p w14:paraId="696FA838" w14:textId="77777777" w:rsidR="003042D3" w:rsidRDefault="00E163CD">
      <w:pPr>
        <w:pStyle w:val="ListParagraph"/>
        <w:keepNext/>
        <w:numPr>
          <w:ilvl w:val="0"/>
          <w:numId w:val="4"/>
        </w:numPr>
      </w:pPr>
      <w:proofErr w:type="gramStart"/>
      <w:r>
        <w:t>2  (</w:t>
      </w:r>
      <w:proofErr w:type="gramEnd"/>
      <w:r>
        <w:t xml:space="preserve">2) </w:t>
      </w:r>
    </w:p>
    <w:p w14:paraId="7B955C0F" w14:textId="77777777" w:rsidR="003042D3" w:rsidRDefault="00E163CD">
      <w:pPr>
        <w:pStyle w:val="ListParagraph"/>
        <w:keepNext/>
        <w:numPr>
          <w:ilvl w:val="0"/>
          <w:numId w:val="4"/>
        </w:numPr>
      </w:pPr>
      <w:r>
        <w:t xml:space="preserve">3 - Moderately </w:t>
      </w:r>
      <w:proofErr w:type="gramStart"/>
      <w:r>
        <w:t>frequent  (</w:t>
      </w:r>
      <w:proofErr w:type="gramEnd"/>
      <w:r>
        <w:t xml:space="preserve">3) </w:t>
      </w:r>
    </w:p>
    <w:p w14:paraId="2BF9A4FC" w14:textId="77777777" w:rsidR="003042D3" w:rsidRDefault="00E163CD">
      <w:pPr>
        <w:pStyle w:val="ListParagraph"/>
        <w:keepNext/>
        <w:numPr>
          <w:ilvl w:val="0"/>
          <w:numId w:val="4"/>
        </w:numPr>
      </w:pPr>
      <w:proofErr w:type="gramStart"/>
      <w:r>
        <w:t>4  (</w:t>
      </w:r>
      <w:proofErr w:type="gramEnd"/>
      <w:r>
        <w:t xml:space="preserve">4) </w:t>
      </w:r>
    </w:p>
    <w:p w14:paraId="233B2300" w14:textId="77777777" w:rsidR="003042D3" w:rsidRDefault="00E163CD">
      <w:pPr>
        <w:pStyle w:val="ListParagraph"/>
        <w:keepNext/>
        <w:numPr>
          <w:ilvl w:val="0"/>
          <w:numId w:val="4"/>
        </w:numPr>
      </w:pPr>
      <w:r>
        <w:t xml:space="preserve">5 - Extremely </w:t>
      </w:r>
      <w:proofErr w:type="gramStart"/>
      <w:r>
        <w:t>frequent  (</w:t>
      </w:r>
      <w:proofErr w:type="gramEnd"/>
      <w:r>
        <w:t xml:space="preserve">5) </w:t>
      </w:r>
    </w:p>
    <w:p w14:paraId="2EBA8D78" w14:textId="77777777" w:rsidR="003042D3" w:rsidRDefault="003042D3"/>
    <w:p w14:paraId="45D1FF99" w14:textId="77777777" w:rsidR="003042D3" w:rsidRDefault="003042D3">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3042D3" w14:paraId="5B05339E" w14:textId="77777777">
        <w:trPr>
          <w:trHeight w:val="300"/>
        </w:trPr>
        <w:tc>
          <w:tcPr>
            <w:tcW w:w="1368" w:type="dxa"/>
            <w:tcBorders>
              <w:top w:val="nil"/>
              <w:left w:val="nil"/>
              <w:bottom w:val="nil"/>
              <w:right w:val="nil"/>
            </w:tcBorders>
          </w:tcPr>
          <w:p w14:paraId="2447639B" w14:textId="77777777" w:rsidR="003042D3" w:rsidRDefault="00E163CD">
            <w:pPr>
              <w:rPr>
                <w:color w:val="CCCCCC"/>
              </w:rPr>
            </w:pPr>
            <w:r>
              <w:rPr>
                <w:color w:val="CCCCCC"/>
              </w:rPr>
              <w:t>Page Break</w:t>
            </w:r>
          </w:p>
        </w:tc>
        <w:tc>
          <w:tcPr>
            <w:tcW w:w="8208" w:type="dxa"/>
            <w:tcBorders>
              <w:top w:val="nil"/>
              <w:left w:val="nil"/>
              <w:bottom w:val="nil"/>
              <w:right w:val="nil"/>
            </w:tcBorders>
          </w:tcPr>
          <w:p w14:paraId="61C4EEAC" w14:textId="77777777" w:rsidR="003042D3" w:rsidRDefault="003042D3">
            <w:pPr>
              <w:pBdr>
                <w:top w:val="single" w:sz="8" w:space="0" w:color="CCCCCC"/>
              </w:pBdr>
              <w:spacing w:before="120" w:after="120" w:line="120" w:lineRule="auto"/>
              <w:jc w:val="center"/>
              <w:rPr>
                <w:color w:val="CCCCCC"/>
              </w:rPr>
            </w:pPr>
          </w:p>
        </w:tc>
      </w:tr>
    </w:tbl>
    <w:p w14:paraId="719A2D41" w14:textId="77777777" w:rsidR="003042D3" w:rsidRDefault="00E163CD">
      <w:r>
        <w:br w:type="page"/>
      </w:r>
    </w:p>
    <w:p w14:paraId="42C7164B" w14:textId="77777777" w:rsidR="003042D3" w:rsidRDefault="003042D3"/>
    <w:p w14:paraId="6AAF0280" w14:textId="77777777" w:rsidR="003042D3" w:rsidRDefault="00E163CD">
      <w:pPr>
        <w:keepNext/>
      </w:pPr>
      <w:r>
        <w:t>PreDisc2 Thank you! </w:t>
      </w:r>
      <w:r>
        <w:rPr>
          <w:b/>
          <w:u w:val="single"/>
        </w:rPr>
        <w:t>Please leave this window/tab open.</w:t>
      </w:r>
      <w:r>
        <w:t> You can now let the research assistant know that you are finished and are ready for the next discussion.</w:t>
      </w:r>
    </w:p>
    <w:p w14:paraId="56FFDEBC" w14:textId="77777777" w:rsidR="003042D3" w:rsidRDefault="003042D3"/>
    <w:p w14:paraId="3110C444"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CAFBC25" w14:textId="77777777">
        <w:tc>
          <w:tcPr>
            <w:tcW w:w="50" w:type="dxa"/>
          </w:tcPr>
          <w:p w14:paraId="6B4622BE" w14:textId="77777777" w:rsidR="003042D3" w:rsidRDefault="00E163CD">
            <w:pPr>
              <w:keepNext/>
            </w:pPr>
            <w:r>
              <w:rPr>
                <w:noProof/>
              </w:rPr>
              <w:drawing>
                <wp:inline distT="0" distB="0" distL="0" distR="0" wp14:anchorId="79B3AD00" wp14:editId="7D00D228">
                  <wp:extent cx="228600" cy="228600"/>
                  <wp:effectExtent l="0" t="0" r="0" b="0"/>
                  <wp:docPr id="33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CD1D1A5" w14:textId="77777777" w:rsidR="003042D3" w:rsidRDefault="003042D3"/>
    <w:p w14:paraId="1864B109" w14:textId="77777777" w:rsidR="003042D3" w:rsidRDefault="00E163CD">
      <w:pPr>
        <w:keepNext/>
      </w:pPr>
      <w:r>
        <w:t>PreDisc2_PW Password from research assistant to continue:</w:t>
      </w:r>
    </w:p>
    <w:p w14:paraId="69E8771D" w14:textId="77777777" w:rsidR="003042D3" w:rsidRDefault="003042D3"/>
    <w:p w14:paraId="162E935E" w14:textId="77777777" w:rsidR="003042D3" w:rsidRDefault="00E163CD">
      <w:pPr>
        <w:pStyle w:val="BlockEndLabel"/>
      </w:pPr>
      <w:r>
        <w:t>End of Block: Post Discussion 1 &amp; Pre Discussion 2 (PANAS + post-</w:t>
      </w:r>
      <w:proofErr w:type="gramStart"/>
      <w:r>
        <w:t>discussions ?</w:t>
      </w:r>
      <w:proofErr w:type="gramEnd"/>
      <w:r>
        <w:t>'s)</w:t>
      </w:r>
    </w:p>
    <w:p w14:paraId="13D82BFB" w14:textId="77777777" w:rsidR="003042D3" w:rsidRDefault="003042D3">
      <w:pPr>
        <w:pStyle w:val="BlockSeparator"/>
      </w:pPr>
    </w:p>
    <w:p w14:paraId="671C03D0" w14:textId="77777777" w:rsidR="003042D3" w:rsidRDefault="00E163CD">
      <w:pPr>
        <w:pStyle w:val="BlockStartLabel"/>
      </w:pPr>
      <w:r>
        <w:t>Start of Block: Post Discussion 2 &amp; Pre Discussion 3 (PANAS + post-</w:t>
      </w:r>
      <w:proofErr w:type="gramStart"/>
      <w:r>
        <w:t>discussions ?</w:t>
      </w:r>
      <w:proofErr w:type="gramEnd"/>
      <w:r>
        <w:t>'s)</w:t>
      </w:r>
    </w:p>
    <w:tbl>
      <w:tblPr>
        <w:tblStyle w:val="QQuestionIconTable"/>
        <w:tblW w:w="50" w:type="auto"/>
        <w:tblLook w:val="07E0" w:firstRow="1" w:lastRow="1" w:firstColumn="1" w:lastColumn="1" w:noHBand="1" w:noVBand="1"/>
      </w:tblPr>
      <w:tblGrid>
        <w:gridCol w:w="380"/>
      </w:tblGrid>
      <w:tr w:rsidR="003042D3" w14:paraId="66C7C227" w14:textId="77777777">
        <w:tc>
          <w:tcPr>
            <w:tcW w:w="50" w:type="dxa"/>
          </w:tcPr>
          <w:p w14:paraId="38CB3547" w14:textId="77777777" w:rsidR="003042D3" w:rsidRDefault="00E163CD">
            <w:pPr>
              <w:keepNext/>
            </w:pPr>
            <w:r>
              <w:rPr>
                <w:noProof/>
              </w:rPr>
              <w:drawing>
                <wp:inline distT="0" distB="0" distL="0" distR="0" wp14:anchorId="238B3DCC" wp14:editId="2FCE78ED">
                  <wp:extent cx="228600" cy="228600"/>
                  <wp:effectExtent l="0" t="0" r="0" b="0"/>
                  <wp:docPr id="3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8703873" w14:textId="77777777" w:rsidR="003042D3" w:rsidRDefault="003042D3"/>
    <w:p w14:paraId="243244EF" w14:textId="77777777" w:rsidR="003042D3" w:rsidRDefault="00E163CD">
      <w:pPr>
        <w:keepNext/>
      </w:pPr>
      <w:r>
        <w:lastRenderedPageBreak/>
        <w:t xml:space="preserve">PANAS3 </w:t>
      </w:r>
      <w:r>
        <w:rPr>
          <w:b/>
        </w:rPr>
        <w:t xml:space="preserve">Instructions: </w:t>
      </w:r>
      <w:r>
        <w:t xml:space="preserve">This scale consists of a number of words that describe different feelings and emotions. Read each item and then mark the appropriate answer in the space next to that word. Indicate to what extent you </w:t>
      </w:r>
      <w:r>
        <w:rPr>
          <w:b/>
          <w:u w:val="single"/>
        </w:rPr>
        <w:t>feel this way right now</w:t>
      </w:r>
      <w:r>
        <w:t>, that is, at the present moment.</w:t>
      </w:r>
    </w:p>
    <w:tbl>
      <w:tblPr>
        <w:tblStyle w:val="QQuestionTable"/>
        <w:tblW w:w="9576" w:type="auto"/>
        <w:tblLook w:val="07E0" w:firstRow="1" w:lastRow="1" w:firstColumn="1" w:lastColumn="1" w:noHBand="1" w:noVBand="1"/>
      </w:tblPr>
      <w:tblGrid>
        <w:gridCol w:w="1612"/>
        <w:gridCol w:w="1596"/>
        <w:gridCol w:w="1595"/>
        <w:gridCol w:w="1596"/>
        <w:gridCol w:w="1595"/>
        <w:gridCol w:w="1596"/>
      </w:tblGrid>
      <w:tr w:rsidR="003042D3" w14:paraId="4BF37466"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8B3E4C" w14:textId="77777777" w:rsidR="003042D3" w:rsidRDefault="003042D3">
            <w:pPr>
              <w:keepNext/>
            </w:pPr>
          </w:p>
        </w:tc>
        <w:tc>
          <w:tcPr>
            <w:tcW w:w="1596" w:type="dxa"/>
          </w:tcPr>
          <w:p w14:paraId="73E1A94C"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slightly or not at all (1)</w:t>
            </w:r>
          </w:p>
        </w:tc>
        <w:tc>
          <w:tcPr>
            <w:tcW w:w="1596" w:type="dxa"/>
          </w:tcPr>
          <w:p w14:paraId="3328B196"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3B318D67" w14:textId="77777777" w:rsidR="003042D3" w:rsidRDefault="00E163CD">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770A6DF3" w14:textId="77777777" w:rsidR="003042D3" w:rsidRDefault="00E163CD">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6628F2B2" w14:textId="77777777" w:rsidR="003042D3" w:rsidRDefault="00E163CD">
            <w:pPr>
              <w:cnfStyle w:val="100000000000" w:firstRow="1" w:lastRow="0" w:firstColumn="0" w:lastColumn="0" w:oddVBand="0" w:evenVBand="0" w:oddHBand="0" w:evenHBand="0" w:firstRowFirstColumn="0" w:firstRowLastColumn="0" w:lastRowFirstColumn="0" w:lastRowLastColumn="0"/>
            </w:pPr>
            <w:r>
              <w:t>Extremely (5)</w:t>
            </w:r>
          </w:p>
        </w:tc>
      </w:tr>
      <w:tr w:rsidR="003042D3" w14:paraId="4B95C0E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5C54FCF" w14:textId="77777777" w:rsidR="003042D3" w:rsidRDefault="00E163CD">
            <w:pPr>
              <w:keepNext/>
            </w:pPr>
            <w:r>
              <w:t xml:space="preserve">interested (PANAS3_1) </w:t>
            </w:r>
          </w:p>
        </w:tc>
        <w:tc>
          <w:tcPr>
            <w:tcW w:w="1596" w:type="dxa"/>
          </w:tcPr>
          <w:p w14:paraId="0D93A17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A680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A2CE3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CD6F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40BC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A8913A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B155B3E" w14:textId="77777777" w:rsidR="003042D3" w:rsidRDefault="00E163CD">
            <w:pPr>
              <w:keepNext/>
            </w:pPr>
            <w:r>
              <w:t xml:space="preserve">distressed (PANAS3_2) </w:t>
            </w:r>
          </w:p>
        </w:tc>
        <w:tc>
          <w:tcPr>
            <w:tcW w:w="1596" w:type="dxa"/>
          </w:tcPr>
          <w:p w14:paraId="0D5A3BC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B339F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3DD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1AFB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20E1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7A55ED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7C2ADA0" w14:textId="77777777" w:rsidR="003042D3" w:rsidRDefault="00E163CD">
            <w:pPr>
              <w:keepNext/>
            </w:pPr>
            <w:r>
              <w:t xml:space="preserve">excited (PANAS3_3) </w:t>
            </w:r>
          </w:p>
        </w:tc>
        <w:tc>
          <w:tcPr>
            <w:tcW w:w="1596" w:type="dxa"/>
          </w:tcPr>
          <w:p w14:paraId="328BBE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1513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9116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1293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B7EA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D6103D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E35805B" w14:textId="77777777" w:rsidR="003042D3" w:rsidRDefault="00E163CD">
            <w:pPr>
              <w:keepNext/>
            </w:pPr>
            <w:r>
              <w:t xml:space="preserve">upset (PANAS3_4) </w:t>
            </w:r>
          </w:p>
        </w:tc>
        <w:tc>
          <w:tcPr>
            <w:tcW w:w="1596" w:type="dxa"/>
          </w:tcPr>
          <w:p w14:paraId="7589F9B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3F1AA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EE8C0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7FB3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18FA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855CFC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DDE1438" w14:textId="77777777" w:rsidR="003042D3" w:rsidRDefault="00E163CD">
            <w:pPr>
              <w:keepNext/>
            </w:pPr>
            <w:r>
              <w:t xml:space="preserve">strong (PANAS3_5) </w:t>
            </w:r>
          </w:p>
        </w:tc>
        <w:tc>
          <w:tcPr>
            <w:tcW w:w="1596" w:type="dxa"/>
          </w:tcPr>
          <w:p w14:paraId="0BBA879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00D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03E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BA0D1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9612A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41FD6A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F10F9F6" w14:textId="77777777" w:rsidR="003042D3" w:rsidRDefault="00E163CD">
            <w:pPr>
              <w:keepNext/>
            </w:pPr>
            <w:r>
              <w:t xml:space="preserve">guilty (PANAS3_6) </w:t>
            </w:r>
          </w:p>
        </w:tc>
        <w:tc>
          <w:tcPr>
            <w:tcW w:w="1596" w:type="dxa"/>
          </w:tcPr>
          <w:p w14:paraId="1951FE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A8CD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D8B9B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5AA5D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8C73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7AC61C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47ADC06" w14:textId="77777777" w:rsidR="003042D3" w:rsidRDefault="00E163CD">
            <w:pPr>
              <w:keepNext/>
            </w:pPr>
            <w:r>
              <w:t xml:space="preserve">scared (PANAS3_7) </w:t>
            </w:r>
          </w:p>
        </w:tc>
        <w:tc>
          <w:tcPr>
            <w:tcW w:w="1596" w:type="dxa"/>
          </w:tcPr>
          <w:p w14:paraId="3857A8B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F0932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4B1A9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8B6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8BD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FD615F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B2EDDF1" w14:textId="77777777" w:rsidR="003042D3" w:rsidRDefault="00E163CD">
            <w:pPr>
              <w:keepNext/>
            </w:pPr>
            <w:r>
              <w:t xml:space="preserve">hostile (PANAS3_8) </w:t>
            </w:r>
          </w:p>
        </w:tc>
        <w:tc>
          <w:tcPr>
            <w:tcW w:w="1596" w:type="dxa"/>
          </w:tcPr>
          <w:p w14:paraId="70051C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7AC7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40264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092B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D62F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6170DB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315DEC7" w14:textId="77777777" w:rsidR="003042D3" w:rsidRDefault="00E163CD">
            <w:pPr>
              <w:keepNext/>
            </w:pPr>
            <w:r>
              <w:t xml:space="preserve">enthusiastic (PANAS3_9) </w:t>
            </w:r>
          </w:p>
        </w:tc>
        <w:tc>
          <w:tcPr>
            <w:tcW w:w="1596" w:type="dxa"/>
          </w:tcPr>
          <w:p w14:paraId="091052B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42B2F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972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11E7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9C5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0B8EEB7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D76AECD" w14:textId="77777777" w:rsidR="003042D3" w:rsidRDefault="00E163CD">
            <w:pPr>
              <w:keepNext/>
            </w:pPr>
            <w:r>
              <w:t xml:space="preserve">proud (PANAS3_10) </w:t>
            </w:r>
          </w:p>
        </w:tc>
        <w:tc>
          <w:tcPr>
            <w:tcW w:w="1596" w:type="dxa"/>
          </w:tcPr>
          <w:p w14:paraId="7D1CCF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572A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84CE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BA2C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9134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E90422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4EC4179" w14:textId="77777777" w:rsidR="003042D3" w:rsidRDefault="00E163CD">
            <w:pPr>
              <w:keepNext/>
            </w:pPr>
            <w:r>
              <w:t xml:space="preserve">irritable (PANAS3_11) </w:t>
            </w:r>
          </w:p>
        </w:tc>
        <w:tc>
          <w:tcPr>
            <w:tcW w:w="1596" w:type="dxa"/>
          </w:tcPr>
          <w:p w14:paraId="7698817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ACA40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C7D2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F9086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C3E7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9D1E6F1"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F471B80" w14:textId="77777777" w:rsidR="003042D3" w:rsidRDefault="00E163CD">
            <w:pPr>
              <w:keepNext/>
            </w:pPr>
            <w:r>
              <w:t xml:space="preserve">alert (PANAS3_12) </w:t>
            </w:r>
          </w:p>
        </w:tc>
        <w:tc>
          <w:tcPr>
            <w:tcW w:w="1596" w:type="dxa"/>
          </w:tcPr>
          <w:p w14:paraId="55F6DA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17719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6EBF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ABAFA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7F46F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14642A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4957F66" w14:textId="77777777" w:rsidR="003042D3" w:rsidRDefault="00E163CD">
            <w:pPr>
              <w:keepNext/>
            </w:pPr>
            <w:r>
              <w:t xml:space="preserve">ashamed (PANAS3_13) </w:t>
            </w:r>
          </w:p>
        </w:tc>
        <w:tc>
          <w:tcPr>
            <w:tcW w:w="1596" w:type="dxa"/>
          </w:tcPr>
          <w:p w14:paraId="464529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5005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E1E65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4E23D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C0FA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F4EC42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F77F0C2" w14:textId="77777777" w:rsidR="003042D3" w:rsidRDefault="00E163CD">
            <w:pPr>
              <w:keepNext/>
            </w:pPr>
            <w:r>
              <w:t xml:space="preserve">inspired (PANAS3_14) </w:t>
            </w:r>
          </w:p>
        </w:tc>
        <w:tc>
          <w:tcPr>
            <w:tcW w:w="1596" w:type="dxa"/>
          </w:tcPr>
          <w:p w14:paraId="675C38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FF08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BFC3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38475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4A6C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7825AEED"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BC91923" w14:textId="77777777" w:rsidR="003042D3" w:rsidRDefault="00E163CD">
            <w:pPr>
              <w:keepNext/>
            </w:pPr>
            <w:r>
              <w:lastRenderedPageBreak/>
              <w:t xml:space="preserve">nervous (PANAS3_15) </w:t>
            </w:r>
          </w:p>
        </w:tc>
        <w:tc>
          <w:tcPr>
            <w:tcW w:w="1596" w:type="dxa"/>
          </w:tcPr>
          <w:p w14:paraId="1CD63A4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871C5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5758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F0BB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EF69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7A8859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8B4B847" w14:textId="77777777" w:rsidR="003042D3" w:rsidRDefault="00E163CD">
            <w:pPr>
              <w:keepNext/>
            </w:pPr>
            <w:r>
              <w:t xml:space="preserve">determined (PANAS3_16) </w:t>
            </w:r>
          </w:p>
        </w:tc>
        <w:tc>
          <w:tcPr>
            <w:tcW w:w="1596" w:type="dxa"/>
          </w:tcPr>
          <w:p w14:paraId="280E512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4B814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AB91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EAB9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09EBD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85C6FC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719FBCC" w14:textId="77777777" w:rsidR="003042D3" w:rsidRDefault="00E163CD">
            <w:pPr>
              <w:keepNext/>
            </w:pPr>
            <w:r>
              <w:t xml:space="preserve">attentive (PANAS3_17) </w:t>
            </w:r>
          </w:p>
        </w:tc>
        <w:tc>
          <w:tcPr>
            <w:tcW w:w="1596" w:type="dxa"/>
          </w:tcPr>
          <w:p w14:paraId="3ADDAA4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DB73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E8684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453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40A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FE0CF2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D3979A4" w14:textId="77777777" w:rsidR="003042D3" w:rsidRDefault="00E163CD">
            <w:pPr>
              <w:keepNext/>
            </w:pPr>
            <w:r>
              <w:t xml:space="preserve">jittery (PANAS3_18) </w:t>
            </w:r>
          </w:p>
        </w:tc>
        <w:tc>
          <w:tcPr>
            <w:tcW w:w="1596" w:type="dxa"/>
          </w:tcPr>
          <w:p w14:paraId="10FC59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0543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0702C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2C7C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B66F8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1AB1CFA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E78E258" w14:textId="77777777" w:rsidR="003042D3" w:rsidRDefault="00E163CD">
            <w:pPr>
              <w:keepNext/>
            </w:pPr>
            <w:r>
              <w:t xml:space="preserve">active (PANAS3_19) </w:t>
            </w:r>
          </w:p>
        </w:tc>
        <w:tc>
          <w:tcPr>
            <w:tcW w:w="1596" w:type="dxa"/>
          </w:tcPr>
          <w:p w14:paraId="4E8FFA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7C55C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F3823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675E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612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E66B0E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2786195" w14:textId="77777777" w:rsidR="003042D3" w:rsidRDefault="00E163CD">
            <w:pPr>
              <w:keepNext/>
            </w:pPr>
            <w:r>
              <w:t xml:space="preserve">afraid (PANAS3_20) </w:t>
            </w:r>
          </w:p>
        </w:tc>
        <w:tc>
          <w:tcPr>
            <w:tcW w:w="1596" w:type="dxa"/>
          </w:tcPr>
          <w:p w14:paraId="4F446D2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BDA0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87A06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228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71D0D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9CCD55" w14:textId="77777777" w:rsidR="003042D3" w:rsidRDefault="003042D3"/>
    <w:p w14:paraId="2E7DF9B1" w14:textId="77777777" w:rsidR="003042D3" w:rsidRDefault="003042D3"/>
    <w:p w14:paraId="31E0BD8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05EF2E96" w14:textId="77777777">
        <w:tc>
          <w:tcPr>
            <w:tcW w:w="50" w:type="dxa"/>
          </w:tcPr>
          <w:p w14:paraId="15D4207E" w14:textId="77777777" w:rsidR="003042D3" w:rsidRDefault="00E163CD">
            <w:pPr>
              <w:keepNext/>
            </w:pPr>
            <w:r>
              <w:rPr>
                <w:noProof/>
              </w:rPr>
              <w:drawing>
                <wp:inline distT="0" distB="0" distL="0" distR="0" wp14:anchorId="1F01F052" wp14:editId="286D338F">
                  <wp:extent cx="228600" cy="228600"/>
                  <wp:effectExtent l="0" t="0" r="0" b="0"/>
                  <wp:docPr id="3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DAD56F" w14:textId="77777777" w:rsidR="003042D3" w:rsidRDefault="003042D3"/>
    <w:p w14:paraId="3D3ACBDB" w14:textId="77777777" w:rsidR="003042D3" w:rsidRDefault="00E163CD">
      <w:pPr>
        <w:keepNext/>
      </w:pPr>
      <w:r>
        <w:t>Post2_1 Thinking about the discussion you just had, how similar was it to other discussions you’ve had with your partner about the main topic you discussed?</w:t>
      </w:r>
    </w:p>
    <w:p w14:paraId="13AB63CF" w14:textId="77777777" w:rsidR="003042D3" w:rsidRDefault="00E163CD">
      <w:pPr>
        <w:pStyle w:val="ListParagraph"/>
        <w:keepNext/>
        <w:numPr>
          <w:ilvl w:val="0"/>
          <w:numId w:val="4"/>
        </w:numPr>
      </w:pPr>
      <w:r>
        <w:t xml:space="preserve">1 - Not at all </w:t>
      </w:r>
      <w:proofErr w:type="gramStart"/>
      <w:r>
        <w:t>similar  (</w:t>
      </w:r>
      <w:proofErr w:type="gramEnd"/>
      <w:r>
        <w:t xml:space="preserve">1) </w:t>
      </w:r>
    </w:p>
    <w:p w14:paraId="3120A81C" w14:textId="77777777" w:rsidR="003042D3" w:rsidRDefault="00E163CD">
      <w:pPr>
        <w:pStyle w:val="ListParagraph"/>
        <w:keepNext/>
        <w:numPr>
          <w:ilvl w:val="0"/>
          <w:numId w:val="4"/>
        </w:numPr>
      </w:pPr>
      <w:proofErr w:type="gramStart"/>
      <w:r>
        <w:t>2  (</w:t>
      </w:r>
      <w:proofErr w:type="gramEnd"/>
      <w:r>
        <w:t xml:space="preserve">2) </w:t>
      </w:r>
    </w:p>
    <w:p w14:paraId="4CDDFE95" w14:textId="77777777" w:rsidR="003042D3" w:rsidRDefault="00E163CD">
      <w:pPr>
        <w:pStyle w:val="ListParagraph"/>
        <w:keepNext/>
        <w:numPr>
          <w:ilvl w:val="0"/>
          <w:numId w:val="4"/>
        </w:numPr>
      </w:pPr>
      <w:r>
        <w:t xml:space="preserve">3 - Moderately </w:t>
      </w:r>
      <w:proofErr w:type="gramStart"/>
      <w:r>
        <w:t>similar  (</w:t>
      </w:r>
      <w:proofErr w:type="gramEnd"/>
      <w:r>
        <w:t xml:space="preserve">3) </w:t>
      </w:r>
    </w:p>
    <w:p w14:paraId="7B7C6DBF" w14:textId="77777777" w:rsidR="003042D3" w:rsidRDefault="00E163CD">
      <w:pPr>
        <w:pStyle w:val="ListParagraph"/>
        <w:keepNext/>
        <w:numPr>
          <w:ilvl w:val="0"/>
          <w:numId w:val="4"/>
        </w:numPr>
      </w:pPr>
      <w:proofErr w:type="gramStart"/>
      <w:r>
        <w:t>4  (</w:t>
      </w:r>
      <w:proofErr w:type="gramEnd"/>
      <w:r>
        <w:t xml:space="preserve">4) </w:t>
      </w:r>
    </w:p>
    <w:p w14:paraId="6F8B2D7F" w14:textId="77777777" w:rsidR="003042D3" w:rsidRDefault="00E163CD">
      <w:pPr>
        <w:pStyle w:val="ListParagraph"/>
        <w:keepNext/>
        <w:numPr>
          <w:ilvl w:val="0"/>
          <w:numId w:val="4"/>
        </w:numPr>
      </w:pPr>
      <w:r>
        <w:t xml:space="preserve">5 - Exactly </w:t>
      </w:r>
      <w:proofErr w:type="gramStart"/>
      <w:r>
        <w:t>alike  (</w:t>
      </w:r>
      <w:proofErr w:type="gramEnd"/>
      <w:r>
        <w:t xml:space="preserve">5) </w:t>
      </w:r>
    </w:p>
    <w:p w14:paraId="495D5DBE" w14:textId="77777777" w:rsidR="003042D3" w:rsidRDefault="003042D3"/>
    <w:p w14:paraId="1DE21E90"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57B87A75" w14:textId="77777777">
        <w:tc>
          <w:tcPr>
            <w:tcW w:w="50" w:type="dxa"/>
          </w:tcPr>
          <w:p w14:paraId="06BB3A4E" w14:textId="77777777" w:rsidR="003042D3" w:rsidRDefault="00E163CD">
            <w:pPr>
              <w:keepNext/>
            </w:pPr>
            <w:r>
              <w:rPr>
                <w:noProof/>
              </w:rPr>
              <w:drawing>
                <wp:inline distT="0" distB="0" distL="0" distR="0" wp14:anchorId="005FD084" wp14:editId="76CF0A14">
                  <wp:extent cx="228600" cy="228600"/>
                  <wp:effectExtent l="0" t="0" r="0" b="0"/>
                  <wp:docPr id="3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B3EB637" w14:textId="77777777" w:rsidR="003042D3" w:rsidRDefault="003042D3"/>
    <w:p w14:paraId="0FE14269" w14:textId="77777777" w:rsidR="003042D3" w:rsidRDefault="00E163CD">
      <w:pPr>
        <w:keepNext/>
      </w:pPr>
      <w:r>
        <w:lastRenderedPageBreak/>
        <w:t>Post2_2 Thinking about the main topic you just discussed with your partner, how important do you feel this issue is in your relationship?</w:t>
      </w:r>
    </w:p>
    <w:p w14:paraId="4FBD753C" w14:textId="77777777" w:rsidR="003042D3" w:rsidRDefault="00E163CD">
      <w:pPr>
        <w:pStyle w:val="ListParagraph"/>
        <w:keepNext/>
        <w:numPr>
          <w:ilvl w:val="0"/>
          <w:numId w:val="4"/>
        </w:numPr>
      </w:pPr>
      <w:r>
        <w:t xml:space="preserve">1 - Not at all </w:t>
      </w:r>
      <w:proofErr w:type="gramStart"/>
      <w:r>
        <w:t>important  (</w:t>
      </w:r>
      <w:proofErr w:type="gramEnd"/>
      <w:r>
        <w:t xml:space="preserve">1) </w:t>
      </w:r>
    </w:p>
    <w:p w14:paraId="32475664" w14:textId="77777777" w:rsidR="003042D3" w:rsidRDefault="00E163CD">
      <w:pPr>
        <w:pStyle w:val="ListParagraph"/>
        <w:keepNext/>
        <w:numPr>
          <w:ilvl w:val="0"/>
          <w:numId w:val="4"/>
        </w:numPr>
      </w:pPr>
      <w:proofErr w:type="gramStart"/>
      <w:r>
        <w:t>2  (</w:t>
      </w:r>
      <w:proofErr w:type="gramEnd"/>
      <w:r>
        <w:t xml:space="preserve">2) </w:t>
      </w:r>
    </w:p>
    <w:p w14:paraId="75C9FAC3" w14:textId="77777777" w:rsidR="003042D3" w:rsidRDefault="00E163CD">
      <w:pPr>
        <w:pStyle w:val="ListParagraph"/>
        <w:keepNext/>
        <w:numPr>
          <w:ilvl w:val="0"/>
          <w:numId w:val="4"/>
        </w:numPr>
      </w:pPr>
      <w:r>
        <w:t xml:space="preserve">3 - Moderately </w:t>
      </w:r>
      <w:proofErr w:type="gramStart"/>
      <w:r>
        <w:t>important  (</w:t>
      </w:r>
      <w:proofErr w:type="gramEnd"/>
      <w:r>
        <w:t xml:space="preserve">3) </w:t>
      </w:r>
    </w:p>
    <w:p w14:paraId="60A61322" w14:textId="77777777" w:rsidR="003042D3" w:rsidRDefault="00E163CD">
      <w:pPr>
        <w:pStyle w:val="ListParagraph"/>
        <w:keepNext/>
        <w:numPr>
          <w:ilvl w:val="0"/>
          <w:numId w:val="4"/>
        </w:numPr>
      </w:pPr>
      <w:proofErr w:type="gramStart"/>
      <w:r>
        <w:t>4  (</w:t>
      </w:r>
      <w:proofErr w:type="gramEnd"/>
      <w:r>
        <w:t xml:space="preserve">4) </w:t>
      </w:r>
    </w:p>
    <w:p w14:paraId="5E38E8C6" w14:textId="77777777" w:rsidR="003042D3" w:rsidRDefault="00E163CD">
      <w:pPr>
        <w:pStyle w:val="ListParagraph"/>
        <w:keepNext/>
        <w:numPr>
          <w:ilvl w:val="0"/>
          <w:numId w:val="4"/>
        </w:numPr>
      </w:pPr>
      <w:r>
        <w:t xml:space="preserve">5 - Extremely </w:t>
      </w:r>
      <w:proofErr w:type="gramStart"/>
      <w:r>
        <w:t>important  (</w:t>
      </w:r>
      <w:proofErr w:type="gramEnd"/>
      <w:r>
        <w:t xml:space="preserve">5) </w:t>
      </w:r>
    </w:p>
    <w:p w14:paraId="4846E393" w14:textId="77777777" w:rsidR="003042D3" w:rsidRDefault="003042D3"/>
    <w:p w14:paraId="62954A9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256F5374" w14:textId="77777777">
        <w:tc>
          <w:tcPr>
            <w:tcW w:w="50" w:type="dxa"/>
          </w:tcPr>
          <w:p w14:paraId="145BEBBC" w14:textId="77777777" w:rsidR="003042D3" w:rsidRDefault="00E163CD">
            <w:pPr>
              <w:keepNext/>
            </w:pPr>
            <w:r>
              <w:rPr>
                <w:noProof/>
              </w:rPr>
              <w:drawing>
                <wp:inline distT="0" distB="0" distL="0" distR="0" wp14:anchorId="7FC28EF5" wp14:editId="65F35898">
                  <wp:extent cx="228600" cy="228600"/>
                  <wp:effectExtent l="0" t="0" r="0" b="0"/>
                  <wp:docPr id="3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AE15FE9" w14:textId="77777777" w:rsidR="003042D3" w:rsidRDefault="003042D3"/>
    <w:p w14:paraId="73292E28" w14:textId="77777777" w:rsidR="003042D3" w:rsidRDefault="00E163CD">
      <w:pPr>
        <w:keepNext/>
      </w:pPr>
      <w:r>
        <w:t>Post2_3 Thinking about the main topic you just discussed with your partner, how frequent do you have similar discussions in your relationship?</w:t>
      </w:r>
    </w:p>
    <w:p w14:paraId="0DDC9D6F" w14:textId="77777777" w:rsidR="003042D3" w:rsidRDefault="00E163CD">
      <w:pPr>
        <w:pStyle w:val="ListParagraph"/>
        <w:keepNext/>
        <w:numPr>
          <w:ilvl w:val="0"/>
          <w:numId w:val="4"/>
        </w:numPr>
      </w:pPr>
      <w:r>
        <w:t xml:space="preserve">1 - Not at all </w:t>
      </w:r>
      <w:proofErr w:type="gramStart"/>
      <w:r>
        <w:t>frequent  (</w:t>
      </w:r>
      <w:proofErr w:type="gramEnd"/>
      <w:r>
        <w:t xml:space="preserve">1) </w:t>
      </w:r>
    </w:p>
    <w:p w14:paraId="63906A30" w14:textId="77777777" w:rsidR="003042D3" w:rsidRDefault="00E163CD">
      <w:pPr>
        <w:pStyle w:val="ListParagraph"/>
        <w:keepNext/>
        <w:numPr>
          <w:ilvl w:val="0"/>
          <w:numId w:val="4"/>
        </w:numPr>
      </w:pPr>
      <w:proofErr w:type="gramStart"/>
      <w:r>
        <w:t>2  (</w:t>
      </w:r>
      <w:proofErr w:type="gramEnd"/>
      <w:r>
        <w:t xml:space="preserve">2) </w:t>
      </w:r>
    </w:p>
    <w:p w14:paraId="36469C7D" w14:textId="77777777" w:rsidR="003042D3" w:rsidRDefault="00E163CD">
      <w:pPr>
        <w:pStyle w:val="ListParagraph"/>
        <w:keepNext/>
        <w:numPr>
          <w:ilvl w:val="0"/>
          <w:numId w:val="4"/>
        </w:numPr>
      </w:pPr>
      <w:r>
        <w:t xml:space="preserve">3 - Moderately </w:t>
      </w:r>
      <w:proofErr w:type="gramStart"/>
      <w:r>
        <w:t>frequent  (</w:t>
      </w:r>
      <w:proofErr w:type="gramEnd"/>
      <w:r>
        <w:t xml:space="preserve">3) </w:t>
      </w:r>
    </w:p>
    <w:p w14:paraId="4DEE3436" w14:textId="77777777" w:rsidR="003042D3" w:rsidRDefault="00E163CD">
      <w:pPr>
        <w:pStyle w:val="ListParagraph"/>
        <w:keepNext/>
        <w:numPr>
          <w:ilvl w:val="0"/>
          <w:numId w:val="4"/>
        </w:numPr>
      </w:pPr>
      <w:proofErr w:type="gramStart"/>
      <w:r>
        <w:t>4  (</w:t>
      </w:r>
      <w:proofErr w:type="gramEnd"/>
      <w:r>
        <w:t xml:space="preserve">4) </w:t>
      </w:r>
    </w:p>
    <w:p w14:paraId="4655DC6D" w14:textId="77777777" w:rsidR="003042D3" w:rsidRDefault="00E163CD">
      <w:pPr>
        <w:pStyle w:val="ListParagraph"/>
        <w:keepNext/>
        <w:numPr>
          <w:ilvl w:val="0"/>
          <w:numId w:val="4"/>
        </w:numPr>
      </w:pPr>
      <w:r>
        <w:t xml:space="preserve">5 - Extremely </w:t>
      </w:r>
      <w:proofErr w:type="gramStart"/>
      <w:r>
        <w:t>frequent  (</w:t>
      </w:r>
      <w:proofErr w:type="gramEnd"/>
      <w:r>
        <w:t xml:space="preserve">5) </w:t>
      </w:r>
    </w:p>
    <w:p w14:paraId="66F60F25" w14:textId="77777777" w:rsidR="003042D3" w:rsidRDefault="003042D3"/>
    <w:p w14:paraId="08AFFE93" w14:textId="77777777" w:rsidR="003042D3" w:rsidRDefault="003042D3">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3042D3" w14:paraId="1B40CC9F" w14:textId="77777777">
        <w:trPr>
          <w:trHeight w:val="300"/>
        </w:trPr>
        <w:tc>
          <w:tcPr>
            <w:tcW w:w="1368" w:type="dxa"/>
            <w:tcBorders>
              <w:top w:val="nil"/>
              <w:left w:val="nil"/>
              <w:bottom w:val="nil"/>
              <w:right w:val="nil"/>
            </w:tcBorders>
          </w:tcPr>
          <w:p w14:paraId="62C5F1BE" w14:textId="77777777" w:rsidR="003042D3" w:rsidRDefault="00E163CD">
            <w:pPr>
              <w:rPr>
                <w:color w:val="CCCCCC"/>
              </w:rPr>
            </w:pPr>
            <w:r>
              <w:rPr>
                <w:color w:val="CCCCCC"/>
              </w:rPr>
              <w:t>Page Break</w:t>
            </w:r>
          </w:p>
        </w:tc>
        <w:tc>
          <w:tcPr>
            <w:tcW w:w="8208" w:type="dxa"/>
            <w:tcBorders>
              <w:top w:val="nil"/>
              <w:left w:val="nil"/>
              <w:bottom w:val="nil"/>
              <w:right w:val="nil"/>
            </w:tcBorders>
          </w:tcPr>
          <w:p w14:paraId="5ED7E388" w14:textId="77777777" w:rsidR="003042D3" w:rsidRDefault="003042D3">
            <w:pPr>
              <w:pBdr>
                <w:top w:val="single" w:sz="8" w:space="0" w:color="CCCCCC"/>
              </w:pBdr>
              <w:spacing w:before="120" w:after="120" w:line="120" w:lineRule="auto"/>
              <w:jc w:val="center"/>
              <w:rPr>
                <w:color w:val="CCCCCC"/>
              </w:rPr>
            </w:pPr>
          </w:p>
        </w:tc>
      </w:tr>
    </w:tbl>
    <w:p w14:paraId="1FF6BF0A" w14:textId="77777777" w:rsidR="003042D3" w:rsidRDefault="00E163CD">
      <w:r>
        <w:br w:type="page"/>
      </w:r>
    </w:p>
    <w:p w14:paraId="580B9CDA" w14:textId="77777777" w:rsidR="003042D3" w:rsidRDefault="003042D3"/>
    <w:p w14:paraId="508D3634" w14:textId="77777777" w:rsidR="003042D3" w:rsidRDefault="00E163CD">
      <w:pPr>
        <w:keepNext/>
      </w:pPr>
      <w:r>
        <w:t>PreDisc3 Thank you! </w:t>
      </w:r>
      <w:r>
        <w:rPr>
          <w:b/>
          <w:u w:val="single"/>
        </w:rPr>
        <w:t>Please leave this window/tab open.</w:t>
      </w:r>
      <w:r>
        <w:t> You can now let the research assistant know that you are finished and are ready for the next discussion.</w:t>
      </w:r>
    </w:p>
    <w:p w14:paraId="54654F04" w14:textId="77777777" w:rsidR="003042D3" w:rsidRDefault="003042D3"/>
    <w:p w14:paraId="4D953C65"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794E0281" w14:textId="77777777">
        <w:tc>
          <w:tcPr>
            <w:tcW w:w="50" w:type="dxa"/>
          </w:tcPr>
          <w:p w14:paraId="713AD6C4" w14:textId="77777777" w:rsidR="003042D3" w:rsidRDefault="00E163CD">
            <w:pPr>
              <w:keepNext/>
            </w:pPr>
            <w:r>
              <w:rPr>
                <w:noProof/>
              </w:rPr>
              <w:drawing>
                <wp:inline distT="0" distB="0" distL="0" distR="0" wp14:anchorId="439AA858" wp14:editId="1F390BBE">
                  <wp:extent cx="228600" cy="228600"/>
                  <wp:effectExtent l="0" t="0" r="0" b="0"/>
                  <wp:docPr id="3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0C2FEE2" w14:textId="77777777" w:rsidR="003042D3" w:rsidRDefault="003042D3"/>
    <w:p w14:paraId="13B8ECDC" w14:textId="77777777" w:rsidR="003042D3" w:rsidRDefault="00E163CD">
      <w:pPr>
        <w:keepNext/>
      </w:pPr>
      <w:r>
        <w:t>PreDisc3_PW Password from research assistant to continue:</w:t>
      </w:r>
    </w:p>
    <w:p w14:paraId="386375B6" w14:textId="77777777" w:rsidR="003042D3" w:rsidRDefault="003042D3"/>
    <w:p w14:paraId="5AA78D06" w14:textId="77777777" w:rsidR="003042D3" w:rsidRDefault="00E163CD">
      <w:pPr>
        <w:pStyle w:val="BlockEndLabel"/>
      </w:pPr>
      <w:r>
        <w:t>End of Block: Post Discussion 2 &amp; Pre Discussion 3 (PANAS + post-</w:t>
      </w:r>
      <w:proofErr w:type="gramStart"/>
      <w:r>
        <w:t>discussions ?</w:t>
      </w:r>
      <w:proofErr w:type="gramEnd"/>
      <w:r>
        <w:t>'s)</w:t>
      </w:r>
    </w:p>
    <w:p w14:paraId="68DA0B13" w14:textId="77777777" w:rsidR="003042D3" w:rsidRDefault="003042D3">
      <w:pPr>
        <w:pStyle w:val="BlockSeparator"/>
      </w:pPr>
    </w:p>
    <w:p w14:paraId="0FE7C753" w14:textId="77777777" w:rsidR="003042D3" w:rsidRDefault="00E163CD">
      <w:pPr>
        <w:pStyle w:val="BlockStartLabel"/>
      </w:pPr>
      <w:r>
        <w:t>Start of Block: Post Discussion 3 (PANAS + post-</w:t>
      </w:r>
      <w:proofErr w:type="gramStart"/>
      <w:r>
        <w:t>discussions ?</w:t>
      </w:r>
      <w:proofErr w:type="gramEnd"/>
      <w:r>
        <w:t>'s)</w:t>
      </w:r>
    </w:p>
    <w:tbl>
      <w:tblPr>
        <w:tblStyle w:val="QQuestionIconTable"/>
        <w:tblW w:w="50" w:type="auto"/>
        <w:tblLook w:val="07E0" w:firstRow="1" w:lastRow="1" w:firstColumn="1" w:lastColumn="1" w:noHBand="1" w:noVBand="1"/>
      </w:tblPr>
      <w:tblGrid>
        <w:gridCol w:w="380"/>
      </w:tblGrid>
      <w:tr w:rsidR="003042D3" w14:paraId="42F18191" w14:textId="77777777">
        <w:tc>
          <w:tcPr>
            <w:tcW w:w="50" w:type="dxa"/>
          </w:tcPr>
          <w:p w14:paraId="49D67273" w14:textId="77777777" w:rsidR="003042D3" w:rsidRDefault="00E163CD">
            <w:pPr>
              <w:keepNext/>
            </w:pPr>
            <w:r>
              <w:rPr>
                <w:noProof/>
              </w:rPr>
              <w:drawing>
                <wp:inline distT="0" distB="0" distL="0" distR="0" wp14:anchorId="6A842E58" wp14:editId="6BF2DA41">
                  <wp:extent cx="228600" cy="228600"/>
                  <wp:effectExtent l="0" t="0" r="0" b="0"/>
                  <wp:docPr id="3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6045EB5" w14:textId="77777777" w:rsidR="003042D3" w:rsidRDefault="003042D3"/>
    <w:p w14:paraId="30B22716" w14:textId="77777777" w:rsidR="003042D3" w:rsidRDefault="00E163CD">
      <w:pPr>
        <w:keepNext/>
      </w:pPr>
      <w:r>
        <w:lastRenderedPageBreak/>
        <w:t xml:space="preserve">PANAS4 </w:t>
      </w:r>
      <w:r>
        <w:rPr>
          <w:b/>
        </w:rPr>
        <w:t xml:space="preserve">Instructions: </w:t>
      </w:r>
      <w:r>
        <w:t xml:space="preserve">This scale consists of a number of words that describe different feelings and emotions. Read each item and then mark the appropriate answer in the space next to that word. Indicate to what extent you </w:t>
      </w:r>
      <w:r>
        <w:rPr>
          <w:b/>
          <w:u w:val="single"/>
        </w:rPr>
        <w:t>feel this way right now</w:t>
      </w:r>
      <w:r>
        <w:t>, that is, at the present moment.</w:t>
      </w:r>
    </w:p>
    <w:tbl>
      <w:tblPr>
        <w:tblStyle w:val="QQuestionTable"/>
        <w:tblW w:w="9576" w:type="auto"/>
        <w:tblLook w:val="07E0" w:firstRow="1" w:lastRow="1" w:firstColumn="1" w:lastColumn="1" w:noHBand="1" w:noVBand="1"/>
      </w:tblPr>
      <w:tblGrid>
        <w:gridCol w:w="1612"/>
        <w:gridCol w:w="1596"/>
        <w:gridCol w:w="1595"/>
        <w:gridCol w:w="1596"/>
        <w:gridCol w:w="1595"/>
        <w:gridCol w:w="1596"/>
      </w:tblGrid>
      <w:tr w:rsidR="003042D3" w14:paraId="466C392F" w14:textId="77777777" w:rsidTr="00304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D924EF5" w14:textId="77777777" w:rsidR="003042D3" w:rsidRDefault="003042D3">
            <w:pPr>
              <w:keepNext/>
            </w:pPr>
          </w:p>
        </w:tc>
        <w:tc>
          <w:tcPr>
            <w:tcW w:w="1596" w:type="dxa"/>
          </w:tcPr>
          <w:p w14:paraId="30EBF049" w14:textId="77777777" w:rsidR="003042D3" w:rsidRDefault="00E163CD">
            <w:pPr>
              <w:cnfStyle w:val="100000000000" w:firstRow="1" w:lastRow="0" w:firstColumn="0" w:lastColumn="0" w:oddVBand="0" w:evenVBand="0" w:oddHBand="0" w:evenHBand="0" w:firstRowFirstColumn="0" w:firstRowLastColumn="0" w:lastRowFirstColumn="0" w:lastRowLastColumn="0"/>
            </w:pPr>
            <w:r>
              <w:t>Very slightly or not at all (1)</w:t>
            </w:r>
          </w:p>
        </w:tc>
        <w:tc>
          <w:tcPr>
            <w:tcW w:w="1596" w:type="dxa"/>
          </w:tcPr>
          <w:p w14:paraId="666DEDD8" w14:textId="77777777" w:rsidR="003042D3" w:rsidRDefault="00E163CD">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14:paraId="224A62B1" w14:textId="77777777" w:rsidR="003042D3" w:rsidRDefault="00E163CD">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1AB8F75F" w14:textId="77777777" w:rsidR="003042D3" w:rsidRDefault="00E163CD">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44F6AD89" w14:textId="77777777" w:rsidR="003042D3" w:rsidRDefault="00E163CD">
            <w:pPr>
              <w:cnfStyle w:val="100000000000" w:firstRow="1" w:lastRow="0" w:firstColumn="0" w:lastColumn="0" w:oddVBand="0" w:evenVBand="0" w:oddHBand="0" w:evenHBand="0" w:firstRowFirstColumn="0" w:firstRowLastColumn="0" w:lastRowFirstColumn="0" w:lastRowLastColumn="0"/>
            </w:pPr>
            <w:r>
              <w:t>Extremely (5)</w:t>
            </w:r>
          </w:p>
        </w:tc>
      </w:tr>
      <w:tr w:rsidR="003042D3" w14:paraId="3EC02A89"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0DAA6CD" w14:textId="77777777" w:rsidR="003042D3" w:rsidRDefault="00E163CD">
            <w:pPr>
              <w:keepNext/>
            </w:pPr>
            <w:r>
              <w:t xml:space="preserve">interested (PANAS4_1) </w:t>
            </w:r>
          </w:p>
        </w:tc>
        <w:tc>
          <w:tcPr>
            <w:tcW w:w="1596" w:type="dxa"/>
          </w:tcPr>
          <w:p w14:paraId="1F3DE17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E4CC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D4F00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9D0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853E9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C38335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D2C9C43" w14:textId="77777777" w:rsidR="003042D3" w:rsidRDefault="00E163CD">
            <w:pPr>
              <w:keepNext/>
            </w:pPr>
            <w:r>
              <w:t xml:space="preserve">distressed (PANAS4_2) </w:t>
            </w:r>
          </w:p>
        </w:tc>
        <w:tc>
          <w:tcPr>
            <w:tcW w:w="1596" w:type="dxa"/>
          </w:tcPr>
          <w:p w14:paraId="6373B60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1AA51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3B99C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8732E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B85F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CA98FF3"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3168ABE" w14:textId="77777777" w:rsidR="003042D3" w:rsidRDefault="00E163CD">
            <w:pPr>
              <w:keepNext/>
            </w:pPr>
            <w:r>
              <w:t xml:space="preserve">excited (PANAS4_3) </w:t>
            </w:r>
          </w:p>
        </w:tc>
        <w:tc>
          <w:tcPr>
            <w:tcW w:w="1596" w:type="dxa"/>
          </w:tcPr>
          <w:p w14:paraId="32D5515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9E91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37673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7FABC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EEDD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35FC2C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004389F" w14:textId="77777777" w:rsidR="003042D3" w:rsidRDefault="00E163CD">
            <w:pPr>
              <w:keepNext/>
            </w:pPr>
            <w:r>
              <w:t xml:space="preserve">upset (PANAS4_4) </w:t>
            </w:r>
          </w:p>
        </w:tc>
        <w:tc>
          <w:tcPr>
            <w:tcW w:w="1596" w:type="dxa"/>
          </w:tcPr>
          <w:p w14:paraId="3CFCC8F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B73F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02111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56FBA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00C3A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DC0C9C7"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BC01A98" w14:textId="77777777" w:rsidR="003042D3" w:rsidRDefault="00E163CD">
            <w:pPr>
              <w:keepNext/>
            </w:pPr>
            <w:r>
              <w:t xml:space="preserve">strong (PANAS4_5) </w:t>
            </w:r>
          </w:p>
        </w:tc>
        <w:tc>
          <w:tcPr>
            <w:tcW w:w="1596" w:type="dxa"/>
          </w:tcPr>
          <w:p w14:paraId="03C90BF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BE46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64B0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098F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D7FA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A736E2F"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809C61D" w14:textId="77777777" w:rsidR="003042D3" w:rsidRDefault="00E163CD">
            <w:pPr>
              <w:keepNext/>
            </w:pPr>
            <w:r>
              <w:t xml:space="preserve">guilty (PANAS4_6) </w:t>
            </w:r>
          </w:p>
        </w:tc>
        <w:tc>
          <w:tcPr>
            <w:tcW w:w="1596" w:type="dxa"/>
          </w:tcPr>
          <w:p w14:paraId="4A0212E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9B6BD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8463E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FA78F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FEEA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28697EC"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956E21B" w14:textId="77777777" w:rsidR="003042D3" w:rsidRDefault="00E163CD">
            <w:pPr>
              <w:keepNext/>
            </w:pPr>
            <w:r>
              <w:t xml:space="preserve">scared (PANAS4_7) </w:t>
            </w:r>
          </w:p>
        </w:tc>
        <w:tc>
          <w:tcPr>
            <w:tcW w:w="1596" w:type="dxa"/>
          </w:tcPr>
          <w:p w14:paraId="452D084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2E61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6265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E1F12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ED8EA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5D947C6"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07F3138" w14:textId="77777777" w:rsidR="003042D3" w:rsidRDefault="00E163CD">
            <w:pPr>
              <w:keepNext/>
            </w:pPr>
            <w:r>
              <w:t xml:space="preserve">hostile (PANAS4_8) </w:t>
            </w:r>
          </w:p>
        </w:tc>
        <w:tc>
          <w:tcPr>
            <w:tcW w:w="1596" w:type="dxa"/>
          </w:tcPr>
          <w:p w14:paraId="0A900E2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7CD69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40936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3B3A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EEFFD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6F85A1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BA35604" w14:textId="77777777" w:rsidR="003042D3" w:rsidRDefault="00E163CD">
            <w:pPr>
              <w:keepNext/>
            </w:pPr>
            <w:r>
              <w:t xml:space="preserve">enthusiastic (PANAS4_9) </w:t>
            </w:r>
          </w:p>
        </w:tc>
        <w:tc>
          <w:tcPr>
            <w:tcW w:w="1596" w:type="dxa"/>
          </w:tcPr>
          <w:p w14:paraId="04279E3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EC5CE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B4A5A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43668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C072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6A63A44"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20A48197" w14:textId="77777777" w:rsidR="003042D3" w:rsidRDefault="00E163CD">
            <w:pPr>
              <w:keepNext/>
            </w:pPr>
            <w:r>
              <w:t xml:space="preserve">proud (PANAS4_10) </w:t>
            </w:r>
          </w:p>
        </w:tc>
        <w:tc>
          <w:tcPr>
            <w:tcW w:w="1596" w:type="dxa"/>
          </w:tcPr>
          <w:p w14:paraId="620C4CE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EF2BF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7641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B6E4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75F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FB64DDE"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2162262" w14:textId="77777777" w:rsidR="003042D3" w:rsidRDefault="00E163CD">
            <w:pPr>
              <w:keepNext/>
            </w:pPr>
            <w:r>
              <w:t xml:space="preserve">irritable (PANAS4_11) </w:t>
            </w:r>
          </w:p>
        </w:tc>
        <w:tc>
          <w:tcPr>
            <w:tcW w:w="1596" w:type="dxa"/>
          </w:tcPr>
          <w:p w14:paraId="5632081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CD87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B9D22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F27F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CD86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7286AE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6FD619E2" w14:textId="77777777" w:rsidR="003042D3" w:rsidRDefault="00E163CD">
            <w:pPr>
              <w:keepNext/>
            </w:pPr>
            <w:r>
              <w:t xml:space="preserve">alert (PANAS4_12) </w:t>
            </w:r>
          </w:p>
        </w:tc>
        <w:tc>
          <w:tcPr>
            <w:tcW w:w="1596" w:type="dxa"/>
          </w:tcPr>
          <w:p w14:paraId="03ABE3F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5483A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4C1F4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8867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C3CE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24D2CC0"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49A716B" w14:textId="77777777" w:rsidR="003042D3" w:rsidRDefault="00E163CD">
            <w:pPr>
              <w:keepNext/>
            </w:pPr>
            <w:r>
              <w:t xml:space="preserve">ashamed (PANAS4_13) </w:t>
            </w:r>
          </w:p>
        </w:tc>
        <w:tc>
          <w:tcPr>
            <w:tcW w:w="1596" w:type="dxa"/>
          </w:tcPr>
          <w:p w14:paraId="43FDEA9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1E739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50035"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25CC7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0E70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DB9E01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5BA96CC" w14:textId="77777777" w:rsidR="003042D3" w:rsidRDefault="00E163CD">
            <w:pPr>
              <w:keepNext/>
            </w:pPr>
            <w:r>
              <w:t xml:space="preserve">inspired (PANAS4_14) </w:t>
            </w:r>
          </w:p>
        </w:tc>
        <w:tc>
          <w:tcPr>
            <w:tcW w:w="1596" w:type="dxa"/>
          </w:tcPr>
          <w:p w14:paraId="6237C9C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5B86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C1309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13E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229C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3B7C882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1ED74EB7" w14:textId="77777777" w:rsidR="003042D3" w:rsidRDefault="00E163CD">
            <w:pPr>
              <w:keepNext/>
            </w:pPr>
            <w:r>
              <w:lastRenderedPageBreak/>
              <w:t xml:space="preserve">nervous (PANAS4_15) </w:t>
            </w:r>
          </w:p>
        </w:tc>
        <w:tc>
          <w:tcPr>
            <w:tcW w:w="1596" w:type="dxa"/>
          </w:tcPr>
          <w:p w14:paraId="44F3935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7D6F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AF306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DFC0DF"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F6F75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FF52DEA"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337FD9B8" w14:textId="77777777" w:rsidR="003042D3" w:rsidRDefault="00E163CD">
            <w:pPr>
              <w:keepNext/>
            </w:pPr>
            <w:r>
              <w:t xml:space="preserve">determined (PANAS4_16) </w:t>
            </w:r>
          </w:p>
        </w:tc>
        <w:tc>
          <w:tcPr>
            <w:tcW w:w="1596" w:type="dxa"/>
          </w:tcPr>
          <w:p w14:paraId="4AD03F5C"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B8C4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07FAA"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8E85BB"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AD4322"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21DB6D6B"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5BEF5D8C" w14:textId="77777777" w:rsidR="003042D3" w:rsidRDefault="00E163CD">
            <w:pPr>
              <w:keepNext/>
            </w:pPr>
            <w:r>
              <w:t xml:space="preserve">attentive (PANAS4_17) </w:t>
            </w:r>
          </w:p>
        </w:tc>
        <w:tc>
          <w:tcPr>
            <w:tcW w:w="1596" w:type="dxa"/>
          </w:tcPr>
          <w:p w14:paraId="08E4A126"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06E7C0"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F58C6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17916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32C5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41A07EA8"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7A0165D4" w14:textId="77777777" w:rsidR="003042D3" w:rsidRDefault="00E163CD">
            <w:pPr>
              <w:keepNext/>
            </w:pPr>
            <w:r>
              <w:t xml:space="preserve">jittery (PANAS4_18) </w:t>
            </w:r>
          </w:p>
        </w:tc>
        <w:tc>
          <w:tcPr>
            <w:tcW w:w="1596" w:type="dxa"/>
          </w:tcPr>
          <w:p w14:paraId="22AC6C8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D44D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71AB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7B453"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3D743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5E0BDA75"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4527DC9B" w14:textId="77777777" w:rsidR="003042D3" w:rsidRDefault="00E163CD">
            <w:pPr>
              <w:keepNext/>
            </w:pPr>
            <w:r>
              <w:t xml:space="preserve">active (PANAS4_19) </w:t>
            </w:r>
          </w:p>
        </w:tc>
        <w:tc>
          <w:tcPr>
            <w:tcW w:w="1596" w:type="dxa"/>
          </w:tcPr>
          <w:p w14:paraId="2546FD8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78E801"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93E89"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0F53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1D45CE"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042D3" w14:paraId="6D5B6A72" w14:textId="77777777" w:rsidTr="003042D3">
        <w:tc>
          <w:tcPr>
            <w:cnfStyle w:val="001000000000" w:firstRow="0" w:lastRow="0" w:firstColumn="1" w:lastColumn="0" w:oddVBand="0" w:evenVBand="0" w:oddHBand="0" w:evenHBand="0" w:firstRowFirstColumn="0" w:firstRowLastColumn="0" w:lastRowFirstColumn="0" w:lastRowLastColumn="0"/>
            <w:tcW w:w="1596" w:type="dxa"/>
          </w:tcPr>
          <w:p w14:paraId="07C8A68E" w14:textId="77777777" w:rsidR="003042D3" w:rsidRDefault="00E163CD">
            <w:pPr>
              <w:keepNext/>
            </w:pPr>
            <w:r>
              <w:t xml:space="preserve">afraid (PANAS4_20) </w:t>
            </w:r>
          </w:p>
        </w:tc>
        <w:tc>
          <w:tcPr>
            <w:tcW w:w="1596" w:type="dxa"/>
          </w:tcPr>
          <w:p w14:paraId="37AA463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48167"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F50298"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14134"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F6CBD" w14:textId="77777777" w:rsidR="003042D3" w:rsidRDefault="003042D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0F84CF" w14:textId="77777777" w:rsidR="003042D3" w:rsidRDefault="003042D3"/>
    <w:p w14:paraId="5966DA88" w14:textId="77777777" w:rsidR="003042D3" w:rsidRDefault="003042D3"/>
    <w:p w14:paraId="59DA6B5F"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1D1C7F13" w14:textId="77777777">
        <w:tc>
          <w:tcPr>
            <w:tcW w:w="50" w:type="dxa"/>
          </w:tcPr>
          <w:p w14:paraId="2B55FECB" w14:textId="77777777" w:rsidR="003042D3" w:rsidRDefault="00E163CD">
            <w:pPr>
              <w:keepNext/>
            </w:pPr>
            <w:r>
              <w:rPr>
                <w:noProof/>
              </w:rPr>
              <w:drawing>
                <wp:inline distT="0" distB="0" distL="0" distR="0" wp14:anchorId="5EABEC38" wp14:editId="0491FCE2">
                  <wp:extent cx="228600" cy="228600"/>
                  <wp:effectExtent l="0" t="0" r="0" b="0"/>
                  <wp:docPr id="3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943C0C2" w14:textId="77777777" w:rsidR="003042D3" w:rsidRDefault="003042D3"/>
    <w:p w14:paraId="6746CFE8" w14:textId="77777777" w:rsidR="003042D3" w:rsidRDefault="00E163CD">
      <w:pPr>
        <w:keepNext/>
      </w:pPr>
      <w:r>
        <w:t>Post3_1 Thinking about the discussion you just had, how similar was it to other discussions you’ve had with your partner about the main topic you discussed?</w:t>
      </w:r>
    </w:p>
    <w:p w14:paraId="22A2D3AC" w14:textId="77777777" w:rsidR="003042D3" w:rsidRDefault="00E163CD">
      <w:pPr>
        <w:pStyle w:val="ListParagraph"/>
        <w:keepNext/>
        <w:numPr>
          <w:ilvl w:val="0"/>
          <w:numId w:val="4"/>
        </w:numPr>
      </w:pPr>
      <w:r>
        <w:t xml:space="preserve">1 - Not at all </w:t>
      </w:r>
      <w:proofErr w:type="gramStart"/>
      <w:r>
        <w:t>similar  (</w:t>
      </w:r>
      <w:proofErr w:type="gramEnd"/>
      <w:r>
        <w:t xml:space="preserve">1) </w:t>
      </w:r>
    </w:p>
    <w:p w14:paraId="5B9F1F89" w14:textId="77777777" w:rsidR="003042D3" w:rsidRDefault="00E163CD">
      <w:pPr>
        <w:pStyle w:val="ListParagraph"/>
        <w:keepNext/>
        <w:numPr>
          <w:ilvl w:val="0"/>
          <w:numId w:val="4"/>
        </w:numPr>
      </w:pPr>
      <w:proofErr w:type="gramStart"/>
      <w:r>
        <w:t>2  (</w:t>
      </w:r>
      <w:proofErr w:type="gramEnd"/>
      <w:r>
        <w:t xml:space="preserve">2) </w:t>
      </w:r>
    </w:p>
    <w:p w14:paraId="0289B180" w14:textId="77777777" w:rsidR="003042D3" w:rsidRDefault="00E163CD">
      <w:pPr>
        <w:pStyle w:val="ListParagraph"/>
        <w:keepNext/>
        <w:numPr>
          <w:ilvl w:val="0"/>
          <w:numId w:val="4"/>
        </w:numPr>
      </w:pPr>
      <w:r>
        <w:t xml:space="preserve">3 - Moderately </w:t>
      </w:r>
      <w:proofErr w:type="gramStart"/>
      <w:r>
        <w:t>similar  (</w:t>
      </w:r>
      <w:proofErr w:type="gramEnd"/>
      <w:r>
        <w:t xml:space="preserve">3) </w:t>
      </w:r>
    </w:p>
    <w:p w14:paraId="776B3019" w14:textId="77777777" w:rsidR="003042D3" w:rsidRDefault="00E163CD">
      <w:pPr>
        <w:pStyle w:val="ListParagraph"/>
        <w:keepNext/>
        <w:numPr>
          <w:ilvl w:val="0"/>
          <w:numId w:val="4"/>
        </w:numPr>
      </w:pPr>
      <w:proofErr w:type="gramStart"/>
      <w:r>
        <w:t>4  (</w:t>
      </w:r>
      <w:proofErr w:type="gramEnd"/>
      <w:r>
        <w:t xml:space="preserve">4) </w:t>
      </w:r>
    </w:p>
    <w:p w14:paraId="66211C8D" w14:textId="77777777" w:rsidR="003042D3" w:rsidRDefault="00E163CD">
      <w:pPr>
        <w:pStyle w:val="ListParagraph"/>
        <w:keepNext/>
        <w:numPr>
          <w:ilvl w:val="0"/>
          <w:numId w:val="4"/>
        </w:numPr>
      </w:pPr>
      <w:r>
        <w:t xml:space="preserve">5 - Exactly </w:t>
      </w:r>
      <w:proofErr w:type="gramStart"/>
      <w:r>
        <w:t>alike  (</w:t>
      </w:r>
      <w:proofErr w:type="gramEnd"/>
      <w:r>
        <w:t xml:space="preserve">5) </w:t>
      </w:r>
    </w:p>
    <w:p w14:paraId="1F514C87" w14:textId="77777777" w:rsidR="003042D3" w:rsidRDefault="003042D3"/>
    <w:p w14:paraId="0CF1A1D3"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3C84244C" w14:textId="77777777">
        <w:tc>
          <w:tcPr>
            <w:tcW w:w="50" w:type="dxa"/>
          </w:tcPr>
          <w:p w14:paraId="2CD9D9C5" w14:textId="77777777" w:rsidR="003042D3" w:rsidRDefault="00E163CD">
            <w:pPr>
              <w:keepNext/>
            </w:pPr>
            <w:r>
              <w:rPr>
                <w:noProof/>
              </w:rPr>
              <w:drawing>
                <wp:inline distT="0" distB="0" distL="0" distR="0" wp14:anchorId="6F9F2A16" wp14:editId="481E92D7">
                  <wp:extent cx="228600" cy="228600"/>
                  <wp:effectExtent l="0" t="0" r="0" b="0"/>
                  <wp:docPr id="3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714742" w14:textId="77777777" w:rsidR="003042D3" w:rsidRDefault="003042D3"/>
    <w:p w14:paraId="78C78C09" w14:textId="77777777" w:rsidR="003042D3" w:rsidRDefault="00E163CD">
      <w:pPr>
        <w:keepNext/>
      </w:pPr>
      <w:r>
        <w:lastRenderedPageBreak/>
        <w:t>Post3_2 Thinking about the main topic you just discussed with your partner, how important do you feel this issue is in your relationship?</w:t>
      </w:r>
    </w:p>
    <w:p w14:paraId="1A54260A" w14:textId="77777777" w:rsidR="003042D3" w:rsidRDefault="00E163CD">
      <w:pPr>
        <w:pStyle w:val="ListParagraph"/>
        <w:keepNext/>
        <w:numPr>
          <w:ilvl w:val="0"/>
          <w:numId w:val="4"/>
        </w:numPr>
      </w:pPr>
      <w:r>
        <w:t xml:space="preserve">1 - Not at all </w:t>
      </w:r>
      <w:proofErr w:type="gramStart"/>
      <w:r>
        <w:t>important  (</w:t>
      </w:r>
      <w:proofErr w:type="gramEnd"/>
      <w:r>
        <w:t xml:space="preserve">1) </w:t>
      </w:r>
    </w:p>
    <w:p w14:paraId="29440F59" w14:textId="77777777" w:rsidR="003042D3" w:rsidRDefault="00E163CD">
      <w:pPr>
        <w:pStyle w:val="ListParagraph"/>
        <w:keepNext/>
        <w:numPr>
          <w:ilvl w:val="0"/>
          <w:numId w:val="4"/>
        </w:numPr>
      </w:pPr>
      <w:proofErr w:type="gramStart"/>
      <w:r>
        <w:t>2  (</w:t>
      </w:r>
      <w:proofErr w:type="gramEnd"/>
      <w:r>
        <w:t xml:space="preserve">2) </w:t>
      </w:r>
    </w:p>
    <w:p w14:paraId="330D8846" w14:textId="77777777" w:rsidR="003042D3" w:rsidRDefault="00E163CD">
      <w:pPr>
        <w:pStyle w:val="ListParagraph"/>
        <w:keepNext/>
        <w:numPr>
          <w:ilvl w:val="0"/>
          <w:numId w:val="4"/>
        </w:numPr>
      </w:pPr>
      <w:r>
        <w:t xml:space="preserve">3 - Moderately </w:t>
      </w:r>
      <w:proofErr w:type="gramStart"/>
      <w:r>
        <w:t>important  (</w:t>
      </w:r>
      <w:proofErr w:type="gramEnd"/>
      <w:r>
        <w:t xml:space="preserve">3) </w:t>
      </w:r>
    </w:p>
    <w:p w14:paraId="2931AF16" w14:textId="77777777" w:rsidR="003042D3" w:rsidRDefault="00E163CD">
      <w:pPr>
        <w:pStyle w:val="ListParagraph"/>
        <w:keepNext/>
        <w:numPr>
          <w:ilvl w:val="0"/>
          <w:numId w:val="4"/>
        </w:numPr>
      </w:pPr>
      <w:proofErr w:type="gramStart"/>
      <w:r>
        <w:t>4  (</w:t>
      </w:r>
      <w:proofErr w:type="gramEnd"/>
      <w:r>
        <w:t xml:space="preserve">4) </w:t>
      </w:r>
    </w:p>
    <w:p w14:paraId="7216A7AB" w14:textId="77777777" w:rsidR="003042D3" w:rsidRDefault="00E163CD">
      <w:pPr>
        <w:pStyle w:val="ListParagraph"/>
        <w:keepNext/>
        <w:numPr>
          <w:ilvl w:val="0"/>
          <w:numId w:val="4"/>
        </w:numPr>
      </w:pPr>
      <w:r>
        <w:t xml:space="preserve">5 - Extremely </w:t>
      </w:r>
      <w:proofErr w:type="gramStart"/>
      <w:r>
        <w:t>important  (</w:t>
      </w:r>
      <w:proofErr w:type="gramEnd"/>
      <w:r>
        <w:t xml:space="preserve">5) </w:t>
      </w:r>
    </w:p>
    <w:p w14:paraId="6A2B52AA" w14:textId="77777777" w:rsidR="003042D3" w:rsidRDefault="003042D3"/>
    <w:p w14:paraId="1B0F343A" w14:textId="77777777" w:rsidR="003042D3" w:rsidRDefault="003042D3">
      <w:pPr>
        <w:pStyle w:val="QuestionSeparator"/>
      </w:pPr>
    </w:p>
    <w:tbl>
      <w:tblPr>
        <w:tblStyle w:val="QQuestionIconTable"/>
        <w:tblW w:w="50" w:type="auto"/>
        <w:tblLook w:val="07E0" w:firstRow="1" w:lastRow="1" w:firstColumn="1" w:lastColumn="1" w:noHBand="1" w:noVBand="1"/>
      </w:tblPr>
      <w:tblGrid>
        <w:gridCol w:w="380"/>
      </w:tblGrid>
      <w:tr w:rsidR="003042D3" w14:paraId="66C4A9FB" w14:textId="77777777">
        <w:tc>
          <w:tcPr>
            <w:tcW w:w="50" w:type="dxa"/>
          </w:tcPr>
          <w:p w14:paraId="31536133" w14:textId="77777777" w:rsidR="003042D3" w:rsidRDefault="00E163CD">
            <w:pPr>
              <w:keepNext/>
            </w:pPr>
            <w:r>
              <w:rPr>
                <w:noProof/>
              </w:rPr>
              <w:drawing>
                <wp:inline distT="0" distB="0" distL="0" distR="0" wp14:anchorId="57F41DE4" wp14:editId="4B2BA139">
                  <wp:extent cx="228600" cy="228600"/>
                  <wp:effectExtent l="0" t="0" r="0" b="0"/>
                  <wp:docPr id="3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B9F4D3" w14:textId="77777777" w:rsidR="003042D3" w:rsidRDefault="003042D3"/>
    <w:p w14:paraId="75F2190B" w14:textId="77777777" w:rsidR="003042D3" w:rsidRDefault="00E163CD">
      <w:pPr>
        <w:keepNext/>
      </w:pPr>
      <w:r>
        <w:t>Post3_3 Thinking about the main topic you just discussed with your partner, how frequent do you have similar discussions in your relationship?</w:t>
      </w:r>
    </w:p>
    <w:p w14:paraId="63B7A564" w14:textId="77777777" w:rsidR="003042D3" w:rsidRDefault="00E163CD">
      <w:pPr>
        <w:pStyle w:val="ListParagraph"/>
        <w:keepNext/>
        <w:numPr>
          <w:ilvl w:val="0"/>
          <w:numId w:val="4"/>
        </w:numPr>
      </w:pPr>
      <w:r>
        <w:t xml:space="preserve">1 - Not at all </w:t>
      </w:r>
      <w:proofErr w:type="gramStart"/>
      <w:r>
        <w:t>frequent  (</w:t>
      </w:r>
      <w:proofErr w:type="gramEnd"/>
      <w:r>
        <w:t xml:space="preserve">1) </w:t>
      </w:r>
    </w:p>
    <w:p w14:paraId="1750EAD6" w14:textId="77777777" w:rsidR="003042D3" w:rsidRDefault="00E163CD">
      <w:pPr>
        <w:pStyle w:val="ListParagraph"/>
        <w:keepNext/>
        <w:numPr>
          <w:ilvl w:val="0"/>
          <w:numId w:val="4"/>
        </w:numPr>
      </w:pPr>
      <w:proofErr w:type="gramStart"/>
      <w:r>
        <w:t>2  (</w:t>
      </w:r>
      <w:proofErr w:type="gramEnd"/>
      <w:r>
        <w:t xml:space="preserve">2) </w:t>
      </w:r>
    </w:p>
    <w:p w14:paraId="164DD0BD" w14:textId="77777777" w:rsidR="003042D3" w:rsidRDefault="00E163CD">
      <w:pPr>
        <w:pStyle w:val="ListParagraph"/>
        <w:keepNext/>
        <w:numPr>
          <w:ilvl w:val="0"/>
          <w:numId w:val="4"/>
        </w:numPr>
      </w:pPr>
      <w:r>
        <w:t xml:space="preserve">3 - Moderately </w:t>
      </w:r>
      <w:proofErr w:type="gramStart"/>
      <w:r>
        <w:t>frequent  (</w:t>
      </w:r>
      <w:proofErr w:type="gramEnd"/>
      <w:r>
        <w:t xml:space="preserve">3) </w:t>
      </w:r>
    </w:p>
    <w:p w14:paraId="424D9097" w14:textId="77777777" w:rsidR="003042D3" w:rsidRDefault="00E163CD">
      <w:pPr>
        <w:pStyle w:val="ListParagraph"/>
        <w:keepNext/>
        <w:numPr>
          <w:ilvl w:val="0"/>
          <w:numId w:val="4"/>
        </w:numPr>
      </w:pPr>
      <w:proofErr w:type="gramStart"/>
      <w:r>
        <w:t>4  (</w:t>
      </w:r>
      <w:proofErr w:type="gramEnd"/>
      <w:r>
        <w:t xml:space="preserve">4) </w:t>
      </w:r>
    </w:p>
    <w:p w14:paraId="34B0D7F5" w14:textId="77777777" w:rsidR="003042D3" w:rsidRDefault="00E163CD">
      <w:pPr>
        <w:pStyle w:val="ListParagraph"/>
        <w:keepNext/>
        <w:numPr>
          <w:ilvl w:val="0"/>
          <w:numId w:val="4"/>
        </w:numPr>
      </w:pPr>
      <w:r>
        <w:t xml:space="preserve">5 - Extremely </w:t>
      </w:r>
      <w:proofErr w:type="gramStart"/>
      <w:r>
        <w:t>frequent  (</w:t>
      </w:r>
      <w:proofErr w:type="gramEnd"/>
      <w:r>
        <w:t xml:space="preserve">5) </w:t>
      </w:r>
    </w:p>
    <w:p w14:paraId="7F59A971" w14:textId="77777777" w:rsidR="003042D3" w:rsidRDefault="003042D3"/>
    <w:p w14:paraId="2DC65348" w14:textId="77777777" w:rsidR="003042D3" w:rsidRDefault="003042D3">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3042D3" w14:paraId="5C1F6A03" w14:textId="77777777">
        <w:trPr>
          <w:trHeight w:val="300"/>
        </w:trPr>
        <w:tc>
          <w:tcPr>
            <w:tcW w:w="1368" w:type="dxa"/>
            <w:tcBorders>
              <w:top w:val="nil"/>
              <w:left w:val="nil"/>
              <w:bottom w:val="nil"/>
              <w:right w:val="nil"/>
            </w:tcBorders>
          </w:tcPr>
          <w:p w14:paraId="2C75B51E" w14:textId="77777777" w:rsidR="003042D3" w:rsidRDefault="00E163CD">
            <w:pPr>
              <w:rPr>
                <w:color w:val="CCCCCC"/>
              </w:rPr>
            </w:pPr>
            <w:r>
              <w:rPr>
                <w:color w:val="CCCCCC"/>
              </w:rPr>
              <w:t>Page Break</w:t>
            </w:r>
          </w:p>
        </w:tc>
        <w:tc>
          <w:tcPr>
            <w:tcW w:w="8208" w:type="dxa"/>
            <w:tcBorders>
              <w:top w:val="nil"/>
              <w:left w:val="nil"/>
              <w:bottom w:val="nil"/>
              <w:right w:val="nil"/>
            </w:tcBorders>
          </w:tcPr>
          <w:p w14:paraId="3AB21013" w14:textId="77777777" w:rsidR="003042D3" w:rsidRDefault="003042D3">
            <w:pPr>
              <w:pBdr>
                <w:top w:val="single" w:sz="8" w:space="0" w:color="CCCCCC"/>
              </w:pBdr>
              <w:spacing w:before="120" w:after="120" w:line="120" w:lineRule="auto"/>
              <w:jc w:val="center"/>
              <w:rPr>
                <w:color w:val="CCCCCC"/>
              </w:rPr>
            </w:pPr>
          </w:p>
        </w:tc>
      </w:tr>
    </w:tbl>
    <w:p w14:paraId="3C32EF60" w14:textId="77777777" w:rsidR="003042D3" w:rsidRDefault="00E163CD">
      <w:r>
        <w:br w:type="page"/>
      </w:r>
    </w:p>
    <w:p w14:paraId="0915FA23" w14:textId="77777777" w:rsidR="003042D3" w:rsidRDefault="003042D3"/>
    <w:p w14:paraId="2B29D666" w14:textId="77777777" w:rsidR="003042D3" w:rsidRDefault="00E163CD">
      <w:pPr>
        <w:keepNext/>
      </w:pPr>
      <w:proofErr w:type="spellStart"/>
      <w:r>
        <w:t>VideoConsent</w:t>
      </w:r>
      <w:proofErr w:type="spellEnd"/>
      <w:r>
        <w:t xml:space="preserve"> </w:t>
      </w:r>
      <w:r>
        <w:rPr>
          <w:b/>
        </w:rPr>
        <w:t>Project Title</w:t>
      </w:r>
      <w:r>
        <w:t xml:space="preserve">: Stress and Support Among Sexual Minority Couples     </w:t>
      </w:r>
      <w:r>
        <w:rPr>
          <w:b/>
        </w:rPr>
        <w:t>Principal Investigators</w:t>
      </w:r>
      <w:r>
        <w:t>: K. Daniel O’Leary, Ph.D. (</w:t>
      </w:r>
      <w:proofErr w:type="gramStart"/>
      <w:r>
        <w:t xml:space="preserve">Faculty)  </w:t>
      </w:r>
      <w:r>
        <w:rPr>
          <w:b/>
        </w:rPr>
        <w:t>Co</w:t>
      </w:r>
      <w:proofErr w:type="gramEnd"/>
      <w:r>
        <w:rPr>
          <w:b/>
        </w:rPr>
        <w:t>-Investigator</w:t>
      </w:r>
      <w:r>
        <w:t xml:space="preserve">: Joanne Davila, Ph.D. (Faculty); Timothy Sullivan, B.A. (Graduate Student)  </w:t>
      </w:r>
      <w:r>
        <w:rPr>
          <w:b/>
        </w:rPr>
        <w:t>Departmen</w:t>
      </w:r>
      <w:r>
        <w:t xml:space="preserve">t: Psychology     We are seeking your permission to use clips from the video-recorded portion of this study in ways beyond those indicated in the initial consent form. You have already agreed for your video recordings to be used for research purposes. We are now asking whether you give permission for your video recordings to be shown to others outside of our research team as part of professional training, teaching, and presentation at scientific meetings.      Your decision to grant permission for use of your video recordings on this form will not influence your participation in the study and it will not impact compensation that you will receive for participation. </w:t>
      </w:r>
      <w:r>
        <w:rPr>
          <w:b/>
        </w:rPr>
        <w:t xml:space="preserve">We will only use video recordings for additional purposes if </w:t>
      </w:r>
      <w:r>
        <w:rPr>
          <w:b/>
          <w:u w:val="single"/>
        </w:rPr>
        <w:t>both you and your partner grant permission</w:t>
      </w:r>
      <w:r>
        <w:rPr>
          <w:b/>
        </w:rPr>
        <w:t xml:space="preserve"> by selecting the “Yes” box below.</w:t>
      </w:r>
      <w:r>
        <w:t xml:space="preserve">      </w:t>
      </w:r>
      <w:r>
        <w:rPr>
          <w:b/>
        </w:rPr>
        <w:t>Do you give permission for video recordings to be used for professional training, teaching, and presentations at scientific meetings?</w:t>
      </w:r>
      <w:r>
        <w:t xml:space="preserve"> Please select an option to indicate that you understand and agree to the statement.    </w:t>
      </w:r>
    </w:p>
    <w:p w14:paraId="7F12DE0B" w14:textId="77777777" w:rsidR="003042D3" w:rsidRDefault="00E163CD">
      <w:pPr>
        <w:pStyle w:val="ListParagraph"/>
        <w:keepNext/>
        <w:numPr>
          <w:ilvl w:val="0"/>
          <w:numId w:val="4"/>
        </w:numPr>
      </w:pPr>
      <w:r>
        <w:t xml:space="preserve">Yes, I grant permission to use video recordings of me and my partner for research purposes AND professional training, teaching, and presentations at scientific meetings.  (1) </w:t>
      </w:r>
    </w:p>
    <w:p w14:paraId="11DD47C8" w14:textId="77777777" w:rsidR="003042D3" w:rsidRDefault="00E163CD">
      <w:pPr>
        <w:pStyle w:val="ListParagraph"/>
        <w:keepNext/>
        <w:numPr>
          <w:ilvl w:val="0"/>
          <w:numId w:val="4"/>
        </w:numPr>
      </w:pPr>
      <w:r>
        <w:t xml:space="preserve">No, I grant permission to use video recordings of me and my partner for research purposes only.  (2) </w:t>
      </w:r>
    </w:p>
    <w:p w14:paraId="711779D4" w14:textId="77777777" w:rsidR="003042D3" w:rsidRDefault="003042D3"/>
    <w:p w14:paraId="2CA9A05F" w14:textId="77777777" w:rsidR="003042D3" w:rsidRDefault="00E163CD">
      <w:pPr>
        <w:pStyle w:val="BlockEndLabel"/>
      </w:pPr>
      <w:r>
        <w:t>End of Block: Post Discussion 3 (PANAS + post-</w:t>
      </w:r>
      <w:proofErr w:type="gramStart"/>
      <w:r>
        <w:t>discussions ?</w:t>
      </w:r>
      <w:proofErr w:type="gramEnd"/>
      <w:r>
        <w:t>'s)</w:t>
      </w:r>
    </w:p>
    <w:p w14:paraId="027A14C9" w14:textId="77777777" w:rsidR="003042D3" w:rsidRDefault="003042D3">
      <w:pPr>
        <w:pStyle w:val="BlockSeparator"/>
      </w:pPr>
    </w:p>
    <w:p w14:paraId="207C264F" w14:textId="77777777" w:rsidR="003042D3" w:rsidRDefault="003042D3"/>
    <w:sectPr w:rsidR="003042D3">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7EDF8" w14:textId="77777777" w:rsidR="008743F9" w:rsidRDefault="008743F9">
      <w:pPr>
        <w:spacing w:line="240" w:lineRule="auto"/>
      </w:pPr>
      <w:r>
        <w:separator/>
      </w:r>
    </w:p>
  </w:endnote>
  <w:endnote w:type="continuationSeparator" w:id="0">
    <w:p w14:paraId="5C0330E5" w14:textId="77777777" w:rsidR="008743F9" w:rsidRDefault="00874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EE2F2" w14:textId="77777777" w:rsidR="00D70779" w:rsidRDefault="00D70779" w:rsidP="00D70779">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1356709" w14:textId="77777777" w:rsidR="00D70779" w:rsidRDefault="00D70779" w:rsidP="00D707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A9128" w14:textId="77777777" w:rsidR="00D70779" w:rsidRDefault="00D70779" w:rsidP="00D70779">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D7F9E18" w14:textId="77777777" w:rsidR="00D70779" w:rsidRDefault="00D70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ECD19" w14:textId="77777777" w:rsidR="008743F9" w:rsidRDefault="008743F9">
      <w:pPr>
        <w:spacing w:line="240" w:lineRule="auto"/>
      </w:pPr>
      <w:r>
        <w:separator/>
      </w:r>
    </w:p>
  </w:footnote>
  <w:footnote w:type="continuationSeparator" w:id="0">
    <w:p w14:paraId="0091226A" w14:textId="77777777" w:rsidR="008743F9" w:rsidRDefault="008743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79B89" w14:textId="77777777" w:rsidR="00D70779" w:rsidRDefault="00D7077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J. Sullivan">
    <w15:presenceInfo w15:providerId="Windows Live" w15:userId="27c7fa86bc9fab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embedSystemFonts/>
  <w:proofState w:spelling="clean" w:grammar="clean"/>
  <w:trackRevision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E4390"/>
    <w:rsid w:val="003042D3"/>
    <w:rsid w:val="003D16EB"/>
    <w:rsid w:val="00424B15"/>
    <w:rsid w:val="005F6268"/>
    <w:rsid w:val="00605956"/>
    <w:rsid w:val="008743F9"/>
    <w:rsid w:val="009F4880"/>
    <w:rsid w:val="00B70267"/>
    <w:rsid w:val="00D70779"/>
    <w:rsid w:val="00E163C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5A3B"/>
  <w15:docId w15:val="{7A6D6245-4526-4FC2-AAF0-567E1DA9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6059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33027</Words>
  <Characters>188259</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Questionnaire Survey</vt:lpstr>
    </vt:vector>
  </TitlesOfParts>
  <Company>Qualtrics</Company>
  <LinksUpToDate>false</LinksUpToDate>
  <CharactersWithSpaces>220845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Survey</dc:title>
  <dc:subject/>
  <dc:creator>Qualtrics</dc:creator>
  <cp:keywords/>
  <dc:description/>
  <cp:lastModifiedBy>T.J. Sullivan</cp:lastModifiedBy>
  <cp:revision>6</cp:revision>
  <dcterms:created xsi:type="dcterms:W3CDTF">2020-03-27T17:42:00Z</dcterms:created>
  <dcterms:modified xsi:type="dcterms:W3CDTF">2020-12-01T14:52:00Z</dcterms:modified>
</cp:coreProperties>
</file>